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Style w:val="TitleChar"/>
          <w:szCs w:val="24"/>
        </w:rPr>
        <w:id w:val="-858662774"/>
        <w:lock w:val="sdtContentLocked"/>
        <w:placeholder>
          <w:docPart w:val="A83A65D93C2C4C5E928E0A10581F3137"/>
        </w:placeholder>
        <w:group/>
      </w:sdtPr>
      <w:sdtEndPr>
        <w:rPr>
          <w:rStyle w:val="DefaultParagraphFont"/>
          <w:rFonts w:ascii="Arial" w:hAnsi="Arial"/>
          <w:b/>
          <w:kern w:val="0"/>
          <w:sz w:val="24"/>
        </w:rPr>
      </w:sdtEndPr>
      <w:sdtContent>
        <w:sdt>
          <w:sdtPr>
            <w:alias w:val="Title"/>
            <w:tag w:val="TITLE"/>
            <w:id w:val="689115776"/>
            <w:lock w:val="sdtLocked"/>
            <w:placeholder>
              <w:docPart w:val="2B26C486627848E391802CEB6AF1CE79"/>
            </w:placeholder>
            <w:dataBinding w:prefixMappings="xmlns:ns0='http://purl.org/dc/elements/1.1/' xmlns:ns1='http://schemas.openxmlformats.org/package/2006/metadata/core-properties' " w:xpath="/ns1:coreProperties[1]/ns0:title[1]" w:storeItemID="{6C3C8BC8-F283-45AE-878A-BAB7291924A1}"/>
            <w:text w:multiLine="1"/>
          </w:sdtPr>
          <w:sdtContent>
            <w:p w:rsidRPr="009461C9" w:rsidR="004F2626" w:rsidP="00B3507E" w:rsidRDefault="00051420" w14:paraId="7E8B1716" w14:textId="2962E3A5">
              <w:pPr>
                <w:pStyle w:val="Title"/>
                <w:spacing w:before="360"/>
              </w:pPr>
              <w:r>
                <w:t>Plan for Software Aspects of Certification (PSAC) for the Airspace Access &amp; Services (AAS) Data Link Communications Application (DLCA)</w:t>
              </w:r>
            </w:p>
          </w:sdtContent>
        </w:sdt>
        <w:p w:rsidRPr="00AA379F" w:rsidR="004F2626" w:rsidP="00970705" w:rsidRDefault="004F2626" w14:paraId="7E8B1717" w14:textId="0B6F22A9">
          <w:pPr>
            <w:pStyle w:val="Subtitle"/>
          </w:pPr>
          <w:r w:rsidRPr="00AA379F">
            <w:tab/>
          </w:r>
          <w:r w:rsidRPr="00AA379F">
            <w:t>Document Number</w:t>
          </w:r>
          <w:r w:rsidRPr="00AA379F">
            <w:tab/>
          </w:r>
          <w:sdt>
            <w:sdtPr>
              <w:rPr>
                <w:color w:val="2B579A"/>
                <w:shd w:val="clear" w:color="auto" w:fill="E6E6E6"/>
              </w:rPr>
              <w:alias w:val="Doc Number"/>
              <w:tag w:val="DOCNUMBER"/>
              <w:id w:val="398727612"/>
              <w:lock w:val="sdtLocked"/>
              <w:placeholder>
                <w:docPart w:val="B0A87EA4BD244DF8BB17BD682BBBB048"/>
              </w:placeholder>
              <w:dataBinding w:prefixMappings="xmlns:ns0='http://rwebapps.rockwellcollins.com/scl/ENTDOC' " w:xpath="/ns0:DOCTemplate[1]/ns0:DocNumber[1]" w:storeItemID="{F637DEC4-C311-48CB-8EC0-FDAE11D0FD2D}"/>
              <w:text/>
            </w:sdtPr>
            <w:sdtEndPr>
              <w:rPr>
                <w:color w:val="auto"/>
                <w:shd w:val="clear" w:color="auto" w:fill="auto"/>
              </w:rPr>
            </w:sdtEndPr>
            <w:sdtContent>
              <w:r w:rsidR="003445FC">
                <w:t>XXX-XXXX-XX</w:t>
              </w:r>
            </w:sdtContent>
          </w:sdt>
        </w:p>
        <w:p w:rsidRPr="00AA379F" w:rsidR="004F2626" w:rsidP="00970705" w:rsidRDefault="004F2626" w14:paraId="7E8B1718" w14:textId="791F8FC4">
          <w:pPr>
            <w:pStyle w:val="Subtitle"/>
          </w:pPr>
          <w:r w:rsidRPr="00AA379F">
            <w:tab/>
          </w:r>
          <w:r w:rsidRPr="00AA379F">
            <w:t>Revision</w:t>
          </w:r>
          <w:r w:rsidRPr="00AA379F">
            <w:tab/>
          </w:r>
          <w:sdt>
            <w:sdtPr>
              <w:rPr>
                <w:color w:val="2B579A"/>
                <w:shd w:val="clear" w:color="auto" w:fill="E6E6E6"/>
                <w:lang w:val="fr-FR"/>
              </w:rPr>
              <w:alias w:val="Revision"/>
              <w:tag w:val="REV"/>
              <w:id w:val="623741268"/>
              <w:lock w:val="sdtLocked"/>
              <w:placeholder>
                <w:docPart w:val="00594F0CB40C46A5BFF73C75616F174E"/>
              </w:placeholder>
              <w:dataBinding w:prefixMappings="xmlns:ns0='http://rwebapps.rockwellcollins.com/scl/ENTDOC' " w:xpath="/ns0:DOCTemplate[1]/ns0:Rev[1]" w:storeItemID="{F637DEC4-C311-48CB-8EC0-FDAE11D0FD2D}"/>
              <w:text/>
            </w:sdtPr>
            <w:sdtContent>
              <w:del w:author="Vieth, John W" w:date="2019-10-29T15:43:00Z" w:id="0">
                <w:r w:rsidRPr="00D54268" w:rsidDel="00987529" w:rsidR="008D7110">
                  <w:rPr>
                    <w:lang w:val="fr-FR"/>
                  </w:rPr>
                  <w:delText>-</w:delText>
                </w:r>
              </w:del>
              <w:ins w:author="Vieth, John W" w:date="2019-10-29T15:43:00Z" w:id="1">
                <w:r w:rsidR="00987529">
                  <w:rPr>
                    <w:lang w:val="fr-FR"/>
                  </w:rPr>
                  <w:t>-</w:t>
                </w:r>
              </w:ins>
            </w:sdtContent>
          </w:sdt>
        </w:p>
        <w:p w:rsidRPr="00AA379F" w:rsidR="004F2626" w:rsidP="00970705" w:rsidRDefault="004F2626" w14:paraId="7E8B1719" w14:textId="256514D3">
          <w:pPr>
            <w:pStyle w:val="Subtitle"/>
          </w:pPr>
          <w:r w:rsidRPr="00AA379F">
            <w:tab/>
          </w:r>
          <w:r w:rsidRPr="00AA379F">
            <w:t>CAGE Code</w:t>
          </w:r>
          <w:r w:rsidRPr="00AA379F">
            <w:tab/>
          </w:r>
          <w:sdt>
            <w:sdtPr>
              <w:rPr>
                <w:color w:val="2B579A"/>
                <w:shd w:val="clear" w:color="auto" w:fill="E6E6E6"/>
              </w:rPr>
              <w:alias w:val="CAGE Code"/>
              <w:tag w:val="CAGEC"/>
              <w:id w:val="86202383"/>
              <w:lock w:val="sdtContentLocked"/>
              <w:placeholder>
                <w:docPart w:val="29E6901971FE4A4BB36F45BCD5C4444B"/>
              </w:placeholder>
              <w:text/>
            </w:sdtPr>
            <w:sdtEndPr>
              <w:rPr>
                <w:color w:val="auto"/>
                <w:shd w:val="clear" w:color="auto" w:fill="auto"/>
              </w:rPr>
            </w:sdtEndPr>
            <w:sdtContent>
              <w:r w:rsidDel="00987529" w:rsidR="008D7110">
                <w:t>0EFD0</w:t>
              </w:r>
              <w:ins w:author="Vieth, John W" w:date="2019-10-29T15:43:00Z" w:id="2">
                <w:r w:rsidR="00987529">
                  <w:t>0EFD00EFD0</w:t>
                </w:r>
              </w:ins>
            </w:sdtContent>
          </w:sdt>
        </w:p>
        <w:p w:rsidRPr="00AA379F" w:rsidR="004F2626" w:rsidP="00F80931" w:rsidRDefault="004F2626" w14:paraId="7E8B171A" w14:textId="77777777">
          <w:pPr>
            <w:pStyle w:val="Title"/>
          </w:pPr>
          <w:r w:rsidRPr="00AA379F">
            <w:t>Rockwell Collins</w:t>
          </w:r>
        </w:p>
        <w:p w:rsidRPr="00AA379F" w:rsidR="004F2626" w:rsidP="00970705" w:rsidRDefault="004F2626" w14:paraId="7E8B171B" w14:textId="5017A840">
          <w:pPr>
            <w:pStyle w:val="Subtitle"/>
          </w:pPr>
          <w:r w:rsidRPr="00AA379F">
            <w:tab/>
          </w:r>
          <w:r w:rsidRPr="00AA379F">
            <w:t>Contract Number</w:t>
          </w:r>
          <w:r w:rsidRPr="00AA379F">
            <w:tab/>
          </w:r>
          <w:sdt>
            <w:sdtPr>
              <w:rPr>
                <w:color w:val="2B579A"/>
                <w:shd w:val="clear" w:color="auto" w:fill="E6E6E6"/>
              </w:rPr>
              <w:alias w:val="Contract Number"/>
              <w:tag w:val="CONTRACT"/>
              <w:id w:val="104938677"/>
              <w:lock w:val="sdtLocked"/>
              <w:placeholder>
                <w:docPart w:val="6D81D128B44B438E8990524409D94F8A"/>
              </w:placeholder>
              <w:text/>
            </w:sdtPr>
            <w:sdtEndPr>
              <w:rPr>
                <w:color w:val="auto"/>
                <w:shd w:val="clear" w:color="auto" w:fill="auto"/>
              </w:rPr>
            </w:sdtEndPr>
            <w:sdtContent>
              <w:r w:rsidR="001355DB">
                <w:t>None</w:t>
              </w:r>
            </w:sdtContent>
          </w:sdt>
        </w:p>
      </w:sdtContent>
    </w:sdt>
    <w:p w:rsidRPr="00AA379F" w:rsidR="00FE09BC" w:rsidP="00F80931" w:rsidRDefault="00B07B0D" w14:paraId="7E8B171C" w14:textId="77777777">
      <w:pPr>
        <w:rPr>
          <w:b/>
          <w:sz w:val="18"/>
        </w:rPr>
      </w:pPr>
      <w:r w:rsidRPr="00AA379F">
        <w:rPr>
          <w:color w:val="2B579A"/>
          <w:shd w:val="clear" w:color="auto" w:fill="E6E6E6"/>
        </w:rPr>
        <mc:AlternateContent>
          <mc:Choice Requires="wps">
            <w:drawing>
              <wp:anchor distT="0" distB="0" distL="114300" distR="114300" simplePos="0" relativeHeight="251658240" behindDoc="0" locked="0" layoutInCell="1" allowOverlap="1" wp14:anchorId="7E8B177A" wp14:editId="7E8B177B">
                <wp:simplePos x="0" y="0"/>
                <wp:positionH relativeFrom="column">
                  <wp:posOffset>-27940</wp:posOffset>
                </wp:positionH>
                <wp:positionV relativeFrom="paragraph">
                  <wp:posOffset>114788</wp:posOffset>
                </wp:positionV>
                <wp:extent cx="6019800" cy="3061335"/>
                <wp:effectExtent l="0" t="0" r="0" b="8890"/>
                <wp:wrapNone/>
                <wp:docPr id="3" name="Notices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061335"/>
                        </a:xfrm>
                        <a:prstGeom prst="rect">
                          <a:avLst/>
                        </a:prstGeom>
                        <a:solidFill>
                          <a:srgbClr val="FFFFFF"/>
                        </a:solidFill>
                        <a:ln w="9525">
                          <a:noFill/>
                          <a:miter lim="800000"/>
                          <a:headEnd/>
                          <a:tailEnd/>
                        </a:ln>
                      </wps:spPr>
                      <wps:txbx>
                        <w:txbxContent>
                          <w:sdt>
                            <w:sdtPr>
                              <w:id w:val="1700197298"/>
                              <w:lock w:val="sdtContentLocked"/>
                              <w:group/>
                            </w:sdtPr>
                            <w:sdtContent>
                              <w:sdt>
                                <w:sdtPr>
                                  <w:alias w:val="Custom Notice"/>
                                  <w:tag w:val="CUSTNOTICE"/>
                                  <w:id w:val="1927453920"/>
                                  <w:lock w:val="sdtContentLocked"/>
                                </w:sdtPr>
                                <w:sdtContent>
                                  <w:p w:rsidR="009678AE" w:rsidP="008D5935" w:rsidRDefault="00C90394" w14:paraId="7E8B1788" w14:textId="1123053E">
                                    <w:sdt>
                                      <w:sdtPr>
                                        <w:alias w:val="Proprietary"/>
                                        <w:tag w:val="PROPRIETARY"/>
                                        <w:id w:val="-1607260008"/>
                                        <w:lock w:val="sdtContentLocked"/>
                                        <w:text/>
                                      </w:sdtPr>
                                      <w:sdtContent>
                                        <w:r w:rsidR="009678AE">
                                          <w:t>NOTICE:  The contents of this document are proprietary to Rockwell Collins and shall not be disclosed, disseminated, copied, or used except for purposes expressly authorized in writing by Rockwell Collins.</w:t>
                                        </w:r>
                                      </w:sdtContent>
                                    </w:sdt>
                                  </w:p>
                                  <w:sdt>
                                    <w:sdtPr>
                                      <w:rPr>
                                        <w:color w:val="2B579A"/>
                                        <w:shd w:val="clear" w:color="auto" w:fill="E6E6E6"/>
                                      </w:rPr>
                                      <w:alias w:val="Export"/>
                                      <w:tag w:val="EXPORT"/>
                                      <w:id w:val="-1422800617"/>
                                      <w:lock w:val="sdtContentLocked"/>
                                      <w:text/>
                                    </w:sdtPr>
                                    <w:sdtEndPr>
                                      <w:rPr>
                                        <w:color w:val="auto"/>
                                        <w:shd w:val="clear" w:color="auto" w:fill="auto"/>
                                      </w:rPr>
                                    </w:sdtEndPr>
                                    <w:sdtContent>
                                      <w:p w:rsidR="009678AE" w:rsidP="008D5935" w:rsidRDefault="001355DB" w14:paraId="7E8B1789" w14:textId="7E51B840">
                                        <w:r>
                                          <w:t>The technical data in this document (or file) is controlled for export under the Export Administration Regulations (EAR), 15 CFR Parts 730-774. Violations of these export laws may be subject to fines and penalties under the Export Administration Act</w:t>
                                        </w:r>
                                      </w:p>
                                    </w:sdtContent>
                                  </w:sdt>
                                </w:sdtContent>
                              </w:sdt>
                              <w:p w:rsidRPr="00F80931" w:rsidR="009678AE" w:rsidP="008D5935" w:rsidRDefault="00C90394" w14:paraId="7E8B178A" w14:textId="5CFFC782">
                                <w:sdt>
                                  <w:sdtPr>
                                    <w:rPr>
                                      <w:color w:val="2B579A"/>
                                      <w:shd w:val="clear" w:color="auto" w:fill="E6E6E6"/>
                                    </w:rPr>
                                    <w:alias w:val="Full Copyright"/>
                                    <w:tag w:val="FULLCOPYRIGHT"/>
                                    <w:id w:val="-301850447"/>
                                    <w:lock w:val="sdtContentLocked"/>
                                  </w:sdtPr>
                                  <w:sdtEndPr>
                                    <w:rPr>
                                      <w:color w:val="auto"/>
                                      <w:shd w:val="clear" w:color="auto" w:fill="auto"/>
                                    </w:rPr>
                                  </w:sdtEndPr>
                                  <w:sdtContent>
                                    <w:r w:rsidR="001355DB">
                                      <w:t xml:space="preserve">© </w:t>
                                    </w:r>
                                    <w:sdt>
                                      <w:sdtPr>
                                        <w:rPr>
                                          <w:color w:val="2B579A"/>
                                          <w:shd w:val="clear" w:color="auto" w:fill="E6E6E6"/>
                                        </w:rPr>
                                        <w:alias w:val="Copyright"/>
                                        <w:tag w:val="COPYRIGHT"/>
                                        <w:id w:val="-2030568416"/>
                                        <w:lock w:val="sdtLocked"/>
                                        <w:text/>
                                      </w:sdtPr>
                                      <w:sdtEndPr>
                                        <w:rPr>
                                          <w:color w:val="auto"/>
                                          <w:shd w:val="clear" w:color="auto" w:fill="auto"/>
                                        </w:rPr>
                                      </w:sdtEndPr>
                                      <w:sdtContent>
                                        <w:r w:rsidR="001355DB">
                                          <w:t>2022</w:t>
                                        </w:r>
                                      </w:sdtContent>
                                    </w:sdt>
                                    <w:r w:rsidR="001355DB">
                                      <w:t xml:space="preserve"> Rockwell Collins.</w:t>
                                    </w:r>
                                  </w:sdtContent>
                                </w:sdt>
                                <w:r w:rsidRPr="00C273C6" w:rsidR="009678AE">
                                  <w:t xml:space="preserve"> </w:t>
                                </w:r>
                                <w:sdt>
                                  <w:sdtPr>
                                    <w:rPr>
                                      <w:color w:val="2B579A"/>
                                      <w:shd w:val="clear" w:color="auto" w:fill="E6E6E6"/>
                                    </w:rPr>
                                    <w:alias w:val="TPIP"/>
                                    <w:tag w:val="TPIP"/>
                                    <w:id w:val="-715274148"/>
                                    <w:lock w:val="sdtContentLocked"/>
                                    <w:showingPlcHdr/>
                                    <w:text w:multiLine="1"/>
                                  </w:sdtPr>
                                  <w:sdtEndPr>
                                    <w:rPr>
                                      <w:color w:val="auto"/>
                                      <w:shd w:val="clear" w:color="auto" w:fill="auto"/>
                                    </w:rPr>
                                  </w:sdtEndPr>
                                  <w:sdtContent>
                                    <w:r w:rsidR="009678AE">
                                      <w:t xml:space="preserve">     </w:t>
                                    </w:r>
                                  </w:sdtContent>
                                </w:sdt>
                              </w:p>
                            </w:sdtContent>
                          </w:sdt>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w14:anchorId="5C4EFC73">
              <v:shapetype id="_x0000_t202" coordsize="21600,21600" o:spt="202" path="m,l,21600r21600,l21600,xe" w14:anchorId="7E8B177A">
                <v:stroke joinstyle="miter"/>
                <v:path gradientshapeok="t" o:connecttype="rect"/>
              </v:shapetype>
              <v:shape id="NoticesBlock" style="position:absolute;margin-left:-2.2pt;margin-top:9.05pt;width:474pt;height:24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">
                <v:textbox style="mso-fit-shape-to-text:t">
                  <w:txbxContent>
                    <w:sdt>
                      <w:sdtPr>
                        <w:id w:val="1758232987"/>
                        <w:id w:val="1700197298"/>
                        <w:lock w:val="sdtContentLocked"/>
                        <w:group/>
                      </w:sdtPr>
                      <w:sdtContent>
                        <w:sdt>
                          <w:sdtPr>
                            <w:id w:val="726277104"/>
                            <w:alias w:val="Custom Notice"/>
                            <w:tag w:val="CUSTNOTICE"/>
                            <w:id w:val="1927453920"/>
                            <w:lock w:val="sdtContentLocked"/>
                          </w:sdtPr>
                          <w:sdtContent>
                            <w:p w:rsidR="009678AE" w:rsidP="008D5935" w:rsidRDefault="00C90394" w14:paraId="378B54DD" w14:textId="1123053E">
                              <w:sdt>
                                <w:sdtPr>
                                  <w:id w:val="524611158"/>
                                  <w:alias w:val="Proprietary"/>
                                  <w:tag w:val="PROPRIETARY"/>
                                  <w:id w:val="-1607260008"/>
                                  <w:lock w:val="sdtContentLocked"/>
                                  <w:text/>
                                </w:sdtPr>
                                <w:sdtContent>
                                  <w:r w:rsidR="009678AE">
                                    <w:t>NOTICE:  The contents of this document are proprietary to Rockwell Collins and shall not be disclosed, disseminated, copied, or used except for purposes expressly authorized in writing by Rockwell Collins.</w:t>
                                  </w:r>
                                </w:sdtContent>
                              </w:sdt>
                            </w:p>
                            <w:sdt>
                              <w:sdtPr>
                                <w:id w:val="26547987"/>
                                <w:rPr>
                                  <w:color w:val="2B579A"/>
                                  <w:shd w:val="clear" w:color="auto" w:fill="E6E6E6"/>
                                </w:rPr>
                                <w:alias w:val="Export"/>
                                <w:tag w:val="EXPORT"/>
                                <w:id w:val="-1422800617"/>
                                <w:lock w:val="sdtContentLocked"/>
                                <w:text/>
                              </w:sdtPr>
                              <w:sdtEndPr>
                                <w:rPr>
                                  <w:color w:val="auto"/>
                                  <w:shd w:val="clear" w:color="auto" w:fill="auto"/>
                                </w:rPr>
                              </w:sdtEndPr>
                              <w:sdtContent>
                                <w:p w:rsidR="009678AE" w:rsidP="008D5935" w:rsidRDefault="001355DB" w14:paraId="0926606D" w14:textId="7E51B840">
                                  <w:r>
                                    <w:t>The technical data in this document (or file) is controlled for export under the Export Administration Regulations (EAR), 15 CFR Parts 730-774. Violations of these export laws may be subject to fines and penalties under the Export Administration Act</w:t>
                                  </w:r>
                                </w:p>
                              </w:sdtContent>
                            </w:sdt>
                          </w:sdtContent>
                        </w:sdt>
                        <w:p w:rsidRPr="00F80931" w:rsidR="009678AE" w:rsidP="008D5935" w:rsidRDefault="00C90394" w14:paraId="1B581321" w14:textId="5CFFC782">
                          <w:sdt>
                            <w:sdtPr>
                              <w:id w:val="324950005"/>
                              <w:rPr>
                                <w:color w:val="2B579A"/>
                                <w:shd w:val="clear" w:color="auto" w:fill="E6E6E6"/>
                              </w:rPr>
                              <w:alias w:val="Full Copyright"/>
                              <w:tag w:val="FULLCOPYRIGHT"/>
                              <w:id w:val="-301850447"/>
                              <w:lock w:val="sdtContentLocked"/>
                            </w:sdtPr>
                            <w:sdtEndPr>
                              <w:rPr>
                                <w:color w:val="auto"/>
                                <w:shd w:val="clear" w:color="auto" w:fill="auto"/>
                              </w:rPr>
                            </w:sdtEndPr>
                            <w:sdtContent>
                              <w:r w:rsidR="001355DB">
                                <w:t xml:space="preserve">© </w:t>
                              </w:r>
                              <w:sdt>
                                <w:sdtPr>
                                  <w:id w:val="954023375"/>
                                  <w:rPr>
                                    <w:color w:val="2B579A"/>
                                    <w:shd w:val="clear" w:color="auto" w:fill="E6E6E6"/>
                                  </w:rPr>
                                  <w:alias w:val="Copyright"/>
                                  <w:tag w:val="COPYRIGHT"/>
                                  <w:id w:val="-2030568416"/>
                                  <w:lock w:val="sdtLocked"/>
                                  <w:text/>
                                </w:sdtPr>
                                <w:sdtEndPr>
                                  <w:rPr>
                                    <w:color w:val="auto"/>
                                    <w:shd w:val="clear" w:color="auto" w:fill="auto"/>
                                  </w:rPr>
                                </w:sdtEndPr>
                                <w:sdtContent>
                                  <w:r w:rsidR="001355DB">
                                    <w:t>2022</w:t>
                                  </w:r>
                                </w:sdtContent>
                              </w:sdt>
                              <w:r w:rsidR="001355DB">
                                <w:t xml:space="preserve"> Rockwell Collins.</w:t>
                              </w:r>
                            </w:sdtContent>
                          </w:sdt>
                          <w:r w:rsidRPr="00C273C6" w:rsidR="009678AE">
                            <w:t xml:space="preserve"> </w:t>
                          </w:r>
                          <w:sdt>
                            <w:sdtPr>
                              <w:id w:val="1313236779"/>
                              <w:rPr>
                                <w:color w:val="2B579A"/>
                                <w:shd w:val="clear" w:color="auto" w:fill="E6E6E6"/>
                              </w:rPr>
                              <w:alias w:val="TPIP"/>
                              <w:tag w:val="TPIP"/>
                              <w:id w:val="-715274148"/>
                              <w:lock w:val="sdtContentLocked"/>
                              <w:showingPlcHdr/>
                              <w:text w:multiLine="1"/>
                            </w:sdtPr>
                            <w:sdtEndPr>
                              <w:rPr>
                                <w:color w:val="auto"/>
                                <w:shd w:val="clear" w:color="auto" w:fill="auto"/>
                              </w:rPr>
                            </w:sdtEndPr>
                            <w:sdtContent>
                              <w:r w:rsidR="009678AE">
                                <w:t xml:space="preserve">     </w:t>
                              </w:r>
                            </w:sdtContent>
                          </w:sdt>
                        </w:p>
                      </w:sdtContent>
                    </w:sdt>
                  </w:txbxContent>
                </v:textbox>
              </v:shape>
            </w:pict>
          </mc:Fallback>
        </mc:AlternateContent>
      </w:r>
    </w:p>
    <w:sdt>
      <w:sdtPr>
        <w:rPr>
          <w:b/>
          <w:color w:val="2B579A"/>
          <w:sz w:val="18"/>
          <w:shd w:val="clear" w:color="auto" w:fill="E6E6E6"/>
        </w:rPr>
        <w:id w:val="-899366351"/>
        <w:lock w:val="sdtContentLocked"/>
        <w:placeholder>
          <w:docPart w:val="E48B1C094ABD4BD398E813AA588D7555"/>
        </w:placeholder>
        <w:group/>
      </w:sdtPr>
      <w:sdtEndPr>
        <w:rPr>
          <w:rStyle w:val="FileListingChar"/>
          <w:color w:val="auto"/>
          <w:shd w:val="clear" w:color="auto" w:fill="auto"/>
        </w:rPr>
      </w:sdtEndPr>
      <w:sdtContent>
        <w:p w:rsidRPr="00AA379F" w:rsidR="00151562" w:rsidP="00F80931" w:rsidRDefault="00151562" w14:paraId="7E8B171D" w14:textId="77777777"/>
        <w:sdt>
          <w:sdtPr>
            <w:rPr>
              <w:sz w:val="18"/>
            </w:rPr>
            <w:alias w:val="Approval Block"/>
            <w:tag w:val="APPROVALBLOCK"/>
            <w:id w:val="1869879833"/>
            <w:lock w:val="sdtContentLocked"/>
            <w:placeholder>
              <w:docPart w:val="E48B1C094ABD4BD398E813AA588D7555"/>
            </w:placeholder>
          </w:sdtPr>
          <w:sdtEndPr>
            <w:rPr>
              <w:sz w:val="20"/>
            </w:rPr>
          </w:sdtEndPr>
          <w:sdtContent>
            <w:p w:rsidRPr="00AA379F" w:rsidR="00151562" w:rsidRDefault="00151562" w14:paraId="7E8B171E" w14:textId="77777777"/>
            <w:tbl>
              <w:tblPr>
                <w:tblStyle w:val="RevisionHistory"/>
                <w:tblpPr w:leftFromText="187" w:rightFromText="187" w:tblpXSpec="center" w:tblpYSpec="bottom"/>
                <w:tblW w:w="0" w:type="auto"/>
                <w:jc w:val="left"/>
                <w:tblLook w:val="04A0" w:firstRow="1" w:lastRow="0" w:firstColumn="1" w:lastColumn="0" w:noHBand="0" w:noVBand="1"/>
              </w:tblPr>
              <w:tblGrid>
                <w:gridCol w:w="1342"/>
                <w:gridCol w:w="2508"/>
                <w:gridCol w:w="3433"/>
                <w:gridCol w:w="2067"/>
              </w:tblGrid>
              <w:tr w:rsidRPr="00AA379F" w:rsidR="00151562" w:rsidTr="005C70C5" w14:paraId="7E8B1723" w14:textId="77777777">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458" w:type="dxa"/>
                  </w:tcPr>
                  <w:p w:rsidRPr="00AA379F" w:rsidR="00151562" w:rsidP="005C70C5" w:rsidRDefault="00151562" w14:paraId="7E8B171F" w14:textId="77777777"/>
                </w:tc>
                <w:tc>
                  <w:tcPr>
                    <w:tcW w:w="3060" w:type="dxa"/>
                  </w:tcPr>
                  <w:p w:rsidRPr="00AA379F" w:rsidR="00151562" w:rsidP="005C70C5" w:rsidRDefault="00151562" w14:paraId="7E8B1720" w14:textId="77777777">
                    <w:pPr>
                      <w:cnfStyle w:val="100000000000" w:firstRow="1" w:lastRow="0" w:firstColumn="0" w:lastColumn="0" w:oddVBand="0" w:evenVBand="0" w:oddHBand="0" w:evenHBand="0" w:firstRowFirstColumn="0" w:firstRowLastColumn="0" w:lastRowFirstColumn="0" w:lastRowLastColumn="0"/>
                    </w:pPr>
                    <w:r w:rsidRPr="00AA379F">
                      <w:t>NAME</w:t>
                    </w:r>
                  </w:p>
                </w:tc>
                <w:tc>
                  <w:tcPr>
                    <w:tcW w:w="2664" w:type="dxa"/>
                  </w:tcPr>
                  <w:p w:rsidRPr="00AA379F" w:rsidR="00151562" w:rsidP="005C70C5" w:rsidRDefault="00151562" w14:paraId="7E8B1721" w14:textId="77777777">
                    <w:pPr>
                      <w:cnfStyle w:val="100000000000" w:firstRow="1" w:lastRow="0" w:firstColumn="0" w:lastColumn="0" w:oddVBand="0" w:evenVBand="0" w:oddHBand="0" w:evenHBand="0" w:firstRowFirstColumn="0" w:firstRowLastColumn="0" w:lastRowFirstColumn="0" w:lastRowLastColumn="0"/>
                    </w:pPr>
                    <w:r w:rsidRPr="00AA379F">
                      <w:t>TITLE</w:t>
                    </w:r>
                  </w:p>
                </w:tc>
                <w:tc>
                  <w:tcPr>
                    <w:tcW w:w="2394" w:type="dxa"/>
                  </w:tcPr>
                  <w:p w:rsidRPr="00AA379F" w:rsidR="00151562" w:rsidP="005C70C5" w:rsidRDefault="00151562" w14:paraId="7E8B1722" w14:textId="77777777">
                    <w:pPr>
                      <w:cnfStyle w:val="100000000000" w:firstRow="1" w:lastRow="0" w:firstColumn="0" w:lastColumn="0" w:oddVBand="0" w:evenVBand="0" w:oddHBand="0" w:evenHBand="0" w:firstRowFirstColumn="0" w:firstRowLastColumn="0" w:lastRowFirstColumn="0" w:lastRowLastColumn="0"/>
                    </w:pPr>
                    <w:r w:rsidRPr="00AA379F">
                      <w:t>APPROVAL</w:t>
                    </w:r>
                  </w:p>
                </w:tc>
              </w:tr>
              <w:tr w:rsidRPr="00AA379F" w:rsidR="00151562" w:rsidTr="005C70C5" w14:paraId="7E8B1728" w14:textId="77777777">
                <w:trPr>
                  <w:jc w:val="left"/>
                </w:trPr>
                <w:tc>
                  <w:tcPr>
                    <w:cnfStyle w:val="001000000000" w:firstRow="0" w:lastRow="0" w:firstColumn="1" w:lastColumn="0" w:oddVBand="0" w:evenVBand="0" w:oddHBand="0" w:evenHBand="0" w:firstRowFirstColumn="0" w:firstRowLastColumn="0" w:lastRowFirstColumn="0" w:lastRowLastColumn="0"/>
                    <w:tcW w:w="1458" w:type="dxa"/>
                  </w:tcPr>
                  <w:p w:rsidRPr="00AA379F" w:rsidR="00151562" w:rsidP="005C70C5" w:rsidRDefault="00151562" w14:paraId="7E8B1724" w14:textId="77777777">
                    <w:r w:rsidRPr="00AA379F">
                      <w:t>Prepared By:</w:t>
                    </w:r>
                  </w:p>
                </w:tc>
                <w:sdt>
                  <w:sdtPr>
                    <w:rPr>
                      <w:color w:val="2B579A"/>
                      <w:shd w:val="clear" w:color="auto" w:fill="E6E6E6"/>
                    </w:rPr>
                    <w:alias w:val="Preparer"/>
                    <w:tag w:val="PREPARER"/>
                    <w:id w:val="-1638485959"/>
                    <w:lock w:val="sdtLocked"/>
                    <w:placeholder>
                      <w:docPart w:val="75541B75814143E2A492A89C84B37F92"/>
                    </w:placeholder>
                    <w:text/>
                  </w:sdtPr>
                  <w:sdtEndPr>
                    <w:rPr>
                      <w:color w:val="auto"/>
                      <w:shd w:val="clear" w:color="auto" w:fill="auto"/>
                    </w:rPr>
                  </w:sdtEndPr>
                  <w:sdtContent>
                    <w:tc>
                      <w:tcPr>
                        <w:tcW w:w="3060" w:type="dxa"/>
                      </w:tcPr>
                      <w:p w:rsidRPr="00AA379F" w:rsidR="00151562" w:rsidP="005C70C5" w:rsidRDefault="001355DB" w14:paraId="7E8B1725" w14:textId="200F29A1">
                        <w:pPr>
                          <w:cnfStyle w:val="000000000000" w:firstRow="0" w:lastRow="0" w:firstColumn="0" w:lastColumn="0" w:oddVBand="0" w:evenVBand="0" w:oddHBand="0" w:evenHBand="0" w:firstRowFirstColumn="0" w:firstRowLastColumn="0" w:lastRowFirstColumn="0" w:lastRowLastColumn="0"/>
                        </w:pPr>
                        <w:r>
                          <w:t>Mohammed Musthafa</w:t>
                        </w:r>
                      </w:p>
                    </w:tc>
                  </w:sdtContent>
                </w:sdt>
                <w:tc>
                  <w:tcPr>
                    <w:tcW w:w="2664" w:type="dxa"/>
                  </w:tcPr>
                  <w:p w:rsidRPr="00AA379F" w:rsidR="00151562" w:rsidP="005C70C5" w:rsidRDefault="00C90394" w14:paraId="7E8B1726" w14:textId="15702F94">
                    <w:pPr>
                      <w:cnfStyle w:val="000000000000" w:firstRow="0" w:lastRow="0" w:firstColumn="0" w:lastColumn="0" w:oddVBand="0" w:evenVBand="0" w:oddHBand="0" w:evenHBand="0" w:firstRowFirstColumn="0" w:firstRowLastColumn="0" w:lastRowFirstColumn="0" w:lastRowLastColumn="0"/>
                    </w:pPr>
                    <w:sdt>
                      <w:sdtPr>
                        <w:rPr>
                          <w:color w:val="2B579A"/>
                          <w:shd w:val="clear" w:color="auto" w:fill="E6E6E6"/>
                        </w:rPr>
                        <w:alias w:val="Preparer Title"/>
                        <w:tag w:val="PREPTITLE"/>
                        <w:id w:val="-408386813"/>
                        <w:lock w:val="sdtLocked"/>
                        <w:placeholder>
                          <w:docPart w:val="6638D293836B4B12B5A2AD3AE47EC7CD"/>
                        </w:placeholder>
                        <w:text/>
                      </w:sdtPr>
                      <w:sdtEndPr>
                        <w:rPr>
                          <w:color w:val="auto"/>
                          <w:shd w:val="clear" w:color="auto" w:fill="auto"/>
                        </w:rPr>
                      </w:sdtEndPr>
                      <w:sdtContent>
                        <w:proofErr w:type="spellStart"/>
                        <w:r w:rsidDel="00987529" w:rsidR="008D7110">
                          <w:t>Preparer</w:t>
                        </w:r>
                        <w:ins w:author="Vieth, John W" w:date="2019-10-29T15:43:00Z" w:id="3">
                          <w:r w:rsidR="00987529">
                            <w:t>PreparerPreparer</w:t>
                          </w:r>
                        </w:ins>
                        <w:proofErr w:type="spellEnd"/>
                      </w:sdtContent>
                    </w:sdt>
                  </w:p>
                </w:tc>
                <w:tc>
                  <w:tcPr>
                    <w:tcW w:w="2394" w:type="dxa"/>
                  </w:tcPr>
                  <w:p w:rsidRPr="00AA379F" w:rsidR="00151562" w:rsidP="005C70C5" w:rsidRDefault="00151562" w14:paraId="7E8B1727" w14:textId="77777777">
                    <w:pPr>
                      <w:cnfStyle w:val="000000000000" w:firstRow="0" w:lastRow="0" w:firstColumn="0" w:lastColumn="0" w:oddVBand="0" w:evenVBand="0" w:oddHBand="0" w:evenHBand="0" w:firstRowFirstColumn="0" w:firstRowLastColumn="0" w:lastRowFirstColumn="0" w:lastRowLastColumn="0"/>
                    </w:pPr>
                    <w:r w:rsidRPr="00AA379F">
                      <w:t>N/A</w:t>
                    </w:r>
                  </w:p>
                </w:tc>
              </w:tr>
              <w:tr w:rsidRPr="00AA379F" w:rsidR="00151562" w:rsidTr="005C70C5" w14:paraId="7E8B172D" w14:textId="77777777">
                <w:trPr>
                  <w:jc w:val="left"/>
                </w:trPr>
                <w:tc>
                  <w:tcPr>
                    <w:cnfStyle w:val="001000000000" w:firstRow="0" w:lastRow="0" w:firstColumn="1" w:lastColumn="0" w:oddVBand="0" w:evenVBand="0" w:oddHBand="0" w:evenHBand="0" w:firstRowFirstColumn="0" w:firstRowLastColumn="0" w:lastRowFirstColumn="0" w:lastRowLastColumn="0"/>
                    <w:tcW w:w="1458" w:type="dxa"/>
                  </w:tcPr>
                  <w:p w:rsidRPr="00AA379F" w:rsidR="00151562" w:rsidP="005C70C5" w:rsidRDefault="00151562" w14:paraId="7E8B1729" w14:textId="77777777">
                    <w:r w:rsidRPr="00AA379F">
                      <w:t>Approved By:</w:t>
                    </w:r>
                  </w:p>
                </w:tc>
                <w:sdt>
                  <w:sdtPr>
                    <w:rPr>
                      <w:color w:val="2B579A"/>
                      <w:shd w:val="clear" w:color="auto" w:fill="E6E6E6"/>
                    </w:rPr>
                    <w:alias w:val="Engineering Approval"/>
                    <w:tag w:val="ENG"/>
                    <w:id w:val="-702631929"/>
                    <w:lock w:val="sdtLocked"/>
                    <w:placeholder>
                      <w:docPart w:val="DA27B54C25AA4A6A9E52EA6F802D0224"/>
                    </w:placeholder>
                    <w:text/>
                  </w:sdtPr>
                  <w:sdtEndPr>
                    <w:rPr>
                      <w:color w:val="auto"/>
                      <w:shd w:val="clear" w:color="auto" w:fill="auto"/>
                    </w:rPr>
                  </w:sdtEndPr>
                  <w:sdtContent>
                    <w:tc>
                      <w:tcPr>
                        <w:tcW w:w="3060" w:type="dxa"/>
                      </w:tcPr>
                      <w:p w:rsidRPr="00AA379F" w:rsidR="00151562" w:rsidP="005C70C5" w:rsidRDefault="00AB3E25" w14:paraId="7E8B172A" w14:textId="70E13700">
                        <w:pPr>
                          <w:cnfStyle w:val="000000000000" w:firstRow="0" w:lastRow="0" w:firstColumn="0" w:lastColumn="0" w:oddVBand="0" w:evenVBand="0" w:oddHBand="0" w:evenHBand="0" w:firstRowFirstColumn="0" w:firstRowLastColumn="0" w:lastRowFirstColumn="0" w:lastRowLastColumn="0"/>
                        </w:pPr>
                        <w:r>
                          <w:t>Lori J Sipper</w:t>
                        </w:r>
                      </w:p>
                    </w:tc>
                  </w:sdtContent>
                </w:sdt>
                <w:tc>
                  <w:tcPr>
                    <w:tcW w:w="2664" w:type="dxa"/>
                  </w:tcPr>
                  <w:sdt>
                    <w:sdtPr>
                      <w:rPr>
                        <w:color w:val="2B579A"/>
                        <w:shd w:val="clear" w:color="auto" w:fill="E6E6E6"/>
                      </w:rPr>
                      <w:alias w:val="Engineer Title"/>
                      <w:tag w:val="ENGTITLE"/>
                      <w:id w:val="-2018370108"/>
                      <w:lock w:val="sdtLocked"/>
                      <w:placeholder>
                        <w:docPart w:val="E48B1C094ABD4BD398E813AA588D7555"/>
                      </w:placeholder>
                      <w:text/>
                    </w:sdtPr>
                    <w:sdtEndPr>
                      <w:rPr>
                        <w:color w:val="auto"/>
                        <w:shd w:val="clear" w:color="auto" w:fill="auto"/>
                      </w:rPr>
                    </w:sdtEndPr>
                    <w:sdtContent>
                      <w:p w:rsidRPr="00AA379F" w:rsidR="00151562" w:rsidP="005C70C5" w:rsidRDefault="008D7110" w14:paraId="7E8B172B" w14:textId="6A697AFA">
                        <w:pPr>
                          <w:cnfStyle w:val="000000000000" w:firstRow="0" w:lastRow="0" w:firstColumn="0" w:lastColumn="0" w:oddVBand="0" w:evenVBand="0" w:oddHBand="0" w:evenHBand="0" w:firstRowFirstColumn="0" w:firstRowLastColumn="0" w:lastRowFirstColumn="0" w:lastRowLastColumn="0"/>
                        </w:pPr>
                        <w:proofErr w:type="spellStart"/>
                        <w:r w:rsidDel="00987529">
                          <w:t>Engineering</w:t>
                        </w:r>
                        <w:ins w:author="Vieth, John W" w:date="2019-10-29T15:43:00Z" w:id="4">
                          <w:r w:rsidR="00987529">
                            <w:t>EngineeringEngineering</w:t>
                          </w:r>
                        </w:ins>
                        <w:proofErr w:type="spellEnd"/>
                      </w:p>
                    </w:sdtContent>
                  </w:sdt>
                </w:tc>
                <w:tc>
                  <w:tcPr>
                    <w:tcW w:w="2394" w:type="dxa"/>
                  </w:tcPr>
                  <w:p w:rsidRPr="00AA379F" w:rsidR="00151562" w:rsidP="005C70C5" w:rsidRDefault="00151562" w14:paraId="7E8B172C" w14:textId="77777777">
                    <w:pPr>
                      <w:cnfStyle w:val="000000000000" w:firstRow="0" w:lastRow="0" w:firstColumn="0" w:lastColumn="0" w:oddVBand="0" w:evenVBand="0" w:oddHBand="0" w:evenHBand="0" w:firstRowFirstColumn="0" w:firstRowLastColumn="0" w:lastRowFirstColumn="0" w:lastRowLastColumn="0"/>
                    </w:pPr>
                    <w:r w:rsidRPr="00AA379F">
                      <w:t>On File</w:t>
                    </w:r>
                  </w:p>
                </w:tc>
              </w:tr>
              <w:tr w:rsidRPr="00AA379F" w:rsidR="00B0231D" w:rsidTr="005C70C5" w14:paraId="4C4690EC" w14:textId="77777777">
                <w:trPr>
                  <w:jc w:val="left"/>
                </w:trPr>
                <w:tc>
                  <w:tcPr>
                    <w:cnfStyle w:val="001000000000" w:firstRow="0" w:lastRow="0" w:firstColumn="1" w:lastColumn="0" w:oddVBand="0" w:evenVBand="0" w:oddHBand="0" w:evenHBand="0" w:firstRowFirstColumn="0" w:firstRowLastColumn="0" w:lastRowFirstColumn="0" w:lastRowLastColumn="0"/>
                    <w:tcW w:w="1458" w:type="dxa"/>
                  </w:tcPr>
                  <w:p w:rsidRPr="00AA379F" w:rsidR="00B0231D" w:rsidP="005C70C5" w:rsidRDefault="00B0231D" w14:paraId="5DFBAF46" w14:textId="4A327969">
                    <w:r>
                      <w:t>Approved By:</w:t>
                    </w:r>
                  </w:p>
                </w:tc>
                <w:tc>
                  <w:tcPr>
                    <w:tcW w:w="3060" w:type="dxa"/>
                  </w:tcPr>
                  <w:sdt>
                    <w:sdtPr>
                      <w:rPr>
                        <w:color w:val="2B579A"/>
                        <w:shd w:val="clear" w:color="auto" w:fill="E6E6E6"/>
                      </w:rPr>
                      <w:tag w:val="SIG0"/>
                      <w:id w:val="1317232187"/>
                      <w:lock w:val="sdtLocked"/>
                      <w:placeholder>
                        <w:docPart w:val="CBBCFE24661C4EF1894ABA0C6B12A95C"/>
                      </w:placeholder>
                      <w:text/>
                    </w:sdtPr>
                    <w:sdtEndPr>
                      <w:rPr>
                        <w:color w:val="auto"/>
                        <w:shd w:val="clear" w:color="auto" w:fill="auto"/>
                      </w:rPr>
                    </w:sdtEndPr>
                    <w:sdtContent>
                      <w:p w:rsidR="00B0231D" w:rsidP="005C70C5" w:rsidRDefault="00AB3E25" w14:paraId="1B7FF9C8" w14:textId="3883CE2E">
                        <w:pPr>
                          <w:cnfStyle w:val="000000000000" w:firstRow="0" w:lastRow="0" w:firstColumn="0" w:lastColumn="0" w:oddVBand="0" w:evenVBand="0" w:oddHBand="0" w:evenHBand="0" w:firstRowFirstColumn="0" w:firstRowLastColumn="0" w:lastRowFirstColumn="0" w:lastRowLastColumn="0"/>
                        </w:pPr>
                        <w:r>
                          <w:t>Mikael Molina Sandoval</w:t>
                        </w:r>
                      </w:p>
                    </w:sdtContent>
                  </w:sdt>
                </w:tc>
                <w:tc>
                  <w:tcPr>
                    <w:tcW w:w="2664" w:type="dxa"/>
                  </w:tcPr>
                  <w:sdt>
                    <w:sdtPr>
                      <w:rPr>
                        <w:color w:val="2B579A"/>
                        <w:shd w:val="clear" w:color="auto" w:fill="E6E6E6"/>
                      </w:rPr>
                      <w:tag w:val="ROLE0"/>
                      <w:id w:val="-996264158"/>
                      <w:lock w:val="sdtLocked"/>
                      <w:placeholder>
                        <w:docPart w:val="A4F48C42C2C649E3803AE376727868C5"/>
                      </w:placeholder>
                      <w:text/>
                    </w:sdtPr>
                    <w:sdtEndPr>
                      <w:rPr>
                        <w:color w:val="auto"/>
                        <w:shd w:val="clear" w:color="auto" w:fill="auto"/>
                      </w:rPr>
                    </w:sdtEndPr>
                    <w:sdtContent>
                      <w:p w:rsidR="00B0231D" w:rsidP="005C70C5" w:rsidRDefault="00AB3E25" w14:paraId="179E2FF8" w14:textId="3E4E8B54">
                        <w:pPr>
                          <w:cnfStyle w:val="000000000000" w:firstRow="0" w:lastRow="0" w:firstColumn="0" w:lastColumn="0" w:oddVBand="0" w:evenVBand="0" w:oddHBand="0" w:evenHBand="0" w:firstRowFirstColumn="0" w:firstRowLastColumn="0" w:lastRowFirstColumn="0" w:lastRowLastColumn="0"/>
                        </w:pPr>
                        <w:r>
                          <w:t>Safety Engineer</w:t>
                        </w:r>
                      </w:p>
                    </w:sdtContent>
                  </w:sdt>
                </w:tc>
                <w:tc>
                  <w:tcPr>
                    <w:tcW w:w="2394" w:type="dxa"/>
                  </w:tcPr>
                  <w:p w:rsidRPr="00AA379F" w:rsidR="00B0231D" w:rsidP="005C70C5" w:rsidRDefault="00B0231D" w14:paraId="2AA30D6B" w14:textId="06D318FD">
                    <w:pPr>
                      <w:cnfStyle w:val="000000000000" w:firstRow="0" w:lastRow="0" w:firstColumn="0" w:lastColumn="0" w:oddVBand="0" w:evenVBand="0" w:oddHBand="0" w:evenHBand="0" w:firstRowFirstColumn="0" w:firstRowLastColumn="0" w:lastRowFirstColumn="0" w:lastRowLastColumn="0"/>
                    </w:pPr>
                    <w:r>
                      <w:t>On File</w:t>
                    </w:r>
                  </w:p>
                </w:tc>
              </w:tr>
              <w:tr w:rsidRPr="00AA379F" w:rsidR="00B0231D" w:rsidTr="005C70C5" w14:paraId="58659C52" w14:textId="77777777">
                <w:trPr>
                  <w:jc w:val="left"/>
                </w:trPr>
                <w:tc>
                  <w:tcPr>
                    <w:cnfStyle w:val="001000000000" w:firstRow="0" w:lastRow="0" w:firstColumn="1" w:lastColumn="0" w:oddVBand="0" w:evenVBand="0" w:oddHBand="0" w:evenHBand="0" w:firstRowFirstColumn="0" w:firstRowLastColumn="0" w:lastRowFirstColumn="0" w:lastRowLastColumn="0"/>
                    <w:tcW w:w="1458" w:type="dxa"/>
                  </w:tcPr>
                  <w:p w:rsidR="00B0231D" w:rsidP="005C70C5" w:rsidRDefault="00B0231D" w14:paraId="64094A28" w14:textId="4D2AE01D">
                    <w:r>
                      <w:t>Approved By:</w:t>
                    </w:r>
                  </w:p>
                </w:tc>
                <w:tc>
                  <w:tcPr>
                    <w:tcW w:w="3060" w:type="dxa"/>
                  </w:tcPr>
                  <w:sdt>
                    <w:sdtPr>
                      <w:rPr>
                        <w:color w:val="2B579A"/>
                        <w:shd w:val="clear" w:color="auto" w:fill="E6E6E6"/>
                      </w:rPr>
                      <w:alias w:val="DAC Approval"/>
                      <w:tag w:val="DAC"/>
                      <w:id w:val="-782962434"/>
                      <w:lock w:val="sdtLocked"/>
                      <w:placeholder>
                        <w:docPart w:val="4541A3302E3E4F979586C23F5E76F65D"/>
                      </w:placeholder>
                      <w:text/>
                    </w:sdtPr>
                    <w:sdtEndPr>
                      <w:rPr>
                        <w:color w:val="auto"/>
                        <w:shd w:val="clear" w:color="auto" w:fill="auto"/>
                      </w:rPr>
                    </w:sdtEndPr>
                    <w:sdtContent>
                      <w:p w:rsidR="00B0231D" w:rsidP="005C70C5" w:rsidRDefault="00AB3E25" w14:paraId="536EBC2B" w14:textId="4BF20F00">
                        <w:pPr>
                          <w:cnfStyle w:val="000000000000" w:firstRow="0" w:lastRow="0" w:firstColumn="0" w:lastColumn="0" w:oddVBand="0" w:evenVBand="0" w:oddHBand="0" w:evenHBand="0" w:firstRowFirstColumn="0" w:firstRowLastColumn="0" w:lastRowFirstColumn="0" w:lastRowLastColumn="0"/>
                        </w:pPr>
                        <w:r>
                          <w:t>Eileen P Roberson</w:t>
                        </w:r>
                      </w:p>
                    </w:sdtContent>
                  </w:sdt>
                </w:tc>
                <w:tc>
                  <w:tcPr>
                    <w:tcW w:w="2664" w:type="dxa"/>
                  </w:tcPr>
                  <w:sdt>
                    <w:sdtPr>
                      <w:rPr>
                        <w:color w:val="2B579A"/>
                        <w:shd w:val="clear" w:color="auto" w:fill="E6E6E6"/>
                      </w:rPr>
                      <w:alias w:val="DAC Title"/>
                      <w:tag w:val="DACTITLE"/>
                      <w:id w:val="-1415237196"/>
                      <w:lock w:val="sdtLocked"/>
                      <w:placeholder>
                        <w:docPart w:val="606D62EE9CAF462DA56671DB9CDA155A"/>
                      </w:placeholder>
                      <w:text/>
                    </w:sdtPr>
                    <w:sdtEndPr>
                      <w:rPr>
                        <w:color w:val="auto"/>
                        <w:shd w:val="clear" w:color="auto" w:fill="auto"/>
                      </w:rPr>
                    </w:sdtEndPr>
                    <w:sdtContent>
                      <w:p w:rsidR="00B0231D" w:rsidP="005C70C5" w:rsidRDefault="00B0231D" w14:paraId="5A359D14" w14:textId="7E8967F8">
                        <w:pPr>
                          <w:cnfStyle w:val="000000000000" w:firstRow="0" w:lastRow="0" w:firstColumn="0" w:lastColumn="0" w:oddVBand="0" w:evenVBand="0" w:oddHBand="0" w:evenHBand="0" w:firstRowFirstColumn="0" w:firstRowLastColumn="0" w:lastRowFirstColumn="0" w:lastRowLastColumn="0"/>
                        </w:pPr>
                        <w:r w:rsidDel="00987529">
                          <w:t xml:space="preserve">DAC </w:t>
                        </w:r>
                        <w:proofErr w:type="spellStart"/>
                        <w:r w:rsidDel="00987529">
                          <w:t>Engineer</w:t>
                        </w:r>
                        <w:ins w:author="Vieth, John W" w:date="2019-10-29T15:43:00Z" w:id="5">
                          <w:r w:rsidR="00987529">
                            <w:t>DAC</w:t>
                          </w:r>
                          <w:proofErr w:type="spellEnd"/>
                          <w:r w:rsidR="00987529">
                            <w:t xml:space="preserve"> </w:t>
                          </w:r>
                          <w:proofErr w:type="spellStart"/>
                          <w:r w:rsidR="00987529">
                            <w:t>EngineerDAC</w:t>
                          </w:r>
                          <w:proofErr w:type="spellEnd"/>
                          <w:r w:rsidR="00987529">
                            <w:t xml:space="preserve"> Engineer</w:t>
                          </w:r>
                        </w:ins>
                      </w:p>
                    </w:sdtContent>
                  </w:sdt>
                </w:tc>
                <w:tc>
                  <w:tcPr>
                    <w:tcW w:w="2394" w:type="dxa"/>
                  </w:tcPr>
                  <w:p w:rsidR="00B0231D" w:rsidP="005C70C5" w:rsidRDefault="00B0231D" w14:paraId="55D7F1D7" w14:textId="4F860EC3">
                    <w:pPr>
                      <w:cnfStyle w:val="000000000000" w:firstRow="0" w:lastRow="0" w:firstColumn="0" w:lastColumn="0" w:oddVBand="0" w:evenVBand="0" w:oddHBand="0" w:evenHBand="0" w:firstRowFirstColumn="0" w:firstRowLastColumn="0" w:lastRowFirstColumn="0" w:lastRowLastColumn="0"/>
                    </w:pPr>
                    <w:r>
                      <w:t>On File</w:t>
                    </w:r>
                  </w:p>
                </w:tc>
              </w:tr>
              <w:tr w:rsidRPr="00AA379F" w:rsidR="00AB3E25" w:rsidTr="005C70C5" w14:paraId="651A20B2" w14:textId="77777777">
                <w:trPr>
                  <w:jc w:val="left"/>
                </w:trPr>
                <w:tc>
                  <w:tcPr>
                    <w:cnfStyle w:val="001000000000" w:firstRow="0" w:lastRow="0" w:firstColumn="1" w:lastColumn="0" w:oddVBand="0" w:evenVBand="0" w:oddHBand="0" w:evenHBand="0" w:firstRowFirstColumn="0" w:firstRowLastColumn="0" w:lastRowFirstColumn="0" w:lastRowLastColumn="0"/>
                    <w:tcW w:w="1458" w:type="dxa"/>
                  </w:tcPr>
                  <w:p w:rsidR="00AB3E25" w:rsidP="005C70C5" w:rsidRDefault="00AB3E25" w14:paraId="0F67819D" w14:textId="3665429A">
                    <w:r>
                      <w:t>Approved By:</w:t>
                    </w:r>
                  </w:p>
                </w:tc>
                <w:tc>
                  <w:tcPr>
                    <w:tcW w:w="3060" w:type="dxa"/>
                  </w:tcPr>
                  <w:sdt>
                    <w:sdtPr>
                      <w:rPr>
                        <w:color w:val="2B579A"/>
                        <w:shd w:val="clear" w:color="auto" w:fill="E6E6E6"/>
                      </w:rPr>
                      <w:tag w:val="SIG1"/>
                      <w:id w:val="1875954556"/>
                      <w:lock w:val="sdtLocked"/>
                      <w:placeholder>
                        <w:docPart w:val="107E6F5F9B394D26882FCD12D62011A7"/>
                      </w:placeholder>
                      <w:text/>
                    </w:sdtPr>
                    <w:sdtEndPr>
                      <w:rPr>
                        <w:color w:val="auto"/>
                        <w:shd w:val="clear" w:color="auto" w:fill="auto"/>
                      </w:rPr>
                    </w:sdtEndPr>
                    <w:sdtContent>
                      <w:p w:rsidR="00AB3E25" w:rsidP="005C70C5" w:rsidRDefault="00AB3E25" w14:paraId="10E42620" w14:textId="09584029">
                        <w:pPr>
                          <w:cnfStyle w:val="000000000000" w:firstRow="0" w:lastRow="0" w:firstColumn="0" w:lastColumn="0" w:oddVBand="0" w:evenVBand="0" w:oddHBand="0" w:evenHBand="0" w:firstRowFirstColumn="0" w:firstRowLastColumn="0" w:lastRowFirstColumn="0" w:lastRowLastColumn="0"/>
                        </w:pPr>
                        <w:r>
                          <w:t>Hatem Abu-Dagga</w:t>
                        </w:r>
                      </w:p>
                    </w:sdtContent>
                  </w:sdt>
                </w:tc>
                <w:tc>
                  <w:tcPr>
                    <w:tcW w:w="2664" w:type="dxa"/>
                  </w:tcPr>
                  <w:sdt>
                    <w:sdtPr>
                      <w:rPr>
                        <w:color w:val="2B579A"/>
                        <w:shd w:val="clear" w:color="auto" w:fill="E6E6E6"/>
                      </w:rPr>
                      <w:tag w:val="ROLE1"/>
                      <w:id w:val="-896436796"/>
                      <w:lock w:val="sdtLocked"/>
                      <w:placeholder>
                        <w:docPart w:val="424FD8E40D8F4EAEBCBBCA927D810E9E"/>
                      </w:placeholder>
                      <w:text/>
                    </w:sdtPr>
                    <w:sdtEndPr>
                      <w:rPr>
                        <w:color w:val="auto"/>
                        <w:shd w:val="clear" w:color="auto" w:fill="auto"/>
                      </w:rPr>
                    </w:sdtEndPr>
                    <w:sdtContent>
                      <w:p w:rsidR="00AB3E25" w:rsidDel="00987529" w:rsidP="005C70C5" w:rsidRDefault="00AB3E25" w14:paraId="1B97550C" w14:textId="3D00DDC7">
                        <w:pPr>
                          <w:cnfStyle w:val="000000000000" w:firstRow="0" w:lastRow="0" w:firstColumn="0" w:lastColumn="0" w:oddVBand="0" w:evenVBand="0" w:oddHBand="0" w:evenHBand="0" w:firstRowFirstColumn="0" w:firstRowLastColumn="0" w:lastRowFirstColumn="0" w:lastRowLastColumn="0"/>
                        </w:pPr>
                        <w:r>
                          <w:t>TPM</w:t>
                        </w:r>
                      </w:p>
                    </w:sdtContent>
                  </w:sdt>
                </w:tc>
                <w:tc>
                  <w:tcPr>
                    <w:tcW w:w="2394" w:type="dxa"/>
                  </w:tcPr>
                  <w:p w:rsidR="00AB3E25" w:rsidP="005C70C5" w:rsidRDefault="00AB3E25" w14:paraId="17A66269" w14:textId="6FA0E89C">
                    <w:pPr>
                      <w:cnfStyle w:val="000000000000" w:firstRow="0" w:lastRow="0" w:firstColumn="0" w:lastColumn="0" w:oddVBand="0" w:evenVBand="0" w:oddHBand="0" w:evenHBand="0" w:firstRowFirstColumn="0" w:firstRowLastColumn="0" w:lastRowFirstColumn="0" w:lastRowLastColumn="0"/>
                    </w:pPr>
                    <w:r>
                      <w:t>On File</w:t>
                    </w:r>
                  </w:p>
                </w:tc>
              </w:tr>
            </w:tbl>
            <w:p w:rsidRPr="00AA379F" w:rsidR="00151562" w:rsidRDefault="00151562" w14:paraId="7E8B172E" w14:textId="77777777">
              <w:r w:rsidRPr="00AA379F">
                <w:br w:type="page"/>
              </w:r>
            </w:p>
          </w:sdtContent>
        </w:sdt>
        <w:sdt>
          <w:sdtPr>
            <w:rPr>
              <w:b/>
              <w:color w:val="2B579A"/>
              <w:sz w:val="20"/>
              <w:shd w:val="clear" w:color="auto" w:fill="E6E6E6"/>
            </w:rPr>
            <w:alias w:val="Rev History Table"/>
            <w:tag w:val="REVHISTTABLE"/>
            <w:id w:val="115334277"/>
            <w:lock w:val="sdtContentLocked"/>
            <w:placeholder>
              <w:docPart w:val="9A92A4C6C5764D1598C1586AAF709B87"/>
            </w:placeholder>
          </w:sdtPr>
          <w:sdtEndPr>
            <w:rPr>
              <w:sz w:val="36"/>
            </w:rPr>
          </w:sdtEndPr>
          <w:sdtContent>
            <w:p w:rsidRPr="00AA379F" w:rsidR="00C3747B" w:rsidP="00987B76" w:rsidRDefault="00987B76" w14:paraId="7E8B172F" w14:textId="77777777">
              <w:pPr>
                <w:pStyle w:val="RevHistory"/>
              </w:pPr>
              <w:r w:rsidRPr="00AA379F">
                <w:rPr>
                  <w:rStyle w:val="SubtitleChar"/>
                  <w:szCs w:val="20"/>
                </w:rPr>
                <w:t>REVISION HISTORY</w:t>
              </w:r>
            </w:p>
            <w:tbl>
              <w:tblPr>
                <w:tblStyle w:val="RevisionHistory"/>
                <w:tblW w:w="0" w:type="auto"/>
                <w:tblLayout w:type="fixed"/>
                <w:tblLook w:val="04A0" w:firstRow="1" w:lastRow="0" w:firstColumn="1" w:lastColumn="0" w:noHBand="0" w:noVBand="1"/>
              </w:tblPr>
              <w:tblGrid>
                <w:gridCol w:w="698"/>
                <w:gridCol w:w="4464"/>
                <w:gridCol w:w="1653"/>
                <w:gridCol w:w="2178"/>
              </w:tblGrid>
              <w:tr w:rsidRPr="00AA379F" w:rsidR="007C5406" w:rsidTr="00EE5833" w14:paraId="7E8B173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Pr="00AA379F" w:rsidR="007C5406" w:rsidP="0024520A" w:rsidRDefault="007C5406" w14:paraId="7E8B1730" w14:textId="77777777">
                    <w:r w:rsidRPr="00AA379F">
                      <w:t>REV</w:t>
                    </w:r>
                  </w:p>
                </w:tc>
                <w:tc>
                  <w:tcPr>
                    <w:tcW w:w="4464" w:type="dxa"/>
                  </w:tcPr>
                  <w:p w:rsidRPr="00AA379F" w:rsidR="007C5406" w:rsidP="0024520A" w:rsidRDefault="007C5406" w14:paraId="7E8B1731" w14:textId="77777777">
                    <w:pPr>
                      <w:cnfStyle w:val="100000000000" w:firstRow="1" w:lastRow="0" w:firstColumn="0" w:lastColumn="0" w:oddVBand="0" w:evenVBand="0" w:oddHBand="0" w:evenHBand="0" w:firstRowFirstColumn="0" w:firstRowLastColumn="0" w:lastRowFirstColumn="0" w:lastRowLastColumn="0"/>
                    </w:pPr>
                    <w:r w:rsidRPr="00AA379F">
                      <w:t>DESCRIPTION</w:t>
                    </w:r>
                  </w:p>
                </w:tc>
                <w:tc>
                  <w:tcPr>
                    <w:tcW w:w="1653" w:type="dxa"/>
                  </w:tcPr>
                  <w:p w:rsidRPr="00AA379F" w:rsidR="007C5406" w:rsidP="0024520A" w:rsidRDefault="007C5406" w14:paraId="7E8B1732" w14:textId="77777777">
                    <w:pPr>
                      <w:cnfStyle w:val="100000000000" w:firstRow="1" w:lastRow="0" w:firstColumn="0" w:lastColumn="0" w:oddVBand="0" w:evenVBand="0" w:oddHBand="0" w:evenHBand="0" w:firstRowFirstColumn="0" w:firstRowLastColumn="0" w:lastRowFirstColumn="0" w:lastRowLastColumn="0"/>
                    </w:pPr>
                    <w:r w:rsidRPr="00AA379F">
                      <w:t>DATE</w:t>
                    </w:r>
                  </w:p>
                </w:tc>
                <w:tc>
                  <w:tcPr>
                    <w:tcW w:w="2178" w:type="dxa"/>
                  </w:tcPr>
                  <w:p w:rsidRPr="00AA379F" w:rsidR="007C5406" w:rsidP="0024520A" w:rsidRDefault="007C5406" w14:paraId="7E8B1733" w14:textId="77777777">
                    <w:pPr>
                      <w:cnfStyle w:val="100000000000" w:firstRow="1" w:lastRow="0" w:firstColumn="0" w:lastColumn="0" w:oddVBand="0" w:evenVBand="0" w:oddHBand="0" w:evenHBand="0" w:firstRowFirstColumn="0" w:firstRowLastColumn="0" w:lastRowFirstColumn="0" w:lastRowLastColumn="0"/>
                    </w:pPr>
                    <w:r w:rsidRPr="00AA379F">
                      <w:t>APPROVED</w:t>
                    </w:r>
                  </w:p>
                </w:tc>
              </w:tr>
              <w:tr w:rsidRPr="00AA379F" w:rsidR="003241A7" w:rsidTr="00EE5833" w14:paraId="594A7056" w14:textId="77777777">
                <w:tc>
                  <w:tcPr>
                    <w:cnfStyle w:val="001000000000" w:firstRow="0" w:lastRow="0" w:firstColumn="1" w:lastColumn="0" w:oddVBand="0" w:evenVBand="0" w:oddHBand="0" w:evenHBand="0" w:firstRowFirstColumn="0" w:firstRowLastColumn="0" w:lastRowFirstColumn="0" w:lastRowLastColumn="0"/>
                    <w:tcW w:w="698" w:type="dxa"/>
                  </w:tcPr>
                  <w:sdt>
                    <w:sdtPr>
                      <w:rPr>
                        <w:color w:val="2B579A"/>
                        <w:shd w:val="clear" w:color="auto" w:fill="E6E6E6"/>
                      </w:rPr>
                      <w:tag w:val="Rev0"/>
                      <w:id w:val="2007864069"/>
                      <w:lock w:val="sdtLocked"/>
                      <w:placeholder>
                        <w:docPart w:val="7F96FDE1C6BA41B89B6B5F40D92E805E"/>
                      </w:placeholder>
                      <w:text/>
                    </w:sdtPr>
                    <w:sdtEndPr>
                      <w:rPr>
                        <w:color w:val="auto"/>
                        <w:shd w:val="clear" w:color="auto" w:fill="auto"/>
                      </w:rPr>
                    </w:sdtEndPr>
                    <w:sdtContent>
                      <w:p w:rsidRPr="00AA379F" w:rsidR="003241A7" w:rsidP="0024520A" w:rsidRDefault="00AB3E25" w14:paraId="758AC4CE" w14:textId="6260D7DE">
                        <w:r>
                          <w:t>-</w:t>
                        </w:r>
                      </w:p>
                    </w:sdtContent>
                  </w:sdt>
                </w:tc>
                <w:sdt>
                  <w:sdtPr>
                    <w:rPr>
                      <w:color w:val="2B579A"/>
                      <w:shd w:val="clear" w:color="auto" w:fill="E6E6E6"/>
                    </w:rPr>
                    <w:tag w:val="Desc0"/>
                    <w:id w:val="1789774596"/>
                    <w:lock w:val="sdtLocked"/>
                    <w:placeholder>
                      <w:docPart w:val="1E14D5C9D1AD4130B4A5CFBFA128EA5D"/>
                    </w:placeholder>
                    <w:text w:multiLine="1"/>
                  </w:sdtPr>
                  <w:sdtEndPr>
                    <w:rPr>
                      <w:color w:val="auto"/>
                      <w:shd w:val="clear" w:color="auto" w:fill="auto"/>
                    </w:rPr>
                  </w:sdtEndPr>
                  <w:sdtContent>
                    <w:tc>
                      <w:tcPr>
                        <w:tcW w:w="4464" w:type="dxa"/>
                      </w:tcPr>
                      <w:p w:rsidRPr="00AA379F" w:rsidR="003241A7" w:rsidP="0024520A" w:rsidRDefault="00AB3E25" w14:paraId="67AD058D" w14:textId="22350453">
                        <w:pPr>
                          <w:cnfStyle w:val="000000000000" w:firstRow="0" w:lastRow="0" w:firstColumn="0" w:lastColumn="0" w:oddVBand="0" w:evenVBand="0" w:oddHBand="0" w:evenHBand="0" w:firstRowFirstColumn="0" w:firstRowLastColumn="0" w:lastRowFirstColumn="0" w:lastRowLastColumn="0"/>
                        </w:pPr>
                        <w:r>
                          <w:t>Initial version of DLCA-6510 PSAC</w:t>
                        </w:r>
                      </w:p>
                    </w:tc>
                  </w:sdtContent>
                </w:sdt>
                <w:tc>
                  <w:tcPr>
                    <w:tcW w:w="1653" w:type="dxa"/>
                  </w:tcPr>
                  <w:sdt>
                    <w:sdtPr>
                      <w:rPr>
                        <w:color w:val="2B579A"/>
                        <w:shd w:val="clear" w:color="auto" w:fill="E6E6E6"/>
                      </w:rPr>
                      <w:tag w:val="Date0"/>
                      <w:id w:val="-8609599"/>
                      <w:lock w:val="sdtLocked"/>
                      <w:placeholder>
                        <w:docPart w:val="5F1BADF5D66B45A781359E8B82314326"/>
                      </w:placeholder>
                      <w:date w:fullDate="2022-08-10T00:00:00Z">
                        <w:dateFormat w:val="yyyy-MM-dd"/>
                        <w:lid w:val="en-US"/>
                        <w:storeMappedDataAs w:val="dateTime"/>
                        <w:calendar w:val="gregorian"/>
                      </w:date>
                    </w:sdtPr>
                    <w:sdtEndPr>
                      <w:rPr>
                        <w:color w:val="auto"/>
                        <w:shd w:val="clear" w:color="auto" w:fill="auto"/>
                      </w:rPr>
                    </w:sdtEndPr>
                    <w:sdtContent>
                      <w:p w:rsidRPr="00AA379F" w:rsidR="003241A7" w:rsidP="0024520A" w:rsidRDefault="00AB3E25" w14:paraId="73BACFA8" w14:textId="2DCCE1F7">
                        <w:pPr>
                          <w:cnfStyle w:val="000000000000" w:firstRow="0" w:lastRow="0" w:firstColumn="0" w:lastColumn="0" w:oddVBand="0" w:evenVBand="0" w:oddHBand="0" w:evenHBand="0" w:firstRowFirstColumn="0" w:firstRowLastColumn="0" w:lastRowFirstColumn="0" w:lastRowLastColumn="0"/>
                        </w:pPr>
                        <w:r>
                          <w:t>2022-08-10</w:t>
                        </w:r>
                      </w:p>
                    </w:sdtContent>
                  </w:sdt>
                </w:tc>
                <w:tc>
                  <w:tcPr>
                    <w:tcW w:w="2178" w:type="dxa"/>
                  </w:tcPr>
                  <w:sdt>
                    <w:sdtPr>
                      <w:rPr>
                        <w:color w:val="2B579A"/>
                        <w:shd w:val="clear" w:color="auto" w:fill="E6E6E6"/>
                      </w:rPr>
                      <w:tag w:val="Appr0"/>
                      <w:id w:val="28076747"/>
                      <w:lock w:val="sdtLocked"/>
                      <w:placeholder>
                        <w:docPart w:val="E2F21A3EA7B84D6DAC9D9F5735A5421C"/>
                      </w:placeholder>
                      <w:text/>
                    </w:sdtPr>
                    <w:sdtEndPr>
                      <w:rPr>
                        <w:color w:val="auto"/>
                        <w:shd w:val="clear" w:color="auto" w:fill="auto"/>
                      </w:rPr>
                    </w:sdtEndPr>
                    <w:sdtContent>
                      <w:p w:rsidRPr="00AA379F" w:rsidR="003241A7" w:rsidP="0024520A" w:rsidRDefault="008D7110" w14:paraId="60BD4D46" w14:textId="00E57F14">
                        <w:pPr>
                          <w:cnfStyle w:val="000000000000" w:firstRow="0" w:lastRow="0" w:firstColumn="0" w:lastColumn="0" w:oddVBand="0" w:evenVBand="0" w:oddHBand="0" w:evenHBand="0" w:firstRowFirstColumn="0" w:firstRowLastColumn="0" w:lastRowFirstColumn="0" w:lastRowLastColumn="0"/>
                        </w:pPr>
                        <w:proofErr w:type="spellStart"/>
                        <w:r w:rsidDel="00987529">
                          <w:t>xxx</w:t>
                        </w:r>
                        <w:ins w:author="Vieth, John W" w:date="2019-10-29T15:43:00Z" w:id="6">
                          <w:r w:rsidR="00987529">
                            <w:t>xxxxxx</w:t>
                          </w:r>
                        </w:ins>
                        <w:proofErr w:type="spellEnd"/>
                      </w:p>
                    </w:sdtContent>
                  </w:sdt>
                </w:tc>
              </w:tr>
            </w:tbl>
            <w:p w:rsidRPr="00AA379F" w:rsidR="00BF4AFB" w:rsidP="00BF4AFB" w:rsidRDefault="00C90394" w14:paraId="7E8B1735" w14:textId="77777777">
              <w:pPr>
                <w:pStyle w:val="TOCTitle"/>
                <w:rPr>
                  <w:rStyle w:val="FileListingChar"/>
                </w:rPr>
              </w:pPr>
            </w:p>
          </w:sdtContent>
        </w:sdt>
      </w:sdtContent>
    </w:sdt>
    <w:bookmarkStart w:name="_Ref401556106" w:displacedByCustomXml="prev" w:id="7"/>
    <w:bookmarkStart w:name="_Toc402863202" w:displacedByCustomXml="prev" w:id="8"/>
    <w:p w:rsidRPr="00AA379F" w:rsidR="00970705" w:rsidRDefault="00970705" w14:paraId="7E8B1736" w14:textId="77777777">
      <w:pPr>
        <w:rPr>
          <w:rStyle w:val="FileListingChar"/>
        </w:rPr>
        <w:sectPr w:rsidRPr="00AA379F" w:rsidR="00970705" w:rsidSect="00115439">
          <w:headerReference w:type="even" r:id="rId12"/>
          <w:headerReference w:type="default" r:id="rId13"/>
          <w:footerReference w:type="even" r:id="rId14"/>
          <w:footerReference w:type="default" r:id="rId15"/>
          <w:headerReference w:type="first" r:id="rId16"/>
          <w:footerReference w:type="first" r:id="rId17"/>
          <w:pgSz w:w="12240" w:h="15840" w:code="1"/>
          <w:pgMar w:top="1080" w:right="1440" w:bottom="1440" w:left="1440" w:header="720" w:footer="757" w:gutter="0"/>
          <w:cols w:space="720"/>
          <w:titlePg/>
          <w:docGrid w:linePitch="272"/>
        </w:sectPr>
      </w:pPr>
    </w:p>
    <w:p w:rsidRPr="00AA379F" w:rsidR="00BF4AFB" w:rsidP="00251570" w:rsidRDefault="00BF4AFB" w14:paraId="7E8B1737" w14:textId="0B69B7D5">
      <w:pPr>
        <w:pStyle w:val="TOCTitle"/>
        <w:tabs>
          <w:tab w:val="left" w:pos="3750"/>
        </w:tabs>
      </w:pPr>
      <w:r w:rsidRPr="00AA379F">
        <w:t xml:space="preserve"> </w:t>
      </w:r>
      <w:commentRangeStart w:id="9"/>
      <w:r w:rsidRPr="00AA379F">
        <w:t>Table of Contents</w:t>
      </w:r>
      <w:bookmarkEnd w:id="8"/>
      <w:bookmarkEnd w:id="7"/>
      <w:commentRangeEnd w:id="9"/>
      <w:r w:rsidR="00251570">
        <w:rPr>
          <w:rStyle w:val="CommentReference"/>
          <w:b w:val="0"/>
        </w:rPr>
        <w:commentReference w:id="9"/>
      </w:r>
    </w:p>
    <w:p w:rsidR="00EF620F" w:rsidRDefault="003B13F4" w14:paraId="75EC8014" w14:textId="1EC064FC">
      <w:pPr>
        <w:pStyle w:val="TOC1"/>
        <w:rPr>
          <w:rFonts w:asciiTheme="minorHAnsi" w:hAnsiTheme="minorHAnsi" w:eastAsiaTheme="minorEastAsia" w:cstheme="minorBidi"/>
          <w:b w:val="0"/>
          <w:sz w:val="22"/>
          <w:szCs w:val="22"/>
        </w:rPr>
      </w:pPr>
      <w:r w:rsidRPr="00AA379F">
        <w:rPr>
          <w:color w:val="2B579A"/>
          <w:shd w:val="clear" w:color="auto" w:fill="E6E6E6"/>
        </w:rPr>
        <w:fldChar w:fldCharType="begin"/>
      </w:r>
      <w:r w:rsidRPr="00AA379F">
        <w:instrText xml:space="preserve"> TOC \o "1-5" \u </w:instrText>
      </w:r>
      <w:r w:rsidRPr="00AA379F">
        <w:rPr>
          <w:color w:val="2B579A"/>
          <w:shd w:val="clear" w:color="auto" w:fill="E6E6E6"/>
        </w:rPr>
        <w:fldChar w:fldCharType="separate"/>
      </w:r>
      <w:r w:rsidR="00EF620F">
        <w:t>1</w:t>
      </w:r>
      <w:r w:rsidR="00EF620F">
        <w:rPr>
          <w:rFonts w:asciiTheme="minorHAnsi" w:hAnsiTheme="minorHAnsi" w:eastAsiaTheme="minorEastAsia" w:cstheme="minorBidi"/>
          <w:b w:val="0"/>
          <w:sz w:val="22"/>
          <w:szCs w:val="22"/>
        </w:rPr>
        <w:tab/>
      </w:r>
      <w:r w:rsidR="00EF620F">
        <w:t>Scope</w:t>
      </w:r>
      <w:r w:rsidR="00EF620F">
        <w:tab/>
      </w:r>
      <w:r w:rsidR="00EF620F">
        <w:rPr>
          <w:color w:val="2B579A"/>
          <w:shd w:val="clear" w:color="auto" w:fill="E6E6E6"/>
        </w:rPr>
        <w:fldChar w:fldCharType="begin"/>
      </w:r>
      <w:r w:rsidR="00EF620F">
        <w:instrText xml:space="preserve"> PAGEREF _Toc111203788 \h </w:instrText>
      </w:r>
      <w:r w:rsidR="00EF620F">
        <w:rPr>
          <w:color w:val="2B579A"/>
          <w:shd w:val="clear" w:color="auto" w:fill="E6E6E6"/>
        </w:rPr>
      </w:r>
      <w:r w:rsidR="00EF620F">
        <w:rPr>
          <w:color w:val="2B579A"/>
          <w:shd w:val="clear" w:color="auto" w:fill="E6E6E6"/>
        </w:rPr>
        <w:fldChar w:fldCharType="separate"/>
      </w:r>
      <w:r w:rsidR="00EF620F">
        <w:t>8</w:t>
      </w:r>
      <w:r w:rsidR="00EF620F">
        <w:rPr>
          <w:color w:val="2B579A"/>
          <w:shd w:val="clear" w:color="auto" w:fill="E6E6E6"/>
        </w:rPr>
        <w:fldChar w:fldCharType="end"/>
      </w:r>
    </w:p>
    <w:p w:rsidR="00EF620F" w:rsidRDefault="00EF620F" w14:paraId="0CFA7368" w14:textId="179F8D95">
      <w:pPr>
        <w:pStyle w:val="TOC2"/>
        <w:rPr>
          <w:rFonts w:asciiTheme="minorHAnsi" w:hAnsiTheme="minorHAnsi" w:eastAsiaTheme="minorEastAsia" w:cstheme="minorBidi"/>
          <w:sz w:val="22"/>
          <w:szCs w:val="22"/>
        </w:rPr>
      </w:pPr>
      <w:r>
        <w:t>1.1</w:t>
      </w:r>
      <w:r>
        <w:rPr>
          <w:rFonts w:asciiTheme="minorHAnsi" w:hAnsiTheme="minorHAnsi" w:eastAsiaTheme="minorEastAsia" w:cstheme="minorBidi"/>
          <w:sz w:val="22"/>
          <w:szCs w:val="22"/>
        </w:rPr>
        <w:tab/>
      </w:r>
      <w:r>
        <w:t>Purpose</w:t>
      </w:r>
      <w:r>
        <w:tab/>
      </w:r>
      <w:r>
        <w:rPr>
          <w:color w:val="2B579A"/>
          <w:shd w:val="clear" w:color="auto" w:fill="E6E6E6"/>
        </w:rPr>
        <w:fldChar w:fldCharType="begin"/>
      </w:r>
      <w:r>
        <w:instrText xml:space="preserve"> PAGEREF _Toc111203789 \h </w:instrText>
      </w:r>
      <w:r>
        <w:rPr>
          <w:color w:val="2B579A"/>
          <w:shd w:val="clear" w:color="auto" w:fill="E6E6E6"/>
        </w:rPr>
      </w:r>
      <w:r>
        <w:rPr>
          <w:color w:val="2B579A"/>
          <w:shd w:val="clear" w:color="auto" w:fill="E6E6E6"/>
        </w:rPr>
        <w:fldChar w:fldCharType="separate"/>
      </w:r>
      <w:r>
        <w:t>8</w:t>
      </w:r>
      <w:r>
        <w:rPr>
          <w:color w:val="2B579A"/>
          <w:shd w:val="clear" w:color="auto" w:fill="E6E6E6"/>
        </w:rPr>
        <w:fldChar w:fldCharType="end"/>
      </w:r>
    </w:p>
    <w:p w:rsidR="00EF620F" w:rsidRDefault="00EF620F" w14:paraId="7F2A253C" w14:textId="2744DF74">
      <w:pPr>
        <w:pStyle w:val="TOC2"/>
        <w:rPr>
          <w:rFonts w:asciiTheme="minorHAnsi" w:hAnsiTheme="minorHAnsi" w:eastAsiaTheme="minorEastAsia" w:cstheme="minorBidi"/>
          <w:sz w:val="22"/>
          <w:szCs w:val="22"/>
        </w:rPr>
      </w:pPr>
      <w:r>
        <w:t>1.2</w:t>
      </w:r>
      <w:r>
        <w:rPr>
          <w:rFonts w:asciiTheme="minorHAnsi" w:hAnsiTheme="minorHAnsi" w:eastAsiaTheme="minorEastAsia" w:cstheme="minorBidi"/>
          <w:sz w:val="22"/>
          <w:szCs w:val="22"/>
        </w:rPr>
        <w:tab/>
      </w:r>
      <w:r>
        <w:t>Applicability</w:t>
      </w:r>
      <w:r>
        <w:tab/>
      </w:r>
      <w:r>
        <w:rPr>
          <w:color w:val="2B579A"/>
          <w:shd w:val="clear" w:color="auto" w:fill="E6E6E6"/>
        </w:rPr>
        <w:fldChar w:fldCharType="begin"/>
      </w:r>
      <w:r>
        <w:instrText xml:space="preserve"> PAGEREF _Toc111203790 \h </w:instrText>
      </w:r>
      <w:r>
        <w:rPr>
          <w:color w:val="2B579A"/>
          <w:shd w:val="clear" w:color="auto" w:fill="E6E6E6"/>
        </w:rPr>
      </w:r>
      <w:r>
        <w:rPr>
          <w:color w:val="2B579A"/>
          <w:shd w:val="clear" w:color="auto" w:fill="E6E6E6"/>
        </w:rPr>
        <w:fldChar w:fldCharType="separate"/>
      </w:r>
      <w:r>
        <w:t>9</w:t>
      </w:r>
      <w:r>
        <w:rPr>
          <w:color w:val="2B579A"/>
          <w:shd w:val="clear" w:color="auto" w:fill="E6E6E6"/>
        </w:rPr>
        <w:fldChar w:fldCharType="end"/>
      </w:r>
    </w:p>
    <w:p w:rsidR="00EF620F" w:rsidRDefault="00EF620F" w14:paraId="0EE36171" w14:textId="453D3B43">
      <w:pPr>
        <w:pStyle w:val="TOC2"/>
        <w:rPr>
          <w:rFonts w:asciiTheme="minorHAnsi" w:hAnsiTheme="minorHAnsi" w:eastAsiaTheme="minorEastAsia" w:cstheme="minorBidi"/>
          <w:sz w:val="22"/>
          <w:szCs w:val="22"/>
        </w:rPr>
      </w:pPr>
      <w:r>
        <w:t>1.3</w:t>
      </w:r>
      <w:r>
        <w:rPr>
          <w:rFonts w:asciiTheme="minorHAnsi" w:hAnsiTheme="minorHAnsi" w:eastAsiaTheme="minorEastAsia" w:cstheme="minorBidi"/>
          <w:sz w:val="22"/>
          <w:szCs w:val="22"/>
        </w:rPr>
        <w:tab/>
      </w:r>
      <w:r>
        <w:t>Project Overview</w:t>
      </w:r>
      <w:r>
        <w:tab/>
      </w:r>
      <w:r>
        <w:rPr>
          <w:color w:val="2B579A"/>
          <w:shd w:val="clear" w:color="auto" w:fill="E6E6E6"/>
        </w:rPr>
        <w:fldChar w:fldCharType="begin"/>
      </w:r>
      <w:r>
        <w:instrText xml:space="preserve"> PAGEREF _Toc111203791 \h </w:instrText>
      </w:r>
      <w:r>
        <w:rPr>
          <w:color w:val="2B579A"/>
          <w:shd w:val="clear" w:color="auto" w:fill="E6E6E6"/>
        </w:rPr>
      </w:r>
      <w:r>
        <w:rPr>
          <w:color w:val="2B579A"/>
          <w:shd w:val="clear" w:color="auto" w:fill="E6E6E6"/>
        </w:rPr>
        <w:fldChar w:fldCharType="separate"/>
      </w:r>
      <w:r>
        <w:t>9</w:t>
      </w:r>
      <w:r>
        <w:rPr>
          <w:color w:val="2B579A"/>
          <w:shd w:val="clear" w:color="auto" w:fill="E6E6E6"/>
        </w:rPr>
        <w:fldChar w:fldCharType="end"/>
      </w:r>
    </w:p>
    <w:p w:rsidR="00EF620F" w:rsidRDefault="00EF620F" w14:paraId="441DDC3B" w14:textId="3BDF465D">
      <w:pPr>
        <w:pStyle w:val="TOC1"/>
        <w:rPr>
          <w:rFonts w:asciiTheme="minorHAnsi" w:hAnsiTheme="minorHAnsi" w:eastAsiaTheme="minorEastAsia" w:cstheme="minorBidi"/>
          <w:b w:val="0"/>
          <w:sz w:val="22"/>
          <w:szCs w:val="22"/>
        </w:rPr>
      </w:pPr>
      <w:r>
        <w:t>2</w:t>
      </w:r>
      <w:r>
        <w:rPr>
          <w:rFonts w:asciiTheme="minorHAnsi" w:hAnsiTheme="minorHAnsi" w:eastAsiaTheme="minorEastAsia" w:cstheme="minorBidi"/>
          <w:b w:val="0"/>
          <w:sz w:val="22"/>
          <w:szCs w:val="22"/>
        </w:rPr>
        <w:tab/>
      </w:r>
      <w:r>
        <w:t>References</w:t>
      </w:r>
      <w:r>
        <w:tab/>
      </w:r>
      <w:r>
        <w:rPr>
          <w:color w:val="2B579A"/>
          <w:shd w:val="clear" w:color="auto" w:fill="E6E6E6"/>
        </w:rPr>
        <w:fldChar w:fldCharType="begin"/>
      </w:r>
      <w:r>
        <w:instrText xml:space="preserve"> PAGEREF _Toc111203792 \h </w:instrText>
      </w:r>
      <w:r>
        <w:rPr>
          <w:color w:val="2B579A"/>
          <w:shd w:val="clear" w:color="auto" w:fill="E6E6E6"/>
        </w:rPr>
      </w:r>
      <w:r>
        <w:rPr>
          <w:color w:val="2B579A"/>
          <w:shd w:val="clear" w:color="auto" w:fill="E6E6E6"/>
        </w:rPr>
        <w:fldChar w:fldCharType="separate"/>
      </w:r>
      <w:r>
        <w:t>11</w:t>
      </w:r>
      <w:r>
        <w:rPr>
          <w:color w:val="2B579A"/>
          <w:shd w:val="clear" w:color="auto" w:fill="E6E6E6"/>
        </w:rPr>
        <w:fldChar w:fldCharType="end"/>
      </w:r>
    </w:p>
    <w:p w:rsidR="00EF620F" w:rsidRDefault="00EF620F" w14:paraId="48969568" w14:textId="4E99B439">
      <w:pPr>
        <w:pStyle w:val="TOC2"/>
        <w:rPr>
          <w:rFonts w:asciiTheme="minorHAnsi" w:hAnsiTheme="minorHAnsi" w:eastAsiaTheme="minorEastAsia" w:cstheme="minorBidi"/>
          <w:sz w:val="22"/>
          <w:szCs w:val="22"/>
        </w:rPr>
      </w:pPr>
      <w:r>
        <w:t>2.1</w:t>
      </w:r>
      <w:r>
        <w:rPr>
          <w:rFonts w:asciiTheme="minorHAnsi" w:hAnsiTheme="minorHAnsi" w:eastAsiaTheme="minorEastAsia" w:cstheme="minorBidi"/>
          <w:sz w:val="22"/>
          <w:szCs w:val="22"/>
        </w:rPr>
        <w:tab/>
      </w:r>
      <w:r>
        <w:t>Rockwell Collins Documents</w:t>
      </w:r>
      <w:r>
        <w:tab/>
      </w:r>
      <w:r>
        <w:rPr>
          <w:color w:val="2B579A"/>
          <w:shd w:val="clear" w:color="auto" w:fill="E6E6E6"/>
        </w:rPr>
        <w:fldChar w:fldCharType="begin"/>
      </w:r>
      <w:r>
        <w:instrText xml:space="preserve"> PAGEREF _Toc111203793 \h </w:instrText>
      </w:r>
      <w:r>
        <w:rPr>
          <w:color w:val="2B579A"/>
          <w:shd w:val="clear" w:color="auto" w:fill="E6E6E6"/>
        </w:rPr>
      </w:r>
      <w:r>
        <w:rPr>
          <w:color w:val="2B579A"/>
          <w:shd w:val="clear" w:color="auto" w:fill="E6E6E6"/>
        </w:rPr>
        <w:fldChar w:fldCharType="separate"/>
      </w:r>
      <w:r>
        <w:t>11</w:t>
      </w:r>
      <w:r>
        <w:rPr>
          <w:color w:val="2B579A"/>
          <w:shd w:val="clear" w:color="auto" w:fill="E6E6E6"/>
        </w:rPr>
        <w:fldChar w:fldCharType="end"/>
      </w:r>
    </w:p>
    <w:p w:rsidR="00EF620F" w:rsidRDefault="00EF620F" w14:paraId="53EE85AE" w14:textId="1E37B7A6">
      <w:pPr>
        <w:pStyle w:val="TOC3"/>
        <w:rPr>
          <w:rFonts w:asciiTheme="minorHAnsi" w:hAnsiTheme="minorHAnsi" w:eastAsiaTheme="minorEastAsia" w:cstheme="minorBidi"/>
          <w:sz w:val="22"/>
          <w:szCs w:val="22"/>
        </w:rPr>
      </w:pPr>
      <w:r>
        <w:t>2.1.1</w:t>
      </w:r>
      <w:r>
        <w:rPr>
          <w:rFonts w:asciiTheme="minorHAnsi" w:hAnsiTheme="minorHAnsi" w:eastAsiaTheme="minorEastAsia" w:cstheme="minorBidi"/>
          <w:sz w:val="22"/>
          <w:szCs w:val="22"/>
        </w:rPr>
        <w:tab/>
      </w:r>
      <w:r>
        <w:t>General Documents</w:t>
      </w:r>
      <w:r>
        <w:tab/>
      </w:r>
      <w:r>
        <w:rPr>
          <w:color w:val="2B579A"/>
          <w:shd w:val="clear" w:color="auto" w:fill="E6E6E6"/>
        </w:rPr>
        <w:fldChar w:fldCharType="begin"/>
      </w:r>
      <w:r>
        <w:instrText xml:space="preserve"> PAGEREF _Toc111203794 \h </w:instrText>
      </w:r>
      <w:r>
        <w:rPr>
          <w:color w:val="2B579A"/>
          <w:shd w:val="clear" w:color="auto" w:fill="E6E6E6"/>
        </w:rPr>
      </w:r>
      <w:r>
        <w:rPr>
          <w:color w:val="2B579A"/>
          <w:shd w:val="clear" w:color="auto" w:fill="E6E6E6"/>
        </w:rPr>
        <w:fldChar w:fldCharType="separate"/>
      </w:r>
      <w:r>
        <w:t>11</w:t>
      </w:r>
      <w:r>
        <w:rPr>
          <w:color w:val="2B579A"/>
          <w:shd w:val="clear" w:color="auto" w:fill="E6E6E6"/>
        </w:rPr>
        <w:fldChar w:fldCharType="end"/>
      </w:r>
    </w:p>
    <w:p w:rsidR="00EF620F" w:rsidRDefault="00EF620F" w14:paraId="008B4852" w14:textId="586FDA63">
      <w:pPr>
        <w:pStyle w:val="TOC3"/>
        <w:rPr>
          <w:rFonts w:asciiTheme="minorHAnsi" w:hAnsiTheme="minorHAnsi" w:eastAsiaTheme="minorEastAsia" w:cstheme="minorBidi"/>
          <w:sz w:val="22"/>
          <w:szCs w:val="22"/>
        </w:rPr>
      </w:pPr>
      <w:r>
        <w:t>2.1.2</w:t>
      </w:r>
      <w:r>
        <w:rPr>
          <w:rFonts w:asciiTheme="minorHAnsi" w:hAnsiTheme="minorHAnsi" w:eastAsiaTheme="minorEastAsia" w:cstheme="minorBidi"/>
          <w:sz w:val="22"/>
          <w:szCs w:val="22"/>
        </w:rPr>
        <w:tab/>
      </w:r>
      <w:r>
        <w:t>Project-Specific Documents</w:t>
      </w:r>
      <w:r>
        <w:tab/>
      </w:r>
      <w:r>
        <w:rPr>
          <w:color w:val="2B579A"/>
          <w:shd w:val="clear" w:color="auto" w:fill="E6E6E6"/>
        </w:rPr>
        <w:fldChar w:fldCharType="begin"/>
      </w:r>
      <w:r>
        <w:instrText xml:space="preserve"> PAGEREF _Toc111203795 \h </w:instrText>
      </w:r>
      <w:r>
        <w:rPr>
          <w:color w:val="2B579A"/>
          <w:shd w:val="clear" w:color="auto" w:fill="E6E6E6"/>
        </w:rPr>
      </w:r>
      <w:r>
        <w:rPr>
          <w:color w:val="2B579A"/>
          <w:shd w:val="clear" w:color="auto" w:fill="E6E6E6"/>
        </w:rPr>
        <w:fldChar w:fldCharType="separate"/>
      </w:r>
      <w:r>
        <w:t>12</w:t>
      </w:r>
      <w:r>
        <w:rPr>
          <w:color w:val="2B579A"/>
          <w:shd w:val="clear" w:color="auto" w:fill="E6E6E6"/>
        </w:rPr>
        <w:fldChar w:fldCharType="end"/>
      </w:r>
    </w:p>
    <w:p w:rsidR="00EF620F" w:rsidRDefault="00EF620F" w14:paraId="7A6218AC" w14:textId="045CCD00">
      <w:pPr>
        <w:pStyle w:val="TOC2"/>
        <w:rPr>
          <w:rFonts w:asciiTheme="minorHAnsi" w:hAnsiTheme="minorHAnsi" w:eastAsiaTheme="minorEastAsia" w:cstheme="minorBidi"/>
          <w:sz w:val="22"/>
          <w:szCs w:val="22"/>
        </w:rPr>
      </w:pPr>
      <w:r>
        <w:t>2.2</w:t>
      </w:r>
      <w:r>
        <w:rPr>
          <w:rFonts w:asciiTheme="minorHAnsi" w:hAnsiTheme="minorHAnsi" w:eastAsiaTheme="minorEastAsia" w:cstheme="minorBidi"/>
          <w:sz w:val="22"/>
          <w:szCs w:val="22"/>
        </w:rPr>
        <w:tab/>
      </w:r>
      <w:r>
        <w:t>External Documents</w:t>
      </w:r>
      <w:r>
        <w:tab/>
      </w:r>
      <w:r>
        <w:rPr>
          <w:color w:val="2B579A"/>
          <w:shd w:val="clear" w:color="auto" w:fill="E6E6E6"/>
        </w:rPr>
        <w:fldChar w:fldCharType="begin"/>
      </w:r>
      <w:r>
        <w:instrText xml:space="preserve"> PAGEREF _Toc111203796 \h </w:instrText>
      </w:r>
      <w:r>
        <w:rPr>
          <w:color w:val="2B579A"/>
          <w:shd w:val="clear" w:color="auto" w:fill="E6E6E6"/>
        </w:rPr>
      </w:r>
      <w:r>
        <w:rPr>
          <w:color w:val="2B579A"/>
          <w:shd w:val="clear" w:color="auto" w:fill="E6E6E6"/>
        </w:rPr>
        <w:fldChar w:fldCharType="separate"/>
      </w:r>
      <w:r>
        <w:t>14</w:t>
      </w:r>
      <w:r>
        <w:rPr>
          <w:color w:val="2B579A"/>
          <w:shd w:val="clear" w:color="auto" w:fill="E6E6E6"/>
        </w:rPr>
        <w:fldChar w:fldCharType="end"/>
      </w:r>
    </w:p>
    <w:p w:rsidR="00EF620F" w:rsidRDefault="00EF620F" w14:paraId="2059891B" w14:textId="59E10291">
      <w:pPr>
        <w:pStyle w:val="TOC3"/>
        <w:rPr>
          <w:rFonts w:asciiTheme="minorHAnsi" w:hAnsiTheme="minorHAnsi" w:eastAsiaTheme="minorEastAsia" w:cstheme="minorBidi"/>
          <w:sz w:val="22"/>
          <w:szCs w:val="22"/>
        </w:rPr>
      </w:pPr>
      <w:r>
        <w:t>2.2.1</w:t>
      </w:r>
      <w:r>
        <w:rPr>
          <w:rFonts w:asciiTheme="minorHAnsi" w:hAnsiTheme="minorHAnsi" w:eastAsiaTheme="minorEastAsia" w:cstheme="minorBidi"/>
          <w:sz w:val="22"/>
          <w:szCs w:val="22"/>
        </w:rPr>
        <w:tab/>
      </w:r>
      <w:r>
        <w:t>General Certification Documents</w:t>
      </w:r>
      <w:r>
        <w:tab/>
      </w:r>
      <w:r>
        <w:rPr>
          <w:color w:val="2B579A"/>
          <w:shd w:val="clear" w:color="auto" w:fill="E6E6E6"/>
        </w:rPr>
        <w:fldChar w:fldCharType="begin"/>
      </w:r>
      <w:r>
        <w:instrText xml:space="preserve"> PAGEREF _Toc111203797 \h </w:instrText>
      </w:r>
      <w:r>
        <w:rPr>
          <w:color w:val="2B579A"/>
          <w:shd w:val="clear" w:color="auto" w:fill="E6E6E6"/>
        </w:rPr>
      </w:r>
      <w:r>
        <w:rPr>
          <w:color w:val="2B579A"/>
          <w:shd w:val="clear" w:color="auto" w:fill="E6E6E6"/>
        </w:rPr>
        <w:fldChar w:fldCharType="separate"/>
      </w:r>
      <w:r>
        <w:t>14</w:t>
      </w:r>
      <w:r>
        <w:rPr>
          <w:color w:val="2B579A"/>
          <w:shd w:val="clear" w:color="auto" w:fill="E6E6E6"/>
        </w:rPr>
        <w:fldChar w:fldCharType="end"/>
      </w:r>
    </w:p>
    <w:p w:rsidR="00EF620F" w:rsidRDefault="00EF620F" w14:paraId="25ED912D" w14:textId="57EA5873">
      <w:pPr>
        <w:pStyle w:val="TOC3"/>
        <w:rPr>
          <w:rFonts w:asciiTheme="minorHAnsi" w:hAnsiTheme="minorHAnsi" w:eastAsiaTheme="minorEastAsia" w:cstheme="minorBidi"/>
          <w:sz w:val="22"/>
          <w:szCs w:val="22"/>
        </w:rPr>
      </w:pPr>
      <w:r>
        <w:t>2.2.2</w:t>
      </w:r>
      <w:r>
        <w:rPr>
          <w:rFonts w:asciiTheme="minorHAnsi" w:hAnsiTheme="minorHAnsi" w:eastAsiaTheme="minorEastAsia" w:cstheme="minorBidi"/>
          <w:sz w:val="22"/>
          <w:szCs w:val="22"/>
        </w:rPr>
        <w:tab/>
      </w:r>
      <w:r>
        <w:t>Project-Specific Certification Documents</w:t>
      </w:r>
      <w:r>
        <w:tab/>
      </w:r>
      <w:r>
        <w:rPr>
          <w:color w:val="2B579A"/>
          <w:shd w:val="clear" w:color="auto" w:fill="E6E6E6"/>
        </w:rPr>
        <w:fldChar w:fldCharType="begin"/>
      </w:r>
      <w:r>
        <w:instrText xml:space="preserve"> PAGEREF _Toc111203798 \h </w:instrText>
      </w:r>
      <w:r>
        <w:rPr>
          <w:color w:val="2B579A"/>
          <w:shd w:val="clear" w:color="auto" w:fill="E6E6E6"/>
        </w:rPr>
      </w:r>
      <w:r>
        <w:rPr>
          <w:color w:val="2B579A"/>
          <w:shd w:val="clear" w:color="auto" w:fill="E6E6E6"/>
        </w:rPr>
        <w:fldChar w:fldCharType="separate"/>
      </w:r>
      <w:r>
        <w:t>15</w:t>
      </w:r>
      <w:r>
        <w:rPr>
          <w:color w:val="2B579A"/>
          <w:shd w:val="clear" w:color="auto" w:fill="E6E6E6"/>
        </w:rPr>
        <w:fldChar w:fldCharType="end"/>
      </w:r>
    </w:p>
    <w:p w:rsidR="00EF620F" w:rsidRDefault="00EF620F" w14:paraId="25E71FF3" w14:textId="72BCE880">
      <w:pPr>
        <w:pStyle w:val="TOC2"/>
        <w:rPr>
          <w:rFonts w:asciiTheme="minorHAnsi" w:hAnsiTheme="minorHAnsi" w:eastAsiaTheme="minorEastAsia" w:cstheme="minorBidi"/>
          <w:sz w:val="22"/>
          <w:szCs w:val="22"/>
        </w:rPr>
      </w:pPr>
      <w:r>
        <w:t>2.3</w:t>
      </w:r>
      <w:r>
        <w:rPr>
          <w:rFonts w:asciiTheme="minorHAnsi" w:hAnsiTheme="minorHAnsi" w:eastAsiaTheme="minorEastAsia" w:cstheme="minorBidi"/>
          <w:sz w:val="22"/>
          <w:szCs w:val="22"/>
        </w:rPr>
        <w:tab/>
      </w:r>
      <w:r>
        <w:t>Miscellaneous Documents</w:t>
      </w:r>
      <w:r>
        <w:tab/>
      </w:r>
      <w:r>
        <w:rPr>
          <w:color w:val="2B579A"/>
          <w:shd w:val="clear" w:color="auto" w:fill="E6E6E6"/>
        </w:rPr>
        <w:fldChar w:fldCharType="begin"/>
      </w:r>
      <w:r>
        <w:instrText xml:space="preserve"> PAGEREF _Toc111203799 \h </w:instrText>
      </w:r>
      <w:r>
        <w:rPr>
          <w:color w:val="2B579A"/>
          <w:shd w:val="clear" w:color="auto" w:fill="E6E6E6"/>
        </w:rPr>
      </w:r>
      <w:r>
        <w:rPr>
          <w:color w:val="2B579A"/>
          <w:shd w:val="clear" w:color="auto" w:fill="E6E6E6"/>
        </w:rPr>
        <w:fldChar w:fldCharType="separate"/>
      </w:r>
      <w:r>
        <w:t>15</w:t>
      </w:r>
      <w:r>
        <w:rPr>
          <w:color w:val="2B579A"/>
          <w:shd w:val="clear" w:color="auto" w:fill="E6E6E6"/>
        </w:rPr>
        <w:fldChar w:fldCharType="end"/>
      </w:r>
    </w:p>
    <w:p w:rsidR="00EF620F" w:rsidRDefault="00EF620F" w14:paraId="2EC17463" w14:textId="364945F7">
      <w:pPr>
        <w:pStyle w:val="TOC1"/>
        <w:rPr>
          <w:rFonts w:asciiTheme="minorHAnsi" w:hAnsiTheme="minorHAnsi" w:eastAsiaTheme="minorEastAsia" w:cstheme="minorBidi"/>
          <w:b w:val="0"/>
          <w:sz w:val="22"/>
          <w:szCs w:val="22"/>
        </w:rPr>
      </w:pPr>
      <w:r>
        <w:t>3</w:t>
      </w:r>
      <w:r>
        <w:rPr>
          <w:rFonts w:asciiTheme="minorHAnsi" w:hAnsiTheme="minorHAnsi" w:eastAsiaTheme="minorEastAsia" w:cstheme="minorBidi"/>
          <w:b w:val="0"/>
          <w:sz w:val="22"/>
          <w:szCs w:val="22"/>
        </w:rPr>
        <w:tab/>
      </w:r>
      <w:r>
        <w:t>System Overview</w:t>
      </w:r>
      <w:r>
        <w:tab/>
      </w:r>
      <w:r>
        <w:rPr>
          <w:color w:val="2B579A"/>
          <w:shd w:val="clear" w:color="auto" w:fill="E6E6E6"/>
        </w:rPr>
        <w:fldChar w:fldCharType="begin"/>
      </w:r>
      <w:r>
        <w:instrText xml:space="preserve"> PAGEREF _Toc111203800 \h </w:instrText>
      </w:r>
      <w:r>
        <w:rPr>
          <w:color w:val="2B579A"/>
          <w:shd w:val="clear" w:color="auto" w:fill="E6E6E6"/>
        </w:rPr>
      </w:r>
      <w:r>
        <w:rPr>
          <w:color w:val="2B579A"/>
          <w:shd w:val="clear" w:color="auto" w:fill="E6E6E6"/>
        </w:rPr>
        <w:fldChar w:fldCharType="separate"/>
      </w:r>
      <w:r>
        <w:t>16</w:t>
      </w:r>
      <w:r>
        <w:rPr>
          <w:color w:val="2B579A"/>
          <w:shd w:val="clear" w:color="auto" w:fill="E6E6E6"/>
        </w:rPr>
        <w:fldChar w:fldCharType="end"/>
      </w:r>
    </w:p>
    <w:p w:rsidR="00EF620F" w:rsidRDefault="00EF620F" w14:paraId="4E9ABBE7" w14:textId="33617B4A">
      <w:pPr>
        <w:pStyle w:val="TOC2"/>
        <w:rPr>
          <w:rFonts w:asciiTheme="minorHAnsi" w:hAnsiTheme="minorHAnsi" w:eastAsiaTheme="minorEastAsia" w:cstheme="minorBidi"/>
          <w:sz w:val="22"/>
          <w:szCs w:val="22"/>
        </w:rPr>
      </w:pPr>
      <w:r>
        <w:t>3.1</w:t>
      </w:r>
      <w:r>
        <w:rPr>
          <w:rFonts w:asciiTheme="minorHAnsi" w:hAnsiTheme="minorHAnsi" w:eastAsiaTheme="minorEastAsia" w:cstheme="minorBidi"/>
          <w:sz w:val="22"/>
          <w:szCs w:val="22"/>
        </w:rPr>
        <w:tab/>
      </w:r>
      <w:r>
        <w:t>System Functional Description</w:t>
      </w:r>
      <w:r>
        <w:tab/>
      </w:r>
      <w:r>
        <w:rPr>
          <w:color w:val="2B579A"/>
          <w:shd w:val="clear" w:color="auto" w:fill="E6E6E6"/>
        </w:rPr>
        <w:fldChar w:fldCharType="begin"/>
      </w:r>
      <w:r>
        <w:instrText xml:space="preserve"> PAGEREF _Toc111203801 \h </w:instrText>
      </w:r>
      <w:r>
        <w:rPr>
          <w:color w:val="2B579A"/>
          <w:shd w:val="clear" w:color="auto" w:fill="E6E6E6"/>
        </w:rPr>
      </w:r>
      <w:r>
        <w:rPr>
          <w:color w:val="2B579A"/>
          <w:shd w:val="clear" w:color="auto" w:fill="E6E6E6"/>
        </w:rPr>
        <w:fldChar w:fldCharType="separate"/>
      </w:r>
      <w:r>
        <w:t>16</w:t>
      </w:r>
      <w:r>
        <w:rPr>
          <w:color w:val="2B579A"/>
          <w:shd w:val="clear" w:color="auto" w:fill="E6E6E6"/>
        </w:rPr>
        <w:fldChar w:fldCharType="end"/>
      </w:r>
    </w:p>
    <w:p w:rsidR="00EF620F" w:rsidRDefault="00EF620F" w14:paraId="212760C4" w14:textId="137D8FFC">
      <w:pPr>
        <w:pStyle w:val="TOC3"/>
        <w:rPr>
          <w:rFonts w:asciiTheme="minorHAnsi" w:hAnsiTheme="minorHAnsi" w:eastAsiaTheme="minorEastAsia" w:cstheme="minorBidi"/>
          <w:sz w:val="22"/>
          <w:szCs w:val="22"/>
        </w:rPr>
      </w:pPr>
      <w:r>
        <w:t>3.1.1</w:t>
      </w:r>
      <w:r>
        <w:rPr>
          <w:rFonts w:asciiTheme="minorHAnsi" w:hAnsiTheme="minorHAnsi" w:eastAsiaTheme="minorEastAsia" w:cstheme="minorBidi"/>
          <w:sz w:val="22"/>
          <w:szCs w:val="22"/>
        </w:rPr>
        <w:tab/>
      </w:r>
      <w:r>
        <w:t>CCM System Functional Description</w:t>
      </w:r>
      <w:r>
        <w:tab/>
      </w:r>
      <w:r>
        <w:rPr>
          <w:color w:val="2B579A"/>
          <w:shd w:val="clear" w:color="auto" w:fill="E6E6E6"/>
        </w:rPr>
        <w:fldChar w:fldCharType="begin"/>
      </w:r>
      <w:r>
        <w:instrText xml:space="preserve"> PAGEREF _Toc111203802 \h </w:instrText>
      </w:r>
      <w:r>
        <w:rPr>
          <w:color w:val="2B579A"/>
          <w:shd w:val="clear" w:color="auto" w:fill="E6E6E6"/>
        </w:rPr>
      </w:r>
      <w:r>
        <w:rPr>
          <w:color w:val="2B579A"/>
          <w:shd w:val="clear" w:color="auto" w:fill="E6E6E6"/>
        </w:rPr>
        <w:fldChar w:fldCharType="separate"/>
      </w:r>
      <w:r>
        <w:t>17</w:t>
      </w:r>
      <w:r>
        <w:rPr>
          <w:color w:val="2B579A"/>
          <w:shd w:val="clear" w:color="auto" w:fill="E6E6E6"/>
        </w:rPr>
        <w:fldChar w:fldCharType="end"/>
      </w:r>
    </w:p>
    <w:p w:rsidR="00EF620F" w:rsidRDefault="00EF620F" w14:paraId="7EB7FC7E" w14:textId="3B94C9D7">
      <w:pPr>
        <w:pStyle w:val="TOC3"/>
        <w:rPr>
          <w:rFonts w:asciiTheme="minorHAnsi" w:hAnsiTheme="minorHAnsi" w:eastAsiaTheme="minorEastAsia" w:cstheme="minorBidi"/>
          <w:sz w:val="22"/>
          <w:szCs w:val="22"/>
        </w:rPr>
      </w:pPr>
      <w:r>
        <w:t>3.1.2</w:t>
      </w:r>
      <w:r>
        <w:rPr>
          <w:rFonts w:asciiTheme="minorHAnsi" w:hAnsiTheme="minorHAnsi" w:eastAsiaTheme="minorEastAsia" w:cstheme="minorBidi"/>
          <w:sz w:val="22"/>
          <w:szCs w:val="22"/>
        </w:rPr>
        <w:tab/>
      </w:r>
      <w:r>
        <w:t>AFD-37X0 System Functional Description</w:t>
      </w:r>
      <w:r>
        <w:tab/>
      </w:r>
      <w:r>
        <w:rPr>
          <w:color w:val="2B579A"/>
          <w:shd w:val="clear" w:color="auto" w:fill="E6E6E6"/>
        </w:rPr>
        <w:fldChar w:fldCharType="begin"/>
      </w:r>
      <w:r>
        <w:instrText xml:space="preserve"> PAGEREF _Toc111203803 \h </w:instrText>
      </w:r>
      <w:r>
        <w:rPr>
          <w:color w:val="2B579A"/>
          <w:shd w:val="clear" w:color="auto" w:fill="E6E6E6"/>
        </w:rPr>
      </w:r>
      <w:r>
        <w:rPr>
          <w:color w:val="2B579A"/>
          <w:shd w:val="clear" w:color="auto" w:fill="E6E6E6"/>
        </w:rPr>
        <w:fldChar w:fldCharType="separate"/>
      </w:r>
      <w:r>
        <w:t>17</w:t>
      </w:r>
      <w:r>
        <w:rPr>
          <w:color w:val="2B579A"/>
          <w:shd w:val="clear" w:color="auto" w:fill="E6E6E6"/>
        </w:rPr>
        <w:fldChar w:fldCharType="end"/>
      </w:r>
    </w:p>
    <w:p w:rsidR="00EF620F" w:rsidRDefault="00EF620F" w14:paraId="735E5DF0" w14:textId="76892715">
      <w:pPr>
        <w:pStyle w:val="TOC2"/>
        <w:rPr>
          <w:rFonts w:asciiTheme="minorHAnsi" w:hAnsiTheme="minorHAnsi" w:eastAsiaTheme="minorEastAsia" w:cstheme="minorBidi"/>
          <w:sz w:val="22"/>
          <w:szCs w:val="22"/>
        </w:rPr>
      </w:pPr>
      <w:r>
        <w:t>3.2</w:t>
      </w:r>
      <w:r>
        <w:rPr>
          <w:rFonts w:asciiTheme="minorHAnsi" w:hAnsiTheme="minorHAnsi" w:eastAsiaTheme="minorEastAsia" w:cstheme="minorBidi"/>
          <w:sz w:val="22"/>
          <w:szCs w:val="22"/>
        </w:rPr>
        <w:tab/>
      </w:r>
      <w:r>
        <w:t>System Safety Considerations</w:t>
      </w:r>
      <w:r>
        <w:tab/>
      </w:r>
      <w:r>
        <w:rPr>
          <w:color w:val="2B579A"/>
          <w:shd w:val="clear" w:color="auto" w:fill="E6E6E6"/>
        </w:rPr>
        <w:fldChar w:fldCharType="begin"/>
      </w:r>
      <w:r>
        <w:instrText xml:space="preserve"> PAGEREF _Toc111203804 \h </w:instrText>
      </w:r>
      <w:r>
        <w:rPr>
          <w:color w:val="2B579A"/>
          <w:shd w:val="clear" w:color="auto" w:fill="E6E6E6"/>
        </w:rPr>
      </w:r>
      <w:r>
        <w:rPr>
          <w:color w:val="2B579A"/>
          <w:shd w:val="clear" w:color="auto" w:fill="E6E6E6"/>
        </w:rPr>
        <w:fldChar w:fldCharType="separate"/>
      </w:r>
      <w:r>
        <w:t>18</w:t>
      </w:r>
      <w:r>
        <w:rPr>
          <w:color w:val="2B579A"/>
          <w:shd w:val="clear" w:color="auto" w:fill="E6E6E6"/>
        </w:rPr>
        <w:fldChar w:fldCharType="end"/>
      </w:r>
    </w:p>
    <w:p w:rsidR="00EF620F" w:rsidRDefault="00EF620F" w14:paraId="0646BD3F" w14:textId="62C5A4F4">
      <w:pPr>
        <w:pStyle w:val="TOC2"/>
        <w:rPr>
          <w:rFonts w:asciiTheme="minorHAnsi" w:hAnsiTheme="minorHAnsi" w:eastAsiaTheme="minorEastAsia" w:cstheme="minorBidi"/>
          <w:sz w:val="22"/>
          <w:szCs w:val="22"/>
        </w:rPr>
      </w:pPr>
      <w:r>
        <w:t>3.3</w:t>
      </w:r>
      <w:r>
        <w:rPr>
          <w:rFonts w:asciiTheme="minorHAnsi" w:hAnsiTheme="minorHAnsi" w:eastAsiaTheme="minorEastAsia" w:cstheme="minorBidi"/>
          <w:sz w:val="22"/>
          <w:szCs w:val="22"/>
        </w:rPr>
        <w:tab/>
      </w:r>
      <w:r>
        <w:t>System Architecture</w:t>
      </w:r>
      <w:r>
        <w:tab/>
      </w:r>
      <w:r>
        <w:rPr>
          <w:color w:val="2B579A"/>
          <w:shd w:val="clear" w:color="auto" w:fill="E6E6E6"/>
        </w:rPr>
        <w:fldChar w:fldCharType="begin"/>
      </w:r>
      <w:r>
        <w:instrText xml:space="preserve"> PAGEREF _Toc111203805 \h </w:instrText>
      </w:r>
      <w:r>
        <w:rPr>
          <w:color w:val="2B579A"/>
          <w:shd w:val="clear" w:color="auto" w:fill="E6E6E6"/>
        </w:rPr>
      </w:r>
      <w:r>
        <w:rPr>
          <w:color w:val="2B579A"/>
          <w:shd w:val="clear" w:color="auto" w:fill="E6E6E6"/>
        </w:rPr>
        <w:fldChar w:fldCharType="separate"/>
      </w:r>
      <w:r>
        <w:t>18</w:t>
      </w:r>
      <w:r>
        <w:rPr>
          <w:color w:val="2B579A"/>
          <w:shd w:val="clear" w:color="auto" w:fill="E6E6E6"/>
        </w:rPr>
        <w:fldChar w:fldCharType="end"/>
      </w:r>
    </w:p>
    <w:p w:rsidR="00EF620F" w:rsidRDefault="00EF620F" w14:paraId="62D6D381" w14:textId="7B83CD45">
      <w:pPr>
        <w:pStyle w:val="TOC3"/>
        <w:rPr>
          <w:rFonts w:asciiTheme="minorHAnsi" w:hAnsiTheme="minorHAnsi" w:eastAsiaTheme="minorEastAsia" w:cstheme="minorBidi"/>
          <w:sz w:val="22"/>
          <w:szCs w:val="22"/>
        </w:rPr>
      </w:pPr>
      <w:r>
        <w:t>3.3.1</w:t>
      </w:r>
      <w:r>
        <w:rPr>
          <w:rFonts w:asciiTheme="minorHAnsi" w:hAnsiTheme="minorHAnsi" w:eastAsiaTheme="minorEastAsia" w:cstheme="minorBidi"/>
          <w:sz w:val="22"/>
          <w:szCs w:val="22"/>
        </w:rPr>
        <w:tab/>
      </w:r>
      <w:r>
        <w:t>Hardware Architecture</w:t>
      </w:r>
      <w:r>
        <w:tab/>
      </w:r>
      <w:r>
        <w:rPr>
          <w:color w:val="2B579A"/>
          <w:shd w:val="clear" w:color="auto" w:fill="E6E6E6"/>
        </w:rPr>
        <w:fldChar w:fldCharType="begin"/>
      </w:r>
      <w:r>
        <w:instrText xml:space="preserve"> PAGEREF _Toc111203806 \h </w:instrText>
      </w:r>
      <w:r>
        <w:rPr>
          <w:color w:val="2B579A"/>
          <w:shd w:val="clear" w:color="auto" w:fill="E6E6E6"/>
        </w:rPr>
      </w:r>
      <w:r>
        <w:rPr>
          <w:color w:val="2B579A"/>
          <w:shd w:val="clear" w:color="auto" w:fill="E6E6E6"/>
        </w:rPr>
        <w:fldChar w:fldCharType="separate"/>
      </w:r>
      <w:r>
        <w:t>18</w:t>
      </w:r>
      <w:r>
        <w:rPr>
          <w:color w:val="2B579A"/>
          <w:shd w:val="clear" w:color="auto" w:fill="E6E6E6"/>
        </w:rPr>
        <w:fldChar w:fldCharType="end"/>
      </w:r>
    </w:p>
    <w:p w:rsidR="00EF620F" w:rsidRDefault="00EF620F" w14:paraId="667CEFDA" w14:textId="0545BD12">
      <w:pPr>
        <w:pStyle w:val="TOC4"/>
        <w:rPr>
          <w:rFonts w:asciiTheme="minorHAnsi" w:hAnsiTheme="minorHAnsi" w:eastAsiaTheme="minorEastAsia" w:cstheme="minorBidi"/>
          <w:sz w:val="22"/>
          <w:szCs w:val="22"/>
        </w:rPr>
      </w:pPr>
      <w:r>
        <w:t>3.3.1.1</w:t>
      </w:r>
      <w:r>
        <w:rPr>
          <w:rFonts w:asciiTheme="minorHAnsi" w:hAnsiTheme="minorHAnsi" w:eastAsiaTheme="minorEastAsia" w:cstheme="minorBidi"/>
          <w:sz w:val="22"/>
          <w:szCs w:val="22"/>
        </w:rPr>
        <w:tab/>
      </w:r>
      <w:r>
        <w:t>CCM System Architecture</w:t>
      </w:r>
      <w:r>
        <w:tab/>
      </w:r>
      <w:r>
        <w:rPr>
          <w:color w:val="2B579A"/>
          <w:shd w:val="clear" w:color="auto" w:fill="E6E6E6"/>
        </w:rPr>
        <w:fldChar w:fldCharType="begin"/>
      </w:r>
      <w:r>
        <w:instrText xml:space="preserve"> PAGEREF _Toc111203807 \h </w:instrText>
      </w:r>
      <w:r>
        <w:rPr>
          <w:color w:val="2B579A"/>
          <w:shd w:val="clear" w:color="auto" w:fill="E6E6E6"/>
        </w:rPr>
      </w:r>
      <w:r>
        <w:rPr>
          <w:color w:val="2B579A"/>
          <w:shd w:val="clear" w:color="auto" w:fill="E6E6E6"/>
        </w:rPr>
        <w:fldChar w:fldCharType="separate"/>
      </w:r>
      <w:r>
        <w:t>18</w:t>
      </w:r>
      <w:r>
        <w:rPr>
          <w:color w:val="2B579A"/>
          <w:shd w:val="clear" w:color="auto" w:fill="E6E6E6"/>
        </w:rPr>
        <w:fldChar w:fldCharType="end"/>
      </w:r>
    </w:p>
    <w:p w:rsidR="00EF620F" w:rsidRDefault="00EF620F" w14:paraId="620A5EED" w14:textId="1EFBCB0B">
      <w:pPr>
        <w:pStyle w:val="TOC4"/>
        <w:rPr>
          <w:rFonts w:asciiTheme="minorHAnsi" w:hAnsiTheme="minorHAnsi" w:eastAsiaTheme="minorEastAsia" w:cstheme="minorBidi"/>
          <w:sz w:val="22"/>
          <w:szCs w:val="22"/>
        </w:rPr>
      </w:pPr>
      <w:r>
        <w:t>3.3.1.2</w:t>
      </w:r>
      <w:r>
        <w:rPr>
          <w:rFonts w:asciiTheme="minorHAnsi" w:hAnsiTheme="minorHAnsi" w:eastAsiaTheme="minorEastAsia" w:cstheme="minorBidi"/>
          <w:sz w:val="22"/>
          <w:szCs w:val="22"/>
        </w:rPr>
        <w:tab/>
      </w:r>
      <w:r>
        <w:t>AFD-37X0 System Architecture</w:t>
      </w:r>
      <w:r>
        <w:tab/>
      </w:r>
      <w:r>
        <w:rPr>
          <w:color w:val="2B579A"/>
          <w:shd w:val="clear" w:color="auto" w:fill="E6E6E6"/>
        </w:rPr>
        <w:fldChar w:fldCharType="begin"/>
      </w:r>
      <w:r>
        <w:instrText xml:space="preserve"> PAGEREF _Toc111203808 \h </w:instrText>
      </w:r>
      <w:r>
        <w:rPr>
          <w:color w:val="2B579A"/>
          <w:shd w:val="clear" w:color="auto" w:fill="E6E6E6"/>
        </w:rPr>
      </w:r>
      <w:r>
        <w:rPr>
          <w:color w:val="2B579A"/>
          <w:shd w:val="clear" w:color="auto" w:fill="E6E6E6"/>
        </w:rPr>
        <w:fldChar w:fldCharType="separate"/>
      </w:r>
      <w:r>
        <w:t>18</w:t>
      </w:r>
      <w:r>
        <w:rPr>
          <w:color w:val="2B579A"/>
          <w:shd w:val="clear" w:color="auto" w:fill="E6E6E6"/>
        </w:rPr>
        <w:fldChar w:fldCharType="end"/>
      </w:r>
    </w:p>
    <w:p w:rsidR="00EF620F" w:rsidRDefault="00EF620F" w14:paraId="42E8970B" w14:textId="56AF0C00">
      <w:pPr>
        <w:pStyle w:val="TOC3"/>
        <w:rPr>
          <w:rFonts w:asciiTheme="minorHAnsi" w:hAnsiTheme="minorHAnsi" w:eastAsiaTheme="minorEastAsia" w:cstheme="minorBidi"/>
          <w:sz w:val="22"/>
          <w:szCs w:val="22"/>
        </w:rPr>
      </w:pPr>
      <w:r>
        <w:t>3.3.2</w:t>
      </w:r>
      <w:r>
        <w:rPr>
          <w:rFonts w:asciiTheme="minorHAnsi" w:hAnsiTheme="minorHAnsi" w:eastAsiaTheme="minorEastAsia" w:cstheme="minorBidi"/>
          <w:sz w:val="22"/>
          <w:szCs w:val="22"/>
        </w:rPr>
        <w:tab/>
      </w:r>
      <w:r>
        <w:t>Software Architecture</w:t>
      </w:r>
      <w:r>
        <w:tab/>
      </w:r>
      <w:r>
        <w:rPr>
          <w:color w:val="2B579A"/>
          <w:shd w:val="clear" w:color="auto" w:fill="E6E6E6"/>
        </w:rPr>
        <w:fldChar w:fldCharType="begin"/>
      </w:r>
      <w:r>
        <w:instrText xml:space="preserve"> PAGEREF _Toc111203809 \h </w:instrText>
      </w:r>
      <w:r>
        <w:rPr>
          <w:color w:val="2B579A"/>
          <w:shd w:val="clear" w:color="auto" w:fill="E6E6E6"/>
        </w:rPr>
      </w:r>
      <w:r>
        <w:rPr>
          <w:color w:val="2B579A"/>
          <w:shd w:val="clear" w:color="auto" w:fill="E6E6E6"/>
        </w:rPr>
        <w:fldChar w:fldCharType="separate"/>
      </w:r>
      <w:r>
        <w:t>19</w:t>
      </w:r>
      <w:r>
        <w:rPr>
          <w:color w:val="2B579A"/>
          <w:shd w:val="clear" w:color="auto" w:fill="E6E6E6"/>
        </w:rPr>
        <w:fldChar w:fldCharType="end"/>
      </w:r>
    </w:p>
    <w:p w:rsidR="00EF620F" w:rsidRDefault="00EF620F" w14:paraId="6FF75EE1" w14:textId="468BD82E">
      <w:pPr>
        <w:pStyle w:val="TOC3"/>
        <w:rPr>
          <w:rFonts w:asciiTheme="minorHAnsi" w:hAnsiTheme="minorHAnsi" w:eastAsiaTheme="minorEastAsia" w:cstheme="minorBidi"/>
          <w:sz w:val="22"/>
          <w:szCs w:val="22"/>
        </w:rPr>
      </w:pPr>
      <w:r>
        <w:t>3.3.3</w:t>
      </w:r>
      <w:r>
        <w:rPr>
          <w:rFonts w:asciiTheme="minorHAnsi" w:hAnsiTheme="minorHAnsi" w:eastAsiaTheme="minorEastAsia" w:cstheme="minorBidi"/>
          <w:sz w:val="22"/>
          <w:szCs w:val="22"/>
        </w:rPr>
        <w:tab/>
      </w:r>
      <w:r>
        <w:t>Hardware/Software Interfaces</w:t>
      </w:r>
      <w:r>
        <w:tab/>
      </w:r>
      <w:r>
        <w:rPr>
          <w:color w:val="2B579A"/>
          <w:shd w:val="clear" w:color="auto" w:fill="E6E6E6"/>
        </w:rPr>
        <w:fldChar w:fldCharType="begin"/>
      </w:r>
      <w:r>
        <w:instrText xml:space="preserve"> PAGEREF _Toc111203810 \h </w:instrText>
      </w:r>
      <w:r>
        <w:rPr>
          <w:color w:val="2B579A"/>
          <w:shd w:val="clear" w:color="auto" w:fill="E6E6E6"/>
        </w:rPr>
      </w:r>
      <w:r>
        <w:rPr>
          <w:color w:val="2B579A"/>
          <w:shd w:val="clear" w:color="auto" w:fill="E6E6E6"/>
        </w:rPr>
        <w:fldChar w:fldCharType="separate"/>
      </w:r>
      <w:r>
        <w:t>19</w:t>
      </w:r>
      <w:r>
        <w:rPr>
          <w:color w:val="2B579A"/>
          <w:shd w:val="clear" w:color="auto" w:fill="E6E6E6"/>
        </w:rPr>
        <w:fldChar w:fldCharType="end"/>
      </w:r>
    </w:p>
    <w:p w:rsidR="00EF620F" w:rsidRDefault="00EF620F" w14:paraId="7FFFCE6D" w14:textId="45DC9A1B">
      <w:pPr>
        <w:pStyle w:val="TOC2"/>
        <w:rPr>
          <w:rFonts w:asciiTheme="minorHAnsi" w:hAnsiTheme="minorHAnsi" w:eastAsiaTheme="minorEastAsia" w:cstheme="minorBidi"/>
          <w:sz w:val="22"/>
          <w:szCs w:val="22"/>
        </w:rPr>
      </w:pPr>
      <w:r>
        <w:t>3.4</w:t>
      </w:r>
      <w:r>
        <w:rPr>
          <w:rFonts w:asciiTheme="minorHAnsi" w:hAnsiTheme="minorHAnsi" w:eastAsiaTheme="minorEastAsia" w:cstheme="minorBidi"/>
          <w:sz w:val="22"/>
          <w:szCs w:val="22"/>
        </w:rPr>
        <w:tab/>
      </w:r>
      <w:r>
        <w:t>Allocation of System Functions</w:t>
      </w:r>
      <w:r>
        <w:tab/>
      </w:r>
      <w:r>
        <w:rPr>
          <w:color w:val="2B579A"/>
          <w:shd w:val="clear" w:color="auto" w:fill="E6E6E6"/>
        </w:rPr>
        <w:fldChar w:fldCharType="begin"/>
      </w:r>
      <w:r>
        <w:instrText xml:space="preserve"> PAGEREF _Toc111203811 \h </w:instrText>
      </w:r>
      <w:r>
        <w:rPr>
          <w:color w:val="2B579A"/>
          <w:shd w:val="clear" w:color="auto" w:fill="E6E6E6"/>
        </w:rPr>
      </w:r>
      <w:r>
        <w:rPr>
          <w:color w:val="2B579A"/>
          <w:shd w:val="clear" w:color="auto" w:fill="E6E6E6"/>
        </w:rPr>
        <w:fldChar w:fldCharType="separate"/>
      </w:r>
      <w:r>
        <w:t>19</w:t>
      </w:r>
      <w:r>
        <w:rPr>
          <w:color w:val="2B579A"/>
          <w:shd w:val="clear" w:color="auto" w:fill="E6E6E6"/>
        </w:rPr>
        <w:fldChar w:fldCharType="end"/>
      </w:r>
    </w:p>
    <w:p w:rsidR="00EF620F" w:rsidRDefault="00EF620F" w14:paraId="139F32FF" w14:textId="34BB2C40">
      <w:pPr>
        <w:pStyle w:val="TOC1"/>
        <w:rPr>
          <w:rFonts w:asciiTheme="minorHAnsi" w:hAnsiTheme="minorHAnsi" w:eastAsiaTheme="minorEastAsia" w:cstheme="minorBidi"/>
          <w:b w:val="0"/>
          <w:sz w:val="22"/>
          <w:szCs w:val="22"/>
        </w:rPr>
      </w:pPr>
      <w:r>
        <w:t>4</w:t>
      </w:r>
      <w:r>
        <w:rPr>
          <w:rFonts w:asciiTheme="minorHAnsi" w:hAnsiTheme="minorHAnsi" w:eastAsiaTheme="minorEastAsia" w:cstheme="minorBidi"/>
          <w:b w:val="0"/>
          <w:sz w:val="22"/>
          <w:szCs w:val="22"/>
        </w:rPr>
        <w:tab/>
      </w:r>
      <w:r>
        <w:t>Software Overview</w:t>
      </w:r>
      <w:r>
        <w:tab/>
      </w:r>
      <w:r>
        <w:rPr>
          <w:color w:val="2B579A"/>
          <w:shd w:val="clear" w:color="auto" w:fill="E6E6E6"/>
        </w:rPr>
        <w:fldChar w:fldCharType="begin"/>
      </w:r>
      <w:r>
        <w:instrText xml:space="preserve"> PAGEREF _Toc111203812 \h </w:instrText>
      </w:r>
      <w:r>
        <w:rPr>
          <w:color w:val="2B579A"/>
          <w:shd w:val="clear" w:color="auto" w:fill="E6E6E6"/>
        </w:rPr>
      </w:r>
      <w:r>
        <w:rPr>
          <w:color w:val="2B579A"/>
          <w:shd w:val="clear" w:color="auto" w:fill="E6E6E6"/>
        </w:rPr>
        <w:fldChar w:fldCharType="separate"/>
      </w:r>
      <w:r>
        <w:t>21</w:t>
      </w:r>
      <w:r>
        <w:rPr>
          <w:color w:val="2B579A"/>
          <w:shd w:val="clear" w:color="auto" w:fill="E6E6E6"/>
        </w:rPr>
        <w:fldChar w:fldCharType="end"/>
      </w:r>
    </w:p>
    <w:p w:rsidR="00EF620F" w:rsidRDefault="00EF620F" w14:paraId="5D741CCD" w14:textId="793C621E">
      <w:pPr>
        <w:pStyle w:val="TOC2"/>
        <w:rPr>
          <w:rFonts w:asciiTheme="minorHAnsi" w:hAnsiTheme="minorHAnsi" w:eastAsiaTheme="minorEastAsia" w:cstheme="minorBidi"/>
          <w:sz w:val="22"/>
          <w:szCs w:val="22"/>
        </w:rPr>
      </w:pPr>
      <w:r>
        <w:t>4.1</w:t>
      </w:r>
      <w:r>
        <w:rPr>
          <w:rFonts w:asciiTheme="minorHAnsi" w:hAnsiTheme="minorHAnsi" w:eastAsiaTheme="minorEastAsia" w:cstheme="minorBidi"/>
          <w:sz w:val="22"/>
          <w:szCs w:val="22"/>
        </w:rPr>
        <w:tab/>
      </w:r>
      <w:r>
        <w:t>Software Functions</w:t>
      </w:r>
      <w:r>
        <w:tab/>
      </w:r>
      <w:r>
        <w:rPr>
          <w:color w:val="2B579A"/>
          <w:shd w:val="clear" w:color="auto" w:fill="E6E6E6"/>
        </w:rPr>
        <w:fldChar w:fldCharType="begin"/>
      </w:r>
      <w:r>
        <w:instrText xml:space="preserve"> PAGEREF _Toc111203813 \h </w:instrText>
      </w:r>
      <w:r>
        <w:rPr>
          <w:color w:val="2B579A"/>
          <w:shd w:val="clear" w:color="auto" w:fill="E6E6E6"/>
        </w:rPr>
      </w:r>
      <w:r>
        <w:rPr>
          <w:color w:val="2B579A"/>
          <w:shd w:val="clear" w:color="auto" w:fill="E6E6E6"/>
        </w:rPr>
        <w:fldChar w:fldCharType="separate"/>
      </w:r>
      <w:r>
        <w:t>21</w:t>
      </w:r>
      <w:r>
        <w:rPr>
          <w:color w:val="2B579A"/>
          <w:shd w:val="clear" w:color="auto" w:fill="E6E6E6"/>
        </w:rPr>
        <w:fldChar w:fldCharType="end"/>
      </w:r>
    </w:p>
    <w:p w:rsidR="00EF620F" w:rsidRDefault="00EF620F" w14:paraId="4A81DF34" w14:textId="286C572F">
      <w:pPr>
        <w:pStyle w:val="TOC3"/>
        <w:rPr>
          <w:rFonts w:asciiTheme="minorHAnsi" w:hAnsiTheme="minorHAnsi" w:eastAsiaTheme="minorEastAsia" w:cstheme="minorBidi"/>
          <w:sz w:val="22"/>
          <w:szCs w:val="22"/>
        </w:rPr>
      </w:pPr>
      <w:r>
        <w:t>4.1.1</w:t>
      </w:r>
      <w:r>
        <w:rPr>
          <w:rFonts w:asciiTheme="minorHAnsi" w:hAnsiTheme="minorHAnsi" w:eastAsiaTheme="minorEastAsia" w:cstheme="minorBidi"/>
          <w:sz w:val="22"/>
          <w:szCs w:val="22"/>
        </w:rPr>
        <w:tab/>
      </w:r>
      <w:r>
        <w:t>CCM Hardware– Software Configuration Part Numbers</w:t>
      </w:r>
      <w:r>
        <w:tab/>
      </w:r>
      <w:r>
        <w:rPr>
          <w:color w:val="2B579A"/>
          <w:shd w:val="clear" w:color="auto" w:fill="E6E6E6"/>
        </w:rPr>
        <w:fldChar w:fldCharType="begin"/>
      </w:r>
      <w:r>
        <w:instrText xml:space="preserve"> PAGEREF _Toc111203814 \h </w:instrText>
      </w:r>
      <w:r>
        <w:rPr>
          <w:color w:val="2B579A"/>
          <w:shd w:val="clear" w:color="auto" w:fill="E6E6E6"/>
        </w:rPr>
      </w:r>
      <w:r>
        <w:rPr>
          <w:color w:val="2B579A"/>
          <w:shd w:val="clear" w:color="auto" w:fill="E6E6E6"/>
        </w:rPr>
        <w:fldChar w:fldCharType="separate"/>
      </w:r>
      <w:r>
        <w:t>21</w:t>
      </w:r>
      <w:r>
        <w:rPr>
          <w:color w:val="2B579A"/>
          <w:shd w:val="clear" w:color="auto" w:fill="E6E6E6"/>
        </w:rPr>
        <w:fldChar w:fldCharType="end"/>
      </w:r>
    </w:p>
    <w:p w:rsidR="00EF620F" w:rsidRDefault="00EF620F" w14:paraId="735CBBF5" w14:textId="529B1AC6">
      <w:pPr>
        <w:pStyle w:val="TOC3"/>
        <w:rPr>
          <w:rFonts w:asciiTheme="minorHAnsi" w:hAnsiTheme="minorHAnsi" w:eastAsiaTheme="minorEastAsia" w:cstheme="minorBidi"/>
          <w:sz w:val="22"/>
          <w:szCs w:val="22"/>
        </w:rPr>
      </w:pPr>
      <w:r>
        <w:t>4.1.2</w:t>
      </w:r>
      <w:r>
        <w:rPr>
          <w:rFonts w:asciiTheme="minorHAnsi" w:hAnsiTheme="minorHAnsi" w:eastAsiaTheme="minorEastAsia" w:cstheme="minorBidi"/>
          <w:sz w:val="22"/>
          <w:szCs w:val="22"/>
        </w:rPr>
        <w:tab/>
      </w:r>
      <w:r>
        <w:t>AFD-37X0 Hardware - Software Configuration Part Numbers</w:t>
      </w:r>
      <w:r>
        <w:tab/>
      </w:r>
      <w:r>
        <w:rPr>
          <w:color w:val="2B579A"/>
          <w:shd w:val="clear" w:color="auto" w:fill="E6E6E6"/>
        </w:rPr>
        <w:fldChar w:fldCharType="begin"/>
      </w:r>
      <w:r>
        <w:instrText xml:space="preserve"> PAGEREF _Toc111203815 \h </w:instrText>
      </w:r>
      <w:r>
        <w:rPr>
          <w:color w:val="2B579A"/>
          <w:shd w:val="clear" w:color="auto" w:fill="E6E6E6"/>
        </w:rPr>
      </w:r>
      <w:r>
        <w:rPr>
          <w:color w:val="2B579A"/>
          <w:shd w:val="clear" w:color="auto" w:fill="E6E6E6"/>
        </w:rPr>
        <w:fldChar w:fldCharType="separate"/>
      </w:r>
      <w:r>
        <w:t>22</w:t>
      </w:r>
      <w:r>
        <w:rPr>
          <w:color w:val="2B579A"/>
          <w:shd w:val="clear" w:color="auto" w:fill="E6E6E6"/>
        </w:rPr>
        <w:fldChar w:fldCharType="end"/>
      </w:r>
    </w:p>
    <w:p w:rsidR="00EF620F" w:rsidRDefault="00EF620F" w14:paraId="47A39FB0" w14:textId="10625C73">
      <w:pPr>
        <w:pStyle w:val="TOC2"/>
        <w:rPr>
          <w:rFonts w:asciiTheme="minorHAnsi" w:hAnsiTheme="minorHAnsi" w:eastAsiaTheme="minorEastAsia" w:cstheme="minorBidi"/>
          <w:sz w:val="22"/>
          <w:szCs w:val="22"/>
        </w:rPr>
      </w:pPr>
      <w:r>
        <w:t>4.2</w:t>
      </w:r>
      <w:r>
        <w:rPr>
          <w:rFonts w:asciiTheme="minorHAnsi" w:hAnsiTheme="minorHAnsi" w:eastAsiaTheme="minorEastAsia" w:cstheme="minorBidi"/>
          <w:sz w:val="22"/>
          <w:szCs w:val="22"/>
        </w:rPr>
        <w:tab/>
      </w:r>
      <w:r>
        <w:t>Software Architecture</w:t>
      </w:r>
      <w:r>
        <w:tab/>
      </w:r>
      <w:r>
        <w:rPr>
          <w:color w:val="2B579A"/>
          <w:shd w:val="clear" w:color="auto" w:fill="E6E6E6"/>
        </w:rPr>
        <w:fldChar w:fldCharType="begin"/>
      </w:r>
      <w:r>
        <w:instrText xml:space="preserve"> PAGEREF _Toc111203816 \h </w:instrText>
      </w:r>
      <w:r>
        <w:rPr>
          <w:color w:val="2B579A"/>
          <w:shd w:val="clear" w:color="auto" w:fill="E6E6E6"/>
        </w:rPr>
      </w:r>
      <w:r>
        <w:rPr>
          <w:color w:val="2B579A"/>
          <w:shd w:val="clear" w:color="auto" w:fill="E6E6E6"/>
        </w:rPr>
        <w:fldChar w:fldCharType="separate"/>
      </w:r>
      <w:r>
        <w:t>23</w:t>
      </w:r>
      <w:r>
        <w:rPr>
          <w:color w:val="2B579A"/>
          <w:shd w:val="clear" w:color="auto" w:fill="E6E6E6"/>
        </w:rPr>
        <w:fldChar w:fldCharType="end"/>
      </w:r>
    </w:p>
    <w:p w:rsidR="00EF620F" w:rsidRDefault="00EF620F" w14:paraId="6B31FC2D" w14:textId="5C3A7353">
      <w:pPr>
        <w:pStyle w:val="TOC3"/>
        <w:rPr>
          <w:rFonts w:asciiTheme="minorHAnsi" w:hAnsiTheme="minorHAnsi" w:eastAsiaTheme="minorEastAsia" w:cstheme="minorBidi"/>
          <w:sz w:val="22"/>
          <w:szCs w:val="22"/>
        </w:rPr>
      </w:pPr>
      <w:r>
        <w:t>4.2.1</w:t>
      </w:r>
      <w:r>
        <w:rPr>
          <w:rFonts w:asciiTheme="minorHAnsi" w:hAnsiTheme="minorHAnsi" w:eastAsiaTheme="minorEastAsia" w:cstheme="minorBidi"/>
          <w:sz w:val="22"/>
          <w:szCs w:val="22"/>
        </w:rPr>
        <w:tab/>
      </w:r>
      <w:r>
        <w:t>Application Specific Layer</w:t>
      </w:r>
      <w:r>
        <w:tab/>
      </w:r>
      <w:r>
        <w:rPr>
          <w:color w:val="2B579A"/>
          <w:shd w:val="clear" w:color="auto" w:fill="E6E6E6"/>
        </w:rPr>
        <w:fldChar w:fldCharType="begin"/>
      </w:r>
      <w:r>
        <w:instrText xml:space="preserve"> PAGEREF _Toc111203817 \h </w:instrText>
      </w:r>
      <w:r>
        <w:rPr>
          <w:color w:val="2B579A"/>
          <w:shd w:val="clear" w:color="auto" w:fill="E6E6E6"/>
        </w:rPr>
      </w:r>
      <w:r>
        <w:rPr>
          <w:color w:val="2B579A"/>
          <w:shd w:val="clear" w:color="auto" w:fill="E6E6E6"/>
        </w:rPr>
        <w:fldChar w:fldCharType="separate"/>
      </w:r>
      <w:r>
        <w:t>24</w:t>
      </w:r>
      <w:r>
        <w:rPr>
          <w:color w:val="2B579A"/>
          <w:shd w:val="clear" w:color="auto" w:fill="E6E6E6"/>
        </w:rPr>
        <w:fldChar w:fldCharType="end"/>
      </w:r>
    </w:p>
    <w:p w:rsidR="00EF620F" w:rsidRDefault="00EF620F" w14:paraId="77A430FF" w14:textId="2A590E4D">
      <w:pPr>
        <w:pStyle w:val="TOC4"/>
        <w:rPr>
          <w:rFonts w:asciiTheme="minorHAnsi" w:hAnsiTheme="minorHAnsi" w:eastAsiaTheme="minorEastAsia" w:cstheme="minorBidi"/>
          <w:sz w:val="22"/>
          <w:szCs w:val="22"/>
        </w:rPr>
      </w:pPr>
      <w:r>
        <w:t>4.2.1.1</w:t>
      </w:r>
      <w:r>
        <w:rPr>
          <w:rFonts w:asciiTheme="minorHAnsi" w:hAnsiTheme="minorHAnsi" w:eastAsiaTheme="minorEastAsia" w:cstheme="minorBidi"/>
          <w:sz w:val="22"/>
          <w:szCs w:val="22"/>
        </w:rPr>
        <w:tab/>
      </w:r>
      <w:r>
        <w:t>HMI</w:t>
      </w:r>
      <w:r>
        <w:tab/>
      </w:r>
      <w:r>
        <w:rPr>
          <w:color w:val="2B579A"/>
          <w:shd w:val="clear" w:color="auto" w:fill="E6E6E6"/>
        </w:rPr>
        <w:fldChar w:fldCharType="begin"/>
      </w:r>
      <w:r>
        <w:instrText xml:space="preserve"> PAGEREF _Toc111203818 \h </w:instrText>
      </w:r>
      <w:r>
        <w:rPr>
          <w:color w:val="2B579A"/>
          <w:shd w:val="clear" w:color="auto" w:fill="E6E6E6"/>
        </w:rPr>
      </w:r>
      <w:r>
        <w:rPr>
          <w:color w:val="2B579A"/>
          <w:shd w:val="clear" w:color="auto" w:fill="E6E6E6"/>
        </w:rPr>
        <w:fldChar w:fldCharType="separate"/>
      </w:r>
      <w:r>
        <w:t>24</w:t>
      </w:r>
      <w:r>
        <w:rPr>
          <w:color w:val="2B579A"/>
          <w:shd w:val="clear" w:color="auto" w:fill="E6E6E6"/>
        </w:rPr>
        <w:fldChar w:fldCharType="end"/>
      </w:r>
    </w:p>
    <w:p w:rsidR="00EF620F" w:rsidRDefault="00EF620F" w14:paraId="70F8A124" w14:textId="0120800F">
      <w:pPr>
        <w:pStyle w:val="TOC5"/>
        <w:rPr>
          <w:rFonts w:asciiTheme="minorHAnsi" w:hAnsiTheme="minorHAnsi" w:eastAsiaTheme="minorEastAsia" w:cstheme="minorBidi"/>
          <w:sz w:val="22"/>
          <w:szCs w:val="22"/>
        </w:rPr>
      </w:pPr>
      <w:r>
        <w:t>4.2.1.1.1</w:t>
      </w:r>
      <w:r>
        <w:rPr>
          <w:rFonts w:asciiTheme="minorHAnsi" w:hAnsiTheme="minorHAnsi" w:eastAsiaTheme="minorEastAsia" w:cstheme="minorBidi"/>
          <w:sz w:val="22"/>
          <w:szCs w:val="22"/>
        </w:rPr>
        <w:tab/>
      </w:r>
      <w:r>
        <w:t>CPDLC Page Objects A661 (HMI A661)</w:t>
      </w:r>
      <w:r>
        <w:tab/>
      </w:r>
      <w:r>
        <w:rPr>
          <w:color w:val="2B579A"/>
          <w:shd w:val="clear" w:color="auto" w:fill="E6E6E6"/>
        </w:rPr>
        <w:fldChar w:fldCharType="begin"/>
      </w:r>
      <w:r>
        <w:instrText xml:space="preserve"> PAGEREF _Toc111203819 \h </w:instrText>
      </w:r>
      <w:r>
        <w:rPr>
          <w:color w:val="2B579A"/>
          <w:shd w:val="clear" w:color="auto" w:fill="E6E6E6"/>
        </w:rPr>
      </w:r>
      <w:r>
        <w:rPr>
          <w:color w:val="2B579A"/>
          <w:shd w:val="clear" w:color="auto" w:fill="E6E6E6"/>
        </w:rPr>
        <w:fldChar w:fldCharType="separate"/>
      </w:r>
      <w:r>
        <w:t>24</w:t>
      </w:r>
      <w:r>
        <w:rPr>
          <w:color w:val="2B579A"/>
          <w:shd w:val="clear" w:color="auto" w:fill="E6E6E6"/>
        </w:rPr>
        <w:fldChar w:fldCharType="end"/>
      </w:r>
    </w:p>
    <w:p w:rsidR="00EF620F" w:rsidRDefault="00EF620F" w14:paraId="0D4AE1AF" w14:textId="53151479">
      <w:pPr>
        <w:pStyle w:val="TOC5"/>
        <w:rPr>
          <w:rFonts w:asciiTheme="minorHAnsi" w:hAnsiTheme="minorHAnsi" w:eastAsiaTheme="minorEastAsia" w:cstheme="minorBidi"/>
          <w:sz w:val="22"/>
          <w:szCs w:val="22"/>
        </w:rPr>
      </w:pPr>
      <w:r>
        <w:t>4.2.1.1.2</w:t>
      </w:r>
      <w:r>
        <w:rPr>
          <w:rFonts w:asciiTheme="minorHAnsi" w:hAnsiTheme="minorHAnsi" w:eastAsiaTheme="minorEastAsia" w:cstheme="minorBidi"/>
          <w:sz w:val="22"/>
          <w:szCs w:val="22"/>
        </w:rPr>
        <w:tab/>
      </w:r>
      <w:r>
        <w:t>Message Requests and Responses</w:t>
      </w:r>
      <w:r>
        <w:tab/>
      </w:r>
      <w:r>
        <w:rPr>
          <w:color w:val="2B579A"/>
          <w:shd w:val="clear" w:color="auto" w:fill="E6E6E6"/>
        </w:rPr>
        <w:fldChar w:fldCharType="begin"/>
      </w:r>
      <w:r>
        <w:instrText xml:space="preserve"> PAGEREF _Toc111203820 \h </w:instrText>
      </w:r>
      <w:r>
        <w:rPr>
          <w:color w:val="2B579A"/>
          <w:shd w:val="clear" w:color="auto" w:fill="E6E6E6"/>
        </w:rPr>
      </w:r>
      <w:r>
        <w:rPr>
          <w:color w:val="2B579A"/>
          <w:shd w:val="clear" w:color="auto" w:fill="E6E6E6"/>
        </w:rPr>
        <w:fldChar w:fldCharType="separate"/>
      </w:r>
      <w:r>
        <w:t>24</w:t>
      </w:r>
      <w:r>
        <w:rPr>
          <w:color w:val="2B579A"/>
          <w:shd w:val="clear" w:color="auto" w:fill="E6E6E6"/>
        </w:rPr>
        <w:fldChar w:fldCharType="end"/>
      </w:r>
    </w:p>
    <w:p w:rsidR="00EF620F" w:rsidRDefault="00EF620F" w14:paraId="0CC0B6F1" w14:textId="6CEDE8B9">
      <w:pPr>
        <w:pStyle w:val="TOC4"/>
        <w:rPr>
          <w:rFonts w:asciiTheme="minorHAnsi" w:hAnsiTheme="minorHAnsi" w:eastAsiaTheme="minorEastAsia" w:cstheme="minorBidi"/>
          <w:sz w:val="22"/>
          <w:szCs w:val="22"/>
        </w:rPr>
      </w:pPr>
      <w:r>
        <w:t>4.2.1.2</w:t>
      </w:r>
      <w:r>
        <w:rPr>
          <w:rFonts w:asciiTheme="minorHAnsi" w:hAnsiTheme="minorHAnsi" w:eastAsiaTheme="minorEastAsia" w:cstheme="minorBidi"/>
          <w:sz w:val="22"/>
          <w:szCs w:val="22"/>
        </w:rPr>
        <w:tab/>
      </w:r>
      <w:r>
        <w:t>Core Library</w:t>
      </w:r>
      <w:r>
        <w:tab/>
      </w:r>
      <w:r>
        <w:rPr>
          <w:color w:val="2B579A"/>
          <w:shd w:val="clear" w:color="auto" w:fill="E6E6E6"/>
        </w:rPr>
        <w:fldChar w:fldCharType="begin"/>
      </w:r>
      <w:r>
        <w:instrText xml:space="preserve"> PAGEREF _Toc111203821 \h </w:instrText>
      </w:r>
      <w:r>
        <w:rPr>
          <w:color w:val="2B579A"/>
          <w:shd w:val="clear" w:color="auto" w:fill="E6E6E6"/>
        </w:rPr>
      </w:r>
      <w:r>
        <w:rPr>
          <w:color w:val="2B579A"/>
          <w:shd w:val="clear" w:color="auto" w:fill="E6E6E6"/>
        </w:rPr>
        <w:fldChar w:fldCharType="separate"/>
      </w:r>
      <w:r>
        <w:t>24</w:t>
      </w:r>
      <w:r>
        <w:rPr>
          <w:color w:val="2B579A"/>
          <w:shd w:val="clear" w:color="auto" w:fill="E6E6E6"/>
        </w:rPr>
        <w:fldChar w:fldCharType="end"/>
      </w:r>
    </w:p>
    <w:p w:rsidR="00EF620F" w:rsidRDefault="00EF620F" w14:paraId="5836F026" w14:textId="71D3AB90">
      <w:pPr>
        <w:pStyle w:val="TOC5"/>
        <w:rPr>
          <w:rFonts w:asciiTheme="minorHAnsi" w:hAnsiTheme="minorHAnsi" w:eastAsiaTheme="minorEastAsia" w:cstheme="minorBidi"/>
          <w:sz w:val="22"/>
          <w:szCs w:val="22"/>
        </w:rPr>
      </w:pPr>
      <w:r>
        <w:t>4.2.1.2.1</w:t>
      </w:r>
      <w:r>
        <w:rPr>
          <w:rFonts w:asciiTheme="minorHAnsi" w:hAnsiTheme="minorHAnsi" w:eastAsiaTheme="minorEastAsia" w:cstheme="minorBidi"/>
          <w:sz w:val="22"/>
          <w:szCs w:val="22"/>
        </w:rPr>
        <w:tab/>
      </w:r>
      <w:r>
        <w:t>Automatic Dependent Surveillance Contract (ADS)</w:t>
      </w:r>
      <w:r>
        <w:tab/>
      </w:r>
      <w:r>
        <w:rPr>
          <w:color w:val="2B579A"/>
          <w:shd w:val="clear" w:color="auto" w:fill="E6E6E6"/>
        </w:rPr>
        <w:fldChar w:fldCharType="begin"/>
      </w:r>
      <w:r>
        <w:instrText xml:space="preserve"> PAGEREF _Toc111203822 \h </w:instrText>
      </w:r>
      <w:r>
        <w:rPr>
          <w:color w:val="2B579A"/>
          <w:shd w:val="clear" w:color="auto" w:fill="E6E6E6"/>
        </w:rPr>
      </w:r>
      <w:r>
        <w:rPr>
          <w:color w:val="2B579A"/>
          <w:shd w:val="clear" w:color="auto" w:fill="E6E6E6"/>
        </w:rPr>
        <w:fldChar w:fldCharType="separate"/>
      </w:r>
      <w:r>
        <w:t>24</w:t>
      </w:r>
      <w:r>
        <w:rPr>
          <w:color w:val="2B579A"/>
          <w:shd w:val="clear" w:color="auto" w:fill="E6E6E6"/>
        </w:rPr>
        <w:fldChar w:fldCharType="end"/>
      </w:r>
    </w:p>
    <w:p w:rsidR="00EF620F" w:rsidRDefault="00EF620F" w14:paraId="4EA7CF46" w14:textId="68C7F59C">
      <w:pPr>
        <w:pStyle w:val="TOC5"/>
        <w:rPr>
          <w:rFonts w:asciiTheme="minorHAnsi" w:hAnsiTheme="minorHAnsi" w:eastAsiaTheme="minorEastAsia" w:cstheme="minorBidi"/>
          <w:sz w:val="22"/>
          <w:szCs w:val="22"/>
        </w:rPr>
      </w:pPr>
      <w:r w:rsidRPr="00BA0348">
        <w:rPr>
          <w:highlight w:val="yellow"/>
        </w:rPr>
        <w:t>4.2.1.2.2</w:t>
      </w:r>
      <w:r>
        <w:rPr>
          <w:rFonts w:asciiTheme="minorHAnsi" w:hAnsiTheme="minorHAnsi" w:eastAsiaTheme="minorEastAsia" w:cstheme="minorBidi"/>
          <w:sz w:val="22"/>
          <w:szCs w:val="22"/>
        </w:rPr>
        <w:tab/>
      </w:r>
      <w:r w:rsidRPr="00BA0348">
        <w:rPr>
          <w:highlight w:val="yellow"/>
        </w:rPr>
        <w:t>Data Manager Client (DMC)</w:t>
      </w:r>
      <w:r>
        <w:tab/>
      </w:r>
      <w:r>
        <w:rPr>
          <w:color w:val="2B579A"/>
          <w:shd w:val="clear" w:color="auto" w:fill="E6E6E6"/>
        </w:rPr>
        <w:fldChar w:fldCharType="begin"/>
      </w:r>
      <w:r>
        <w:instrText xml:space="preserve"> PAGEREF _Toc111203823 \h </w:instrText>
      </w:r>
      <w:r>
        <w:rPr>
          <w:color w:val="2B579A"/>
          <w:shd w:val="clear" w:color="auto" w:fill="E6E6E6"/>
        </w:rPr>
      </w:r>
      <w:r>
        <w:rPr>
          <w:color w:val="2B579A"/>
          <w:shd w:val="clear" w:color="auto" w:fill="E6E6E6"/>
        </w:rPr>
        <w:fldChar w:fldCharType="separate"/>
      </w:r>
      <w:r>
        <w:t>25</w:t>
      </w:r>
      <w:r>
        <w:rPr>
          <w:color w:val="2B579A"/>
          <w:shd w:val="clear" w:color="auto" w:fill="E6E6E6"/>
        </w:rPr>
        <w:fldChar w:fldCharType="end"/>
      </w:r>
    </w:p>
    <w:p w:rsidR="00EF620F" w:rsidRDefault="00EF620F" w14:paraId="16C798BC" w14:textId="5EE23C84">
      <w:pPr>
        <w:pStyle w:val="TOC5"/>
        <w:rPr>
          <w:rFonts w:asciiTheme="minorHAnsi" w:hAnsiTheme="minorHAnsi" w:eastAsiaTheme="minorEastAsia" w:cstheme="minorBidi"/>
          <w:sz w:val="22"/>
          <w:szCs w:val="22"/>
        </w:rPr>
      </w:pPr>
      <w:r w:rsidRPr="00BA0348">
        <w:rPr>
          <w:lang w:val="fr-FR"/>
        </w:rPr>
        <w:t>4.2.1.2.3</w:t>
      </w:r>
      <w:r>
        <w:rPr>
          <w:rFonts w:asciiTheme="minorHAnsi" w:hAnsiTheme="minorHAnsi" w:eastAsiaTheme="minorEastAsia" w:cstheme="minorBidi"/>
          <w:sz w:val="22"/>
          <w:szCs w:val="22"/>
        </w:rPr>
        <w:tab/>
      </w:r>
      <w:r w:rsidRPr="00BA0348">
        <w:rPr>
          <w:lang w:val="fr-FR"/>
        </w:rPr>
        <w:t>Dialogue Service Interface Client (DSI)</w:t>
      </w:r>
      <w:r>
        <w:tab/>
      </w:r>
      <w:r>
        <w:rPr>
          <w:color w:val="2B579A"/>
          <w:shd w:val="clear" w:color="auto" w:fill="E6E6E6"/>
        </w:rPr>
        <w:fldChar w:fldCharType="begin"/>
      </w:r>
      <w:r>
        <w:instrText xml:space="preserve"> PAGEREF _Toc111203824 \h </w:instrText>
      </w:r>
      <w:r>
        <w:rPr>
          <w:color w:val="2B579A"/>
          <w:shd w:val="clear" w:color="auto" w:fill="E6E6E6"/>
        </w:rPr>
      </w:r>
      <w:r>
        <w:rPr>
          <w:color w:val="2B579A"/>
          <w:shd w:val="clear" w:color="auto" w:fill="E6E6E6"/>
        </w:rPr>
        <w:fldChar w:fldCharType="separate"/>
      </w:r>
      <w:r>
        <w:t>25</w:t>
      </w:r>
      <w:r>
        <w:rPr>
          <w:color w:val="2B579A"/>
          <w:shd w:val="clear" w:color="auto" w:fill="E6E6E6"/>
        </w:rPr>
        <w:fldChar w:fldCharType="end"/>
      </w:r>
    </w:p>
    <w:p w:rsidR="00EF620F" w:rsidRDefault="00EF620F" w14:paraId="023B11C8" w14:textId="79FDF521">
      <w:pPr>
        <w:pStyle w:val="TOC5"/>
        <w:rPr>
          <w:rFonts w:asciiTheme="minorHAnsi" w:hAnsiTheme="minorHAnsi" w:eastAsiaTheme="minorEastAsia" w:cstheme="minorBidi"/>
          <w:sz w:val="22"/>
          <w:szCs w:val="22"/>
        </w:rPr>
      </w:pPr>
      <w:r>
        <w:t>4.2.1.2.4</w:t>
      </w:r>
      <w:r>
        <w:rPr>
          <w:rFonts w:asciiTheme="minorHAnsi" w:hAnsiTheme="minorHAnsi" w:eastAsiaTheme="minorEastAsia" w:cstheme="minorBidi"/>
          <w:sz w:val="22"/>
          <w:szCs w:val="22"/>
        </w:rPr>
        <w:tab/>
      </w:r>
      <w:r>
        <w:t>Managed Information Base (MIB)</w:t>
      </w:r>
      <w:r>
        <w:tab/>
      </w:r>
      <w:r>
        <w:rPr>
          <w:color w:val="2B579A"/>
          <w:shd w:val="clear" w:color="auto" w:fill="E6E6E6"/>
        </w:rPr>
        <w:fldChar w:fldCharType="begin"/>
      </w:r>
      <w:r>
        <w:instrText xml:space="preserve"> PAGEREF _Toc111203825 \h </w:instrText>
      </w:r>
      <w:r>
        <w:rPr>
          <w:color w:val="2B579A"/>
          <w:shd w:val="clear" w:color="auto" w:fill="E6E6E6"/>
        </w:rPr>
      </w:r>
      <w:r>
        <w:rPr>
          <w:color w:val="2B579A"/>
          <w:shd w:val="clear" w:color="auto" w:fill="E6E6E6"/>
        </w:rPr>
        <w:fldChar w:fldCharType="separate"/>
      </w:r>
      <w:r>
        <w:t>25</w:t>
      </w:r>
      <w:r>
        <w:rPr>
          <w:color w:val="2B579A"/>
          <w:shd w:val="clear" w:color="auto" w:fill="E6E6E6"/>
        </w:rPr>
        <w:fldChar w:fldCharType="end"/>
      </w:r>
    </w:p>
    <w:p w:rsidR="00EF620F" w:rsidRDefault="00EF620F" w14:paraId="2F25E2F3" w14:textId="6640BE75">
      <w:pPr>
        <w:pStyle w:val="TOC5"/>
        <w:rPr>
          <w:rFonts w:asciiTheme="minorHAnsi" w:hAnsiTheme="minorHAnsi" w:eastAsiaTheme="minorEastAsia" w:cstheme="minorBidi"/>
          <w:sz w:val="22"/>
          <w:szCs w:val="22"/>
        </w:rPr>
      </w:pPr>
      <w:r>
        <w:t>4.2.1.2.5</w:t>
      </w:r>
      <w:r>
        <w:rPr>
          <w:rFonts w:asciiTheme="minorHAnsi" w:hAnsiTheme="minorHAnsi" w:eastAsiaTheme="minorEastAsia" w:cstheme="minorBidi"/>
          <w:sz w:val="22"/>
          <w:szCs w:val="22"/>
        </w:rPr>
        <w:tab/>
      </w:r>
      <w:r>
        <w:t>ATN CPDLC Application Service Element (CPDLC ASE)</w:t>
      </w:r>
      <w:r>
        <w:tab/>
      </w:r>
      <w:r>
        <w:rPr>
          <w:color w:val="2B579A"/>
          <w:shd w:val="clear" w:color="auto" w:fill="E6E6E6"/>
        </w:rPr>
        <w:fldChar w:fldCharType="begin"/>
      </w:r>
      <w:r>
        <w:instrText xml:space="preserve"> PAGEREF _Toc111203826 \h </w:instrText>
      </w:r>
      <w:r>
        <w:rPr>
          <w:color w:val="2B579A"/>
          <w:shd w:val="clear" w:color="auto" w:fill="E6E6E6"/>
        </w:rPr>
      </w:r>
      <w:r>
        <w:rPr>
          <w:color w:val="2B579A"/>
          <w:shd w:val="clear" w:color="auto" w:fill="E6E6E6"/>
        </w:rPr>
        <w:fldChar w:fldCharType="separate"/>
      </w:r>
      <w:r>
        <w:t>25</w:t>
      </w:r>
      <w:r>
        <w:rPr>
          <w:color w:val="2B579A"/>
          <w:shd w:val="clear" w:color="auto" w:fill="E6E6E6"/>
        </w:rPr>
        <w:fldChar w:fldCharType="end"/>
      </w:r>
    </w:p>
    <w:p w:rsidR="00EF620F" w:rsidRDefault="00EF620F" w14:paraId="5B804E15" w14:textId="7352ED33">
      <w:pPr>
        <w:pStyle w:val="TOC5"/>
        <w:rPr>
          <w:rFonts w:asciiTheme="minorHAnsi" w:hAnsiTheme="minorHAnsi" w:eastAsiaTheme="minorEastAsia" w:cstheme="minorBidi"/>
          <w:sz w:val="22"/>
          <w:szCs w:val="22"/>
        </w:rPr>
      </w:pPr>
      <w:r>
        <w:t>4.2.1.2.6</w:t>
      </w:r>
      <w:r>
        <w:rPr>
          <w:rFonts w:asciiTheme="minorHAnsi" w:hAnsiTheme="minorHAnsi" w:eastAsiaTheme="minorEastAsia" w:cstheme="minorBidi"/>
          <w:sz w:val="22"/>
          <w:szCs w:val="22"/>
        </w:rPr>
        <w:tab/>
      </w:r>
      <w:r>
        <w:t>FANS CPDLC Application Service Element (CPDLC ASE)</w:t>
      </w:r>
      <w:r>
        <w:tab/>
      </w:r>
      <w:r>
        <w:rPr>
          <w:color w:val="2B579A"/>
          <w:shd w:val="clear" w:color="auto" w:fill="E6E6E6"/>
        </w:rPr>
        <w:fldChar w:fldCharType="begin"/>
      </w:r>
      <w:r>
        <w:instrText xml:space="preserve"> PAGEREF _Toc111203827 \h </w:instrText>
      </w:r>
      <w:r>
        <w:rPr>
          <w:color w:val="2B579A"/>
          <w:shd w:val="clear" w:color="auto" w:fill="E6E6E6"/>
        </w:rPr>
      </w:r>
      <w:r>
        <w:rPr>
          <w:color w:val="2B579A"/>
          <w:shd w:val="clear" w:color="auto" w:fill="E6E6E6"/>
        </w:rPr>
        <w:fldChar w:fldCharType="separate"/>
      </w:r>
      <w:r>
        <w:t>26</w:t>
      </w:r>
      <w:r>
        <w:rPr>
          <w:color w:val="2B579A"/>
          <w:shd w:val="clear" w:color="auto" w:fill="E6E6E6"/>
        </w:rPr>
        <w:fldChar w:fldCharType="end"/>
      </w:r>
    </w:p>
    <w:p w:rsidR="00EF620F" w:rsidRDefault="00EF620F" w14:paraId="6440693F" w14:textId="67667E7C">
      <w:pPr>
        <w:pStyle w:val="TOC5"/>
        <w:rPr>
          <w:rFonts w:asciiTheme="minorHAnsi" w:hAnsiTheme="minorHAnsi" w:eastAsiaTheme="minorEastAsia" w:cstheme="minorBidi"/>
          <w:sz w:val="22"/>
          <w:szCs w:val="22"/>
        </w:rPr>
      </w:pPr>
      <w:r>
        <w:t>4.2.1.2.7</w:t>
      </w:r>
      <w:r>
        <w:rPr>
          <w:rFonts w:asciiTheme="minorHAnsi" w:hAnsiTheme="minorHAnsi" w:eastAsiaTheme="minorEastAsia" w:cstheme="minorBidi"/>
          <w:sz w:val="22"/>
          <w:szCs w:val="22"/>
        </w:rPr>
        <w:tab/>
      </w:r>
      <w:r>
        <w:t>ATN CM Control (CM Control)</w:t>
      </w:r>
      <w:r>
        <w:tab/>
      </w:r>
      <w:r>
        <w:rPr>
          <w:color w:val="2B579A"/>
          <w:shd w:val="clear" w:color="auto" w:fill="E6E6E6"/>
        </w:rPr>
        <w:fldChar w:fldCharType="begin"/>
      </w:r>
      <w:r>
        <w:instrText xml:space="preserve"> PAGEREF _Toc111203828 \h </w:instrText>
      </w:r>
      <w:r>
        <w:rPr>
          <w:color w:val="2B579A"/>
          <w:shd w:val="clear" w:color="auto" w:fill="E6E6E6"/>
        </w:rPr>
      </w:r>
      <w:r>
        <w:rPr>
          <w:color w:val="2B579A"/>
          <w:shd w:val="clear" w:color="auto" w:fill="E6E6E6"/>
        </w:rPr>
        <w:fldChar w:fldCharType="separate"/>
      </w:r>
      <w:r>
        <w:t>26</w:t>
      </w:r>
      <w:r>
        <w:rPr>
          <w:color w:val="2B579A"/>
          <w:shd w:val="clear" w:color="auto" w:fill="E6E6E6"/>
        </w:rPr>
        <w:fldChar w:fldCharType="end"/>
      </w:r>
    </w:p>
    <w:p w:rsidR="00EF620F" w:rsidRDefault="00EF620F" w14:paraId="16128C20" w14:textId="7F3FAC56">
      <w:pPr>
        <w:pStyle w:val="TOC5"/>
        <w:rPr>
          <w:rFonts w:asciiTheme="minorHAnsi" w:hAnsiTheme="minorHAnsi" w:eastAsiaTheme="minorEastAsia" w:cstheme="minorBidi"/>
          <w:sz w:val="22"/>
          <w:szCs w:val="22"/>
        </w:rPr>
      </w:pPr>
      <w:r>
        <w:t>4.2.1.2.8</w:t>
      </w:r>
      <w:r>
        <w:rPr>
          <w:rFonts w:asciiTheme="minorHAnsi" w:hAnsiTheme="minorHAnsi" w:eastAsiaTheme="minorEastAsia" w:cstheme="minorBidi"/>
          <w:sz w:val="22"/>
          <w:szCs w:val="22"/>
        </w:rPr>
        <w:tab/>
      </w:r>
      <w:r>
        <w:t>ATN CM Application Service Element (CM ASE)</w:t>
      </w:r>
      <w:r>
        <w:tab/>
      </w:r>
      <w:r>
        <w:rPr>
          <w:color w:val="2B579A"/>
          <w:shd w:val="clear" w:color="auto" w:fill="E6E6E6"/>
        </w:rPr>
        <w:fldChar w:fldCharType="begin"/>
      </w:r>
      <w:r>
        <w:instrText xml:space="preserve"> PAGEREF _Toc111203829 \h </w:instrText>
      </w:r>
      <w:r>
        <w:rPr>
          <w:color w:val="2B579A"/>
          <w:shd w:val="clear" w:color="auto" w:fill="E6E6E6"/>
        </w:rPr>
      </w:r>
      <w:r>
        <w:rPr>
          <w:color w:val="2B579A"/>
          <w:shd w:val="clear" w:color="auto" w:fill="E6E6E6"/>
        </w:rPr>
        <w:fldChar w:fldCharType="separate"/>
      </w:r>
      <w:r>
        <w:t>26</w:t>
      </w:r>
      <w:r>
        <w:rPr>
          <w:color w:val="2B579A"/>
          <w:shd w:val="clear" w:color="auto" w:fill="E6E6E6"/>
        </w:rPr>
        <w:fldChar w:fldCharType="end"/>
      </w:r>
    </w:p>
    <w:p w:rsidR="00EF620F" w:rsidRDefault="00EF620F" w14:paraId="6096733A" w14:textId="6FE32180">
      <w:pPr>
        <w:pStyle w:val="TOC5"/>
        <w:rPr>
          <w:rFonts w:asciiTheme="minorHAnsi" w:hAnsiTheme="minorHAnsi" w:eastAsiaTheme="minorEastAsia" w:cstheme="minorBidi"/>
          <w:sz w:val="22"/>
          <w:szCs w:val="22"/>
        </w:rPr>
      </w:pPr>
      <w:r>
        <w:t>4.2.1.2.9</w:t>
      </w:r>
      <w:r>
        <w:rPr>
          <w:rFonts w:asciiTheme="minorHAnsi" w:hAnsiTheme="minorHAnsi" w:eastAsiaTheme="minorEastAsia" w:cstheme="minorBidi"/>
          <w:sz w:val="22"/>
          <w:szCs w:val="22"/>
        </w:rPr>
        <w:tab/>
      </w:r>
      <w:r>
        <w:t>CPDLC Control</w:t>
      </w:r>
      <w:r>
        <w:tab/>
      </w:r>
      <w:r>
        <w:rPr>
          <w:color w:val="2B579A"/>
          <w:shd w:val="clear" w:color="auto" w:fill="E6E6E6"/>
        </w:rPr>
        <w:fldChar w:fldCharType="begin"/>
      </w:r>
      <w:r>
        <w:instrText xml:space="preserve"> PAGEREF _Toc111203830 \h </w:instrText>
      </w:r>
      <w:r>
        <w:rPr>
          <w:color w:val="2B579A"/>
          <w:shd w:val="clear" w:color="auto" w:fill="E6E6E6"/>
        </w:rPr>
      </w:r>
      <w:r>
        <w:rPr>
          <w:color w:val="2B579A"/>
          <w:shd w:val="clear" w:color="auto" w:fill="E6E6E6"/>
        </w:rPr>
        <w:fldChar w:fldCharType="separate"/>
      </w:r>
      <w:r>
        <w:t>26</w:t>
      </w:r>
      <w:r>
        <w:rPr>
          <w:color w:val="2B579A"/>
          <w:shd w:val="clear" w:color="auto" w:fill="E6E6E6"/>
        </w:rPr>
        <w:fldChar w:fldCharType="end"/>
      </w:r>
    </w:p>
    <w:p w:rsidR="00EF620F" w:rsidRDefault="00EF620F" w14:paraId="06CF5C7A" w14:textId="2588E4BB">
      <w:pPr>
        <w:pStyle w:val="TOC5"/>
        <w:rPr>
          <w:rFonts w:asciiTheme="minorHAnsi" w:hAnsiTheme="minorHAnsi" w:eastAsiaTheme="minorEastAsia" w:cstheme="minorBidi"/>
          <w:sz w:val="22"/>
          <w:szCs w:val="22"/>
        </w:rPr>
      </w:pPr>
      <w:r>
        <w:t>4.2.1.2.10</w:t>
      </w:r>
      <w:r>
        <w:rPr>
          <w:rFonts w:asciiTheme="minorHAnsi" w:hAnsiTheme="minorHAnsi" w:eastAsiaTheme="minorEastAsia" w:cstheme="minorBidi"/>
          <w:sz w:val="22"/>
          <w:szCs w:val="22"/>
        </w:rPr>
        <w:tab/>
      </w:r>
      <w:r>
        <w:t>Advisory Controller (Advisory)</w:t>
      </w:r>
      <w:r>
        <w:tab/>
      </w:r>
      <w:r>
        <w:rPr>
          <w:color w:val="2B579A"/>
          <w:shd w:val="clear" w:color="auto" w:fill="E6E6E6"/>
        </w:rPr>
        <w:fldChar w:fldCharType="begin"/>
      </w:r>
      <w:r>
        <w:instrText xml:space="preserve"> PAGEREF _Toc111203831 \h </w:instrText>
      </w:r>
      <w:r>
        <w:rPr>
          <w:color w:val="2B579A"/>
          <w:shd w:val="clear" w:color="auto" w:fill="E6E6E6"/>
        </w:rPr>
      </w:r>
      <w:r>
        <w:rPr>
          <w:color w:val="2B579A"/>
          <w:shd w:val="clear" w:color="auto" w:fill="E6E6E6"/>
        </w:rPr>
        <w:fldChar w:fldCharType="separate"/>
      </w:r>
      <w:r>
        <w:t>27</w:t>
      </w:r>
      <w:r>
        <w:rPr>
          <w:color w:val="2B579A"/>
          <w:shd w:val="clear" w:color="auto" w:fill="E6E6E6"/>
        </w:rPr>
        <w:fldChar w:fldCharType="end"/>
      </w:r>
    </w:p>
    <w:p w:rsidR="00EF620F" w:rsidRDefault="00EF620F" w14:paraId="5C1B7714" w14:textId="551C2616">
      <w:pPr>
        <w:pStyle w:val="TOC5"/>
        <w:rPr>
          <w:rFonts w:asciiTheme="minorHAnsi" w:hAnsiTheme="minorHAnsi" w:eastAsiaTheme="minorEastAsia" w:cstheme="minorBidi"/>
          <w:sz w:val="22"/>
          <w:szCs w:val="22"/>
        </w:rPr>
      </w:pPr>
      <w:r>
        <w:t>4.2.1.2.11</w:t>
      </w:r>
      <w:r>
        <w:rPr>
          <w:rFonts w:asciiTheme="minorHAnsi" w:hAnsiTheme="minorHAnsi" w:eastAsiaTheme="minorEastAsia" w:cstheme="minorBidi"/>
          <w:sz w:val="22"/>
          <w:szCs w:val="22"/>
        </w:rPr>
        <w:tab/>
      </w:r>
      <w:r>
        <w:t>ACARS Compatible System (ACS)</w:t>
      </w:r>
      <w:r>
        <w:tab/>
      </w:r>
      <w:r>
        <w:rPr>
          <w:color w:val="2B579A"/>
          <w:shd w:val="clear" w:color="auto" w:fill="E6E6E6"/>
        </w:rPr>
        <w:fldChar w:fldCharType="begin"/>
      </w:r>
      <w:r>
        <w:instrText xml:space="preserve"> PAGEREF _Toc111203832 \h </w:instrText>
      </w:r>
      <w:r>
        <w:rPr>
          <w:color w:val="2B579A"/>
          <w:shd w:val="clear" w:color="auto" w:fill="E6E6E6"/>
        </w:rPr>
      </w:r>
      <w:r>
        <w:rPr>
          <w:color w:val="2B579A"/>
          <w:shd w:val="clear" w:color="auto" w:fill="E6E6E6"/>
        </w:rPr>
        <w:fldChar w:fldCharType="separate"/>
      </w:r>
      <w:r>
        <w:t>27</w:t>
      </w:r>
      <w:r>
        <w:rPr>
          <w:color w:val="2B579A"/>
          <w:shd w:val="clear" w:color="auto" w:fill="E6E6E6"/>
        </w:rPr>
        <w:fldChar w:fldCharType="end"/>
      </w:r>
    </w:p>
    <w:p w:rsidR="00EF620F" w:rsidRDefault="00EF620F" w14:paraId="24B43467" w14:textId="288A9AE5">
      <w:pPr>
        <w:pStyle w:val="TOC5"/>
        <w:rPr>
          <w:rFonts w:asciiTheme="minorHAnsi" w:hAnsiTheme="minorHAnsi" w:eastAsiaTheme="minorEastAsia" w:cstheme="minorBidi"/>
          <w:sz w:val="22"/>
          <w:szCs w:val="22"/>
        </w:rPr>
      </w:pPr>
      <w:r>
        <w:t>4.2.1.2.12</w:t>
      </w:r>
      <w:r>
        <w:rPr>
          <w:rFonts w:asciiTheme="minorHAnsi" w:hAnsiTheme="minorHAnsi" w:eastAsiaTheme="minorEastAsia" w:cstheme="minorBidi"/>
          <w:sz w:val="22"/>
          <w:szCs w:val="22"/>
        </w:rPr>
        <w:tab/>
      </w:r>
      <w:r>
        <w:t>ATS Facilities Notification (AFN)</w:t>
      </w:r>
      <w:r>
        <w:tab/>
      </w:r>
      <w:r>
        <w:rPr>
          <w:color w:val="2B579A"/>
          <w:shd w:val="clear" w:color="auto" w:fill="E6E6E6"/>
        </w:rPr>
        <w:fldChar w:fldCharType="begin"/>
      </w:r>
      <w:r>
        <w:instrText xml:space="preserve"> PAGEREF _Toc111203833 \h </w:instrText>
      </w:r>
      <w:r>
        <w:rPr>
          <w:color w:val="2B579A"/>
          <w:shd w:val="clear" w:color="auto" w:fill="E6E6E6"/>
        </w:rPr>
      </w:r>
      <w:r>
        <w:rPr>
          <w:color w:val="2B579A"/>
          <w:shd w:val="clear" w:color="auto" w:fill="E6E6E6"/>
        </w:rPr>
        <w:fldChar w:fldCharType="separate"/>
      </w:r>
      <w:r>
        <w:t>27</w:t>
      </w:r>
      <w:r>
        <w:rPr>
          <w:color w:val="2B579A"/>
          <w:shd w:val="clear" w:color="auto" w:fill="E6E6E6"/>
        </w:rPr>
        <w:fldChar w:fldCharType="end"/>
      </w:r>
    </w:p>
    <w:p w:rsidR="00EF620F" w:rsidRDefault="00EF620F" w14:paraId="304B09BE" w14:textId="76B8E8FE">
      <w:pPr>
        <w:pStyle w:val="TOC5"/>
        <w:rPr>
          <w:rFonts w:asciiTheme="minorHAnsi" w:hAnsiTheme="minorHAnsi" w:eastAsiaTheme="minorEastAsia" w:cstheme="minorBidi"/>
          <w:sz w:val="22"/>
          <w:szCs w:val="22"/>
        </w:rPr>
      </w:pPr>
      <w:r>
        <w:t>4.2.1.2.13</w:t>
      </w:r>
      <w:r>
        <w:rPr>
          <w:rFonts w:asciiTheme="minorHAnsi" w:hAnsiTheme="minorHAnsi" w:eastAsiaTheme="minorEastAsia" w:cstheme="minorBidi"/>
          <w:sz w:val="22"/>
          <w:szCs w:val="22"/>
        </w:rPr>
        <w:tab/>
      </w:r>
      <w:r>
        <w:t>Health and Status (H&amp;S)</w:t>
      </w:r>
      <w:r>
        <w:tab/>
      </w:r>
      <w:r>
        <w:rPr>
          <w:color w:val="2B579A"/>
          <w:shd w:val="clear" w:color="auto" w:fill="E6E6E6"/>
        </w:rPr>
        <w:fldChar w:fldCharType="begin"/>
      </w:r>
      <w:r>
        <w:instrText xml:space="preserve"> PAGEREF _Toc111203834 \h </w:instrText>
      </w:r>
      <w:r>
        <w:rPr>
          <w:color w:val="2B579A"/>
          <w:shd w:val="clear" w:color="auto" w:fill="E6E6E6"/>
        </w:rPr>
      </w:r>
      <w:r>
        <w:rPr>
          <w:color w:val="2B579A"/>
          <w:shd w:val="clear" w:color="auto" w:fill="E6E6E6"/>
        </w:rPr>
        <w:fldChar w:fldCharType="separate"/>
      </w:r>
      <w:r>
        <w:t>27</w:t>
      </w:r>
      <w:r>
        <w:rPr>
          <w:color w:val="2B579A"/>
          <w:shd w:val="clear" w:color="auto" w:fill="E6E6E6"/>
        </w:rPr>
        <w:fldChar w:fldCharType="end"/>
      </w:r>
    </w:p>
    <w:p w:rsidR="00EF620F" w:rsidRDefault="00EF620F" w14:paraId="49C18BF3" w14:textId="05FD0DCA">
      <w:pPr>
        <w:pStyle w:val="TOC5"/>
        <w:rPr>
          <w:rFonts w:asciiTheme="minorHAnsi" w:hAnsiTheme="minorHAnsi" w:eastAsiaTheme="minorEastAsia" w:cstheme="minorBidi"/>
          <w:sz w:val="22"/>
          <w:szCs w:val="22"/>
        </w:rPr>
      </w:pPr>
      <w:r>
        <w:t>4.2.1.2.14</w:t>
      </w:r>
      <w:r>
        <w:rPr>
          <w:rFonts w:asciiTheme="minorHAnsi" w:hAnsiTheme="minorHAnsi" w:eastAsiaTheme="minorEastAsia" w:cstheme="minorBidi"/>
          <w:sz w:val="22"/>
          <w:szCs w:val="22"/>
        </w:rPr>
        <w:tab/>
      </w:r>
      <w:r>
        <w:t>Dual Controller (Dual)</w:t>
      </w:r>
      <w:r>
        <w:tab/>
      </w:r>
      <w:r>
        <w:rPr>
          <w:color w:val="2B579A"/>
          <w:shd w:val="clear" w:color="auto" w:fill="E6E6E6"/>
        </w:rPr>
        <w:fldChar w:fldCharType="begin"/>
      </w:r>
      <w:r>
        <w:instrText xml:space="preserve"> PAGEREF _Toc111203835 \h </w:instrText>
      </w:r>
      <w:r>
        <w:rPr>
          <w:color w:val="2B579A"/>
          <w:shd w:val="clear" w:color="auto" w:fill="E6E6E6"/>
        </w:rPr>
      </w:r>
      <w:r>
        <w:rPr>
          <w:color w:val="2B579A"/>
          <w:shd w:val="clear" w:color="auto" w:fill="E6E6E6"/>
        </w:rPr>
        <w:fldChar w:fldCharType="separate"/>
      </w:r>
      <w:r>
        <w:t>27</w:t>
      </w:r>
      <w:r>
        <w:rPr>
          <w:color w:val="2B579A"/>
          <w:shd w:val="clear" w:color="auto" w:fill="E6E6E6"/>
        </w:rPr>
        <w:fldChar w:fldCharType="end"/>
      </w:r>
    </w:p>
    <w:p w:rsidR="00EF620F" w:rsidRDefault="00EF620F" w14:paraId="2122BF86" w14:textId="3BCC35D6">
      <w:pPr>
        <w:pStyle w:val="TOC5"/>
        <w:rPr>
          <w:rFonts w:asciiTheme="minorHAnsi" w:hAnsiTheme="minorHAnsi" w:eastAsiaTheme="minorEastAsia" w:cstheme="minorBidi"/>
          <w:sz w:val="22"/>
          <w:szCs w:val="22"/>
        </w:rPr>
      </w:pPr>
      <w:r>
        <w:t>4.2.1.2.15</w:t>
      </w:r>
      <w:r>
        <w:rPr>
          <w:rFonts w:asciiTheme="minorHAnsi" w:hAnsiTheme="minorHAnsi" w:eastAsiaTheme="minorEastAsia" w:cstheme="minorBidi"/>
          <w:sz w:val="22"/>
          <w:szCs w:val="22"/>
        </w:rPr>
        <w:tab/>
      </w:r>
      <w:r>
        <w:t>PM BOP Interface (BOP Interface)</w:t>
      </w:r>
      <w:r>
        <w:tab/>
      </w:r>
      <w:r>
        <w:rPr>
          <w:color w:val="2B579A"/>
          <w:shd w:val="clear" w:color="auto" w:fill="E6E6E6"/>
        </w:rPr>
        <w:fldChar w:fldCharType="begin"/>
      </w:r>
      <w:r>
        <w:instrText xml:space="preserve"> PAGEREF _Toc111203836 \h </w:instrText>
      </w:r>
      <w:r>
        <w:rPr>
          <w:color w:val="2B579A"/>
          <w:shd w:val="clear" w:color="auto" w:fill="E6E6E6"/>
        </w:rPr>
      </w:r>
      <w:r>
        <w:rPr>
          <w:color w:val="2B579A"/>
          <w:shd w:val="clear" w:color="auto" w:fill="E6E6E6"/>
        </w:rPr>
        <w:fldChar w:fldCharType="separate"/>
      </w:r>
      <w:r>
        <w:t>27</w:t>
      </w:r>
      <w:r>
        <w:rPr>
          <w:color w:val="2B579A"/>
          <w:shd w:val="clear" w:color="auto" w:fill="E6E6E6"/>
        </w:rPr>
        <w:fldChar w:fldCharType="end"/>
      </w:r>
    </w:p>
    <w:p w:rsidR="00EF620F" w:rsidRDefault="00EF620F" w14:paraId="4D1A2DC7" w14:textId="4199D5E7">
      <w:pPr>
        <w:pStyle w:val="TOC5"/>
        <w:rPr>
          <w:rFonts w:asciiTheme="minorHAnsi" w:hAnsiTheme="minorHAnsi" w:eastAsiaTheme="minorEastAsia" w:cstheme="minorBidi"/>
          <w:sz w:val="22"/>
          <w:szCs w:val="22"/>
        </w:rPr>
      </w:pPr>
      <w:r>
        <w:t>4.2.1.2.16</w:t>
      </w:r>
      <w:r>
        <w:rPr>
          <w:rFonts w:asciiTheme="minorHAnsi" w:hAnsiTheme="minorHAnsi" w:eastAsiaTheme="minorEastAsia" w:cstheme="minorBidi"/>
          <w:sz w:val="22"/>
          <w:szCs w:val="22"/>
        </w:rPr>
        <w:tab/>
      </w:r>
      <w:r>
        <w:t>I/O Interface</w:t>
      </w:r>
      <w:r>
        <w:tab/>
      </w:r>
      <w:r>
        <w:rPr>
          <w:color w:val="2B579A"/>
          <w:shd w:val="clear" w:color="auto" w:fill="E6E6E6"/>
        </w:rPr>
        <w:fldChar w:fldCharType="begin"/>
      </w:r>
      <w:r>
        <w:instrText xml:space="preserve"> PAGEREF _Toc111203837 \h </w:instrText>
      </w:r>
      <w:r>
        <w:rPr>
          <w:color w:val="2B579A"/>
          <w:shd w:val="clear" w:color="auto" w:fill="E6E6E6"/>
        </w:rPr>
      </w:r>
      <w:r>
        <w:rPr>
          <w:color w:val="2B579A"/>
          <w:shd w:val="clear" w:color="auto" w:fill="E6E6E6"/>
        </w:rPr>
        <w:fldChar w:fldCharType="separate"/>
      </w:r>
      <w:r>
        <w:t>27</w:t>
      </w:r>
      <w:r>
        <w:rPr>
          <w:color w:val="2B579A"/>
          <w:shd w:val="clear" w:color="auto" w:fill="E6E6E6"/>
        </w:rPr>
        <w:fldChar w:fldCharType="end"/>
      </w:r>
    </w:p>
    <w:p w:rsidR="00EF620F" w:rsidRDefault="00EF620F" w14:paraId="005B0AAE" w14:textId="7EC0CD5E">
      <w:pPr>
        <w:pStyle w:val="TOC5"/>
        <w:rPr>
          <w:rFonts w:asciiTheme="minorHAnsi" w:hAnsiTheme="minorHAnsi" w:eastAsiaTheme="minorEastAsia" w:cstheme="minorBidi"/>
          <w:sz w:val="22"/>
          <w:szCs w:val="22"/>
        </w:rPr>
      </w:pPr>
      <w:r>
        <w:t>4.2.1.2.17</w:t>
      </w:r>
      <w:r>
        <w:rPr>
          <w:rFonts w:asciiTheme="minorHAnsi" w:hAnsiTheme="minorHAnsi" w:eastAsiaTheme="minorEastAsia" w:cstheme="minorBidi"/>
          <w:sz w:val="22"/>
          <w:szCs w:val="22"/>
        </w:rPr>
        <w:tab/>
      </w:r>
      <w:r>
        <w:t>SysVars</w:t>
      </w:r>
      <w:r>
        <w:tab/>
      </w:r>
      <w:r>
        <w:rPr>
          <w:color w:val="2B579A"/>
          <w:shd w:val="clear" w:color="auto" w:fill="E6E6E6"/>
        </w:rPr>
        <w:fldChar w:fldCharType="begin"/>
      </w:r>
      <w:r>
        <w:instrText xml:space="preserve"> PAGEREF _Toc111203838 \h </w:instrText>
      </w:r>
      <w:r>
        <w:rPr>
          <w:color w:val="2B579A"/>
          <w:shd w:val="clear" w:color="auto" w:fill="E6E6E6"/>
        </w:rPr>
      </w:r>
      <w:r>
        <w:rPr>
          <w:color w:val="2B579A"/>
          <w:shd w:val="clear" w:color="auto" w:fill="E6E6E6"/>
        </w:rPr>
        <w:fldChar w:fldCharType="separate"/>
      </w:r>
      <w:r>
        <w:t>27</w:t>
      </w:r>
      <w:r>
        <w:rPr>
          <w:color w:val="2B579A"/>
          <w:shd w:val="clear" w:color="auto" w:fill="E6E6E6"/>
        </w:rPr>
        <w:fldChar w:fldCharType="end"/>
      </w:r>
    </w:p>
    <w:p w:rsidR="00EF620F" w:rsidRDefault="00EF620F" w14:paraId="3FB57174" w14:textId="0F674E99">
      <w:pPr>
        <w:pStyle w:val="TOC5"/>
        <w:rPr>
          <w:rFonts w:asciiTheme="minorHAnsi" w:hAnsiTheme="minorHAnsi" w:eastAsiaTheme="minorEastAsia" w:cstheme="minorBidi"/>
          <w:sz w:val="22"/>
          <w:szCs w:val="22"/>
        </w:rPr>
      </w:pPr>
      <w:r>
        <w:t>4.2.1.2.18</w:t>
      </w:r>
      <w:r>
        <w:rPr>
          <w:rFonts w:asciiTheme="minorHAnsi" w:hAnsiTheme="minorHAnsi" w:eastAsiaTheme="minorEastAsia" w:cstheme="minorBidi"/>
          <w:sz w:val="22"/>
          <w:szCs w:val="22"/>
        </w:rPr>
        <w:tab/>
      </w:r>
      <w:r>
        <w:t>Debug/Trace Controller</w:t>
      </w:r>
      <w:r>
        <w:tab/>
      </w:r>
      <w:r>
        <w:rPr>
          <w:color w:val="2B579A"/>
          <w:shd w:val="clear" w:color="auto" w:fill="E6E6E6"/>
        </w:rPr>
        <w:fldChar w:fldCharType="begin"/>
      </w:r>
      <w:r>
        <w:instrText xml:space="preserve"> PAGEREF _Toc111203839 \h </w:instrText>
      </w:r>
      <w:r>
        <w:rPr>
          <w:color w:val="2B579A"/>
          <w:shd w:val="clear" w:color="auto" w:fill="E6E6E6"/>
        </w:rPr>
      </w:r>
      <w:r>
        <w:rPr>
          <w:color w:val="2B579A"/>
          <w:shd w:val="clear" w:color="auto" w:fill="E6E6E6"/>
        </w:rPr>
        <w:fldChar w:fldCharType="separate"/>
      </w:r>
      <w:r>
        <w:t>27</w:t>
      </w:r>
      <w:r>
        <w:rPr>
          <w:color w:val="2B579A"/>
          <w:shd w:val="clear" w:color="auto" w:fill="E6E6E6"/>
        </w:rPr>
        <w:fldChar w:fldCharType="end"/>
      </w:r>
    </w:p>
    <w:p w:rsidR="00EF620F" w:rsidRDefault="00EF620F" w14:paraId="2ECE4A7B" w14:textId="2F5323E2">
      <w:pPr>
        <w:pStyle w:val="TOC5"/>
        <w:rPr>
          <w:rFonts w:asciiTheme="minorHAnsi" w:hAnsiTheme="minorHAnsi" w:eastAsiaTheme="minorEastAsia" w:cstheme="minorBidi"/>
          <w:sz w:val="22"/>
          <w:szCs w:val="22"/>
        </w:rPr>
      </w:pPr>
      <w:r>
        <w:t>4.2.1.2.19</w:t>
      </w:r>
      <w:r>
        <w:rPr>
          <w:rFonts w:asciiTheme="minorHAnsi" w:hAnsiTheme="minorHAnsi" w:eastAsiaTheme="minorEastAsia" w:cstheme="minorBidi"/>
          <w:sz w:val="22"/>
          <w:szCs w:val="22"/>
        </w:rPr>
        <w:tab/>
      </w:r>
      <w:r>
        <w:t>Printer Controller</w:t>
      </w:r>
      <w:r>
        <w:tab/>
      </w:r>
      <w:r>
        <w:rPr>
          <w:color w:val="2B579A"/>
          <w:shd w:val="clear" w:color="auto" w:fill="E6E6E6"/>
        </w:rPr>
        <w:fldChar w:fldCharType="begin"/>
      </w:r>
      <w:r>
        <w:instrText xml:space="preserve"> PAGEREF _Toc111203840 \h </w:instrText>
      </w:r>
      <w:r>
        <w:rPr>
          <w:color w:val="2B579A"/>
          <w:shd w:val="clear" w:color="auto" w:fill="E6E6E6"/>
        </w:rPr>
      </w:r>
      <w:r>
        <w:rPr>
          <w:color w:val="2B579A"/>
          <w:shd w:val="clear" w:color="auto" w:fill="E6E6E6"/>
        </w:rPr>
        <w:fldChar w:fldCharType="separate"/>
      </w:r>
      <w:r>
        <w:t>27</w:t>
      </w:r>
      <w:r>
        <w:rPr>
          <w:color w:val="2B579A"/>
          <w:shd w:val="clear" w:color="auto" w:fill="E6E6E6"/>
        </w:rPr>
        <w:fldChar w:fldCharType="end"/>
      </w:r>
    </w:p>
    <w:p w:rsidR="00EF620F" w:rsidRDefault="00EF620F" w14:paraId="3B0C22A8" w14:textId="544ECE23">
      <w:pPr>
        <w:pStyle w:val="TOC5"/>
        <w:rPr>
          <w:rFonts w:asciiTheme="minorHAnsi" w:hAnsiTheme="minorHAnsi" w:eastAsiaTheme="minorEastAsia" w:cstheme="minorBidi"/>
          <w:sz w:val="22"/>
          <w:szCs w:val="22"/>
        </w:rPr>
      </w:pPr>
      <w:r>
        <w:t>4.2.1.2.20</w:t>
      </w:r>
      <w:r>
        <w:rPr>
          <w:rFonts w:asciiTheme="minorHAnsi" w:hAnsiTheme="minorHAnsi" w:eastAsiaTheme="minorEastAsia" w:cstheme="minorBidi"/>
          <w:sz w:val="22"/>
          <w:szCs w:val="22"/>
        </w:rPr>
        <w:tab/>
      </w:r>
      <w:r>
        <w:t>NVM Controller</w:t>
      </w:r>
      <w:r>
        <w:tab/>
      </w:r>
      <w:r>
        <w:rPr>
          <w:color w:val="2B579A"/>
          <w:shd w:val="clear" w:color="auto" w:fill="E6E6E6"/>
        </w:rPr>
        <w:fldChar w:fldCharType="begin"/>
      </w:r>
      <w:r>
        <w:instrText xml:space="preserve"> PAGEREF _Toc111203841 \h </w:instrText>
      </w:r>
      <w:r>
        <w:rPr>
          <w:color w:val="2B579A"/>
          <w:shd w:val="clear" w:color="auto" w:fill="E6E6E6"/>
        </w:rPr>
      </w:r>
      <w:r>
        <w:rPr>
          <w:color w:val="2B579A"/>
          <w:shd w:val="clear" w:color="auto" w:fill="E6E6E6"/>
        </w:rPr>
        <w:fldChar w:fldCharType="separate"/>
      </w:r>
      <w:r>
        <w:t>28</w:t>
      </w:r>
      <w:r>
        <w:rPr>
          <w:color w:val="2B579A"/>
          <w:shd w:val="clear" w:color="auto" w:fill="E6E6E6"/>
        </w:rPr>
        <w:fldChar w:fldCharType="end"/>
      </w:r>
    </w:p>
    <w:p w:rsidR="00EF620F" w:rsidRDefault="00EF620F" w14:paraId="5B9A55EE" w14:textId="57B540B7">
      <w:pPr>
        <w:pStyle w:val="TOC5"/>
        <w:rPr>
          <w:rFonts w:asciiTheme="minorHAnsi" w:hAnsiTheme="minorHAnsi" w:eastAsiaTheme="minorEastAsia" w:cstheme="minorBidi"/>
          <w:sz w:val="22"/>
          <w:szCs w:val="22"/>
        </w:rPr>
      </w:pPr>
      <w:r>
        <w:t>4.2.1.2.21</w:t>
      </w:r>
      <w:r>
        <w:rPr>
          <w:rFonts w:asciiTheme="minorHAnsi" w:hAnsiTheme="minorHAnsi" w:eastAsiaTheme="minorEastAsia" w:cstheme="minorBidi"/>
          <w:sz w:val="22"/>
          <w:szCs w:val="22"/>
        </w:rPr>
        <w:tab/>
      </w:r>
      <w:r>
        <w:t>Datalink Recording</w:t>
      </w:r>
      <w:r>
        <w:tab/>
      </w:r>
      <w:r>
        <w:rPr>
          <w:color w:val="2B579A"/>
          <w:shd w:val="clear" w:color="auto" w:fill="E6E6E6"/>
        </w:rPr>
        <w:fldChar w:fldCharType="begin"/>
      </w:r>
      <w:r>
        <w:instrText xml:space="preserve"> PAGEREF _Toc111203842 \h </w:instrText>
      </w:r>
      <w:r>
        <w:rPr>
          <w:color w:val="2B579A"/>
          <w:shd w:val="clear" w:color="auto" w:fill="E6E6E6"/>
        </w:rPr>
      </w:r>
      <w:r>
        <w:rPr>
          <w:color w:val="2B579A"/>
          <w:shd w:val="clear" w:color="auto" w:fill="E6E6E6"/>
        </w:rPr>
        <w:fldChar w:fldCharType="separate"/>
      </w:r>
      <w:r>
        <w:t>28</w:t>
      </w:r>
      <w:r>
        <w:rPr>
          <w:color w:val="2B579A"/>
          <w:shd w:val="clear" w:color="auto" w:fill="E6E6E6"/>
        </w:rPr>
        <w:fldChar w:fldCharType="end"/>
      </w:r>
    </w:p>
    <w:p w:rsidR="00EF620F" w:rsidRDefault="00EF620F" w14:paraId="4ADF6F91" w14:textId="36BAD8D1">
      <w:pPr>
        <w:pStyle w:val="TOC4"/>
        <w:rPr>
          <w:rFonts w:asciiTheme="minorHAnsi" w:hAnsiTheme="minorHAnsi" w:eastAsiaTheme="minorEastAsia" w:cstheme="minorBidi"/>
          <w:sz w:val="22"/>
          <w:szCs w:val="22"/>
        </w:rPr>
      </w:pPr>
      <w:r>
        <w:t>4.2.1.3</w:t>
      </w:r>
      <w:r>
        <w:rPr>
          <w:rFonts w:asciiTheme="minorHAnsi" w:hAnsiTheme="minorHAnsi" w:eastAsiaTheme="minorEastAsia" w:cstheme="minorBidi"/>
          <w:sz w:val="22"/>
          <w:szCs w:val="22"/>
        </w:rPr>
        <w:tab/>
      </w:r>
      <w:r>
        <w:t>Message Library</w:t>
      </w:r>
      <w:r>
        <w:tab/>
      </w:r>
      <w:r>
        <w:rPr>
          <w:color w:val="2B579A"/>
          <w:shd w:val="clear" w:color="auto" w:fill="E6E6E6"/>
        </w:rPr>
        <w:fldChar w:fldCharType="begin"/>
      </w:r>
      <w:r>
        <w:instrText xml:space="preserve"> PAGEREF _Toc111203843 \h </w:instrText>
      </w:r>
      <w:r>
        <w:rPr>
          <w:color w:val="2B579A"/>
          <w:shd w:val="clear" w:color="auto" w:fill="E6E6E6"/>
        </w:rPr>
      </w:r>
      <w:r>
        <w:rPr>
          <w:color w:val="2B579A"/>
          <w:shd w:val="clear" w:color="auto" w:fill="E6E6E6"/>
        </w:rPr>
        <w:fldChar w:fldCharType="separate"/>
      </w:r>
      <w:r>
        <w:t>28</w:t>
      </w:r>
      <w:r>
        <w:rPr>
          <w:color w:val="2B579A"/>
          <w:shd w:val="clear" w:color="auto" w:fill="E6E6E6"/>
        </w:rPr>
        <w:fldChar w:fldCharType="end"/>
      </w:r>
    </w:p>
    <w:p w:rsidR="00EF620F" w:rsidRDefault="00EF620F" w14:paraId="78C7DAEC" w14:textId="5D8CDA72">
      <w:pPr>
        <w:pStyle w:val="TOC5"/>
        <w:rPr>
          <w:rFonts w:asciiTheme="minorHAnsi" w:hAnsiTheme="minorHAnsi" w:eastAsiaTheme="minorEastAsia" w:cstheme="minorBidi"/>
          <w:sz w:val="22"/>
          <w:szCs w:val="22"/>
        </w:rPr>
      </w:pPr>
      <w:r>
        <w:t>4.2.1.3.1</w:t>
      </w:r>
      <w:r>
        <w:rPr>
          <w:rFonts w:asciiTheme="minorHAnsi" w:hAnsiTheme="minorHAnsi" w:eastAsiaTheme="minorEastAsia" w:cstheme="minorBidi"/>
          <w:sz w:val="22"/>
          <w:szCs w:val="22"/>
        </w:rPr>
        <w:tab/>
      </w:r>
      <w:r>
        <w:t>Message Server</w:t>
      </w:r>
      <w:r>
        <w:tab/>
      </w:r>
      <w:r>
        <w:rPr>
          <w:color w:val="2B579A"/>
          <w:shd w:val="clear" w:color="auto" w:fill="E6E6E6"/>
        </w:rPr>
        <w:fldChar w:fldCharType="begin"/>
      </w:r>
      <w:r>
        <w:instrText xml:space="preserve"> PAGEREF _Toc111203844 \h </w:instrText>
      </w:r>
      <w:r>
        <w:rPr>
          <w:color w:val="2B579A"/>
          <w:shd w:val="clear" w:color="auto" w:fill="E6E6E6"/>
        </w:rPr>
      </w:r>
      <w:r>
        <w:rPr>
          <w:color w:val="2B579A"/>
          <w:shd w:val="clear" w:color="auto" w:fill="E6E6E6"/>
        </w:rPr>
        <w:fldChar w:fldCharType="separate"/>
      </w:r>
      <w:r>
        <w:t>28</w:t>
      </w:r>
      <w:r>
        <w:rPr>
          <w:color w:val="2B579A"/>
          <w:shd w:val="clear" w:color="auto" w:fill="E6E6E6"/>
        </w:rPr>
        <w:fldChar w:fldCharType="end"/>
      </w:r>
    </w:p>
    <w:p w:rsidR="00EF620F" w:rsidRDefault="00EF620F" w14:paraId="26269A5B" w14:textId="0A053064">
      <w:pPr>
        <w:pStyle w:val="TOC5"/>
        <w:rPr>
          <w:rFonts w:asciiTheme="minorHAnsi" w:hAnsiTheme="minorHAnsi" w:eastAsiaTheme="minorEastAsia" w:cstheme="minorBidi"/>
          <w:sz w:val="22"/>
          <w:szCs w:val="22"/>
        </w:rPr>
      </w:pPr>
      <w:r>
        <w:t>4.2.1.3.2</w:t>
      </w:r>
      <w:r>
        <w:rPr>
          <w:rFonts w:asciiTheme="minorHAnsi" w:hAnsiTheme="minorHAnsi" w:eastAsiaTheme="minorEastAsia" w:cstheme="minorBidi"/>
          <w:sz w:val="22"/>
          <w:szCs w:val="22"/>
        </w:rPr>
        <w:tab/>
      </w:r>
      <w:r>
        <w:t>Message Processing</w:t>
      </w:r>
      <w:r>
        <w:tab/>
      </w:r>
      <w:r>
        <w:rPr>
          <w:color w:val="2B579A"/>
          <w:shd w:val="clear" w:color="auto" w:fill="E6E6E6"/>
        </w:rPr>
        <w:fldChar w:fldCharType="begin"/>
      </w:r>
      <w:r>
        <w:instrText xml:space="preserve"> PAGEREF _Toc111203845 \h </w:instrText>
      </w:r>
      <w:r>
        <w:rPr>
          <w:color w:val="2B579A"/>
          <w:shd w:val="clear" w:color="auto" w:fill="E6E6E6"/>
        </w:rPr>
      </w:r>
      <w:r>
        <w:rPr>
          <w:color w:val="2B579A"/>
          <w:shd w:val="clear" w:color="auto" w:fill="E6E6E6"/>
        </w:rPr>
        <w:fldChar w:fldCharType="separate"/>
      </w:r>
      <w:r>
        <w:t>28</w:t>
      </w:r>
      <w:r>
        <w:rPr>
          <w:color w:val="2B579A"/>
          <w:shd w:val="clear" w:color="auto" w:fill="E6E6E6"/>
        </w:rPr>
        <w:fldChar w:fldCharType="end"/>
      </w:r>
    </w:p>
    <w:p w:rsidR="00EF620F" w:rsidRDefault="00EF620F" w14:paraId="31FC4A09" w14:textId="29BADD88">
      <w:pPr>
        <w:pStyle w:val="TOC5"/>
        <w:rPr>
          <w:rFonts w:asciiTheme="minorHAnsi" w:hAnsiTheme="minorHAnsi" w:eastAsiaTheme="minorEastAsia" w:cstheme="minorBidi"/>
          <w:sz w:val="22"/>
          <w:szCs w:val="22"/>
        </w:rPr>
      </w:pPr>
      <w:r>
        <w:t>4.2.1.3.3</w:t>
      </w:r>
      <w:r>
        <w:rPr>
          <w:rFonts w:asciiTheme="minorHAnsi" w:hAnsiTheme="minorHAnsi" w:eastAsiaTheme="minorEastAsia" w:cstheme="minorBidi"/>
          <w:sz w:val="22"/>
          <w:szCs w:val="22"/>
        </w:rPr>
        <w:tab/>
      </w:r>
      <w:r>
        <w:t>DM ASN.1 Codec</w:t>
      </w:r>
      <w:r>
        <w:tab/>
      </w:r>
      <w:r>
        <w:rPr>
          <w:color w:val="2B579A"/>
          <w:shd w:val="clear" w:color="auto" w:fill="E6E6E6"/>
        </w:rPr>
        <w:fldChar w:fldCharType="begin"/>
      </w:r>
      <w:r>
        <w:instrText xml:space="preserve"> PAGEREF _Toc111203846 \h </w:instrText>
      </w:r>
      <w:r>
        <w:rPr>
          <w:color w:val="2B579A"/>
          <w:shd w:val="clear" w:color="auto" w:fill="E6E6E6"/>
        </w:rPr>
      </w:r>
      <w:r>
        <w:rPr>
          <w:color w:val="2B579A"/>
          <w:shd w:val="clear" w:color="auto" w:fill="E6E6E6"/>
        </w:rPr>
        <w:fldChar w:fldCharType="separate"/>
      </w:r>
      <w:r>
        <w:t>28</w:t>
      </w:r>
      <w:r>
        <w:rPr>
          <w:color w:val="2B579A"/>
          <w:shd w:val="clear" w:color="auto" w:fill="E6E6E6"/>
        </w:rPr>
        <w:fldChar w:fldCharType="end"/>
      </w:r>
    </w:p>
    <w:p w:rsidR="00EF620F" w:rsidRDefault="00EF620F" w14:paraId="36B0FEDB" w14:textId="1916EB32">
      <w:pPr>
        <w:pStyle w:val="TOC5"/>
        <w:rPr>
          <w:rFonts w:asciiTheme="minorHAnsi" w:hAnsiTheme="minorHAnsi" w:eastAsiaTheme="minorEastAsia" w:cstheme="minorBidi"/>
          <w:sz w:val="22"/>
          <w:szCs w:val="22"/>
        </w:rPr>
      </w:pPr>
      <w:r w:rsidRPr="00BA0348">
        <w:rPr>
          <w:lang w:val="fr-FR"/>
        </w:rPr>
        <w:t>4.2.1.3.4</w:t>
      </w:r>
      <w:r>
        <w:rPr>
          <w:rFonts w:asciiTheme="minorHAnsi" w:hAnsiTheme="minorHAnsi" w:eastAsiaTheme="minorEastAsia" w:cstheme="minorBidi"/>
          <w:sz w:val="22"/>
          <w:szCs w:val="22"/>
        </w:rPr>
        <w:tab/>
      </w:r>
      <w:r w:rsidRPr="00BA0348">
        <w:rPr>
          <w:lang w:val="fr-FR"/>
        </w:rPr>
        <w:t>ATN/FANS ASN.1 Codec UPER (Codec)</w:t>
      </w:r>
      <w:r>
        <w:tab/>
      </w:r>
      <w:r>
        <w:rPr>
          <w:color w:val="2B579A"/>
          <w:shd w:val="clear" w:color="auto" w:fill="E6E6E6"/>
        </w:rPr>
        <w:fldChar w:fldCharType="begin"/>
      </w:r>
      <w:r>
        <w:instrText xml:space="preserve"> PAGEREF _Toc111203847 \h </w:instrText>
      </w:r>
      <w:r>
        <w:rPr>
          <w:color w:val="2B579A"/>
          <w:shd w:val="clear" w:color="auto" w:fill="E6E6E6"/>
        </w:rPr>
      </w:r>
      <w:r>
        <w:rPr>
          <w:color w:val="2B579A"/>
          <w:shd w:val="clear" w:color="auto" w:fill="E6E6E6"/>
        </w:rPr>
        <w:fldChar w:fldCharType="separate"/>
      </w:r>
      <w:r>
        <w:t>28</w:t>
      </w:r>
      <w:r>
        <w:rPr>
          <w:color w:val="2B579A"/>
          <w:shd w:val="clear" w:color="auto" w:fill="E6E6E6"/>
        </w:rPr>
        <w:fldChar w:fldCharType="end"/>
      </w:r>
    </w:p>
    <w:p w:rsidR="00EF620F" w:rsidRDefault="00EF620F" w14:paraId="3F2DEB41" w14:textId="32B3750F">
      <w:pPr>
        <w:pStyle w:val="TOC5"/>
        <w:rPr>
          <w:rFonts w:asciiTheme="minorHAnsi" w:hAnsiTheme="minorHAnsi" w:eastAsiaTheme="minorEastAsia" w:cstheme="minorBidi"/>
          <w:sz w:val="22"/>
          <w:szCs w:val="22"/>
        </w:rPr>
      </w:pPr>
      <w:r>
        <w:t>4.2.1.3.5</w:t>
      </w:r>
      <w:r>
        <w:rPr>
          <w:rFonts w:asciiTheme="minorHAnsi" w:hAnsiTheme="minorHAnsi" w:eastAsiaTheme="minorEastAsia" w:cstheme="minorBidi"/>
          <w:sz w:val="22"/>
          <w:szCs w:val="22"/>
        </w:rPr>
        <w:tab/>
      </w:r>
      <w:r>
        <w:t>Message Formatter</w:t>
      </w:r>
      <w:r>
        <w:tab/>
      </w:r>
      <w:r>
        <w:rPr>
          <w:color w:val="2B579A"/>
          <w:shd w:val="clear" w:color="auto" w:fill="E6E6E6"/>
        </w:rPr>
        <w:fldChar w:fldCharType="begin"/>
      </w:r>
      <w:r>
        <w:instrText xml:space="preserve"> PAGEREF _Toc111203848 \h </w:instrText>
      </w:r>
      <w:r>
        <w:rPr>
          <w:color w:val="2B579A"/>
          <w:shd w:val="clear" w:color="auto" w:fill="E6E6E6"/>
        </w:rPr>
      </w:r>
      <w:r>
        <w:rPr>
          <w:color w:val="2B579A"/>
          <w:shd w:val="clear" w:color="auto" w:fill="E6E6E6"/>
        </w:rPr>
        <w:fldChar w:fldCharType="separate"/>
      </w:r>
      <w:r>
        <w:t>28</w:t>
      </w:r>
      <w:r>
        <w:rPr>
          <w:color w:val="2B579A"/>
          <w:shd w:val="clear" w:color="auto" w:fill="E6E6E6"/>
        </w:rPr>
        <w:fldChar w:fldCharType="end"/>
      </w:r>
    </w:p>
    <w:p w:rsidR="00EF620F" w:rsidRDefault="00EF620F" w14:paraId="5FA6F254" w14:textId="15312EF4">
      <w:pPr>
        <w:pStyle w:val="TOC5"/>
        <w:rPr>
          <w:rFonts w:asciiTheme="minorHAnsi" w:hAnsiTheme="minorHAnsi" w:eastAsiaTheme="minorEastAsia" w:cstheme="minorBidi"/>
          <w:sz w:val="22"/>
          <w:szCs w:val="22"/>
        </w:rPr>
      </w:pPr>
      <w:r>
        <w:t>4.2.1.3.6</w:t>
      </w:r>
      <w:r>
        <w:rPr>
          <w:rFonts w:asciiTheme="minorHAnsi" w:hAnsiTheme="minorHAnsi" w:eastAsiaTheme="minorEastAsia" w:cstheme="minorBidi"/>
          <w:sz w:val="22"/>
          <w:szCs w:val="22"/>
        </w:rPr>
        <w:tab/>
      </w:r>
      <w:r>
        <w:t>Message Repository</w:t>
      </w:r>
      <w:r>
        <w:tab/>
      </w:r>
      <w:r>
        <w:rPr>
          <w:color w:val="2B579A"/>
          <w:shd w:val="clear" w:color="auto" w:fill="E6E6E6"/>
        </w:rPr>
        <w:fldChar w:fldCharType="begin"/>
      </w:r>
      <w:r>
        <w:instrText xml:space="preserve"> PAGEREF _Toc111203849 \h </w:instrText>
      </w:r>
      <w:r>
        <w:rPr>
          <w:color w:val="2B579A"/>
          <w:shd w:val="clear" w:color="auto" w:fill="E6E6E6"/>
        </w:rPr>
      </w:r>
      <w:r>
        <w:rPr>
          <w:color w:val="2B579A"/>
          <w:shd w:val="clear" w:color="auto" w:fill="E6E6E6"/>
        </w:rPr>
        <w:fldChar w:fldCharType="separate"/>
      </w:r>
      <w:r>
        <w:t>28</w:t>
      </w:r>
      <w:r>
        <w:rPr>
          <w:color w:val="2B579A"/>
          <w:shd w:val="clear" w:color="auto" w:fill="E6E6E6"/>
        </w:rPr>
        <w:fldChar w:fldCharType="end"/>
      </w:r>
    </w:p>
    <w:p w:rsidR="00EF620F" w:rsidRDefault="00EF620F" w14:paraId="22AB78ED" w14:textId="2E809B52">
      <w:pPr>
        <w:pStyle w:val="TOC4"/>
        <w:rPr>
          <w:rFonts w:asciiTheme="minorHAnsi" w:hAnsiTheme="minorHAnsi" w:eastAsiaTheme="minorEastAsia" w:cstheme="minorBidi"/>
          <w:sz w:val="22"/>
          <w:szCs w:val="22"/>
        </w:rPr>
      </w:pPr>
      <w:r>
        <w:t>4.2.1.4</w:t>
      </w:r>
      <w:r>
        <w:rPr>
          <w:rFonts w:asciiTheme="minorHAnsi" w:hAnsiTheme="minorHAnsi" w:eastAsiaTheme="minorEastAsia" w:cstheme="minorBidi"/>
          <w:sz w:val="22"/>
          <w:szCs w:val="22"/>
        </w:rPr>
        <w:tab/>
      </w:r>
      <w:r>
        <w:t>XML Files</w:t>
      </w:r>
      <w:r>
        <w:tab/>
      </w:r>
      <w:r>
        <w:rPr>
          <w:color w:val="2B579A"/>
          <w:shd w:val="clear" w:color="auto" w:fill="E6E6E6"/>
        </w:rPr>
        <w:fldChar w:fldCharType="begin"/>
      </w:r>
      <w:r>
        <w:instrText xml:space="preserve"> PAGEREF _Toc111203850 \h </w:instrText>
      </w:r>
      <w:r>
        <w:rPr>
          <w:color w:val="2B579A"/>
          <w:shd w:val="clear" w:color="auto" w:fill="E6E6E6"/>
        </w:rPr>
      </w:r>
      <w:r>
        <w:rPr>
          <w:color w:val="2B579A"/>
          <w:shd w:val="clear" w:color="auto" w:fill="E6E6E6"/>
        </w:rPr>
        <w:fldChar w:fldCharType="separate"/>
      </w:r>
      <w:r>
        <w:t>28</w:t>
      </w:r>
      <w:r>
        <w:rPr>
          <w:color w:val="2B579A"/>
          <w:shd w:val="clear" w:color="auto" w:fill="E6E6E6"/>
        </w:rPr>
        <w:fldChar w:fldCharType="end"/>
      </w:r>
    </w:p>
    <w:p w:rsidR="00EF620F" w:rsidRDefault="00EF620F" w14:paraId="274AF1F8" w14:textId="65C1CF99">
      <w:pPr>
        <w:pStyle w:val="TOC5"/>
        <w:rPr>
          <w:rFonts w:asciiTheme="minorHAnsi" w:hAnsiTheme="minorHAnsi" w:eastAsiaTheme="minorEastAsia" w:cstheme="minorBidi"/>
          <w:sz w:val="22"/>
          <w:szCs w:val="22"/>
        </w:rPr>
      </w:pPr>
      <w:r>
        <w:t>4.2.1.4.1</w:t>
      </w:r>
      <w:r>
        <w:rPr>
          <w:rFonts w:asciiTheme="minorHAnsi" w:hAnsiTheme="minorHAnsi" w:eastAsiaTheme="minorEastAsia" w:cstheme="minorBidi"/>
          <w:sz w:val="22"/>
          <w:szCs w:val="22"/>
        </w:rPr>
        <w:tab/>
      </w:r>
      <w:r>
        <w:t>XML I/O Configuration File</w:t>
      </w:r>
      <w:r>
        <w:tab/>
      </w:r>
      <w:r>
        <w:rPr>
          <w:color w:val="2B579A"/>
          <w:shd w:val="clear" w:color="auto" w:fill="E6E6E6"/>
        </w:rPr>
        <w:fldChar w:fldCharType="begin"/>
      </w:r>
      <w:r>
        <w:instrText xml:space="preserve"> PAGEREF _Toc111203851 \h </w:instrText>
      </w:r>
      <w:r>
        <w:rPr>
          <w:color w:val="2B579A"/>
          <w:shd w:val="clear" w:color="auto" w:fill="E6E6E6"/>
        </w:rPr>
      </w:r>
      <w:r>
        <w:rPr>
          <w:color w:val="2B579A"/>
          <w:shd w:val="clear" w:color="auto" w:fill="E6E6E6"/>
        </w:rPr>
        <w:fldChar w:fldCharType="separate"/>
      </w:r>
      <w:r>
        <w:t>29</w:t>
      </w:r>
      <w:r>
        <w:rPr>
          <w:color w:val="2B579A"/>
          <w:shd w:val="clear" w:color="auto" w:fill="E6E6E6"/>
        </w:rPr>
        <w:fldChar w:fldCharType="end"/>
      </w:r>
    </w:p>
    <w:p w:rsidR="00EF620F" w:rsidRDefault="00EF620F" w14:paraId="013170B8" w14:textId="38B2E547">
      <w:pPr>
        <w:pStyle w:val="TOC5"/>
        <w:rPr>
          <w:rFonts w:asciiTheme="minorHAnsi" w:hAnsiTheme="minorHAnsi" w:eastAsiaTheme="minorEastAsia" w:cstheme="minorBidi"/>
          <w:sz w:val="22"/>
          <w:szCs w:val="22"/>
        </w:rPr>
      </w:pPr>
      <w:r>
        <w:t>4.2.1.4.2</w:t>
      </w:r>
      <w:r>
        <w:rPr>
          <w:rFonts w:asciiTheme="minorHAnsi" w:hAnsiTheme="minorHAnsi" w:eastAsiaTheme="minorEastAsia" w:cstheme="minorBidi"/>
          <w:sz w:val="22"/>
          <w:szCs w:val="22"/>
        </w:rPr>
        <w:tab/>
      </w:r>
      <w:r>
        <w:t>XML ATN Configuration File</w:t>
      </w:r>
      <w:r>
        <w:tab/>
      </w:r>
      <w:r>
        <w:rPr>
          <w:color w:val="2B579A"/>
          <w:shd w:val="clear" w:color="auto" w:fill="E6E6E6"/>
        </w:rPr>
        <w:fldChar w:fldCharType="begin"/>
      </w:r>
      <w:r>
        <w:instrText xml:space="preserve"> PAGEREF _Toc111203852 \h </w:instrText>
      </w:r>
      <w:r>
        <w:rPr>
          <w:color w:val="2B579A"/>
          <w:shd w:val="clear" w:color="auto" w:fill="E6E6E6"/>
        </w:rPr>
      </w:r>
      <w:r>
        <w:rPr>
          <w:color w:val="2B579A"/>
          <w:shd w:val="clear" w:color="auto" w:fill="E6E6E6"/>
        </w:rPr>
        <w:fldChar w:fldCharType="separate"/>
      </w:r>
      <w:r>
        <w:t>29</w:t>
      </w:r>
      <w:r>
        <w:rPr>
          <w:color w:val="2B579A"/>
          <w:shd w:val="clear" w:color="auto" w:fill="E6E6E6"/>
        </w:rPr>
        <w:fldChar w:fldCharType="end"/>
      </w:r>
    </w:p>
    <w:p w:rsidR="00EF620F" w:rsidRDefault="00EF620F" w14:paraId="60BDEA1B" w14:textId="4D80C2FB">
      <w:pPr>
        <w:pStyle w:val="TOC5"/>
        <w:rPr>
          <w:rFonts w:asciiTheme="minorHAnsi" w:hAnsiTheme="minorHAnsi" w:eastAsiaTheme="minorEastAsia" w:cstheme="minorBidi"/>
          <w:sz w:val="22"/>
          <w:szCs w:val="22"/>
        </w:rPr>
      </w:pPr>
      <w:r>
        <w:t>4.2.1.4.3</w:t>
      </w:r>
      <w:r>
        <w:rPr>
          <w:rFonts w:asciiTheme="minorHAnsi" w:hAnsiTheme="minorHAnsi" w:eastAsiaTheme="minorEastAsia" w:cstheme="minorBidi"/>
          <w:sz w:val="22"/>
          <w:szCs w:val="22"/>
        </w:rPr>
        <w:tab/>
      </w:r>
      <w:r>
        <w:t>XML DLCA General Configuration File</w:t>
      </w:r>
      <w:r>
        <w:tab/>
      </w:r>
      <w:r>
        <w:rPr>
          <w:color w:val="2B579A"/>
          <w:shd w:val="clear" w:color="auto" w:fill="E6E6E6"/>
        </w:rPr>
        <w:fldChar w:fldCharType="begin"/>
      </w:r>
      <w:r>
        <w:instrText xml:space="preserve"> PAGEREF _Toc111203853 \h </w:instrText>
      </w:r>
      <w:r>
        <w:rPr>
          <w:color w:val="2B579A"/>
          <w:shd w:val="clear" w:color="auto" w:fill="E6E6E6"/>
        </w:rPr>
      </w:r>
      <w:r>
        <w:rPr>
          <w:color w:val="2B579A"/>
          <w:shd w:val="clear" w:color="auto" w:fill="E6E6E6"/>
        </w:rPr>
        <w:fldChar w:fldCharType="separate"/>
      </w:r>
      <w:r>
        <w:t>29</w:t>
      </w:r>
      <w:r>
        <w:rPr>
          <w:color w:val="2B579A"/>
          <w:shd w:val="clear" w:color="auto" w:fill="E6E6E6"/>
        </w:rPr>
        <w:fldChar w:fldCharType="end"/>
      </w:r>
    </w:p>
    <w:p w:rsidR="00EF620F" w:rsidRDefault="00EF620F" w14:paraId="70CAEE8A" w14:textId="74C5EE24">
      <w:pPr>
        <w:pStyle w:val="TOC4"/>
        <w:rPr>
          <w:rFonts w:asciiTheme="minorHAnsi" w:hAnsiTheme="minorHAnsi" w:eastAsiaTheme="minorEastAsia" w:cstheme="minorBidi"/>
          <w:sz w:val="22"/>
          <w:szCs w:val="22"/>
        </w:rPr>
      </w:pPr>
      <w:r>
        <w:t>4.2.1.5</w:t>
      </w:r>
      <w:r>
        <w:rPr>
          <w:rFonts w:asciiTheme="minorHAnsi" w:hAnsiTheme="minorHAnsi" w:eastAsiaTheme="minorEastAsia" w:cstheme="minorBidi"/>
          <w:sz w:val="22"/>
          <w:szCs w:val="22"/>
        </w:rPr>
        <w:tab/>
      </w:r>
      <w:r>
        <w:t>A661 Definition Files</w:t>
      </w:r>
      <w:r>
        <w:tab/>
      </w:r>
      <w:r>
        <w:rPr>
          <w:color w:val="2B579A"/>
          <w:shd w:val="clear" w:color="auto" w:fill="E6E6E6"/>
        </w:rPr>
        <w:fldChar w:fldCharType="begin"/>
      </w:r>
      <w:r>
        <w:instrText xml:space="preserve"> PAGEREF _Toc111203854 \h </w:instrText>
      </w:r>
      <w:r>
        <w:rPr>
          <w:color w:val="2B579A"/>
          <w:shd w:val="clear" w:color="auto" w:fill="E6E6E6"/>
        </w:rPr>
      </w:r>
      <w:r>
        <w:rPr>
          <w:color w:val="2B579A"/>
          <w:shd w:val="clear" w:color="auto" w:fill="E6E6E6"/>
        </w:rPr>
        <w:fldChar w:fldCharType="separate"/>
      </w:r>
      <w:r>
        <w:t>29</w:t>
      </w:r>
      <w:r>
        <w:rPr>
          <w:color w:val="2B579A"/>
          <w:shd w:val="clear" w:color="auto" w:fill="E6E6E6"/>
        </w:rPr>
        <w:fldChar w:fldCharType="end"/>
      </w:r>
    </w:p>
    <w:p w:rsidR="00EF620F" w:rsidRDefault="00EF620F" w14:paraId="342E1C8B" w14:textId="6E3B1728">
      <w:pPr>
        <w:pStyle w:val="TOC3"/>
        <w:rPr>
          <w:rFonts w:asciiTheme="minorHAnsi" w:hAnsiTheme="minorHAnsi" w:eastAsiaTheme="minorEastAsia" w:cstheme="minorBidi"/>
          <w:sz w:val="22"/>
          <w:szCs w:val="22"/>
        </w:rPr>
      </w:pPr>
      <w:r>
        <w:t>4.2.2</w:t>
      </w:r>
      <w:r>
        <w:rPr>
          <w:rFonts w:asciiTheme="minorHAnsi" w:hAnsiTheme="minorHAnsi" w:eastAsiaTheme="minorEastAsia" w:cstheme="minorBidi"/>
          <w:sz w:val="22"/>
          <w:szCs w:val="22"/>
        </w:rPr>
        <w:tab/>
      </w:r>
      <w:r>
        <w:t>Platform Specific Layer</w:t>
      </w:r>
      <w:r>
        <w:tab/>
      </w:r>
      <w:r>
        <w:rPr>
          <w:color w:val="2B579A"/>
          <w:shd w:val="clear" w:color="auto" w:fill="E6E6E6"/>
        </w:rPr>
        <w:fldChar w:fldCharType="begin"/>
      </w:r>
      <w:r>
        <w:instrText xml:space="preserve"> PAGEREF _Toc111203855 \h </w:instrText>
      </w:r>
      <w:r>
        <w:rPr>
          <w:color w:val="2B579A"/>
          <w:shd w:val="clear" w:color="auto" w:fill="E6E6E6"/>
        </w:rPr>
      </w:r>
      <w:r>
        <w:rPr>
          <w:color w:val="2B579A"/>
          <w:shd w:val="clear" w:color="auto" w:fill="E6E6E6"/>
        </w:rPr>
        <w:fldChar w:fldCharType="separate"/>
      </w:r>
      <w:r>
        <w:t>29</w:t>
      </w:r>
      <w:r>
        <w:rPr>
          <w:color w:val="2B579A"/>
          <w:shd w:val="clear" w:color="auto" w:fill="E6E6E6"/>
        </w:rPr>
        <w:fldChar w:fldCharType="end"/>
      </w:r>
    </w:p>
    <w:p w:rsidR="00EF620F" w:rsidRDefault="00EF620F" w14:paraId="6809D670" w14:textId="0C5CFA37">
      <w:pPr>
        <w:pStyle w:val="TOC3"/>
        <w:rPr>
          <w:rFonts w:asciiTheme="minorHAnsi" w:hAnsiTheme="minorHAnsi" w:eastAsiaTheme="minorEastAsia" w:cstheme="minorBidi"/>
          <w:sz w:val="22"/>
          <w:szCs w:val="22"/>
        </w:rPr>
      </w:pPr>
      <w:r>
        <w:t>4.2.3</w:t>
      </w:r>
      <w:r>
        <w:rPr>
          <w:rFonts w:asciiTheme="minorHAnsi" w:hAnsiTheme="minorHAnsi" w:eastAsiaTheme="minorEastAsia" w:cstheme="minorBidi"/>
          <w:sz w:val="22"/>
          <w:szCs w:val="22"/>
        </w:rPr>
        <w:tab/>
      </w:r>
      <w:r>
        <w:t>External Libraries</w:t>
      </w:r>
      <w:r>
        <w:tab/>
      </w:r>
      <w:r>
        <w:rPr>
          <w:color w:val="2B579A"/>
          <w:shd w:val="clear" w:color="auto" w:fill="E6E6E6"/>
        </w:rPr>
        <w:fldChar w:fldCharType="begin"/>
      </w:r>
      <w:r>
        <w:instrText xml:space="preserve"> PAGEREF _Toc111203856 \h </w:instrText>
      </w:r>
      <w:r>
        <w:rPr>
          <w:color w:val="2B579A"/>
          <w:shd w:val="clear" w:color="auto" w:fill="E6E6E6"/>
        </w:rPr>
      </w:r>
      <w:r>
        <w:rPr>
          <w:color w:val="2B579A"/>
          <w:shd w:val="clear" w:color="auto" w:fill="E6E6E6"/>
        </w:rPr>
        <w:fldChar w:fldCharType="separate"/>
      </w:r>
      <w:r>
        <w:t>30</w:t>
      </w:r>
      <w:r>
        <w:rPr>
          <w:color w:val="2B579A"/>
          <w:shd w:val="clear" w:color="auto" w:fill="E6E6E6"/>
        </w:rPr>
        <w:fldChar w:fldCharType="end"/>
      </w:r>
    </w:p>
    <w:p w:rsidR="00EF620F" w:rsidRDefault="00EF620F" w14:paraId="5C746DA3" w14:textId="2E8B7F73">
      <w:pPr>
        <w:pStyle w:val="TOC4"/>
        <w:rPr>
          <w:rFonts w:asciiTheme="minorHAnsi" w:hAnsiTheme="minorHAnsi" w:eastAsiaTheme="minorEastAsia" w:cstheme="minorBidi"/>
          <w:sz w:val="22"/>
          <w:szCs w:val="22"/>
        </w:rPr>
      </w:pPr>
      <w:r>
        <w:t>4.2.3.1</w:t>
      </w:r>
      <w:r>
        <w:rPr>
          <w:rFonts w:asciiTheme="minorHAnsi" w:hAnsiTheme="minorHAnsi" w:eastAsiaTheme="minorEastAsia" w:cstheme="minorBidi"/>
          <w:sz w:val="22"/>
          <w:szCs w:val="22"/>
        </w:rPr>
        <w:tab/>
      </w:r>
      <w:r>
        <w:t>Platform Libraries</w:t>
      </w:r>
      <w:r>
        <w:tab/>
      </w:r>
      <w:r>
        <w:rPr>
          <w:color w:val="2B579A"/>
          <w:shd w:val="clear" w:color="auto" w:fill="E6E6E6"/>
        </w:rPr>
        <w:fldChar w:fldCharType="begin"/>
      </w:r>
      <w:r>
        <w:instrText xml:space="preserve"> PAGEREF _Toc111203857 \h </w:instrText>
      </w:r>
      <w:r>
        <w:rPr>
          <w:color w:val="2B579A"/>
          <w:shd w:val="clear" w:color="auto" w:fill="E6E6E6"/>
        </w:rPr>
      </w:r>
      <w:r>
        <w:rPr>
          <w:color w:val="2B579A"/>
          <w:shd w:val="clear" w:color="auto" w:fill="E6E6E6"/>
        </w:rPr>
        <w:fldChar w:fldCharType="separate"/>
      </w:r>
      <w:r>
        <w:t>30</w:t>
      </w:r>
      <w:r>
        <w:rPr>
          <w:color w:val="2B579A"/>
          <w:shd w:val="clear" w:color="auto" w:fill="E6E6E6"/>
        </w:rPr>
        <w:fldChar w:fldCharType="end"/>
      </w:r>
    </w:p>
    <w:p w:rsidR="00EF620F" w:rsidRDefault="00EF620F" w14:paraId="799EF614" w14:textId="5F6E532C">
      <w:pPr>
        <w:pStyle w:val="TOC5"/>
        <w:rPr>
          <w:rFonts w:asciiTheme="minorHAnsi" w:hAnsiTheme="minorHAnsi" w:eastAsiaTheme="minorEastAsia" w:cstheme="minorBidi"/>
          <w:sz w:val="22"/>
          <w:szCs w:val="22"/>
        </w:rPr>
      </w:pPr>
      <w:r>
        <w:t>4.2.3.1.1</w:t>
      </w:r>
      <w:r>
        <w:rPr>
          <w:rFonts w:asciiTheme="minorHAnsi" w:hAnsiTheme="minorHAnsi" w:eastAsiaTheme="minorEastAsia" w:cstheme="minorBidi"/>
          <w:sz w:val="22"/>
          <w:szCs w:val="22"/>
        </w:rPr>
        <w:tab/>
      </w:r>
      <w:r>
        <w:t>LynxOS-178 Standard Libraries and Includes</w:t>
      </w:r>
      <w:r>
        <w:tab/>
      </w:r>
      <w:r>
        <w:rPr>
          <w:color w:val="2B579A"/>
          <w:shd w:val="clear" w:color="auto" w:fill="E6E6E6"/>
        </w:rPr>
        <w:fldChar w:fldCharType="begin"/>
      </w:r>
      <w:r>
        <w:instrText xml:space="preserve"> PAGEREF _Toc111203858 \h </w:instrText>
      </w:r>
      <w:r>
        <w:rPr>
          <w:color w:val="2B579A"/>
          <w:shd w:val="clear" w:color="auto" w:fill="E6E6E6"/>
        </w:rPr>
      </w:r>
      <w:r>
        <w:rPr>
          <w:color w:val="2B579A"/>
          <w:shd w:val="clear" w:color="auto" w:fill="E6E6E6"/>
        </w:rPr>
        <w:fldChar w:fldCharType="separate"/>
      </w:r>
      <w:r>
        <w:t>30</w:t>
      </w:r>
      <w:r>
        <w:rPr>
          <w:color w:val="2B579A"/>
          <w:shd w:val="clear" w:color="auto" w:fill="E6E6E6"/>
        </w:rPr>
        <w:fldChar w:fldCharType="end"/>
      </w:r>
    </w:p>
    <w:p w:rsidR="00EF620F" w:rsidRDefault="00EF620F" w14:paraId="625364BC" w14:textId="108C21C3">
      <w:pPr>
        <w:pStyle w:val="TOC5"/>
        <w:rPr>
          <w:rFonts w:asciiTheme="minorHAnsi" w:hAnsiTheme="minorHAnsi" w:eastAsiaTheme="minorEastAsia" w:cstheme="minorBidi"/>
          <w:sz w:val="22"/>
          <w:szCs w:val="22"/>
        </w:rPr>
      </w:pPr>
      <w:r>
        <w:t>4.2.3.1.2</w:t>
      </w:r>
      <w:r>
        <w:rPr>
          <w:rFonts w:asciiTheme="minorHAnsi" w:hAnsiTheme="minorHAnsi" w:eastAsiaTheme="minorEastAsia" w:cstheme="minorBidi"/>
          <w:sz w:val="22"/>
          <w:szCs w:val="22"/>
        </w:rPr>
        <w:tab/>
      </w:r>
      <w:r>
        <w:t>Persistent Storage Library</w:t>
      </w:r>
      <w:r>
        <w:tab/>
      </w:r>
      <w:r>
        <w:rPr>
          <w:color w:val="2B579A"/>
          <w:shd w:val="clear" w:color="auto" w:fill="E6E6E6"/>
        </w:rPr>
        <w:fldChar w:fldCharType="begin"/>
      </w:r>
      <w:r>
        <w:instrText xml:space="preserve"> PAGEREF _Toc111203859 \h </w:instrText>
      </w:r>
      <w:r>
        <w:rPr>
          <w:color w:val="2B579A"/>
          <w:shd w:val="clear" w:color="auto" w:fill="E6E6E6"/>
        </w:rPr>
      </w:r>
      <w:r>
        <w:rPr>
          <w:color w:val="2B579A"/>
          <w:shd w:val="clear" w:color="auto" w:fill="E6E6E6"/>
        </w:rPr>
        <w:fldChar w:fldCharType="separate"/>
      </w:r>
      <w:r>
        <w:t>30</w:t>
      </w:r>
      <w:r>
        <w:rPr>
          <w:color w:val="2B579A"/>
          <w:shd w:val="clear" w:color="auto" w:fill="E6E6E6"/>
        </w:rPr>
        <w:fldChar w:fldCharType="end"/>
      </w:r>
    </w:p>
    <w:p w:rsidR="00EF620F" w:rsidRDefault="00EF620F" w14:paraId="344C69B9" w14:textId="1E022670">
      <w:pPr>
        <w:pStyle w:val="TOC5"/>
        <w:rPr>
          <w:rFonts w:asciiTheme="minorHAnsi" w:hAnsiTheme="minorHAnsi" w:eastAsiaTheme="minorEastAsia" w:cstheme="minorBidi"/>
          <w:sz w:val="22"/>
          <w:szCs w:val="22"/>
        </w:rPr>
      </w:pPr>
      <w:r>
        <w:t>4.2.3.1.3</w:t>
      </w:r>
      <w:r>
        <w:rPr>
          <w:rFonts w:asciiTheme="minorHAnsi" w:hAnsiTheme="minorHAnsi" w:eastAsiaTheme="minorEastAsia" w:cstheme="minorBidi"/>
          <w:sz w:val="22"/>
          <w:szCs w:val="22"/>
        </w:rPr>
        <w:tab/>
      </w:r>
      <w:r>
        <w:t>Common I/O (CIO) Library</w:t>
      </w:r>
      <w:r>
        <w:tab/>
      </w:r>
      <w:r>
        <w:rPr>
          <w:color w:val="2B579A"/>
          <w:shd w:val="clear" w:color="auto" w:fill="E6E6E6"/>
        </w:rPr>
        <w:fldChar w:fldCharType="begin"/>
      </w:r>
      <w:r>
        <w:instrText xml:space="preserve"> PAGEREF _Toc111203860 \h </w:instrText>
      </w:r>
      <w:r>
        <w:rPr>
          <w:color w:val="2B579A"/>
          <w:shd w:val="clear" w:color="auto" w:fill="E6E6E6"/>
        </w:rPr>
      </w:r>
      <w:r>
        <w:rPr>
          <w:color w:val="2B579A"/>
          <w:shd w:val="clear" w:color="auto" w:fill="E6E6E6"/>
        </w:rPr>
        <w:fldChar w:fldCharType="separate"/>
      </w:r>
      <w:r>
        <w:t>30</w:t>
      </w:r>
      <w:r>
        <w:rPr>
          <w:color w:val="2B579A"/>
          <w:shd w:val="clear" w:color="auto" w:fill="E6E6E6"/>
        </w:rPr>
        <w:fldChar w:fldCharType="end"/>
      </w:r>
    </w:p>
    <w:p w:rsidR="00EF620F" w:rsidRDefault="00EF620F" w14:paraId="7280A77C" w14:textId="4FF248A7">
      <w:pPr>
        <w:pStyle w:val="TOC5"/>
        <w:rPr>
          <w:rFonts w:asciiTheme="minorHAnsi" w:hAnsiTheme="minorHAnsi" w:eastAsiaTheme="minorEastAsia" w:cstheme="minorBidi"/>
          <w:sz w:val="22"/>
          <w:szCs w:val="22"/>
        </w:rPr>
      </w:pPr>
      <w:r>
        <w:t>4.2.3.1.4</w:t>
      </w:r>
      <w:r>
        <w:rPr>
          <w:rFonts w:asciiTheme="minorHAnsi" w:hAnsiTheme="minorHAnsi" w:eastAsiaTheme="minorEastAsia" w:cstheme="minorBidi"/>
          <w:sz w:val="22"/>
          <w:szCs w:val="22"/>
        </w:rPr>
        <w:tab/>
      </w:r>
      <w:r>
        <w:t>Reliable User Datagram Protocol (RUDP)</w:t>
      </w:r>
      <w:r>
        <w:tab/>
      </w:r>
      <w:r>
        <w:rPr>
          <w:color w:val="2B579A"/>
          <w:shd w:val="clear" w:color="auto" w:fill="E6E6E6"/>
        </w:rPr>
        <w:fldChar w:fldCharType="begin"/>
      </w:r>
      <w:r>
        <w:instrText xml:space="preserve"> PAGEREF _Toc111203861 \h </w:instrText>
      </w:r>
      <w:r>
        <w:rPr>
          <w:color w:val="2B579A"/>
          <w:shd w:val="clear" w:color="auto" w:fill="E6E6E6"/>
        </w:rPr>
      </w:r>
      <w:r>
        <w:rPr>
          <w:color w:val="2B579A"/>
          <w:shd w:val="clear" w:color="auto" w:fill="E6E6E6"/>
        </w:rPr>
        <w:fldChar w:fldCharType="separate"/>
      </w:r>
      <w:r>
        <w:t>31</w:t>
      </w:r>
      <w:r>
        <w:rPr>
          <w:color w:val="2B579A"/>
          <w:shd w:val="clear" w:color="auto" w:fill="E6E6E6"/>
        </w:rPr>
        <w:fldChar w:fldCharType="end"/>
      </w:r>
    </w:p>
    <w:p w:rsidR="00EF620F" w:rsidRDefault="00EF620F" w14:paraId="4CA6329D" w14:textId="67FEC9E1">
      <w:pPr>
        <w:pStyle w:val="TOC5"/>
        <w:rPr>
          <w:rFonts w:asciiTheme="minorHAnsi" w:hAnsiTheme="minorHAnsi" w:eastAsiaTheme="minorEastAsia" w:cstheme="minorBidi"/>
          <w:sz w:val="22"/>
          <w:szCs w:val="22"/>
        </w:rPr>
      </w:pPr>
      <w:r>
        <w:t>4.2.3.1.5</w:t>
      </w:r>
      <w:r>
        <w:rPr>
          <w:rFonts w:asciiTheme="minorHAnsi" w:hAnsiTheme="minorHAnsi" w:eastAsiaTheme="minorEastAsia" w:cstheme="minorBidi"/>
          <w:sz w:val="22"/>
          <w:szCs w:val="22"/>
        </w:rPr>
        <w:tab/>
      </w:r>
      <w:r>
        <w:t>Error Logging and Watchdog Library</w:t>
      </w:r>
      <w:r>
        <w:tab/>
      </w:r>
      <w:r>
        <w:rPr>
          <w:color w:val="2B579A"/>
          <w:shd w:val="clear" w:color="auto" w:fill="E6E6E6"/>
        </w:rPr>
        <w:fldChar w:fldCharType="begin"/>
      </w:r>
      <w:r>
        <w:instrText xml:space="preserve"> PAGEREF _Toc111203862 \h </w:instrText>
      </w:r>
      <w:r>
        <w:rPr>
          <w:color w:val="2B579A"/>
          <w:shd w:val="clear" w:color="auto" w:fill="E6E6E6"/>
        </w:rPr>
      </w:r>
      <w:r>
        <w:rPr>
          <w:color w:val="2B579A"/>
          <w:shd w:val="clear" w:color="auto" w:fill="E6E6E6"/>
        </w:rPr>
        <w:fldChar w:fldCharType="separate"/>
      </w:r>
      <w:r>
        <w:t>31</w:t>
      </w:r>
      <w:r>
        <w:rPr>
          <w:color w:val="2B579A"/>
          <w:shd w:val="clear" w:color="auto" w:fill="E6E6E6"/>
        </w:rPr>
        <w:fldChar w:fldCharType="end"/>
      </w:r>
    </w:p>
    <w:p w:rsidR="00EF620F" w:rsidRDefault="00EF620F" w14:paraId="1EF08089" w14:textId="554708A0">
      <w:pPr>
        <w:pStyle w:val="TOC5"/>
        <w:rPr>
          <w:rFonts w:asciiTheme="minorHAnsi" w:hAnsiTheme="minorHAnsi" w:eastAsiaTheme="minorEastAsia" w:cstheme="minorBidi"/>
          <w:sz w:val="22"/>
          <w:szCs w:val="22"/>
        </w:rPr>
      </w:pPr>
      <w:r>
        <w:t>4.2.3.1.6</w:t>
      </w:r>
      <w:r>
        <w:rPr>
          <w:rFonts w:asciiTheme="minorHAnsi" w:hAnsiTheme="minorHAnsi" w:eastAsiaTheme="minorEastAsia" w:cstheme="minorBidi"/>
          <w:sz w:val="22"/>
          <w:szCs w:val="22"/>
        </w:rPr>
        <w:tab/>
      </w:r>
      <w:r>
        <w:t>Protocol Manager Client library</w:t>
      </w:r>
      <w:r>
        <w:tab/>
      </w:r>
      <w:r>
        <w:rPr>
          <w:color w:val="2B579A"/>
          <w:shd w:val="clear" w:color="auto" w:fill="E6E6E6"/>
        </w:rPr>
        <w:fldChar w:fldCharType="begin"/>
      </w:r>
      <w:r>
        <w:instrText xml:space="preserve"> PAGEREF _Toc111203863 \h </w:instrText>
      </w:r>
      <w:r>
        <w:rPr>
          <w:color w:val="2B579A"/>
          <w:shd w:val="clear" w:color="auto" w:fill="E6E6E6"/>
        </w:rPr>
      </w:r>
      <w:r>
        <w:rPr>
          <w:color w:val="2B579A"/>
          <w:shd w:val="clear" w:color="auto" w:fill="E6E6E6"/>
        </w:rPr>
        <w:fldChar w:fldCharType="separate"/>
      </w:r>
      <w:r>
        <w:t>31</w:t>
      </w:r>
      <w:r>
        <w:rPr>
          <w:color w:val="2B579A"/>
          <w:shd w:val="clear" w:color="auto" w:fill="E6E6E6"/>
        </w:rPr>
        <w:fldChar w:fldCharType="end"/>
      </w:r>
    </w:p>
    <w:p w:rsidR="00EF620F" w:rsidRDefault="00EF620F" w14:paraId="0B7FD6E6" w14:textId="3019336E">
      <w:pPr>
        <w:pStyle w:val="TOC5"/>
        <w:rPr>
          <w:rFonts w:asciiTheme="minorHAnsi" w:hAnsiTheme="minorHAnsi" w:eastAsiaTheme="minorEastAsia" w:cstheme="minorBidi"/>
          <w:sz w:val="22"/>
          <w:szCs w:val="22"/>
        </w:rPr>
      </w:pPr>
      <w:r>
        <w:t>4.2.3.1.7</w:t>
      </w:r>
      <w:r>
        <w:rPr>
          <w:rFonts w:asciiTheme="minorHAnsi" w:hAnsiTheme="minorHAnsi" w:eastAsiaTheme="minorEastAsia" w:cstheme="minorBidi"/>
          <w:sz w:val="22"/>
          <w:szCs w:val="22"/>
        </w:rPr>
        <w:tab/>
      </w:r>
      <w:r>
        <w:t>Avionics Full Duplex Avionics System LAN (AFDX-ASL)</w:t>
      </w:r>
      <w:r>
        <w:tab/>
      </w:r>
      <w:r>
        <w:rPr>
          <w:color w:val="2B579A"/>
          <w:shd w:val="clear" w:color="auto" w:fill="E6E6E6"/>
        </w:rPr>
        <w:fldChar w:fldCharType="begin"/>
      </w:r>
      <w:r>
        <w:instrText xml:space="preserve"> PAGEREF _Toc111203864 \h </w:instrText>
      </w:r>
      <w:r>
        <w:rPr>
          <w:color w:val="2B579A"/>
          <w:shd w:val="clear" w:color="auto" w:fill="E6E6E6"/>
        </w:rPr>
      </w:r>
      <w:r>
        <w:rPr>
          <w:color w:val="2B579A"/>
          <w:shd w:val="clear" w:color="auto" w:fill="E6E6E6"/>
        </w:rPr>
        <w:fldChar w:fldCharType="separate"/>
      </w:r>
      <w:r>
        <w:t>31</w:t>
      </w:r>
      <w:r>
        <w:rPr>
          <w:color w:val="2B579A"/>
          <w:shd w:val="clear" w:color="auto" w:fill="E6E6E6"/>
        </w:rPr>
        <w:fldChar w:fldCharType="end"/>
      </w:r>
    </w:p>
    <w:p w:rsidR="00EF620F" w:rsidRDefault="00EF620F" w14:paraId="4263E1D6" w14:textId="30145ED3">
      <w:pPr>
        <w:pStyle w:val="TOC5"/>
        <w:rPr>
          <w:rFonts w:asciiTheme="minorHAnsi" w:hAnsiTheme="minorHAnsi" w:eastAsiaTheme="minorEastAsia" w:cstheme="minorBidi"/>
          <w:sz w:val="22"/>
          <w:szCs w:val="22"/>
        </w:rPr>
      </w:pPr>
      <w:r>
        <w:t>4.2.3.1.8</w:t>
      </w:r>
      <w:r>
        <w:rPr>
          <w:rFonts w:asciiTheme="minorHAnsi" w:hAnsiTheme="minorHAnsi" w:eastAsiaTheme="minorEastAsia" w:cstheme="minorBidi"/>
          <w:sz w:val="22"/>
          <w:szCs w:val="22"/>
        </w:rPr>
        <w:tab/>
      </w:r>
      <w:r>
        <w:t>A661 API and A661 Common Library</w:t>
      </w:r>
      <w:r>
        <w:tab/>
      </w:r>
      <w:r>
        <w:rPr>
          <w:color w:val="2B579A"/>
          <w:shd w:val="clear" w:color="auto" w:fill="E6E6E6"/>
        </w:rPr>
        <w:fldChar w:fldCharType="begin"/>
      </w:r>
      <w:r>
        <w:instrText xml:space="preserve"> PAGEREF _Toc111203865 \h </w:instrText>
      </w:r>
      <w:r>
        <w:rPr>
          <w:color w:val="2B579A"/>
          <w:shd w:val="clear" w:color="auto" w:fill="E6E6E6"/>
        </w:rPr>
      </w:r>
      <w:r>
        <w:rPr>
          <w:color w:val="2B579A"/>
          <w:shd w:val="clear" w:color="auto" w:fill="E6E6E6"/>
        </w:rPr>
        <w:fldChar w:fldCharType="separate"/>
      </w:r>
      <w:r>
        <w:t>31</w:t>
      </w:r>
      <w:r>
        <w:rPr>
          <w:color w:val="2B579A"/>
          <w:shd w:val="clear" w:color="auto" w:fill="E6E6E6"/>
        </w:rPr>
        <w:fldChar w:fldCharType="end"/>
      </w:r>
    </w:p>
    <w:p w:rsidR="00EF620F" w:rsidRDefault="00EF620F" w14:paraId="0CDBB5FF" w14:textId="258002BE">
      <w:pPr>
        <w:pStyle w:val="TOC2"/>
        <w:rPr>
          <w:rFonts w:asciiTheme="minorHAnsi" w:hAnsiTheme="minorHAnsi" w:eastAsiaTheme="minorEastAsia" w:cstheme="minorBidi"/>
          <w:sz w:val="22"/>
          <w:szCs w:val="22"/>
        </w:rPr>
      </w:pPr>
      <w:r>
        <w:t>4.3</w:t>
      </w:r>
      <w:r>
        <w:rPr>
          <w:rFonts w:asciiTheme="minorHAnsi" w:hAnsiTheme="minorHAnsi" w:eastAsiaTheme="minorEastAsia" w:cstheme="minorBidi"/>
          <w:sz w:val="22"/>
          <w:szCs w:val="22"/>
        </w:rPr>
        <w:tab/>
      </w:r>
      <w:r>
        <w:t>Overview of Applied New Technology</w:t>
      </w:r>
      <w:r>
        <w:tab/>
      </w:r>
      <w:r>
        <w:rPr>
          <w:color w:val="2B579A"/>
          <w:shd w:val="clear" w:color="auto" w:fill="E6E6E6"/>
        </w:rPr>
        <w:fldChar w:fldCharType="begin"/>
      </w:r>
      <w:r>
        <w:instrText xml:space="preserve"> PAGEREF _Toc111203866 \h </w:instrText>
      </w:r>
      <w:r>
        <w:rPr>
          <w:color w:val="2B579A"/>
          <w:shd w:val="clear" w:color="auto" w:fill="E6E6E6"/>
        </w:rPr>
      </w:r>
      <w:r>
        <w:rPr>
          <w:color w:val="2B579A"/>
          <w:shd w:val="clear" w:color="auto" w:fill="E6E6E6"/>
        </w:rPr>
        <w:fldChar w:fldCharType="separate"/>
      </w:r>
      <w:r>
        <w:t>32</w:t>
      </w:r>
      <w:r>
        <w:rPr>
          <w:color w:val="2B579A"/>
          <w:shd w:val="clear" w:color="auto" w:fill="E6E6E6"/>
        </w:rPr>
        <w:fldChar w:fldCharType="end"/>
      </w:r>
    </w:p>
    <w:p w:rsidR="00EF620F" w:rsidRDefault="00EF620F" w14:paraId="63E1B6A6" w14:textId="4664A0E3">
      <w:pPr>
        <w:pStyle w:val="TOC2"/>
        <w:rPr>
          <w:rFonts w:asciiTheme="minorHAnsi" w:hAnsiTheme="minorHAnsi" w:eastAsiaTheme="minorEastAsia" w:cstheme="minorBidi"/>
          <w:sz w:val="22"/>
          <w:szCs w:val="22"/>
        </w:rPr>
      </w:pPr>
      <w:r>
        <w:t>4.4</w:t>
      </w:r>
      <w:r>
        <w:rPr>
          <w:rFonts w:asciiTheme="minorHAnsi" w:hAnsiTheme="minorHAnsi" w:eastAsiaTheme="minorEastAsia" w:cstheme="minorBidi"/>
          <w:sz w:val="22"/>
          <w:szCs w:val="22"/>
        </w:rPr>
        <w:tab/>
      </w:r>
      <w:r>
        <w:t>Software Fault Management Techniques</w:t>
      </w:r>
      <w:r>
        <w:tab/>
      </w:r>
      <w:r>
        <w:rPr>
          <w:color w:val="2B579A"/>
          <w:shd w:val="clear" w:color="auto" w:fill="E6E6E6"/>
        </w:rPr>
        <w:fldChar w:fldCharType="begin"/>
      </w:r>
      <w:r>
        <w:instrText xml:space="preserve"> PAGEREF _Toc111203867 \h </w:instrText>
      </w:r>
      <w:r>
        <w:rPr>
          <w:color w:val="2B579A"/>
          <w:shd w:val="clear" w:color="auto" w:fill="E6E6E6"/>
        </w:rPr>
      </w:r>
      <w:r>
        <w:rPr>
          <w:color w:val="2B579A"/>
          <w:shd w:val="clear" w:color="auto" w:fill="E6E6E6"/>
        </w:rPr>
        <w:fldChar w:fldCharType="separate"/>
      </w:r>
      <w:r>
        <w:t>32</w:t>
      </w:r>
      <w:r>
        <w:rPr>
          <w:color w:val="2B579A"/>
          <w:shd w:val="clear" w:color="auto" w:fill="E6E6E6"/>
        </w:rPr>
        <w:fldChar w:fldCharType="end"/>
      </w:r>
    </w:p>
    <w:p w:rsidR="00EF620F" w:rsidRDefault="00EF620F" w14:paraId="6528F54A" w14:textId="3FE45892">
      <w:pPr>
        <w:pStyle w:val="TOC2"/>
        <w:rPr>
          <w:rFonts w:asciiTheme="minorHAnsi" w:hAnsiTheme="minorHAnsi" w:eastAsiaTheme="minorEastAsia" w:cstheme="minorBidi"/>
          <w:sz w:val="22"/>
          <w:szCs w:val="22"/>
        </w:rPr>
      </w:pPr>
      <w:r>
        <w:t>4.5</w:t>
      </w:r>
      <w:r>
        <w:rPr>
          <w:rFonts w:asciiTheme="minorHAnsi" w:hAnsiTheme="minorHAnsi" w:eastAsiaTheme="minorEastAsia" w:cstheme="minorBidi"/>
          <w:sz w:val="22"/>
          <w:szCs w:val="22"/>
        </w:rPr>
        <w:tab/>
      </w:r>
      <w:r>
        <w:t>Software Partitioning</w:t>
      </w:r>
      <w:r>
        <w:tab/>
      </w:r>
      <w:r>
        <w:rPr>
          <w:color w:val="2B579A"/>
          <w:shd w:val="clear" w:color="auto" w:fill="E6E6E6"/>
        </w:rPr>
        <w:fldChar w:fldCharType="begin"/>
      </w:r>
      <w:r>
        <w:instrText xml:space="preserve"> PAGEREF _Toc111203868 \h </w:instrText>
      </w:r>
      <w:r>
        <w:rPr>
          <w:color w:val="2B579A"/>
          <w:shd w:val="clear" w:color="auto" w:fill="E6E6E6"/>
        </w:rPr>
      </w:r>
      <w:r>
        <w:rPr>
          <w:color w:val="2B579A"/>
          <w:shd w:val="clear" w:color="auto" w:fill="E6E6E6"/>
        </w:rPr>
        <w:fldChar w:fldCharType="separate"/>
      </w:r>
      <w:r>
        <w:t>32</w:t>
      </w:r>
      <w:r>
        <w:rPr>
          <w:color w:val="2B579A"/>
          <w:shd w:val="clear" w:color="auto" w:fill="E6E6E6"/>
        </w:rPr>
        <w:fldChar w:fldCharType="end"/>
      </w:r>
    </w:p>
    <w:p w:rsidR="00EF620F" w:rsidRDefault="00EF620F" w14:paraId="6F5702CE" w14:textId="1F68B3C3">
      <w:pPr>
        <w:pStyle w:val="TOC2"/>
        <w:rPr>
          <w:rFonts w:asciiTheme="minorHAnsi" w:hAnsiTheme="minorHAnsi" w:eastAsiaTheme="minorEastAsia" w:cstheme="minorBidi"/>
          <w:sz w:val="22"/>
          <w:szCs w:val="22"/>
        </w:rPr>
      </w:pPr>
      <w:r>
        <w:t>4.6</w:t>
      </w:r>
      <w:r>
        <w:rPr>
          <w:rFonts w:asciiTheme="minorHAnsi" w:hAnsiTheme="minorHAnsi" w:eastAsiaTheme="minorEastAsia" w:cstheme="minorBidi"/>
          <w:sz w:val="22"/>
          <w:szCs w:val="22"/>
        </w:rPr>
        <w:tab/>
      </w:r>
      <w:r>
        <w:t>Software Timing and Scheduling Strategies</w:t>
      </w:r>
      <w:r>
        <w:tab/>
      </w:r>
      <w:r>
        <w:rPr>
          <w:color w:val="2B579A"/>
          <w:shd w:val="clear" w:color="auto" w:fill="E6E6E6"/>
        </w:rPr>
        <w:fldChar w:fldCharType="begin"/>
      </w:r>
      <w:r>
        <w:instrText xml:space="preserve"> PAGEREF _Toc111203869 \h </w:instrText>
      </w:r>
      <w:r>
        <w:rPr>
          <w:color w:val="2B579A"/>
          <w:shd w:val="clear" w:color="auto" w:fill="E6E6E6"/>
        </w:rPr>
      </w:r>
      <w:r>
        <w:rPr>
          <w:color w:val="2B579A"/>
          <w:shd w:val="clear" w:color="auto" w:fill="E6E6E6"/>
        </w:rPr>
        <w:fldChar w:fldCharType="separate"/>
      </w:r>
      <w:r>
        <w:t>32</w:t>
      </w:r>
      <w:r>
        <w:rPr>
          <w:color w:val="2B579A"/>
          <w:shd w:val="clear" w:color="auto" w:fill="E6E6E6"/>
        </w:rPr>
        <w:fldChar w:fldCharType="end"/>
      </w:r>
    </w:p>
    <w:p w:rsidR="00EF620F" w:rsidRDefault="00EF620F" w14:paraId="78137A64" w14:textId="5C607387">
      <w:pPr>
        <w:pStyle w:val="TOC1"/>
        <w:rPr>
          <w:rFonts w:asciiTheme="minorHAnsi" w:hAnsiTheme="minorHAnsi" w:eastAsiaTheme="minorEastAsia" w:cstheme="minorBidi"/>
          <w:b w:val="0"/>
          <w:sz w:val="22"/>
          <w:szCs w:val="22"/>
        </w:rPr>
      </w:pPr>
      <w:r>
        <w:t>5</w:t>
      </w:r>
      <w:r>
        <w:rPr>
          <w:rFonts w:asciiTheme="minorHAnsi" w:hAnsiTheme="minorHAnsi" w:eastAsiaTheme="minorEastAsia" w:cstheme="minorBidi"/>
          <w:b w:val="0"/>
          <w:sz w:val="22"/>
          <w:szCs w:val="22"/>
        </w:rPr>
        <w:tab/>
      </w:r>
      <w:r>
        <w:t>Certification Considerations</w:t>
      </w:r>
      <w:r>
        <w:tab/>
      </w:r>
      <w:r>
        <w:rPr>
          <w:color w:val="2B579A"/>
          <w:shd w:val="clear" w:color="auto" w:fill="E6E6E6"/>
        </w:rPr>
        <w:fldChar w:fldCharType="begin"/>
      </w:r>
      <w:r>
        <w:instrText xml:space="preserve"> PAGEREF _Toc111203870 \h </w:instrText>
      </w:r>
      <w:r>
        <w:rPr>
          <w:color w:val="2B579A"/>
          <w:shd w:val="clear" w:color="auto" w:fill="E6E6E6"/>
        </w:rPr>
      </w:r>
      <w:r>
        <w:rPr>
          <w:color w:val="2B579A"/>
          <w:shd w:val="clear" w:color="auto" w:fill="E6E6E6"/>
        </w:rPr>
        <w:fldChar w:fldCharType="separate"/>
      </w:r>
      <w:r>
        <w:t>33</w:t>
      </w:r>
      <w:r>
        <w:rPr>
          <w:color w:val="2B579A"/>
          <w:shd w:val="clear" w:color="auto" w:fill="E6E6E6"/>
        </w:rPr>
        <w:fldChar w:fldCharType="end"/>
      </w:r>
    </w:p>
    <w:p w:rsidR="00EF620F" w:rsidRDefault="00EF620F" w14:paraId="1E4B3B5A" w14:textId="277AA9AB">
      <w:pPr>
        <w:pStyle w:val="TOC2"/>
        <w:rPr>
          <w:rFonts w:asciiTheme="minorHAnsi" w:hAnsiTheme="minorHAnsi" w:eastAsiaTheme="minorEastAsia" w:cstheme="minorBidi"/>
          <w:sz w:val="22"/>
          <w:szCs w:val="22"/>
        </w:rPr>
      </w:pPr>
      <w:r>
        <w:t>5.1</w:t>
      </w:r>
      <w:r>
        <w:rPr>
          <w:rFonts w:asciiTheme="minorHAnsi" w:hAnsiTheme="minorHAnsi" w:eastAsiaTheme="minorEastAsia" w:cstheme="minorBidi"/>
          <w:sz w:val="22"/>
          <w:szCs w:val="22"/>
        </w:rPr>
        <w:tab/>
      </w:r>
      <w:r>
        <w:t>Certification Basis and Proposed Means of Compliance</w:t>
      </w:r>
      <w:r>
        <w:tab/>
      </w:r>
      <w:r>
        <w:rPr>
          <w:color w:val="2B579A"/>
          <w:shd w:val="clear" w:color="auto" w:fill="E6E6E6"/>
        </w:rPr>
        <w:fldChar w:fldCharType="begin"/>
      </w:r>
      <w:r>
        <w:instrText xml:space="preserve"> PAGEREF _Toc111203871 \h </w:instrText>
      </w:r>
      <w:r>
        <w:rPr>
          <w:color w:val="2B579A"/>
          <w:shd w:val="clear" w:color="auto" w:fill="E6E6E6"/>
        </w:rPr>
      </w:r>
      <w:r>
        <w:rPr>
          <w:color w:val="2B579A"/>
          <w:shd w:val="clear" w:color="auto" w:fill="E6E6E6"/>
        </w:rPr>
        <w:fldChar w:fldCharType="separate"/>
      </w:r>
      <w:r>
        <w:t>33</w:t>
      </w:r>
      <w:r>
        <w:rPr>
          <w:color w:val="2B579A"/>
          <w:shd w:val="clear" w:color="auto" w:fill="E6E6E6"/>
        </w:rPr>
        <w:fldChar w:fldCharType="end"/>
      </w:r>
    </w:p>
    <w:p w:rsidR="00EF620F" w:rsidRDefault="00EF620F" w14:paraId="4730AA43" w14:textId="2EEE3573">
      <w:pPr>
        <w:pStyle w:val="TOC2"/>
        <w:rPr>
          <w:rFonts w:asciiTheme="minorHAnsi" w:hAnsiTheme="minorHAnsi" w:eastAsiaTheme="minorEastAsia" w:cstheme="minorBidi"/>
          <w:sz w:val="22"/>
          <w:szCs w:val="22"/>
        </w:rPr>
      </w:pPr>
      <w:r>
        <w:t>5.2</w:t>
      </w:r>
      <w:r>
        <w:rPr>
          <w:rFonts w:asciiTheme="minorHAnsi" w:hAnsiTheme="minorHAnsi" w:eastAsiaTheme="minorEastAsia" w:cstheme="minorBidi"/>
          <w:sz w:val="22"/>
          <w:szCs w:val="22"/>
        </w:rPr>
        <w:tab/>
      </w:r>
      <w:r>
        <w:t>Software Criticality Level</w:t>
      </w:r>
      <w:r>
        <w:tab/>
      </w:r>
      <w:r>
        <w:rPr>
          <w:color w:val="2B579A"/>
          <w:shd w:val="clear" w:color="auto" w:fill="E6E6E6"/>
        </w:rPr>
        <w:fldChar w:fldCharType="begin"/>
      </w:r>
      <w:r>
        <w:instrText xml:space="preserve"> PAGEREF _Toc111203872 \h </w:instrText>
      </w:r>
      <w:r>
        <w:rPr>
          <w:color w:val="2B579A"/>
          <w:shd w:val="clear" w:color="auto" w:fill="E6E6E6"/>
        </w:rPr>
      </w:r>
      <w:r>
        <w:rPr>
          <w:color w:val="2B579A"/>
          <w:shd w:val="clear" w:color="auto" w:fill="E6E6E6"/>
        </w:rPr>
        <w:fldChar w:fldCharType="separate"/>
      </w:r>
      <w:r>
        <w:t>33</w:t>
      </w:r>
      <w:r>
        <w:rPr>
          <w:color w:val="2B579A"/>
          <w:shd w:val="clear" w:color="auto" w:fill="E6E6E6"/>
        </w:rPr>
        <w:fldChar w:fldCharType="end"/>
      </w:r>
    </w:p>
    <w:p w:rsidR="00EF620F" w:rsidRDefault="00EF620F" w14:paraId="31009984" w14:textId="4C9D590F">
      <w:pPr>
        <w:pStyle w:val="TOC2"/>
        <w:rPr>
          <w:rFonts w:asciiTheme="minorHAnsi" w:hAnsiTheme="minorHAnsi" w:eastAsiaTheme="minorEastAsia" w:cstheme="minorBidi"/>
          <w:sz w:val="22"/>
          <w:szCs w:val="22"/>
        </w:rPr>
      </w:pPr>
      <w:r>
        <w:t>5.3</w:t>
      </w:r>
      <w:r>
        <w:rPr>
          <w:rFonts w:asciiTheme="minorHAnsi" w:hAnsiTheme="minorHAnsi" w:eastAsiaTheme="minorEastAsia" w:cstheme="minorBidi"/>
          <w:sz w:val="22"/>
          <w:szCs w:val="22"/>
        </w:rPr>
        <w:tab/>
      </w:r>
      <w:r>
        <w:t>Non-TSO Functionality</w:t>
      </w:r>
      <w:r>
        <w:tab/>
      </w:r>
      <w:r>
        <w:rPr>
          <w:color w:val="2B579A"/>
          <w:shd w:val="clear" w:color="auto" w:fill="E6E6E6"/>
        </w:rPr>
        <w:fldChar w:fldCharType="begin"/>
      </w:r>
      <w:r>
        <w:instrText xml:space="preserve"> PAGEREF _Toc111203873 \h </w:instrText>
      </w:r>
      <w:r>
        <w:rPr>
          <w:color w:val="2B579A"/>
          <w:shd w:val="clear" w:color="auto" w:fill="E6E6E6"/>
        </w:rPr>
      </w:r>
      <w:r>
        <w:rPr>
          <w:color w:val="2B579A"/>
          <w:shd w:val="clear" w:color="auto" w:fill="E6E6E6"/>
        </w:rPr>
        <w:fldChar w:fldCharType="separate"/>
      </w:r>
      <w:r>
        <w:t>35</w:t>
      </w:r>
      <w:r>
        <w:rPr>
          <w:color w:val="2B579A"/>
          <w:shd w:val="clear" w:color="auto" w:fill="E6E6E6"/>
        </w:rPr>
        <w:fldChar w:fldCharType="end"/>
      </w:r>
    </w:p>
    <w:p w:rsidR="00EF620F" w:rsidRDefault="00EF620F" w14:paraId="7F0E3A3C" w14:textId="7154B6A3">
      <w:pPr>
        <w:pStyle w:val="TOC3"/>
        <w:rPr>
          <w:rFonts w:asciiTheme="minorHAnsi" w:hAnsiTheme="minorHAnsi" w:eastAsiaTheme="minorEastAsia" w:cstheme="minorBidi"/>
          <w:sz w:val="22"/>
          <w:szCs w:val="22"/>
        </w:rPr>
      </w:pPr>
      <w:r w:rsidRPr="00BA0348">
        <w:rPr>
          <w:color w:val="0000FF"/>
        </w:rPr>
        <w:t>5.3.1</w:t>
      </w:r>
      <w:r>
        <w:rPr>
          <w:rFonts w:asciiTheme="minorHAnsi" w:hAnsiTheme="minorHAnsi" w:eastAsiaTheme="minorEastAsia" w:cstheme="minorBidi"/>
          <w:sz w:val="22"/>
          <w:szCs w:val="22"/>
        </w:rPr>
        <w:tab/>
      </w:r>
      <w:r w:rsidRPr="00BA0348">
        <w:rPr>
          <w:color w:val="0000FF"/>
        </w:rPr>
        <w:t>Non-TSO Function #1</w:t>
      </w:r>
      <w:r>
        <w:tab/>
      </w:r>
      <w:r>
        <w:rPr>
          <w:color w:val="2B579A"/>
          <w:shd w:val="clear" w:color="auto" w:fill="E6E6E6"/>
        </w:rPr>
        <w:fldChar w:fldCharType="begin"/>
      </w:r>
      <w:r>
        <w:instrText xml:space="preserve"> PAGEREF _Toc111203874 \h </w:instrText>
      </w:r>
      <w:r>
        <w:rPr>
          <w:color w:val="2B579A"/>
          <w:shd w:val="clear" w:color="auto" w:fill="E6E6E6"/>
        </w:rPr>
      </w:r>
      <w:r>
        <w:rPr>
          <w:color w:val="2B579A"/>
          <w:shd w:val="clear" w:color="auto" w:fill="E6E6E6"/>
        </w:rPr>
        <w:fldChar w:fldCharType="separate"/>
      </w:r>
      <w:r>
        <w:t>36</w:t>
      </w:r>
      <w:r>
        <w:rPr>
          <w:color w:val="2B579A"/>
          <w:shd w:val="clear" w:color="auto" w:fill="E6E6E6"/>
        </w:rPr>
        <w:fldChar w:fldCharType="end"/>
      </w:r>
    </w:p>
    <w:p w:rsidR="00EF620F" w:rsidRDefault="00EF620F" w14:paraId="5FDD1578" w14:textId="2634C3DB">
      <w:pPr>
        <w:pStyle w:val="TOC3"/>
        <w:rPr>
          <w:rFonts w:asciiTheme="minorHAnsi" w:hAnsiTheme="minorHAnsi" w:eastAsiaTheme="minorEastAsia" w:cstheme="minorBidi"/>
          <w:sz w:val="22"/>
          <w:szCs w:val="22"/>
        </w:rPr>
      </w:pPr>
      <w:r w:rsidRPr="00BA0348">
        <w:rPr>
          <w:color w:val="0000FF"/>
        </w:rPr>
        <w:t>5.3.2</w:t>
      </w:r>
      <w:r>
        <w:rPr>
          <w:rFonts w:asciiTheme="minorHAnsi" w:hAnsiTheme="minorHAnsi" w:eastAsiaTheme="minorEastAsia" w:cstheme="minorBidi"/>
          <w:sz w:val="22"/>
          <w:szCs w:val="22"/>
        </w:rPr>
        <w:tab/>
      </w:r>
      <w:r w:rsidRPr="00BA0348">
        <w:rPr>
          <w:color w:val="0000FF"/>
        </w:rPr>
        <w:t>Non-TSO Function #2</w:t>
      </w:r>
      <w:r>
        <w:tab/>
      </w:r>
      <w:r>
        <w:rPr>
          <w:color w:val="2B579A"/>
          <w:shd w:val="clear" w:color="auto" w:fill="E6E6E6"/>
        </w:rPr>
        <w:fldChar w:fldCharType="begin"/>
      </w:r>
      <w:r>
        <w:instrText xml:space="preserve"> PAGEREF _Toc111203875 \h </w:instrText>
      </w:r>
      <w:r>
        <w:rPr>
          <w:color w:val="2B579A"/>
          <w:shd w:val="clear" w:color="auto" w:fill="E6E6E6"/>
        </w:rPr>
      </w:r>
      <w:r>
        <w:rPr>
          <w:color w:val="2B579A"/>
          <w:shd w:val="clear" w:color="auto" w:fill="E6E6E6"/>
        </w:rPr>
        <w:fldChar w:fldCharType="separate"/>
      </w:r>
      <w:r>
        <w:t>36</w:t>
      </w:r>
      <w:r>
        <w:rPr>
          <w:color w:val="2B579A"/>
          <w:shd w:val="clear" w:color="auto" w:fill="E6E6E6"/>
        </w:rPr>
        <w:fldChar w:fldCharType="end"/>
      </w:r>
    </w:p>
    <w:p w:rsidR="00EF620F" w:rsidRDefault="00EF620F" w14:paraId="3F8D783B" w14:textId="1A07361A">
      <w:pPr>
        <w:pStyle w:val="TOC2"/>
        <w:rPr>
          <w:rFonts w:asciiTheme="minorHAnsi" w:hAnsiTheme="minorHAnsi" w:eastAsiaTheme="minorEastAsia" w:cstheme="minorBidi"/>
          <w:sz w:val="22"/>
          <w:szCs w:val="22"/>
        </w:rPr>
      </w:pPr>
      <w:r>
        <w:t>5.4</w:t>
      </w:r>
      <w:r>
        <w:rPr>
          <w:rFonts w:asciiTheme="minorHAnsi" w:hAnsiTheme="minorHAnsi" w:eastAsiaTheme="minorEastAsia" w:cstheme="minorBidi"/>
          <w:sz w:val="22"/>
          <w:szCs w:val="22"/>
        </w:rPr>
        <w:tab/>
      </w:r>
      <w:r>
        <w:t>Outsource / Offshoring Entity and Risk Summary</w:t>
      </w:r>
      <w:r>
        <w:tab/>
      </w:r>
      <w:r>
        <w:rPr>
          <w:color w:val="2B579A"/>
          <w:shd w:val="clear" w:color="auto" w:fill="E6E6E6"/>
        </w:rPr>
        <w:fldChar w:fldCharType="begin"/>
      </w:r>
      <w:r>
        <w:instrText xml:space="preserve"> PAGEREF _Toc111203876 \h </w:instrText>
      </w:r>
      <w:r>
        <w:rPr>
          <w:color w:val="2B579A"/>
          <w:shd w:val="clear" w:color="auto" w:fill="E6E6E6"/>
        </w:rPr>
      </w:r>
      <w:r>
        <w:rPr>
          <w:color w:val="2B579A"/>
          <w:shd w:val="clear" w:color="auto" w:fill="E6E6E6"/>
        </w:rPr>
        <w:fldChar w:fldCharType="separate"/>
      </w:r>
      <w:r>
        <w:t>36</w:t>
      </w:r>
      <w:r>
        <w:rPr>
          <w:color w:val="2B579A"/>
          <w:shd w:val="clear" w:color="auto" w:fill="E6E6E6"/>
        </w:rPr>
        <w:fldChar w:fldCharType="end"/>
      </w:r>
    </w:p>
    <w:p w:rsidR="00EF620F" w:rsidRDefault="00EF620F" w14:paraId="314A4EE5" w14:textId="6C4A90E7">
      <w:pPr>
        <w:pStyle w:val="TOC1"/>
        <w:rPr>
          <w:rFonts w:asciiTheme="minorHAnsi" w:hAnsiTheme="minorHAnsi" w:eastAsiaTheme="minorEastAsia" w:cstheme="minorBidi"/>
          <w:b w:val="0"/>
          <w:sz w:val="22"/>
          <w:szCs w:val="22"/>
        </w:rPr>
      </w:pPr>
      <w:r>
        <w:t>6</w:t>
      </w:r>
      <w:r>
        <w:rPr>
          <w:rFonts w:asciiTheme="minorHAnsi" w:hAnsiTheme="minorHAnsi" w:eastAsiaTheme="minorEastAsia" w:cstheme="minorBidi"/>
          <w:b w:val="0"/>
          <w:sz w:val="22"/>
          <w:szCs w:val="22"/>
        </w:rPr>
        <w:tab/>
      </w:r>
      <w:r>
        <w:t>Software Life Cycle</w:t>
      </w:r>
      <w:r>
        <w:tab/>
      </w:r>
      <w:r>
        <w:rPr>
          <w:color w:val="2B579A"/>
          <w:shd w:val="clear" w:color="auto" w:fill="E6E6E6"/>
        </w:rPr>
        <w:fldChar w:fldCharType="begin"/>
      </w:r>
      <w:r>
        <w:instrText xml:space="preserve"> PAGEREF _Toc111203877 \h </w:instrText>
      </w:r>
      <w:r>
        <w:rPr>
          <w:color w:val="2B579A"/>
          <w:shd w:val="clear" w:color="auto" w:fill="E6E6E6"/>
        </w:rPr>
      </w:r>
      <w:r>
        <w:rPr>
          <w:color w:val="2B579A"/>
          <w:shd w:val="clear" w:color="auto" w:fill="E6E6E6"/>
        </w:rPr>
        <w:fldChar w:fldCharType="separate"/>
      </w:r>
      <w:r>
        <w:t>37</w:t>
      </w:r>
      <w:r>
        <w:rPr>
          <w:color w:val="2B579A"/>
          <w:shd w:val="clear" w:color="auto" w:fill="E6E6E6"/>
        </w:rPr>
        <w:fldChar w:fldCharType="end"/>
      </w:r>
    </w:p>
    <w:p w:rsidR="00EF620F" w:rsidRDefault="00EF620F" w14:paraId="0AC16A68" w14:textId="5B0974B3">
      <w:pPr>
        <w:pStyle w:val="TOC2"/>
        <w:rPr>
          <w:rFonts w:asciiTheme="minorHAnsi" w:hAnsiTheme="minorHAnsi" w:eastAsiaTheme="minorEastAsia" w:cstheme="minorBidi"/>
          <w:sz w:val="22"/>
          <w:szCs w:val="22"/>
        </w:rPr>
      </w:pPr>
      <w:r>
        <w:t>6.1</w:t>
      </w:r>
      <w:r>
        <w:rPr>
          <w:rFonts w:asciiTheme="minorHAnsi" w:hAnsiTheme="minorHAnsi" w:eastAsiaTheme="minorEastAsia" w:cstheme="minorBidi"/>
          <w:sz w:val="22"/>
          <w:szCs w:val="22"/>
        </w:rPr>
        <w:tab/>
      </w:r>
      <w:r>
        <w:t>Description of the Software Life Cycle Processes</w:t>
      </w:r>
      <w:r>
        <w:tab/>
      </w:r>
      <w:r>
        <w:rPr>
          <w:color w:val="2B579A"/>
          <w:shd w:val="clear" w:color="auto" w:fill="E6E6E6"/>
        </w:rPr>
        <w:fldChar w:fldCharType="begin"/>
      </w:r>
      <w:r>
        <w:instrText xml:space="preserve"> PAGEREF _Toc111203878 \h </w:instrText>
      </w:r>
      <w:r>
        <w:rPr>
          <w:color w:val="2B579A"/>
          <w:shd w:val="clear" w:color="auto" w:fill="E6E6E6"/>
        </w:rPr>
      </w:r>
      <w:r>
        <w:rPr>
          <w:color w:val="2B579A"/>
          <w:shd w:val="clear" w:color="auto" w:fill="E6E6E6"/>
        </w:rPr>
        <w:fldChar w:fldCharType="separate"/>
      </w:r>
      <w:r>
        <w:t>37</w:t>
      </w:r>
      <w:r>
        <w:rPr>
          <w:color w:val="2B579A"/>
          <w:shd w:val="clear" w:color="auto" w:fill="E6E6E6"/>
        </w:rPr>
        <w:fldChar w:fldCharType="end"/>
      </w:r>
    </w:p>
    <w:p w:rsidR="00EF620F" w:rsidRDefault="00EF620F" w14:paraId="391BC8A3" w14:textId="27B1D545">
      <w:pPr>
        <w:pStyle w:val="TOC3"/>
        <w:rPr>
          <w:rFonts w:asciiTheme="minorHAnsi" w:hAnsiTheme="minorHAnsi" w:eastAsiaTheme="minorEastAsia" w:cstheme="minorBidi"/>
          <w:sz w:val="22"/>
          <w:szCs w:val="22"/>
        </w:rPr>
      </w:pPr>
      <w:r>
        <w:t>6.1.1</w:t>
      </w:r>
      <w:r>
        <w:rPr>
          <w:rFonts w:asciiTheme="minorHAnsi" w:hAnsiTheme="minorHAnsi" w:eastAsiaTheme="minorEastAsia" w:cstheme="minorBidi"/>
          <w:sz w:val="22"/>
          <w:szCs w:val="22"/>
        </w:rPr>
        <w:tab/>
      </w:r>
      <w:r>
        <w:t>Planning</w:t>
      </w:r>
      <w:r>
        <w:tab/>
      </w:r>
      <w:r>
        <w:rPr>
          <w:color w:val="2B579A"/>
          <w:shd w:val="clear" w:color="auto" w:fill="E6E6E6"/>
        </w:rPr>
        <w:fldChar w:fldCharType="begin"/>
      </w:r>
      <w:r>
        <w:instrText xml:space="preserve"> PAGEREF _Toc111203879 \h </w:instrText>
      </w:r>
      <w:r>
        <w:rPr>
          <w:color w:val="2B579A"/>
          <w:shd w:val="clear" w:color="auto" w:fill="E6E6E6"/>
        </w:rPr>
      </w:r>
      <w:r>
        <w:rPr>
          <w:color w:val="2B579A"/>
          <w:shd w:val="clear" w:color="auto" w:fill="E6E6E6"/>
        </w:rPr>
        <w:fldChar w:fldCharType="separate"/>
      </w:r>
      <w:r>
        <w:t>37</w:t>
      </w:r>
      <w:r>
        <w:rPr>
          <w:color w:val="2B579A"/>
          <w:shd w:val="clear" w:color="auto" w:fill="E6E6E6"/>
        </w:rPr>
        <w:fldChar w:fldCharType="end"/>
      </w:r>
    </w:p>
    <w:p w:rsidR="00EF620F" w:rsidRDefault="00EF620F" w14:paraId="79ECD92C" w14:textId="698B0386">
      <w:pPr>
        <w:pStyle w:val="TOC4"/>
        <w:rPr>
          <w:rFonts w:asciiTheme="minorHAnsi" w:hAnsiTheme="minorHAnsi" w:eastAsiaTheme="minorEastAsia" w:cstheme="minorBidi"/>
          <w:sz w:val="22"/>
          <w:szCs w:val="22"/>
        </w:rPr>
      </w:pPr>
      <w:r>
        <w:t>6.1.1.1</w:t>
      </w:r>
      <w:r>
        <w:rPr>
          <w:rFonts w:asciiTheme="minorHAnsi" w:hAnsiTheme="minorHAnsi" w:eastAsiaTheme="minorEastAsia" w:cstheme="minorBidi"/>
          <w:sz w:val="22"/>
          <w:szCs w:val="22"/>
        </w:rPr>
        <w:tab/>
      </w:r>
      <w:r>
        <w:t>Planning Approach on Future Minor Changes</w:t>
      </w:r>
      <w:r>
        <w:tab/>
      </w:r>
      <w:r>
        <w:rPr>
          <w:color w:val="2B579A"/>
          <w:shd w:val="clear" w:color="auto" w:fill="E6E6E6"/>
        </w:rPr>
        <w:fldChar w:fldCharType="begin"/>
      </w:r>
      <w:r>
        <w:instrText xml:space="preserve"> PAGEREF _Toc111203880 \h </w:instrText>
      </w:r>
      <w:r>
        <w:rPr>
          <w:color w:val="2B579A"/>
          <w:shd w:val="clear" w:color="auto" w:fill="E6E6E6"/>
        </w:rPr>
      </w:r>
      <w:r>
        <w:rPr>
          <w:color w:val="2B579A"/>
          <w:shd w:val="clear" w:color="auto" w:fill="E6E6E6"/>
        </w:rPr>
        <w:fldChar w:fldCharType="separate"/>
      </w:r>
      <w:r>
        <w:t>38</w:t>
      </w:r>
      <w:r>
        <w:rPr>
          <w:color w:val="2B579A"/>
          <w:shd w:val="clear" w:color="auto" w:fill="E6E6E6"/>
        </w:rPr>
        <w:fldChar w:fldCharType="end"/>
      </w:r>
    </w:p>
    <w:p w:rsidR="00EF620F" w:rsidRDefault="00EF620F" w14:paraId="0E546386" w14:textId="7BF75334">
      <w:pPr>
        <w:pStyle w:val="TOC3"/>
        <w:rPr>
          <w:rFonts w:asciiTheme="minorHAnsi" w:hAnsiTheme="minorHAnsi" w:eastAsiaTheme="minorEastAsia" w:cstheme="minorBidi"/>
          <w:sz w:val="22"/>
          <w:szCs w:val="22"/>
        </w:rPr>
      </w:pPr>
      <w:r>
        <w:t>6.1.2</w:t>
      </w:r>
      <w:r>
        <w:rPr>
          <w:rFonts w:asciiTheme="minorHAnsi" w:hAnsiTheme="minorHAnsi" w:eastAsiaTheme="minorEastAsia" w:cstheme="minorBidi"/>
          <w:sz w:val="22"/>
          <w:szCs w:val="22"/>
        </w:rPr>
        <w:tab/>
      </w:r>
      <w:r>
        <w:t>Software Development Process</w:t>
      </w:r>
      <w:r>
        <w:tab/>
      </w:r>
      <w:r>
        <w:rPr>
          <w:color w:val="2B579A"/>
          <w:shd w:val="clear" w:color="auto" w:fill="E6E6E6"/>
        </w:rPr>
        <w:fldChar w:fldCharType="begin"/>
      </w:r>
      <w:r>
        <w:instrText xml:space="preserve"> PAGEREF _Toc111203881 \h </w:instrText>
      </w:r>
      <w:r>
        <w:rPr>
          <w:color w:val="2B579A"/>
          <w:shd w:val="clear" w:color="auto" w:fill="E6E6E6"/>
        </w:rPr>
      </w:r>
      <w:r>
        <w:rPr>
          <w:color w:val="2B579A"/>
          <w:shd w:val="clear" w:color="auto" w:fill="E6E6E6"/>
        </w:rPr>
        <w:fldChar w:fldCharType="separate"/>
      </w:r>
      <w:r>
        <w:t>38</w:t>
      </w:r>
      <w:r>
        <w:rPr>
          <w:color w:val="2B579A"/>
          <w:shd w:val="clear" w:color="auto" w:fill="E6E6E6"/>
        </w:rPr>
        <w:fldChar w:fldCharType="end"/>
      </w:r>
    </w:p>
    <w:p w:rsidR="00EF620F" w:rsidRDefault="00EF620F" w14:paraId="567ACCF1" w14:textId="3F393BFC">
      <w:pPr>
        <w:pStyle w:val="TOC4"/>
        <w:rPr>
          <w:rFonts w:asciiTheme="minorHAnsi" w:hAnsiTheme="minorHAnsi" w:eastAsiaTheme="minorEastAsia" w:cstheme="minorBidi"/>
          <w:sz w:val="22"/>
          <w:szCs w:val="22"/>
        </w:rPr>
      </w:pPr>
      <w:r>
        <w:t>6.1.2.1</w:t>
      </w:r>
      <w:r>
        <w:rPr>
          <w:rFonts w:asciiTheme="minorHAnsi" w:hAnsiTheme="minorHAnsi" w:eastAsiaTheme="minorEastAsia" w:cstheme="minorBidi"/>
          <w:sz w:val="22"/>
          <w:szCs w:val="22"/>
        </w:rPr>
        <w:tab/>
      </w:r>
      <w:r>
        <w:t>Software Development Environment</w:t>
      </w:r>
      <w:r>
        <w:tab/>
      </w:r>
      <w:r>
        <w:rPr>
          <w:color w:val="2B579A"/>
          <w:shd w:val="clear" w:color="auto" w:fill="E6E6E6"/>
        </w:rPr>
        <w:fldChar w:fldCharType="begin"/>
      </w:r>
      <w:r>
        <w:instrText xml:space="preserve"> PAGEREF _Toc111203882 \h </w:instrText>
      </w:r>
      <w:r>
        <w:rPr>
          <w:color w:val="2B579A"/>
          <w:shd w:val="clear" w:color="auto" w:fill="E6E6E6"/>
        </w:rPr>
      </w:r>
      <w:r>
        <w:rPr>
          <w:color w:val="2B579A"/>
          <w:shd w:val="clear" w:color="auto" w:fill="E6E6E6"/>
        </w:rPr>
        <w:fldChar w:fldCharType="separate"/>
      </w:r>
      <w:r>
        <w:t>38</w:t>
      </w:r>
      <w:r>
        <w:rPr>
          <w:color w:val="2B579A"/>
          <w:shd w:val="clear" w:color="auto" w:fill="E6E6E6"/>
        </w:rPr>
        <w:fldChar w:fldCharType="end"/>
      </w:r>
    </w:p>
    <w:p w:rsidR="00EF620F" w:rsidRDefault="00EF620F" w14:paraId="40151B68" w14:textId="6C3CE499">
      <w:pPr>
        <w:pStyle w:val="TOC4"/>
        <w:rPr>
          <w:rFonts w:asciiTheme="minorHAnsi" w:hAnsiTheme="minorHAnsi" w:eastAsiaTheme="minorEastAsia" w:cstheme="minorBidi"/>
          <w:sz w:val="22"/>
          <w:szCs w:val="22"/>
        </w:rPr>
      </w:pPr>
      <w:r>
        <w:t>6.1.2.2</w:t>
      </w:r>
      <w:r>
        <w:rPr>
          <w:rFonts w:asciiTheme="minorHAnsi" w:hAnsiTheme="minorHAnsi" w:eastAsiaTheme="minorEastAsia" w:cstheme="minorBidi"/>
          <w:sz w:val="22"/>
          <w:szCs w:val="22"/>
        </w:rPr>
        <w:tab/>
      </w:r>
      <w:r>
        <w:t>Software Requirements Process</w:t>
      </w:r>
      <w:r>
        <w:tab/>
      </w:r>
      <w:r>
        <w:rPr>
          <w:color w:val="2B579A"/>
          <w:shd w:val="clear" w:color="auto" w:fill="E6E6E6"/>
        </w:rPr>
        <w:fldChar w:fldCharType="begin"/>
      </w:r>
      <w:r>
        <w:instrText xml:space="preserve"> PAGEREF _Toc111203883 \h </w:instrText>
      </w:r>
      <w:r>
        <w:rPr>
          <w:color w:val="2B579A"/>
          <w:shd w:val="clear" w:color="auto" w:fill="E6E6E6"/>
        </w:rPr>
      </w:r>
      <w:r>
        <w:rPr>
          <w:color w:val="2B579A"/>
          <w:shd w:val="clear" w:color="auto" w:fill="E6E6E6"/>
        </w:rPr>
        <w:fldChar w:fldCharType="separate"/>
      </w:r>
      <w:r>
        <w:t>39</w:t>
      </w:r>
      <w:r>
        <w:rPr>
          <w:color w:val="2B579A"/>
          <w:shd w:val="clear" w:color="auto" w:fill="E6E6E6"/>
        </w:rPr>
        <w:fldChar w:fldCharType="end"/>
      </w:r>
    </w:p>
    <w:p w:rsidR="00EF620F" w:rsidRDefault="00EF620F" w14:paraId="04C9472B" w14:textId="0D0C66B9">
      <w:pPr>
        <w:pStyle w:val="TOC5"/>
        <w:rPr>
          <w:rFonts w:asciiTheme="minorHAnsi" w:hAnsiTheme="minorHAnsi" w:eastAsiaTheme="minorEastAsia" w:cstheme="minorBidi"/>
          <w:sz w:val="22"/>
          <w:szCs w:val="22"/>
        </w:rPr>
      </w:pPr>
      <w:r>
        <w:t>6.1.2.2.1</w:t>
      </w:r>
      <w:r>
        <w:rPr>
          <w:rFonts w:asciiTheme="minorHAnsi" w:hAnsiTheme="minorHAnsi" w:eastAsiaTheme="minorEastAsia" w:cstheme="minorBidi"/>
          <w:sz w:val="22"/>
          <w:szCs w:val="22"/>
        </w:rPr>
        <w:tab/>
      </w:r>
      <w:r>
        <w:t>Requirements Configuration Management</w:t>
      </w:r>
      <w:r>
        <w:tab/>
      </w:r>
      <w:r>
        <w:rPr>
          <w:color w:val="2B579A"/>
          <w:shd w:val="clear" w:color="auto" w:fill="E6E6E6"/>
        </w:rPr>
        <w:fldChar w:fldCharType="begin"/>
      </w:r>
      <w:r>
        <w:instrText xml:space="preserve"> PAGEREF _Toc111203884 \h </w:instrText>
      </w:r>
      <w:r>
        <w:rPr>
          <w:color w:val="2B579A"/>
          <w:shd w:val="clear" w:color="auto" w:fill="E6E6E6"/>
        </w:rPr>
      </w:r>
      <w:r>
        <w:rPr>
          <w:color w:val="2B579A"/>
          <w:shd w:val="clear" w:color="auto" w:fill="E6E6E6"/>
        </w:rPr>
        <w:fldChar w:fldCharType="separate"/>
      </w:r>
      <w:r>
        <w:t>39</w:t>
      </w:r>
      <w:r>
        <w:rPr>
          <w:color w:val="2B579A"/>
          <w:shd w:val="clear" w:color="auto" w:fill="E6E6E6"/>
        </w:rPr>
        <w:fldChar w:fldCharType="end"/>
      </w:r>
    </w:p>
    <w:p w:rsidR="00EF620F" w:rsidRDefault="00EF620F" w14:paraId="38BBDCB1" w14:textId="0122F3D5">
      <w:pPr>
        <w:pStyle w:val="TOC5"/>
        <w:rPr>
          <w:rFonts w:asciiTheme="minorHAnsi" w:hAnsiTheme="minorHAnsi" w:eastAsiaTheme="minorEastAsia" w:cstheme="minorBidi"/>
          <w:sz w:val="22"/>
          <w:szCs w:val="22"/>
        </w:rPr>
      </w:pPr>
      <w:r>
        <w:t>6.1.2.2.2</w:t>
      </w:r>
      <w:r>
        <w:rPr>
          <w:rFonts w:asciiTheme="minorHAnsi" w:hAnsiTheme="minorHAnsi" w:eastAsiaTheme="minorEastAsia" w:cstheme="minorBidi"/>
          <w:sz w:val="22"/>
          <w:szCs w:val="22"/>
        </w:rPr>
        <w:tab/>
      </w:r>
      <w:r>
        <w:t>Requirements Reviews</w:t>
      </w:r>
      <w:r>
        <w:tab/>
      </w:r>
      <w:r>
        <w:rPr>
          <w:color w:val="2B579A"/>
          <w:shd w:val="clear" w:color="auto" w:fill="E6E6E6"/>
        </w:rPr>
        <w:fldChar w:fldCharType="begin"/>
      </w:r>
      <w:r>
        <w:instrText xml:space="preserve"> PAGEREF _Toc111203885 \h </w:instrText>
      </w:r>
      <w:r>
        <w:rPr>
          <w:color w:val="2B579A"/>
          <w:shd w:val="clear" w:color="auto" w:fill="E6E6E6"/>
        </w:rPr>
      </w:r>
      <w:r>
        <w:rPr>
          <w:color w:val="2B579A"/>
          <w:shd w:val="clear" w:color="auto" w:fill="E6E6E6"/>
        </w:rPr>
        <w:fldChar w:fldCharType="separate"/>
      </w:r>
      <w:r>
        <w:t>39</w:t>
      </w:r>
      <w:r>
        <w:rPr>
          <w:color w:val="2B579A"/>
          <w:shd w:val="clear" w:color="auto" w:fill="E6E6E6"/>
        </w:rPr>
        <w:fldChar w:fldCharType="end"/>
      </w:r>
    </w:p>
    <w:p w:rsidR="00EF620F" w:rsidRDefault="00EF620F" w14:paraId="1A0E4240" w14:textId="1FC33E03">
      <w:pPr>
        <w:pStyle w:val="TOC4"/>
        <w:rPr>
          <w:rFonts w:asciiTheme="minorHAnsi" w:hAnsiTheme="minorHAnsi" w:eastAsiaTheme="minorEastAsia" w:cstheme="minorBidi"/>
          <w:sz w:val="22"/>
          <w:szCs w:val="22"/>
        </w:rPr>
      </w:pPr>
      <w:r>
        <w:t>6.1.2.3</w:t>
      </w:r>
      <w:r>
        <w:rPr>
          <w:rFonts w:asciiTheme="minorHAnsi" w:hAnsiTheme="minorHAnsi" w:eastAsiaTheme="minorEastAsia" w:cstheme="minorBidi"/>
          <w:sz w:val="22"/>
          <w:szCs w:val="22"/>
        </w:rPr>
        <w:tab/>
      </w:r>
      <w:r>
        <w:t>Software Design Process</w:t>
      </w:r>
      <w:r>
        <w:tab/>
      </w:r>
      <w:r>
        <w:rPr>
          <w:color w:val="2B579A"/>
          <w:shd w:val="clear" w:color="auto" w:fill="E6E6E6"/>
        </w:rPr>
        <w:fldChar w:fldCharType="begin"/>
      </w:r>
      <w:r>
        <w:instrText xml:space="preserve"> PAGEREF _Toc111203886 \h </w:instrText>
      </w:r>
      <w:r>
        <w:rPr>
          <w:color w:val="2B579A"/>
          <w:shd w:val="clear" w:color="auto" w:fill="E6E6E6"/>
        </w:rPr>
      </w:r>
      <w:r>
        <w:rPr>
          <w:color w:val="2B579A"/>
          <w:shd w:val="clear" w:color="auto" w:fill="E6E6E6"/>
        </w:rPr>
        <w:fldChar w:fldCharType="separate"/>
      </w:r>
      <w:r>
        <w:t>40</w:t>
      </w:r>
      <w:r>
        <w:rPr>
          <w:color w:val="2B579A"/>
          <w:shd w:val="clear" w:color="auto" w:fill="E6E6E6"/>
        </w:rPr>
        <w:fldChar w:fldCharType="end"/>
      </w:r>
    </w:p>
    <w:p w:rsidR="00EF620F" w:rsidRDefault="00EF620F" w14:paraId="301063D3" w14:textId="248414BE">
      <w:pPr>
        <w:pStyle w:val="TOC5"/>
        <w:rPr>
          <w:rFonts w:asciiTheme="minorHAnsi" w:hAnsiTheme="minorHAnsi" w:eastAsiaTheme="minorEastAsia" w:cstheme="minorBidi"/>
          <w:sz w:val="22"/>
          <w:szCs w:val="22"/>
        </w:rPr>
      </w:pPr>
      <w:r>
        <w:t>6.1.2.3.1</w:t>
      </w:r>
      <w:r>
        <w:rPr>
          <w:rFonts w:asciiTheme="minorHAnsi" w:hAnsiTheme="minorHAnsi" w:eastAsiaTheme="minorEastAsia" w:cstheme="minorBidi"/>
          <w:sz w:val="22"/>
          <w:szCs w:val="22"/>
        </w:rPr>
        <w:tab/>
      </w:r>
      <w:r>
        <w:t>Design Configuration Management</w:t>
      </w:r>
      <w:r>
        <w:tab/>
      </w:r>
      <w:r>
        <w:rPr>
          <w:color w:val="2B579A"/>
          <w:shd w:val="clear" w:color="auto" w:fill="E6E6E6"/>
        </w:rPr>
        <w:fldChar w:fldCharType="begin"/>
      </w:r>
      <w:r>
        <w:instrText xml:space="preserve"> PAGEREF _Toc111203887 \h </w:instrText>
      </w:r>
      <w:r>
        <w:rPr>
          <w:color w:val="2B579A"/>
          <w:shd w:val="clear" w:color="auto" w:fill="E6E6E6"/>
        </w:rPr>
      </w:r>
      <w:r>
        <w:rPr>
          <w:color w:val="2B579A"/>
          <w:shd w:val="clear" w:color="auto" w:fill="E6E6E6"/>
        </w:rPr>
        <w:fldChar w:fldCharType="separate"/>
      </w:r>
      <w:r>
        <w:t>40</w:t>
      </w:r>
      <w:r>
        <w:rPr>
          <w:color w:val="2B579A"/>
          <w:shd w:val="clear" w:color="auto" w:fill="E6E6E6"/>
        </w:rPr>
        <w:fldChar w:fldCharType="end"/>
      </w:r>
    </w:p>
    <w:p w:rsidR="00EF620F" w:rsidRDefault="00EF620F" w14:paraId="7FD24F91" w14:textId="0C8E7083">
      <w:pPr>
        <w:pStyle w:val="TOC5"/>
        <w:rPr>
          <w:rFonts w:asciiTheme="minorHAnsi" w:hAnsiTheme="minorHAnsi" w:eastAsiaTheme="minorEastAsia" w:cstheme="minorBidi"/>
          <w:sz w:val="22"/>
          <w:szCs w:val="22"/>
        </w:rPr>
      </w:pPr>
      <w:r>
        <w:t>6.1.2.3.2</w:t>
      </w:r>
      <w:r>
        <w:rPr>
          <w:rFonts w:asciiTheme="minorHAnsi" w:hAnsiTheme="minorHAnsi" w:eastAsiaTheme="minorEastAsia" w:cstheme="minorBidi"/>
          <w:sz w:val="22"/>
          <w:szCs w:val="22"/>
        </w:rPr>
        <w:tab/>
      </w:r>
      <w:r>
        <w:t>Design Reviews</w:t>
      </w:r>
      <w:r>
        <w:tab/>
      </w:r>
      <w:r>
        <w:rPr>
          <w:color w:val="2B579A"/>
          <w:shd w:val="clear" w:color="auto" w:fill="E6E6E6"/>
        </w:rPr>
        <w:fldChar w:fldCharType="begin"/>
      </w:r>
      <w:r>
        <w:instrText xml:space="preserve"> PAGEREF _Toc111203888 \h </w:instrText>
      </w:r>
      <w:r>
        <w:rPr>
          <w:color w:val="2B579A"/>
          <w:shd w:val="clear" w:color="auto" w:fill="E6E6E6"/>
        </w:rPr>
      </w:r>
      <w:r>
        <w:rPr>
          <w:color w:val="2B579A"/>
          <w:shd w:val="clear" w:color="auto" w:fill="E6E6E6"/>
        </w:rPr>
        <w:fldChar w:fldCharType="separate"/>
      </w:r>
      <w:r>
        <w:t>40</w:t>
      </w:r>
      <w:r>
        <w:rPr>
          <w:color w:val="2B579A"/>
          <w:shd w:val="clear" w:color="auto" w:fill="E6E6E6"/>
        </w:rPr>
        <w:fldChar w:fldCharType="end"/>
      </w:r>
    </w:p>
    <w:p w:rsidR="00EF620F" w:rsidRDefault="00EF620F" w14:paraId="42437D8A" w14:textId="4FA6623B">
      <w:pPr>
        <w:pStyle w:val="TOC4"/>
        <w:rPr>
          <w:rFonts w:asciiTheme="minorHAnsi" w:hAnsiTheme="minorHAnsi" w:eastAsiaTheme="minorEastAsia" w:cstheme="minorBidi"/>
          <w:sz w:val="22"/>
          <w:szCs w:val="22"/>
        </w:rPr>
      </w:pPr>
      <w:r>
        <w:t>6.1.2.4</w:t>
      </w:r>
      <w:r>
        <w:rPr>
          <w:rFonts w:asciiTheme="minorHAnsi" w:hAnsiTheme="minorHAnsi" w:eastAsiaTheme="minorEastAsia" w:cstheme="minorBidi"/>
          <w:sz w:val="22"/>
          <w:szCs w:val="22"/>
        </w:rPr>
        <w:tab/>
      </w:r>
      <w:r>
        <w:t>Software Implementation/Coding Process</w:t>
      </w:r>
      <w:r>
        <w:tab/>
      </w:r>
      <w:r>
        <w:rPr>
          <w:color w:val="2B579A"/>
          <w:shd w:val="clear" w:color="auto" w:fill="E6E6E6"/>
        </w:rPr>
        <w:fldChar w:fldCharType="begin"/>
      </w:r>
      <w:r>
        <w:instrText xml:space="preserve"> PAGEREF _Toc111203889 \h </w:instrText>
      </w:r>
      <w:r>
        <w:rPr>
          <w:color w:val="2B579A"/>
          <w:shd w:val="clear" w:color="auto" w:fill="E6E6E6"/>
        </w:rPr>
      </w:r>
      <w:r>
        <w:rPr>
          <w:color w:val="2B579A"/>
          <w:shd w:val="clear" w:color="auto" w:fill="E6E6E6"/>
        </w:rPr>
        <w:fldChar w:fldCharType="separate"/>
      </w:r>
      <w:r>
        <w:t>41</w:t>
      </w:r>
      <w:r>
        <w:rPr>
          <w:color w:val="2B579A"/>
          <w:shd w:val="clear" w:color="auto" w:fill="E6E6E6"/>
        </w:rPr>
        <w:fldChar w:fldCharType="end"/>
      </w:r>
    </w:p>
    <w:p w:rsidR="00EF620F" w:rsidRDefault="00EF620F" w14:paraId="3233E762" w14:textId="3F204DDD">
      <w:pPr>
        <w:pStyle w:val="TOC5"/>
        <w:rPr>
          <w:rFonts w:asciiTheme="minorHAnsi" w:hAnsiTheme="minorHAnsi" w:eastAsiaTheme="minorEastAsia" w:cstheme="minorBidi"/>
          <w:sz w:val="22"/>
          <w:szCs w:val="22"/>
        </w:rPr>
      </w:pPr>
      <w:r>
        <w:t>6.1.2.4.1</w:t>
      </w:r>
      <w:r>
        <w:rPr>
          <w:rFonts w:asciiTheme="minorHAnsi" w:hAnsiTheme="minorHAnsi" w:eastAsiaTheme="minorEastAsia" w:cstheme="minorBidi"/>
          <w:sz w:val="22"/>
          <w:szCs w:val="22"/>
        </w:rPr>
        <w:tab/>
      </w:r>
      <w:r>
        <w:t>Implementation/Coding Configuration Management</w:t>
      </w:r>
      <w:r>
        <w:tab/>
      </w:r>
      <w:r>
        <w:rPr>
          <w:color w:val="2B579A"/>
          <w:shd w:val="clear" w:color="auto" w:fill="E6E6E6"/>
        </w:rPr>
        <w:fldChar w:fldCharType="begin"/>
      </w:r>
      <w:r>
        <w:instrText xml:space="preserve"> PAGEREF _Toc111203890 \h </w:instrText>
      </w:r>
      <w:r>
        <w:rPr>
          <w:color w:val="2B579A"/>
          <w:shd w:val="clear" w:color="auto" w:fill="E6E6E6"/>
        </w:rPr>
      </w:r>
      <w:r>
        <w:rPr>
          <w:color w:val="2B579A"/>
          <w:shd w:val="clear" w:color="auto" w:fill="E6E6E6"/>
        </w:rPr>
        <w:fldChar w:fldCharType="separate"/>
      </w:r>
      <w:r>
        <w:t>41</w:t>
      </w:r>
      <w:r>
        <w:rPr>
          <w:color w:val="2B579A"/>
          <w:shd w:val="clear" w:color="auto" w:fill="E6E6E6"/>
        </w:rPr>
        <w:fldChar w:fldCharType="end"/>
      </w:r>
    </w:p>
    <w:p w:rsidR="00EF620F" w:rsidRDefault="00EF620F" w14:paraId="0C4062B0" w14:textId="00B4071E">
      <w:pPr>
        <w:pStyle w:val="TOC5"/>
        <w:rPr>
          <w:rFonts w:asciiTheme="minorHAnsi" w:hAnsiTheme="minorHAnsi" w:eastAsiaTheme="minorEastAsia" w:cstheme="minorBidi"/>
          <w:sz w:val="22"/>
          <w:szCs w:val="22"/>
        </w:rPr>
      </w:pPr>
      <w:r>
        <w:t>6.1.2.4.2</w:t>
      </w:r>
      <w:r>
        <w:rPr>
          <w:rFonts w:asciiTheme="minorHAnsi" w:hAnsiTheme="minorHAnsi" w:eastAsiaTheme="minorEastAsia" w:cstheme="minorBidi"/>
          <w:sz w:val="22"/>
          <w:szCs w:val="22"/>
        </w:rPr>
        <w:tab/>
      </w:r>
      <w:r>
        <w:t>Implementation/Coding Reviews</w:t>
      </w:r>
      <w:r>
        <w:tab/>
      </w:r>
      <w:r>
        <w:rPr>
          <w:color w:val="2B579A"/>
          <w:shd w:val="clear" w:color="auto" w:fill="E6E6E6"/>
        </w:rPr>
        <w:fldChar w:fldCharType="begin"/>
      </w:r>
      <w:r>
        <w:instrText xml:space="preserve"> PAGEREF _Toc111203891 \h </w:instrText>
      </w:r>
      <w:r>
        <w:rPr>
          <w:color w:val="2B579A"/>
          <w:shd w:val="clear" w:color="auto" w:fill="E6E6E6"/>
        </w:rPr>
      </w:r>
      <w:r>
        <w:rPr>
          <w:color w:val="2B579A"/>
          <w:shd w:val="clear" w:color="auto" w:fill="E6E6E6"/>
        </w:rPr>
        <w:fldChar w:fldCharType="separate"/>
      </w:r>
      <w:r>
        <w:t>41</w:t>
      </w:r>
      <w:r>
        <w:rPr>
          <w:color w:val="2B579A"/>
          <w:shd w:val="clear" w:color="auto" w:fill="E6E6E6"/>
        </w:rPr>
        <w:fldChar w:fldCharType="end"/>
      </w:r>
    </w:p>
    <w:p w:rsidR="00EF620F" w:rsidRDefault="00EF620F" w14:paraId="1D16A360" w14:textId="6354EC3F">
      <w:pPr>
        <w:pStyle w:val="TOC4"/>
        <w:rPr>
          <w:rFonts w:asciiTheme="minorHAnsi" w:hAnsiTheme="minorHAnsi" w:eastAsiaTheme="minorEastAsia" w:cstheme="minorBidi"/>
          <w:sz w:val="22"/>
          <w:szCs w:val="22"/>
        </w:rPr>
      </w:pPr>
      <w:r>
        <w:t>6.1.2.5</w:t>
      </w:r>
      <w:r>
        <w:rPr>
          <w:rFonts w:asciiTheme="minorHAnsi" w:hAnsiTheme="minorHAnsi" w:eastAsiaTheme="minorEastAsia" w:cstheme="minorBidi"/>
          <w:sz w:val="22"/>
          <w:szCs w:val="22"/>
        </w:rPr>
        <w:tab/>
      </w:r>
      <w:r>
        <w:t>Software Integration Process</w:t>
      </w:r>
      <w:r>
        <w:tab/>
      </w:r>
      <w:r>
        <w:rPr>
          <w:color w:val="2B579A"/>
          <w:shd w:val="clear" w:color="auto" w:fill="E6E6E6"/>
        </w:rPr>
        <w:fldChar w:fldCharType="begin"/>
      </w:r>
      <w:r>
        <w:instrText xml:space="preserve"> PAGEREF _Toc111203892 \h </w:instrText>
      </w:r>
      <w:r>
        <w:rPr>
          <w:color w:val="2B579A"/>
          <w:shd w:val="clear" w:color="auto" w:fill="E6E6E6"/>
        </w:rPr>
      </w:r>
      <w:r>
        <w:rPr>
          <w:color w:val="2B579A"/>
          <w:shd w:val="clear" w:color="auto" w:fill="E6E6E6"/>
        </w:rPr>
        <w:fldChar w:fldCharType="separate"/>
      </w:r>
      <w:r>
        <w:t>41</w:t>
      </w:r>
      <w:r>
        <w:rPr>
          <w:color w:val="2B579A"/>
          <w:shd w:val="clear" w:color="auto" w:fill="E6E6E6"/>
        </w:rPr>
        <w:fldChar w:fldCharType="end"/>
      </w:r>
    </w:p>
    <w:p w:rsidR="00EF620F" w:rsidRDefault="00EF620F" w14:paraId="08865E83" w14:textId="52431110">
      <w:pPr>
        <w:pStyle w:val="TOC5"/>
        <w:rPr>
          <w:rFonts w:asciiTheme="minorHAnsi" w:hAnsiTheme="minorHAnsi" w:eastAsiaTheme="minorEastAsia" w:cstheme="minorBidi"/>
          <w:sz w:val="22"/>
          <w:szCs w:val="22"/>
        </w:rPr>
      </w:pPr>
      <w:r>
        <w:t>6.1.2.5.1</w:t>
      </w:r>
      <w:r>
        <w:rPr>
          <w:rFonts w:asciiTheme="minorHAnsi" w:hAnsiTheme="minorHAnsi" w:eastAsiaTheme="minorEastAsia" w:cstheme="minorBidi"/>
          <w:sz w:val="22"/>
          <w:szCs w:val="22"/>
        </w:rPr>
        <w:tab/>
      </w:r>
      <w:r>
        <w:t>Integration Configuration Management</w:t>
      </w:r>
      <w:r>
        <w:tab/>
      </w:r>
      <w:r>
        <w:rPr>
          <w:color w:val="2B579A"/>
          <w:shd w:val="clear" w:color="auto" w:fill="E6E6E6"/>
        </w:rPr>
        <w:fldChar w:fldCharType="begin"/>
      </w:r>
      <w:r>
        <w:instrText xml:space="preserve"> PAGEREF _Toc111203893 \h </w:instrText>
      </w:r>
      <w:r>
        <w:rPr>
          <w:color w:val="2B579A"/>
          <w:shd w:val="clear" w:color="auto" w:fill="E6E6E6"/>
        </w:rPr>
      </w:r>
      <w:r>
        <w:rPr>
          <w:color w:val="2B579A"/>
          <w:shd w:val="clear" w:color="auto" w:fill="E6E6E6"/>
        </w:rPr>
        <w:fldChar w:fldCharType="separate"/>
      </w:r>
      <w:r>
        <w:t>41</w:t>
      </w:r>
      <w:r>
        <w:rPr>
          <w:color w:val="2B579A"/>
          <w:shd w:val="clear" w:color="auto" w:fill="E6E6E6"/>
        </w:rPr>
        <w:fldChar w:fldCharType="end"/>
      </w:r>
    </w:p>
    <w:p w:rsidR="00EF620F" w:rsidRDefault="00EF620F" w14:paraId="25E489C1" w14:textId="20CFF05F">
      <w:pPr>
        <w:pStyle w:val="TOC5"/>
        <w:rPr>
          <w:rFonts w:asciiTheme="minorHAnsi" w:hAnsiTheme="minorHAnsi" w:eastAsiaTheme="minorEastAsia" w:cstheme="minorBidi"/>
          <w:sz w:val="22"/>
          <w:szCs w:val="22"/>
        </w:rPr>
      </w:pPr>
      <w:r>
        <w:t>6.1.2.5.2</w:t>
      </w:r>
      <w:r>
        <w:rPr>
          <w:rFonts w:asciiTheme="minorHAnsi" w:hAnsiTheme="minorHAnsi" w:eastAsiaTheme="minorEastAsia" w:cstheme="minorBidi"/>
          <w:sz w:val="22"/>
          <w:szCs w:val="22"/>
        </w:rPr>
        <w:tab/>
      </w:r>
      <w:r>
        <w:t>Integration Reviews</w:t>
      </w:r>
      <w:r>
        <w:tab/>
      </w:r>
      <w:r>
        <w:rPr>
          <w:color w:val="2B579A"/>
          <w:shd w:val="clear" w:color="auto" w:fill="E6E6E6"/>
        </w:rPr>
        <w:fldChar w:fldCharType="begin"/>
      </w:r>
      <w:r>
        <w:instrText xml:space="preserve"> PAGEREF _Toc111203894 \h </w:instrText>
      </w:r>
      <w:r>
        <w:rPr>
          <w:color w:val="2B579A"/>
          <w:shd w:val="clear" w:color="auto" w:fill="E6E6E6"/>
        </w:rPr>
      </w:r>
      <w:r>
        <w:rPr>
          <w:color w:val="2B579A"/>
          <w:shd w:val="clear" w:color="auto" w:fill="E6E6E6"/>
        </w:rPr>
        <w:fldChar w:fldCharType="separate"/>
      </w:r>
      <w:r>
        <w:t>42</w:t>
      </w:r>
      <w:r>
        <w:rPr>
          <w:color w:val="2B579A"/>
          <w:shd w:val="clear" w:color="auto" w:fill="E6E6E6"/>
        </w:rPr>
        <w:fldChar w:fldCharType="end"/>
      </w:r>
    </w:p>
    <w:p w:rsidR="00EF620F" w:rsidRDefault="00EF620F" w14:paraId="4B857380" w14:textId="3DD726AE">
      <w:pPr>
        <w:pStyle w:val="TOC3"/>
        <w:rPr>
          <w:rFonts w:asciiTheme="minorHAnsi" w:hAnsiTheme="minorHAnsi" w:eastAsiaTheme="minorEastAsia" w:cstheme="minorBidi"/>
          <w:sz w:val="22"/>
          <w:szCs w:val="22"/>
        </w:rPr>
      </w:pPr>
      <w:r>
        <w:t>6.1.3</w:t>
      </w:r>
      <w:r>
        <w:rPr>
          <w:rFonts w:asciiTheme="minorHAnsi" w:hAnsiTheme="minorHAnsi" w:eastAsiaTheme="minorEastAsia" w:cstheme="minorBidi"/>
          <w:sz w:val="22"/>
          <w:szCs w:val="22"/>
        </w:rPr>
        <w:tab/>
      </w:r>
      <w:r>
        <w:t>Software Verification Process</w:t>
      </w:r>
      <w:r>
        <w:tab/>
      </w:r>
      <w:r>
        <w:rPr>
          <w:color w:val="2B579A"/>
          <w:shd w:val="clear" w:color="auto" w:fill="E6E6E6"/>
        </w:rPr>
        <w:fldChar w:fldCharType="begin"/>
      </w:r>
      <w:r>
        <w:instrText xml:space="preserve"> PAGEREF _Toc111203895 \h </w:instrText>
      </w:r>
      <w:r>
        <w:rPr>
          <w:color w:val="2B579A"/>
          <w:shd w:val="clear" w:color="auto" w:fill="E6E6E6"/>
        </w:rPr>
      </w:r>
      <w:r>
        <w:rPr>
          <w:color w:val="2B579A"/>
          <w:shd w:val="clear" w:color="auto" w:fill="E6E6E6"/>
        </w:rPr>
        <w:fldChar w:fldCharType="separate"/>
      </w:r>
      <w:r>
        <w:t>42</w:t>
      </w:r>
      <w:r>
        <w:rPr>
          <w:color w:val="2B579A"/>
          <w:shd w:val="clear" w:color="auto" w:fill="E6E6E6"/>
        </w:rPr>
        <w:fldChar w:fldCharType="end"/>
      </w:r>
    </w:p>
    <w:p w:rsidR="00EF620F" w:rsidRDefault="00EF620F" w14:paraId="59ACCCCA" w14:textId="7D529DD1">
      <w:pPr>
        <w:pStyle w:val="TOC4"/>
        <w:rPr>
          <w:rFonts w:asciiTheme="minorHAnsi" w:hAnsiTheme="minorHAnsi" w:eastAsiaTheme="minorEastAsia" w:cstheme="minorBidi"/>
          <w:sz w:val="22"/>
          <w:szCs w:val="22"/>
        </w:rPr>
      </w:pPr>
      <w:r>
        <w:t>6.1.3.1</w:t>
      </w:r>
      <w:r>
        <w:rPr>
          <w:rFonts w:asciiTheme="minorHAnsi" w:hAnsiTheme="minorHAnsi" w:eastAsiaTheme="minorEastAsia" w:cstheme="minorBidi"/>
          <w:sz w:val="22"/>
          <w:szCs w:val="22"/>
        </w:rPr>
        <w:tab/>
      </w:r>
      <w:r>
        <w:t>Test Case</w:t>
      </w:r>
      <w:r>
        <w:tab/>
      </w:r>
      <w:r>
        <w:rPr>
          <w:color w:val="2B579A"/>
          <w:shd w:val="clear" w:color="auto" w:fill="E6E6E6"/>
        </w:rPr>
        <w:fldChar w:fldCharType="begin"/>
      </w:r>
      <w:r>
        <w:instrText xml:space="preserve"> PAGEREF _Toc111203896 \h </w:instrText>
      </w:r>
      <w:r>
        <w:rPr>
          <w:color w:val="2B579A"/>
          <w:shd w:val="clear" w:color="auto" w:fill="E6E6E6"/>
        </w:rPr>
      </w:r>
      <w:r>
        <w:rPr>
          <w:color w:val="2B579A"/>
          <w:shd w:val="clear" w:color="auto" w:fill="E6E6E6"/>
        </w:rPr>
        <w:fldChar w:fldCharType="separate"/>
      </w:r>
      <w:r>
        <w:t>42</w:t>
      </w:r>
      <w:r>
        <w:rPr>
          <w:color w:val="2B579A"/>
          <w:shd w:val="clear" w:color="auto" w:fill="E6E6E6"/>
        </w:rPr>
        <w:fldChar w:fldCharType="end"/>
      </w:r>
    </w:p>
    <w:p w:rsidR="00EF620F" w:rsidRDefault="00EF620F" w14:paraId="553952AC" w14:textId="6712DD99">
      <w:pPr>
        <w:pStyle w:val="TOC5"/>
        <w:rPr>
          <w:rFonts w:asciiTheme="minorHAnsi" w:hAnsiTheme="minorHAnsi" w:eastAsiaTheme="minorEastAsia" w:cstheme="minorBidi"/>
          <w:sz w:val="22"/>
          <w:szCs w:val="22"/>
        </w:rPr>
      </w:pPr>
      <w:r>
        <w:t>6.1.3.1.1</w:t>
      </w:r>
      <w:r>
        <w:rPr>
          <w:rFonts w:asciiTheme="minorHAnsi" w:hAnsiTheme="minorHAnsi" w:eastAsiaTheme="minorEastAsia" w:cstheme="minorBidi"/>
          <w:sz w:val="22"/>
          <w:szCs w:val="22"/>
        </w:rPr>
        <w:tab/>
      </w:r>
      <w:r>
        <w:t>Test Configuration Management</w:t>
      </w:r>
      <w:r>
        <w:tab/>
      </w:r>
      <w:r>
        <w:rPr>
          <w:color w:val="2B579A"/>
          <w:shd w:val="clear" w:color="auto" w:fill="E6E6E6"/>
        </w:rPr>
        <w:fldChar w:fldCharType="begin"/>
      </w:r>
      <w:r>
        <w:instrText xml:space="preserve"> PAGEREF _Toc111203897 \h </w:instrText>
      </w:r>
      <w:r>
        <w:rPr>
          <w:color w:val="2B579A"/>
          <w:shd w:val="clear" w:color="auto" w:fill="E6E6E6"/>
        </w:rPr>
      </w:r>
      <w:r>
        <w:rPr>
          <w:color w:val="2B579A"/>
          <w:shd w:val="clear" w:color="auto" w:fill="E6E6E6"/>
        </w:rPr>
        <w:fldChar w:fldCharType="separate"/>
      </w:r>
      <w:r>
        <w:t>42</w:t>
      </w:r>
      <w:r>
        <w:rPr>
          <w:color w:val="2B579A"/>
          <w:shd w:val="clear" w:color="auto" w:fill="E6E6E6"/>
        </w:rPr>
        <w:fldChar w:fldCharType="end"/>
      </w:r>
    </w:p>
    <w:p w:rsidR="00EF620F" w:rsidRDefault="00EF620F" w14:paraId="132582E7" w14:textId="57B52B54">
      <w:pPr>
        <w:pStyle w:val="TOC5"/>
        <w:rPr>
          <w:rFonts w:asciiTheme="minorHAnsi" w:hAnsiTheme="minorHAnsi" w:eastAsiaTheme="minorEastAsia" w:cstheme="minorBidi"/>
          <w:sz w:val="22"/>
          <w:szCs w:val="22"/>
        </w:rPr>
      </w:pPr>
      <w:r>
        <w:t>6.1.3.1.2</w:t>
      </w:r>
      <w:r>
        <w:rPr>
          <w:rFonts w:asciiTheme="minorHAnsi" w:hAnsiTheme="minorHAnsi" w:eastAsiaTheme="minorEastAsia" w:cstheme="minorBidi"/>
          <w:sz w:val="22"/>
          <w:szCs w:val="22"/>
        </w:rPr>
        <w:tab/>
      </w:r>
      <w:r>
        <w:t>Test Case Reviews</w:t>
      </w:r>
      <w:r>
        <w:tab/>
      </w:r>
      <w:r>
        <w:rPr>
          <w:color w:val="2B579A"/>
          <w:shd w:val="clear" w:color="auto" w:fill="E6E6E6"/>
        </w:rPr>
        <w:fldChar w:fldCharType="begin"/>
      </w:r>
      <w:r>
        <w:instrText xml:space="preserve"> PAGEREF _Toc111203898 \h </w:instrText>
      </w:r>
      <w:r>
        <w:rPr>
          <w:color w:val="2B579A"/>
          <w:shd w:val="clear" w:color="auto" w:fill="E6E6E6"/>
        </w:rPr>
      </w:r>
      <w:r>
        <w:rPr>
          <w:color w:val="2B579A"/>
          <w:shd w:val="clear" w:color="auto" w:fill="E6E6E6"/>
        </w:rPr>
        <w:fldChar w:fldCharType="separate"/>
      </w:r>
      <w:r>
        <w:t>42</w:t>
      </w:r>
      <w:r>
        <w:rPr>
          <w:color w:val="2B579A"/>
          <w:shd w:val="clear" w:color="auto" w:fill="E6E6E6"/>
        </w:rPr>
        <w:fldChar w:fldCharType="end"/>
      </w:r>
    </w:p>
    <w:p w:rsidR="00EF620F" w:rsidRDefault="00EF620F" w14:paraId="211B9968" w14:textId="57E9A190">
      <w:pPr>
        <w:pStyle w:val="TOC4"/>
        <w:rPr>
          <w:rFonts w:asciiTheme="minorHAnsi" w:hAnsiTheme="minorHAnsi" w:eastAsiaTheme="minorEastAsia" w:cstheme="minorBidi"/>
          <w:sz w:val="22"/>
          <w:szCs w:val="22"/>
        </w:rPr>
      </w:pPr>
      <w:r>
        <w:t>6.1.3.2</w:t>
      </w:r>
      <w:r>
        <w:rPr>
          <w:rFonts w:asciiTheme="minorHAnsi" w:hAnsiTheme="minorHAnsi" w:eastAsiaTheme="minorEastAsia" w:cstheme="minorBidi"/>
          <w:sz w:val="22"/>
          <w:szCs w:val="22"/>
        </w:rPr>
        <w:tab/>
      </w:r>
      <w:r>
        <w:t>Test Procedure</w:t>
      </w:r>
      <w:r>
        <w:tab/>
      </w:r>
      <w:r>
        <w:rPr>
          <w:color w:val="2B579A"/>
          <w:shd w:val="clear" w:color="auto" w:fill="E6E6E6"/>
        </w:rPr>
        <w:fldChar w:fldCharType="begin"/>
      </w:r>
      <w:r>
        <w:instrText xml:space="preserve"> PAGEREF _Toc111203899 \h </w:instrText>
      </w:r>
      <w:r>
        <w:rPr>
          <w:color w:val="2B579A"/>
          <w:shd w:val="clear" w:color="auto" w:fill="E6E6E6"/>
        </w:rPr>
      </w:r>
      <w:r>
        <w:rPr>
          <w:color w:val="2B579A"/>
          <w:shd w:val="clear" w:color="auto" w:fill="E6E6E6"/>
        </w:rPr>
        <w:fldChar w:fldCharType="separate"/>
      </w:r>
      <w:r>
        <w:t>43</w:t>
      </w:r>
      <w:r>
        <w:rPr>
          <w:color w:val="2B579A"/>
          <w:shd w:val="clear" w:color="auto" w:fill="E6E6E6"/>
        </w:rPr>
        <w:fldChar w:fldCharType="end"/>
      </w:r>
    </w:p>
    <w:p w:rsidR="00EF620F" w:rsidRDefault="00EF620F" w14:paraId="3AD8FB2E" w14:textId="63D4489E">
      <w:pPr>
        <w:pStyle w:val="TOC5"/>
        <w:rPr>
          <w:rFonts w:asciiTheme="minorHAnsi" w:hAnsiTheme="minorHAnsi" w:eastAsiaTheme="minorEastAsia" w:cstheme="minorBidi"/>
          <w:sz w:val="22"/>
          <w:szCs w:val="22"/>
        </w:rPr>
      </w:pPr>
      <w:r>
        <w:t>6.1.3.2.1</w:t>
      </w:r>
      <w:r>
        <w:rPr>
          <w:rFonts w:asciiTheme="minorHAnsi" w:hAnsiTheme="minorHAnsi" w:eastAsiaTheme="minorEastAsia" w:cstheme="minorBidi"/>
          <w:sz w:val="22"/>
          <w:szCs w:val="22"/>
        </w:rPr>
        <w:tab/>
      </w:r>
      <w:r>
        <w:t>Test Procedure Configuration Management</w:t>
      </w:r>
      <w:r>
        <w:tab/>
      </w:r>
      <w:r>
        <w:rPr>
          <w:color w:val="2B579A"/>
          <w:shd w:val="clear" w:color="auto" w:fill="E6E6E6"/>
        </w:rPr>
        <w:fldChar w:fldCharType="begin"/>
      </w:r>
      <w:r>
        <w:instrText xml:space="preserve"> PAGEREF _Toc111203900 \h </w:instrText>
      </w:r>
      <w:r>
        <w:rPr>
          <w:color w:val="2B579A"/>
          <w:shd w:val="clear" w:color="auto" w:fill="E6E6E6"/>
        </w:rPr>
      </w:r>
      <w:r>
        <w:rPr>
          <w:color w:val="2B579A"/>
          <w:shd w:val="clear" w:color="auto" w:fill="E6E6E6"/>
        </w:rPr>
        <w:fldChar w:fldCharType="separate"/>
      </w:r>
      <w:r>
        <w:t>43</w:t>
      </w:r>
      <w:r>
        <w:rPr>
          <w:color w:val="2B579A"/>
          <w:shd w:val="clear" w:color="auto" w:fill="E6E6E6"/>
        </w:rPr>
        <w:fldChar w:fldCharType="end"/>
      </w:r>
    </w:p>
    <w:p w:rsidR="00EF620F" w:rsidRDefault="00EF620F" w14:paraId="3128E9BB" w14:textId="5B75635C">
      <w:pPr>
        <w:pStyle w:val="TOC5"/>
        <w:rPr>
          <w:rFonts w:asciiTheme="minorHAnsi" w:hAnsiTheme="minorHAnsi" w:eastAsiaTheme="minorEastAsia" w:cstheme="minorBidi"/>
          <w:sz w:val="22"/>
          <w:szCs w:val="22"/>
        </w:rPr>
      </w:pPr>
      <w:r>
        <w:t>6.1.3.2.2</w:t>
      </w:r>
      <w:r>
        <w:rPr>
          <w:rFonts w:asciiTheme="minorHAnsi" w:hAnsiTheme="minorHAnsi" w:eastAsiaTheme="minorEastAsia" w:cstheme="minorBidi"/>
          <w:sz w:val="22"/>
          <w:szCs w:val="22"/>
        </w:rPr>
        <w:tab/>
      </w:r>
      <w:r>
        <w:t>Test Procedure Reviews</w:t>
      </w:r>
      <w:r>
        <w:tab/>
      </w:r>
      <w:r>
        <w:rPr>
          <w:color w:val="2B579A"/>
          <w:shd w:val="clear" w:color="auto" w:fill="E6E6E6"/>
        </w:rPr>
        <w:fldChar w:fldCharType="begin"/>
      </w:r>
      <w:r>
        <w:instrText xml:space="preserve"> PAGEREF _Toc111203901 \h </w:instrText>
      </w:r>
      <w:r>
        <w:rPr>
          <w:color w:val="2B579A"/>
          <w:shd w:val="clear" w:color="auto" w:fill="E6E6E6"/>
        </w:rPr>
      </w:r>
      <w:r>
        <w:rPr>
          <w:color w:val="2B579A"/>
          <w:shd w:val="clear" w:color="auto" w:fill="E6E6E6"/>
        </w:rPr>
        <w:fldChar w:fldCharType="separate"/>
      </w:r>
      <w:r>
        <w:t>43</w:t>
      </w:r>
      <w:r>
        <w:rPr>
          <w:color w:val="2B579A"/>
          <w:shd w:val="clear" w:color="auto" w:fill="E6E6E6"/>
        </w:rPr>
        <w:fldChar w:fldCharType="end"/>
      </w:r>
    </w:p>
    <w:p w:rsidR="00EF620F" w:rsidRDefault="00EF620F" w14:paraId="099B727E" w14:textId="22C4BE56">
      <w:pPr>
        <w:pStyle w:val="TOC4"/>
        <w:rPr>
          <w:rFonts w:asciiTheme="minorHAnsi" w:hAnsiTheme="minorHAnsi" w:eastAsiaTheme="minorEastAsia" w:cstheme="minorBidi"/>
          <w:sz w:val="22"/>
          <w:szCs w:val="22"/>
        </w:rPr>
      </w:pPr>
      <w:r>
        <w:t>6.1.3.3</w:t>
      </w:r>
      <w:r>
        <w:rPr>
          <w:rFonts w:asciiTheme="minorHAnsi" w:hAnsiTheme="minorHAnsi" w:eastAsiaTheme="minorEastAsia" w:cstheme="minorBidi"/>
          <w:sz w:val="22"/>
          <w:szCs w:val="22"/>
        </w:rPr>
        <w:tab/>
      </w:r>
      <w:r>
        <w:t>Verification Testing</w:t>
      </w:r>
      <w:r>
        <w:tab/>
      </w:r>
      <w:r>
        <w:rPr>
          <w:color w:val="2B579A"/>
          <w:shd w:val="clear" w:color="auto" w:fill="E6E6E6"/>
        </w:rPr>
        <w:fldChar w:fldCharType="begin"/>
      </w:r>
      <w:r>
        <w:instrText xml:space="preserve"> PAGEREF _Toc111203902 \h </w:instrText>
      </w:r>
      <w:r>
        <w:rPr>
          <w:color w:val="2B579A"/>
          <w:shd w:val="clear" w:color="auto" w:fill="E6E6E6"/>
        </w:rPr>
      </w:r>
      <w:r>
        <w:rPr>
          <w:color w:val="2B579A"/>
          <w:shd w:val="clear" w:color="auto" w:fill="E6E6E6"/>
        </w:rPr>
        <w:fldChar w:fldCharType="separate"/>
      </w:r>
      <w:r>
        <w:t>43</w:t>
      </w:r>
      <w:r>
        <w:rPr>
          <w:color w:val="2B579A"/>
          <w:shd w:val="clear" w:color="auto" w:fill="E6E6E6"/>
        </w:rPr>
        <w:fldChar w:fldCharType="end"/>
      </w:r>
    </w:p>
    <w:p w:rsidR="00EF620F" w:rsidRDefault="00EF620F" w14:paraId="2B841129" w14:textId="62CBCF99">
      <w:pPr>
        <w:pStyle w:val="TOC5"/>
        <w:rPr>
          <w:rFonts w:asciiTheme="minorHAnsi" w:hAnsiTheme="minorHAnsi" w:eastAsiaTheme="minorEastAsia" w:cstheme="minorBidi"/>
          <w:sz w:val="22"/>
          <w:szCs w:val="22"/>
        </w:rPr>
      </w:pPr>
      <w:r>
        <w:t>6.1.3.3.1</w:t>
      </w:r>
      <w:r>
        <w:rPr>
          <w:rFonts w:asciiTheme="minorHAnsi" w:hAnsiTheme="minorHAnsi" w:eastAsiaTheme="minorEastAsia" w:cstheme="minorBidi"/>
          <w:sz w:val="22"/>
          <w:szCs w:val="22"/>
        </w:rPr>
        <w:tab/>
      </w:r>
      <w:r>
        <w:t>Test Configuration Management</w:t>
      </w:r>
      <w:r>
        <w:tab/>
      </w:r>
      <w:r>
        <w:rPr>
          <w:color w:val="2B579A"/>
          <w:shd w:val="clear" w:color="auto" w:fill="E6E6E6"/>
        </w:rPr>
        <w:fldChar w:fldCharType="begin"/>
      </w:r>
      <w:r>
        <w:instrText xml:space="preserve"> PAGEREF _Toc111203903 \h </w:instrText>
      </w:r>
      <w:r>
        <w:rPr>
          <w:color w:val="2B579A"/>
          <w:shd w:val="clear" w:color="auto" w:fill="E6E6E6"/>
        </w:rPr>
      </w:r>
      <w:r>
        <w:rPr>
          <w:color w:val="2B579A"/>
          <w:shd w:val="clear" w:color="auto" w:fill="E6E6E6"/>
        </w:rPr>
        <w:fldChar w:fldCharType="separate"/>
      </w:r>
      <w:r>
        <w:t>44</w:t>
      </w:r>
      <w:r>
        <w:rPr>
          <w:color w:val="2B579A"/>
          <w:shd w:val="clear" w:color="auto" w:fill="E6E6E6"/>
        </w:rPr>
        <w:fldChar w:fldCharType="end"/>
      </w:r>
    </w:p>
    <w:p w:rsidR="00EF620F" w:rsidRDefault="00EF620F" w14:paraId="04930D04" w14:textId="2CEC8954">
      <w:pPr>
        <w:pStyle w:val="TOC5"/>
        <w:rPr>
          <w:rFonts w:asciiTheme="minorHAnsi" w:hAnsiTheme="minorHAnsi" w:eastAsiaTheme="minorEastAsia" w:cstheme="minorBidi"/>
          <w:sz w:val="22"/>
          <w:szCs w:val="22"/>
        </w:rPr>
      </w:pPr>
      <w:r>
        <w:t>6.1.3.3.2</w:t>
      </w:r>
      <w:r>
        <w:rPr>
          <w:rFonts w:asciiTheme="minorHAnsi" w:hAnsiTheme="minorHAnsi" w:eastAsiaTheme="minorEastAsia" w:cstheme="minorBidi"/>
          <w:sz w:val="22"/>
          <w:szCs w:val="22"/>
        </w:rPr>
        <w:tab/>
      </w:r>
      <w:r>
        <w:t>Test Reviews</w:t>
      </w:r>
      <w:r>
        <w:tab/>
      </w:r>
      <w:r>
        <w:rPr>
          <w:color w:val="2B579A"/>
          <w:shd w:val="clear" w:color="auto" w:fill="E6E6E6"/>
        </w:rPr>
        <w:fldChar w:fldCharType="begin"/>
      </w:r>
      <w:r>
        <w:instrText xml:space="preserve"> PAGEREF _Toc111203904 \h </w:instrText>
      </w:r>
      <w:r>
        <w:rPr>
          <w:color w:val="2B579A"/>
          <w:shd w:val="clear" w:color="auto" w:fill="E6E6E6"/>
        </w:rPr>
      </w:r>
      <w:r>
        <w:rPr>
          <w:color w:val="2B579A"/>
          <w:shd w:val="clear" w:color="auto" w:fill="E6E6E6"/>
        </w:rPr>
        <w:fldChar w:fldCharType="separate"/>
      </w:r>
      <w:r>
        <w:t>44</w:t>
      </w:r>
      <w:r>
        <w:rPr>
          <w:color w:val="2B579A"/>
          <w:shd w:val="clear" w:color="auto" w:fill="E6E6E6"/>
        </w:rPr>
        <w:fldChar w:fldCharType="end"/>
      </w:r>
    </w:p>
    <w:p w:rsidR="00EF620F" w:rsidRDefault="00EF620F" w14:paraId="186711FF" w14:textId="5FD48B77">
      <w:pPr>
        <w:pStyle w:val="TOC2"/>
        <w:rPr>
          <w:rFonts w:asciiTheme="minorHAnsi" w:hAnsiTheme="minorHAnsi" w:eastAsiaTheme="minorEastAsia" w:cstheme="minorBidi"/>
          <w:sz w:val="22"/>
          <w:szCs w:val="22"/>
        </w:rPr>
      </w:pPr>
      <w:r>
        <w:t>6.2</w:t>
      </w:r>
      <w:r>
        <w:rPr>
          <w:rFonts w:asciiTheme="minorHAnsi" w:hAnsiTheme="minorHAnsi" w:eastAsiaTheme="minorEastAsia" w:cstheme="minorBidi"/>
          <w:sz w:val="22"/>
          <w:szCs w:val="22"/>
        </w:rPr>
        <w:tab/>
      </w:r>
      <w:r>
        <w:t>Peer Review Process</w:t>
      </w:r>
      <w:r>
        <w:tab/>
      </w:r>
      <w:r>
        <w:rPr>
          <w:color w:val="2B579A"/>
          <w:shd w:val="clear" w:color="auto" w:fill="E6E6E6"/>
        </w:rPr>
        <w:fldChar w:fldCharType="begin"/>
      </w:r>
      <w:r>
        <w:instrText xml:space="preserve"> PAGEREF _Toc111203905 \h </w:instrText>
      </w:r>
      <w:r>
        <w:rPr>
          <w:color w:val="2B579A"/>
          <w:shd w:val="clear" w:color="auto" w:fill="E6E6E6"/>
        </w:rPr>
      </w:r>
      <w:r>
        <w:rPr>
          <w:color w:val="2B579A"/>
          <w:shd w:val="clear" w:color="auto" w:fill="E6E6E6"/>
        </w:rPr>
        <w:fldChar w:fldCharType="separate"/>
      </w:r>
      <w:r>
        <w:t>44</w:t>
      </w:r>
      <w:r>
        <w:rPr>
          <w:color w:val="2B579A"/>
          <w:shd w:val="clear" w:color="auto" w:fill="E6E6E6"/>
        </w:rPr>
        <w:fldChar w:fldCharType="end"/>
      </w:r>
    </w:p>
    <w:p w:rsidR="00EF620F" w:rsidRDefault="00EF620F" w14:paraId="452A1850" w14:textId="1BAD9DD3">
      <w:pPr>
        <w:pStyle w:val="TOC2"/>
        <w:rPr>
          <w:rFonts w:asciiTheme="minorHAnsi" w:hAnsiTheme="minorHAnsi" w:eastAsiaTheme="minorEastAsia" w:cstheme="minorBidi"/>
          <w:sz w:val="22"/>
          <w:szCs w:val="22"/>
        </w:rPr>
      </w:pPr>
      <w:r>
        <w:t>6.3</w:t>
      </w:r>
      <w:r>
        <w:rPr>
          <w:rFonts w:asciiTheme="minorHAnsi" w:hAnsiTheme="minorHAnsi" w:eastAsiaTheme="minorEastAsia" w:cstheme="minorBidi"/>
          <w:sz w:val="22"/>
          <w:szCs w:val="22"/>
        </w:rPr>
        <w:tab/>
      </w:r>
      <w:r>
        <w:t>Configuration Management Process</w:t>
      </w:r>
      <w:r>
        <w:tab/>
      </w:r>
      <w:r>
        <w:rPr>
          <w:color w:val="2B579A"/>
          <w:shd w:val="clear" w:color="auto" w:fill="E6E6E6"/>
        </w:rPr>
        <w:fldChar w:fldCharType="begin"/>
      </w:r>
      <w:r>
        <w:instrText xml:space="preserve"> PAGEREF _Toc111203906 \h </w:instrText>
      </w:r>
      <w:r>
        <w:rPr>
          <w:color w:val="2B579A"/>
          <w:shd w:val="clear" w:color="auto" w:fill="E6E6E6"/>
        </w:rPr>
      </w:r>
      <w:r>
        <w:rPr>
          <w:color w:val="2B579A"/>
          <w:shd w:val="clear" w:color="auto" w:fill="E6E6E6"/>
        </w:rPr>
        <w:fldChar w:fldCharType="separate"/>
      </w:r>
      <w:r>
        <w:t>45</w:t>
      </w:r>
      <w:r>
        <w:rPr>
          <w:color w:val="2B579A"/>
          <w:shd w:val="clear" w:color="auto" w:fill="E6E6E6"/>
        </w:rPr>
        <w:fldChar w:fldCharType="end"/>
      </w:r>
    </w:p>
    <w:p w:rsidR="00EF620F" w:rsidRDefault="00EF620F" w14:paraId="7AF38322" w14:textId="79B40F4E">
      <w:pPr>
        <w:pStyle w:val="TOC3"/>
        <w:rPr>
          <w:rFonts w:asciiTheme="minorHAnsi" w:hAnsiTheme="minorHAnsi" w:eastAsiaTheme="minorEastAsia" w:cstheme="minorBidi"/>
          <w:sz w:val="22"/>
          <w:szCs w:val="22"/>
        </w:rPr>
      </w:pPr>
      <w:r>
        <w:t>6.3.1</w:t>
      </w:r>
      <w:r>
        <w:rPr>
          <w:rFonts w:asciiTheme="minorHAnsi" w:hAnsiTheme="minorHAnsi" w:eastAsiaTheme="minorEastAsia" w:cstheme="minorBidi"/>
          <w:sz w:val="22"/>
          <w:szCs w:val="22"/>
        </w:rPr>
        <w:tab/>
      </w:r>
      <w:r>
        <w:t>Problem Reporting / Change Request Process</w:t>
      </w:r>
      <w:r>
        <w:tab/>
      </w:r>
      <w:r>
        <w:rPr>
          <w:color w:val="2B579A"/>
          <w:shd w:val="clear" w:color="auto" w:fill="E6E6E6"/>
        </w:rPr>
        <w:fldChar w:fldCharType="begin"/>
      </w:r>
      <w:r>
        <w:instrText xml:space="preserve"> PAGEREF _Toc111203907 \h </w:instrText>
      </w:r>
      <w:r>
        <w:rPr>
          <w:color w:val="2B579A"/>
          <w:shd w:val="clear" w:color="auto" w:fill="E6E6E6"/>
        </w:rPr>
      </w:r>
      <w:r>
        <w:rPr>
          <w:color w:val="2B579A"/>
          <w:shd w:val="clear" w:color="auto" w:fill="E6E6E6"/>
        </w:rPr>
        <w:fldChar w:fldCharType="separate"/>
      </w:r>
      <w:r>
        <w:t>45</w:t>
      </w:r>
      <w:r>
        <w:rPr>
          <w:color w:val="2B579A"/>
          <w:shd w:val="clear" w:color="auto" w:fill="E6E6E6"/>
        </w:rPr>
        <w:fldChar w:fldCharType="end"/>
      </w:r>
    </w:p>
    <w:p w:rsidR="00EF620F" w:rsidRDefault="00EF620F" w14:paraId="6AFAB9E4" w14:textId="6D673304">
      <w:pPr>
        <w:pStyle w:val="TOC2"/>
        <w:rPr>
          <w:rFonts w:asciiTheme="minorHAnsi" w:hAnsiTheme="minorHAnsi" w:eastAsiaTheme="minorEastAsia" w:cstheme="minorBidi"/>
          <w:sz w:val="22"/>
          <w:szCs w:val="22"/>
        </w:rPr>
      </w:pPr>
      <w:r>
        <w:t>6.4</w:t>
      </w:r>
      <w:r>
        <w:rPr>
          <w:rFonts w:asciiTheme="minorHAnsi" w:hAnsiTheme="minorHAnsi" w:eastAsiaTheme="minorEastAsia" w:cstheme="minorBidi"/>
          <w:sz w:val="22"/>
          <w:szCs w:val="22"/>
        </w:rPr>
        <w:tab/>
      </w:r>
      <w:r>
        <w:t>Software Quality Assurance Process</w:t>
      </w:r>
      <w:r>
        <w:tab/>
      </w:r>
      <w:r>
        <w:rPr>
          <w:color w:val="2B579A"/>
          <w:shd w:val="clear" w:color="auto" w:fill="E6E6E6"/>
        </w:rPr>
        <w:fldChar w:fldCharType="begin"/>
      </w:r>
      <w:r>
        <w:instrText xml:space="preserve"> PAGEREF _Toc111203908 \h </w:instrText>
      </w:r>
      <w:r>
        <w:rPr>
          <w:color w:val="2B579A"/>
          <w:shd w:val="clear" w:color="auto" w:fill="E6E6E6"/>
        </w:rPr>
      </w:r>
      <w:r>
        <w:rPr>
          <w:color w:val="2B579A"/>
          <w:shd w:val="clear" w:color="auto" w:fill="E6E6E6"/>
        </w:rPr>
        <w:fldChar w:fldCharType="separate"/>
      </w:r>
      <w:r>
        <w:t>45</w:t>
      </w:r>
      <w:r>
        <w:rPr>
          <w:color w:val="2B579A"/>
          <w:shd w:val="clear" w:color="auto" w:fill="E6E6E6"/>
        </w:rPr>
        <w:fldChar w:fldCharType="end"/>
      </w:r>
    </w:p>
    <w:p w:rsidR="00EF620F" w:rsidRDefault="00EF620F" w14:paraId="2FBA5A7D" w14:textId="799D44DE">
      <w:pPr>
        <w:pStyle w:val="TOC2"/>
        <w:rPr>
          <w:rFonts w:asciiTheme="minorHAnsi" w:hAnsiTheme="minorHAnsi" w:eastAsiaTheme="minorEastAsia" w:cstheme="minorBidi"/>
          <w:sz w:val="22"/>
          <w:szCs w:val="22"/>
        </w:rPr>
      </w:pPr>
      <w:r>
        <w:t>6.5</w:t>
      </w:r>
      <w:r>
        <w:rPr>
          <w:rFonts w:asciiTheme="minorHAnsi" w:hAnsiTheme="minorHAnsi" w:eastAsiaTheme="minorEastAsia" w:cstheme="minorBidi"/>
          <w:sz w:val="22"/>
          <w:szCs w:val="22"/>
        </w:rPr>
        <w:tab/>
      </w:r>
      <w:r>
        <w:t>Organizational Responsibilities</w:t>
      </w:r>
      <w:r>
        <w:tab/>
      </w:r>
      <w:r>
        <w:rPr>
          <w:color w:val="2B579A"/>
          <w:shd w:val="clear" w:color="auto" w:fill="E6E6E6"/>
        </w:rPr>
        <w:fldChar w:fldCharType="begin"/>
      </w:r>
      <w:r>
        <w:instrText xml:space="preserve"> PAGEREF _Toc111203909 \h </w:instrText>
      </w:r>
      <w:r>
        <w:rPr>
          <w:color w:val="2B579A"/>
          <w:shd w:val="clear" w:color="auto" w:fill="E6E6E6"/>
        </w:rPr>
      </w:r>
      <w:r>
        <w:rPr>
          <w:color w:val="2B579A"/>
          <w:shd w:val="clear" w:color="auto" w:fill="E6E6E6"/>
        </w:rPr>
        <w:fldChar w:fldCharType="separate"/>
      </w:r>
      <w:r>
        <w:t>45</w:t>
      </w:r>
      <w:r>
        <w:rPr>
          <w:color w:val="2B579A"/>
          <w:shd w:val="clear" w:color="auto" w:fill="E6E6E6"/>
        </w:rPr>
        <w:fldChar w:fldCharType="end"/>
      </w:r>
    </w:p>
    <w:p w:rsidR="00EF620F" w:rsidRDefault="00EF620F" w14:paraId="1B2E2E3A" w14:textId="7B55C1F6">
      <w:pPr>
        <w:pStyle w:val="TOC3"/>
        <w:rPr>
          <w:rFonts w:asciiTheme="minorHAnsi" w:hAnsiTheme="minorHAnsi" w:eastAsiaTheme="minorEastAsia" w:cstheme="minorBidi"/>
          <w:sz w:val="22"/>
          <w:szCs w:val="22"/>
        </w:rPr>
      </w:pPr>
      <w:r>
        <w:t>6.5.1</w:t>
      </w:r>
      <w:r>
        <w:rPr>
          <w:rFonts w:asciiTheme="minorHAnsi" w:hAnsiTheme="minorHAnsi" w:eastAsiaTheme="minorEastAsia" w:cstheme="minorBidi"/>
          <w:sz w:val="22"/>
          <w:szCs w:val="22"/>
        </w:rPr>
        <w:tab/>
      </w:r>
      <w:r>
        <w:t>Staffing</w:t>
      </w:r>
      <w:r>
        <w:tab/>
      </w:r>
      <w:r>
        <w:rPr>
          <w:color w:val="2B579A"/>
          <w:shd w:val="clear" w:color="auto" w:fill="E6E6E6"/>
        </w:rPr>
        <w:fldChar w:fldCharType="begin"/>
      </w:r>
      <w:r>
        <w:instrText xml:space="preserve"> PAGEREF _Toc111203910 \h </w:instrText>
      </w:r>
      <w:r>
        <w:rPr>
          <w:color w:val="2B579A"/>
          <w:shd w:val="clear" w:color="auto" w:fill="E6E6E6"/>
        </w:rPr>
      </w:r>
      <w:r>
        <w:rPr>
          <w:color w:val="2B579A"/>
          <w:shd w:val="clear" w:color="auto" w:fill="E6E6E6"/>
        </w:rPr>
        <w:fldChar w:fldCharType="separate"/>
      </w:r>
      <w:r>
        <w:t>46</w:t>
      </w:r>
      <w:r>
        <w:rPr>
          <w:color w:val="2B579A"/>
          <w:shd w:val="clear" w:color="auto" w:fill="E6E6E6"/>
        </w:rPr>
        <w:fldChar w:fldCharType="end"/>
      </w:r>
    </w:p>
    <w:p w:rsidR="00EF620F" w:rsidRDefault="00EF620F" w14:paraId="55B01F1E" w14:textId="724BA6A5">
      <w:pPr>
        <w:pStyle w:val="TOC3"/>
        <w:rPr>
          <w:rFonts w:asciiTheme="minorHAnsi" w:hAnsiTheme="minorHAnsi" w:eastAsiaTheme="minorEastAsia" w:cstheme="minorBidi"/>
          <w:sz w:val="22"/>
          <w:szCs w:val="22"/>
        </w:rPr>
      </w:pPr>
      <w:r>
        <w:t>6.5.2</w:t>
      </w:r>
      <w:r>
        <w:rPr>
          <w:rFonts w:asciiTheme="minorHAnsi" w:hAnsiTheme="minorHAnsi" w:eastAsiaTheme="minorEastAsia" w:cstheme="minorBidi"/>
          <w:sz w:val="22"/>
          <w:szCs w:val="22"/>
        </w:rPr>
        <w:tab/>
      </w:r>
      <w:r>
        <w:t>Roles and Responsibilities</w:t>
      </w:r>
      <w:r>
        <w:tab/>
      </w:r>
      <w:r>
        <w:rPr>
          <w:color w:val="2B579A"/>
          <w:shd w:val="clear" w:color="auto" w:fill="E6E6E6"/>
        </w:rPr>
        <w:fldChar w:fldCharType="begin"/>
      </w:r>
      <w:r>
        <w:instrText xml:space="preserve"> PAGEREF _Toc111203911 \h </w:instrText>
      </w:r>
      <w:r>
        <w:rPr>
          <w:color w:val="2B579A"/>
          <w:shd w:val="clear" w:color="auto" w:fill="E6E6E6"/>
        </w:rPr>
      </w:r>
      <w:r>
        <w:rPr>
          <w:color w:val="2B579A"/>
          <w:shd w:val="clear" w:color="auto" w:fill="E6E6E6"/>
        </w:rPr>
        <w:fldChar w:fldCharType="separate"/>
      </w:r>
      <w:r>
        <w:t>46</w:t>
      </w:r>
      <w:r>
        <w:rPr>
          <w:color w:val="2B579A"/>
          <w:shd w:val="clear" w:color="auto" w:fill="E6E6E6"/>
        </w:rPr>
        <w:fldChar w:fldCharType="end"/>
      </w:r>
    </w:p>
    <w:p w:rsidR="00EF620F" w:rsidRDefault="00EF620F" w14:paraId="60A696A4" w14:textId="760E1E2A">
      <w:pPr>
        <w:pStyle w:val="TOC2"/>
        <w:rPr>
          <w:rFonts w:asciiTheme="minorHAnsi" w:hAnsiTheme="minorHAnsi" w:eastAsiaTheme="minorEastAsia" w:cstheme="minorBidi"/>
          <w:sz w:val="22"/>
          <w:szCs w:val="22"/>
        </w:rPr>
      </w:pPr>
      <w:r>
        <w:t>6.6</w:t>
      </w:r>
      <w:r>
        <w:rPr>
          <w:rFonts w:asciiTheme="minorHAnsi" w:hAnsiTheme="minorHAnsi" w:eastAsiaTheme="minorEastAsia" w:cstheme="minorBidi"/>
          <w:sz w:val="22"/>
          <w:szCs w:val="22"/>
        </w:rPr>
        <w:tab/>
      </w:r>
      <w:r>
        <w:t>Certification Liaison</w:t>
      </w:r>
      <w:r>
        <w:tab/>
      </w:r>
      <w:r>
        <w:rPr>
          <w:color w:val="2B579A"/>
          <w:shd w:val="clear" w:color="auto" w:fill="E6E6E6"/>
        </w:rPr>
        <w:fldChar w:fldCharType="begin"/>
      </w:r>
      <w:r>
        <w:instrText xml:space="preserve"> PAGEREF _Toc111203912 \h </w:instrText>
      </w:r>
      <w:r>
        <w:rPr>
          <w:color w:val="2B579A"/>
          <w:shd w:val="clear" w:color="auto" w:fill="E6E6E6"/>
        </w:rPr>
      </w:r>
      <w:r>
        <w:rPr>
          <w:color w:val="2B579A"/>
          <w:shd w:val="clear" w:color="auto" w:fill="E6E6E6"/>
        </w:rPr>
        <w:fldChar w:fldCharType="separate"/>
      </w:r>
      <w:r>
        <w:t>47</w:t>
      </w:r>
      <w:r>
        <w:rPr>
          <w:color w:val="2B579A"/>
          <w:shd w:val="clear" w:color="auto" w:fill="E6E6E6"/>
        </w:rPr>
        <w:fldChar w:fldCharType="end"/>
      </w:r>
    </w:p>
    <w:p w:rsidR="00EF620F" w:rsidRDefault="00EF620F" w14:paraId="71EDFC20" w14:textId="1B38E051">
      <w:pPr>
        <w:pStyle w:val="TOC1"/>
        <w:rPr>
          <w:rFonts w:asciiTheme="minorHAnsi" w:hAnsiTheme="minorHAnsi" w:eastAsiaTheme="minorEastAsia" w:cstheme="minorBidi"/>
          <w:b w:val="0"/>
          <w:sz w:val="22"/>
          <w:szCs w:val="22"/>
        </w:rPr>
      </w:pPr>
      <w:r>
        <w:t>7</w:t>
      </w:r>
      <w:r>
        <w:rPr>
          <w:rFonts w:asciiTheme="minorHAnsi" w:hAnsiTheme="minorHAnsi" w:eastAsiaTheme="minorEastAsia" w:cstheme="minorBidi"/>
          <w:b w:val="0"/>
          <w:sz w:val="22"/>
          <w:szCs w:val="22"/>
        </w:rPr>
        <w:tab/>
      </w:r>
      <w:r>
        <w:t>Software Life Cycle Data</w:t>
      </w:r>
      <w:r>
        <w:tab/>
      </w:r>
      <w:r>
        <w:rPr>
          <w:color w:val="2B579A"/>
          <w:shd w:val="clear" w:color="auto" w:fill="E6E6E6"/>
        </w:rPr>
        <w:fldChar w:fldCharType="begin"/>
      </w:r>
      <w:r>
        <w:instrText xml:space="preserve"> PAGEREF _Toc111203913 \h </w:instrText>
      </w:r>
      <w:r>
        <w:rPr>
          <w:color w:val="2B579A"/>
          <w:shd w:val="clear" w:color="auto" w:fill="E6E6E6"/>
        </w:rPr>
      </w:r>
      <w:r>
        <w:rPr>
          <w:color w:val="2B579A"/>
          <w:shd w:val="clear" w:color="auto" w:fill="E6E6E6"/>
        </w:rPr>
        <w:fldChar w:fldCharType="separate"/>
      </w:r>
      <w:r>
        <w:t>49</w:t>
      </w:r>
      <w:r>
        <w:rPr>
          <w:color w:val="2B579A"/>
          <w:shd w:val="clear" w:color="auto" w:fill="E6E6E6"/>
        </w:rPr>
        <w:fldChar w:fldCharType="end"/>
      </w:r>
    </w:p>
    <w:p w:rsidR="00EF620F" w:rsidRDefault="00EF620F" w14:paraId="51EE3CB4" w14:textId="4BE5D3D6">
      <w:pPr>
        <w:pStyle w:val="TOC1"/>
        <w:rPr>
          <w:rFonts w:asciiTheme="minorHAnsi" w:hAnsiTheme="minorHAnsi" w:eastAsiaTheme="minorEastAsia" w:cstheme="minorBidi"/>
          <w:b w:val="0"/>
          <w:sz w:val="22"/>
          <w:szCs w:val="22"/>
        </w:rPr>
      </w:pPr>
      <w:r>
        <w:t>8</w:t>
      </w:r>
      <w:r>
        <w:rPr>
          <w:rFonts w:asciiTheme="minorHAnsi" w:hAnsiTheme="minorHAnsi" w:eastAsiaTheme="minorEastAsia" w:cstheme="minorBidi"/>
          <w:b w:val="0"/>
          <w:sz w:val="22"/>
          <w:szCs w:val="22"/>
        </w:rPr>
        <w:tab/>
      </w:r>
      <w:r>
        <w:t>Certification Schedule</w:t>
      </w:r>
      <w:r>
        <w:tab/>
      </w:r>
      <w:r>
        <w:rPr>
          <w:color w:val="2B579A"/>
          <w:shd w:val="clear" w:color="auto" w:fill="E6E6E6"/>
        </w:rPr>
        <w:fldChar w:fldCharType="begin"/>
      </w:r>
      <w:r>
        <w:instrText xml:space="preserve"> PAGEREF _Toc111203914 \h </w:instrText>
      </w:r>
      <w:r>
        <w:rPr>
          <w:color w:val="2B579A"/>
          <w:shd w:val="clear" w:color="auto" w:fill="E6E6E6"/>
        </w:rPr>
      </w:r>
      <w:r>
        <w:rPr>
          <w:color w:val="2B579A"/>
          <w:shd w:val="clear" w:color="auto" w:fill="E6E6E6"/>
        </w:rPr>
        <w:fldChar w:fldCharType="separate"/>
      </w:r>
      <w:r>
        <w:t>53</w:t>
      </w:r>
      <w:r>
        <w:rPr>
          <w:color w:val="2B579A"/>
          <w:shd w:val="clear" w:color="auto" w:fill="E6E6E6"/>
        </w:rPr>
        <w:fldChar w:fldCharType="end"/>
      </w:r>
    </w:p>
    <w:p w:rsidR="00EF620F" w:rsidRDefault="00EF620F" w14:paraId="3B9BA094" w14:textId="46F572CA">
      <w:pPr>
        <w:pStyle w:val="TOC1"/>
        <w:rPr>
          <w:rFonts w:asciiTheme="minorHAnsi" w:hAnsiTheme="minorHAnsi" w:eastAsiaTheme="minorEastAsia" w:cstheme="minorBidi"/>
          <w:b w:val="0"/>
          <w:sz w:val="22"/>
          <w:szCs w:val="22"/>
        </w:rPr>
      </w:pPr>
      <w:r>
        <w:t>9</w:t>
      </w:r>
      <w:r>
        <w:rPr>
          <w:rFonts w:asciiTheme="minorHAnsi" w:hAnsiTheme="minorHAnsi" w:eastAsiaTheme="minorEastAsia" w:cstheme="minorBidi"/>
          <w:b w:val="0"/>
          <w:sz w:val="22"/>
          <w:szCs w:val="22"/>
        </w:rPr>
        <w:tab/>
      </w:r>
      <w:r>
        <w:t>Additional Considerations</w:t>
      </w:r>
      <w:r>
        <w:tab/>
      </w:r>
      <w:r>
        <w:rPr>
          <w:color w:val="2B579A"/>
          <w:shd w:val="clear" w:color="auto" w:fill="E6E6E6"/>
        </w:rPr>
        <w:fldChar w:fldCharType="begin"/>
      </w:r>
      <w:r>
        <w:instrText xml:space="preserve"> PAGEREF _Toc111203915 \h </w:instrText>
      </w:r>
      <w:r>
        <w:rPr>
          <w:color w:val="2B579A"/>
          <w:shd w:val="clear" w:color="auto" w:fill="E6E6E6"/>
        </w:rPr>
      </w:r>
      <w:r>
        <w:rPr>
          <w:color w:val="2B579A"/>
          <w:shd w:val="clear" w:color="auto" w:fill="E6E6E6"/>
        </w:rPr>
        <w:fldChar w:fldCharType="separate"/>
      </w:r>
      <w:r>
        <w:t>54</w:t>
      </w:r>
      <w:r>
        <w:rPr>
          <w:color w:val="2B579A"/>
          <w:shd w:val="clear" w:color="auto" w:fill="E6E6E6"/>
        </w:rPr>
        <w:fldChar w:fldCharType="end"/>
      </w:r>
    </w:p>
    <w:p w:rsidR="00EF620F" w:rsidRDefault="00EF620F" w14:paraId="5C6C29C7" w14:textId="4DD38031">
      <w:pPr>
        <w:pStyle w:val="TOC2"/>
        <w:rPr>
          <w:rFonts w:asciiTheme="minorHAnsi" w:hAnsiTheme="minorHAnsi" w:eastAsiaTheme="minorEastAsia" w:cstheme="minorBidi"/>
          <w:sz w:val="22"/>
          <w:szCs w:val="22"/>
        </w:rPr>
      </w:pPr>
      <w:r>
        <w:t>9.1</w:t>
      </w:r>
      <w:r>
        <w:rPr>
          <w:rFonts w:asciiTheme="minorHAnsi" w:hAnsiTheme="minorHAnsi" w:eastAsiaTheme="minorEastAsia" w:cstheme="minorBidi"/>
          <w:sz w:val="22"/>
          <w:szCs w:val="22"/>
        </w:rPr>
        <w:tab/>
      </w:r>
      <w:r>
        <w:t>Use of Previously Developed Software</w:t>
      </w:r>
      <w:r>
        <w:tab/>
      </w:r>
      <w:r>
        <w:rPr>
          <w:color w:val="2B579A"/>
          <w:shd w:val="clear" w:color="auto" w:fill="E6E6E6"/>
        </w:rPr>
        <w:fldChar w:fldCharType="begin"/>
      </w:r>
      <w:r>
        <w:instrText xml:space="preserve"> PAGEREF _Toc111203916 \h </w:instrText>
      </w:r>
      <w:r>
        <w:rPr>
          <w:color w:val="2B579A"/>
          <w:shd w:val="clear" w:color="auto" w:fill="E6E6E6"/>
        </w:rPr>
      </w:r>
      <w:r>
        <w:rPr>
          <w:color w:val="2B579A"/>
          <w:shd w:val="clear" w:color="auto" w:fill="E6E6E6"/>
        </w:rPr>
        <w:fldChar w:fldCharType="separate"/>
      </w:r>
      <w:r>
        <w:t>54</w:t>
      </w:r>
      <w:r>
        <w:rPr>
          <w:color w:val="2B579A"/>
          <w:shd w:val="clear" w:color="auto" w:fill="E6E6E6"/>
        </w:rPr>
        <w:fldChar w:fldCharType="end"/>
      </w:r>
    </w:p>
    <w:p w:rsidR="00EF620F" w:rsidRDefault="00EF620F" w14:paraId="3C8B933B" w14:textId="30B5A06A">
      <w:pPr>
        <w:pStyle w:val="TOC2"/>
        <w:rPr>
          <w:rFonts w:asciiTheme="minorHAnsi" w:hAnsiTheme="minorHAnsi" w:eastAsiaTheme="minorEastAsia" w:cstheme="minorBidi"/>
          <w:sz w:val="22"/>
          <w:szCs w:val="22"/>
        </w:rPr>
      </w:pPr>
      <w:r>
        <w:t>9.2</w:t>
      </w:r>
      <w:r>
        <w:rPr>
          <w:rFonts w:asciiTheme="minorHAnsi" w:hAnsiTheme="minorHAnsi" w:eastAsiaTheme="minorEastAsia" w:cstheme="minorBidi"/>
          <w:sz w:val="22"/>
          <w:szCs w:val="22"/>
        </w:rPr>
        <w:tab/>
      </w:r>
      <w:r>
        <w:t>Commercial Off The Shelf (COTS) Software</w:t>
      </w:r>
      <w:r>
        <w:tab/>
      </w:r>
      <w:r>
        <w:rPr>
          <w:color w:val="2B579A"/>
          <w:shd w:val="clear" w:color="auto" w:fill="E6E6E6"/>
        </w:rPr>
        <w:fldChar w:fldCharType="begin"/>
      </w:r>
      <w:r>
        <w:instrText xml:space="preserve"> PAGEREF _Toc111203917 \h </w:instrText>
      </w:r>
      <w:r>
        <w:rPr>
          <w:color w:val="2B579A"/>
          <w:shd w:val="clear" w:color="auto" w:fill="E6E6E6"/>
        </w:rPr>
      </w:r>
      <w:r>
        <w:rPr>
          <w:color w:val="2B579A"/>
          <w:shd w:val="clear" w:color="auto" w:fill="E6E6E6"/>
        </w:rPr>
        <w:fldChar w:fldCharType="separate"/>
      </w:r>
      <w:r>
        <w:t>54</w:t>
      </w:r>
      <w:r>
        <w:rPr>
          <w:color w:val="2B579A"/>
          <w:shd w:val="clear" w:color="auto" w:fill="E6E6E6"/>
        </w:rPr>
        <w:fldChar w:fldCharType="end"/>
      </w:r>
    </w:p>
    <w:p w:rsidR="00EF620F" w:rsidRDefault="00EF620F" w14:paraId="519C1367" w14:textId="68883386">
      <w:pPr>
        <w:pStyle w:val="TOC2"/>
        <w:rPr>
          <w:rFonts w:asciiTheme="minorHAnsi" w:hAnsiTheme="minorHAnsi" w:eastAsiaTheme="minorEastAsia" w:cstheme="minorBidi"/>
          <w:sz w:val="22"/>
          <w:szCs w:val="22"/>
        </w:rPr>
      </w:pPr>
      <w:r>
        <w:t>9.3</w:t>
      </w:r>
      <w:r>
        <w:rPr>
          <w:rFonts w:asciiTheme="minorHAnsi" w:hAnsiTheme="minorHAnsi" w:eastAsiaTheme="minorEastAsia" w:cstheme="minorBidi"/>
          <w:sz w:val="22"/>
          <w:szCs w:val="22"/>
        </w:rPr>
        <w:tab/>
      </w:r>
      <w:r>
        <w:t>Product Service Experience</w:t>
      </w:r>
      <w:r>
        <w:tab/>
      </w:r>
      <w:r>
        <w:rPr>
          <w:color w:val="2B579A"/>
          <w:shd w:val="clear" w:color="auto" w:fill="E6E6E6"/>
        </w:rPr>
        <w:fldChar w:fldCharType="begin"/>
      </w:r>
      <w:r>
        <w:instrText xml:space="preserve"> PAGEREF _Toc111203918 \h </w:instrText>
      </w:r>
      <w:r>
        <w:rPr>
          <w:color w:val="2B579A"/>
          <w:shd w:val="clear" w:color="auto" w:fill="E6E6E6"/>
        </w:rPr>
      </w:r>
      <w:r>
        <w:rPr>
          <w:color w:val="2B579A"/>
          <w:shd w:val="clear" w:color="auto" w:fill="E6E6E6"/>
        </w:rPr>
        <w:fldChar w:fldCharType="separate"/>
      </w:r>
      <w:r>
        <w:t>54</w:t>
      </w:r>
      <w:r>
        <w:rPr>
          <w:color w:val="2B579A"/>
          <w:shd w:val="clear" w:color="auto" w:fill="E6E6E6"/>
        </w:rPr>
        <w:fldChar w:fldCharType="end"/>
      </w:r>
    </w:p>
    <w:p w:rsidR="00EF620F" w:rsidRDefault="00EF620F" w14:paraId="6BA12F81" w14:textId="3B52570E">
      <w:pPr>
        <w:pStyle w:val="TOC2"/>
        <w:rPr>
          <w:rFonts w:asciiTheme="minorHAnsi" w:hAnsiTheme="minorHAnsi" w:eastAsiaTheme="minorEastAsia" w:cstheme="minorBidi"/>
          <w:sz w:val="22"/>
          <w:szCs w:val="22"/>
        </w:rPr>
      </w:pPr>
      <w:r>
        <w:t>9.4</w:t>
      </w:r>
      <w:r>
        <w:rPr>
          <w:rFonts w:asciiTheme="minorHAnsi" w:hAnsiTheme="minorHAnsi" w:eastAsiaTheme="minorEastAsia" w:cstheme="minorBidi"/>
          <w:sz w:val="22"/>
          <w:szCs w:val="22"/>
        </w:rPr>
        <w:tab/>
      </w:r>
      <w:r>
        <w:t>Tool Assessment and Qualification</w:t>
      </w:r>
      <w:r>
        <w:tab/>
      </w:r>
      <w:r>
        <w:rPr>
          <w:color w:val="2B579A"/>
          <w:shd w:val="clear" w:color="auto" w:fill="E6E6E6"/>
        </w:rPr>
        <w:fldChar w:fldCharType="begin"/>
      </w:r>
      <w:r>
        <w:instrText xml:space="preserve"> PAGEREF _Toc111203919 \h </w:instrText>
      </w:r>
      <w:r>
        <w:rPr>
          <w:color w:val="2B579A"/>
          <w:shd w:val="clear" w:color="auto" w:fill="E6E6E6"/>
        </w:rPr>
      </w:r>
      <w:r>
        <w:rPr>
          <w:color w:val="2B579A"/>
          <w:shd w:val="clear" w:color="auto" w:fill="E6E6E6"/>
        </w:rPr>
        <w:fldChar w:fldCharType="separate"/>
      </w:r>
      <w:r>
        <w:t>54</w:t>
      </w:r>
      <w:r>
        <w:rPr>
          <w:color w:val="2B579A"/>
          <w:shd w:val="clear" w:color="auto" w:fill="E6E6E6"/>
        </w:rPr>
        <w:fldChar w:fldCharType="end"/>
      </w:r>
    </w:p>
    <w:p w:rsidR="00EF620F" w:rsidRDefault="00EF620F" w14:paraId="21A866F2" w14:textId="17E2B2A8">
      <w:pPr>
        <w:pStyle w:val="TOC3"/>
        <w:rPr>
          <w:rFonts w:asciiTheme="minorHAnsi" w:hAnsiTheme="minorHAnsi" w:eastAsiaTheme="minorEastAsia" w:cstheme="minorBidi"/>
          <w:sz w:val="22"/>
          <w:szCs w:val="22"/>
        </w:rPr>
      </w:pPr>
      <w:r>
        <w:t>9.4.1</w:t>
      </w:r>
      <w:r>
        <w:rPr>
          <w:rFonts w:asciiTheme="minorHAnsi" w:hAnsiTheme="minorHAnsi" w:eastAsiaTheme="minorEastAsia" w:cstheme="minorBidi"/>
          <w:sz w:val="22"/>
          <w:szCs w:val="22"/>
        </w:rPr>
        <w:tab/>
      </w:r>
      <w:r>
        <w:t>Virtual Integrated Software Testbed for Avionics (VISTA)</w:t>
      </w:r>
      <w:r>
        <w:tab/>
      </w:r>
      <w:r>
        <w:rPr>
          <w:color w:val="2B579A"/>
          <w:shd w:val="clear" w:color="auto" w:fill="E6E6E6"/>
        </w:rPr>
        <w:fldChar w:fldCharType="begin"/>
      </w:r>
      <w:r>
        <w:instrText xml:space="preserve"> PAGEREF _Toc111203920 \h </w:instrText>
      </w:r>
      <w:r>
        <w:rPr>
          <w:color w:val="2B579A"/>
          <w:shd w:val="clear" w:color="auto" w:fill="E6E6E6"/>
        </w:rPr>
      </w:r>
      <w:r>
        <w:rPr>
          <w:color w:val="2B579A"/>
          <w:shd w:val="clear" w:color="auto" w:fill="E6E6E6"/>
        </w:rPr>
        <w:fldChar w:fldCharType="separate"/>
      </w:r>
      <w:r>
        <w:t>60</w:t>
      </w:r>
      <w:r>
        <w:rPr>
          <w:color w:val="2B579A"/>
          <w:shd w:val="clear" w:color="auto" w:fill="E6E6E6"/>
        </w:rPr>
        <w:fldChar w:fldCharType="end"/>
      </w:r>
    </w:p>
    <w:p w:rsidR="00EF620F" w:rsidRDefault="00EF620F" w14:paraId="548207C9" w14:textId="2D38425C">
      <w:pPr>
        <w:pStyle w:val="TOC3"/>
        <w:rPr>
          <w:rFonts w:asciiTheme="minorHAnsi" w:hAnsiTheme="minorHAnsi" w:eastAsiaTheme="minorEastAsia" w:cstheme="minorBidi"/>
          <w:sz w:val="22"/>
          <w:szCs w:val="22"/>
        </w:rPr>
      </w:pPr>
      <w:r>
        <w:t>9.4.2</w:t>
      </w:r>
      <w:r>
        <w:rPr>
          <w:rFonts w:asciiTheme="minorHAnsi" w:hAnsiTheme="minorHAnsi" w:eastAsiaTheme="minorEastAsia" w:cstheme="minorBidi"/>
          <w:sz w:val="22"/>
          <w:szCs w:val="22"/>
        </w:rPr>
        <w:tab/>
      </w:r>
      <w:r>
        <w:t>VectorCAST Cover Tool Suite</w:t>
      </w:r>
      <w:r>
        <w:tab/>
      </w:r>
      <w:r>
        <w:rPr>
          <w:color w:val="2B579A"/>
          <w:shd w:val="clear" w:color="auto" w:fill="E6E6E6"/>
        </w:rPr>
        <w:fldChar w:fldCharType="begin"/>
      </w:r>
      <w:r>
        <w:instrText xml:space="preserve"> PAGEREF _Toc111203921 \h </w:instrText>
      </w:r>
      <w:r>
        <w:rPr>
          <w:color w:val="2B579A"/>
          <w:shd w:val="clear" w:color="auto" w:fill="E6E6E6"/>
        </w:rPr>
      </w:r>
      <w:r>
        <w:rPr>
          <w:color w:val="2B579A"/>
          <w:shd w:val="clear" w:color="auto" w:fill="E6E6E6"/>
        </w:rPr>
        <w:fldChar w:fldCharType="separate"/>
      </w:r>
      <w:r>
        <w:t>61</w:t>
      </w:r>
      <w:r>
        <w:rPr>
          <w:color w:val="2B579A"/>
          <w:shd w:val="clear" w:color="auto" w:fill="E6E6E6"/>
        </w:rPr>
        <w:fldChar w:fldCharType="end"/>
      </w:r>
    </w:p>
    <w:p w:rsidR="00EF620F" w:rsidRDefault="00EF620F" w14:paraId="1B719ADD" w14:textId="773C1853">
      <w:pPr>
        <w:pStyle w:val="TOC2"/>
        <w:rPr>
          <w:rFonts w:asciiTheme="minorHAnsi" w:hAnsiTheme="minorHAnsi" w:eastAsiaTheme="minorEastAsia" w:cstheme="minorBidi"/>
          <w:sz w:val="22"/>
          <w:szCs w:val="22"/>
        </w:rPr>
      </w:pPr>
      <w:r>
        <w:t>9.5</w:t>
      </w:r>
      <w:r>
        <w:rPr>
          <w:rFonts w:asciiTheme="minorHAnsi" w:hAnsiTheme="minorHAnsi" w:eastAsiaTheme="minorEastAsia" w:cstheme="minorBidi"/>
          <w:sz w:val="22"/>
          <w:szCs w:val="22"/>
        </w:rPr>
        <w:tab/>
      </w:r>
      <w:r>
        <w:t>Option Selectable Software</w:t>
      </w:r>
      <w:r>
        <w:tab/>
      </w:r>
      <w:r>
        <w:rPr>
          <w:color w:val="2B579A"/>
          <w:shd w:val="clear" w:color="auto" w:fill="E6E6E6"/>
        </w:rPr>
        <w:fldChar w:fldCharType="begin"/>
      </w:r>
      <w:r>
        <w:instrText xml:space="preserve"> PAGEREF _Toc111203922 \h </w:instrText>
      </w:r>
      <w:r>
        <w:rPr>
          <w:color w:val="2B579A"/>
          <w:shd w:val="clear" w:color="auto" w:fill="E6E6E6"/>
        </w:rPr>
      </w:r>
      <w:r>
        <w:rPr>
          <w:color w:val="2B579A"/>
          <w:shd w:val="clear" w:color="auto" w:fill="E6E6E6"/>
        </w:rPr>
        <w:fldChar w:fldCharType="separate"/>
      </w:r>
      <w:r>
        <w:t>61</w:t>
      </w:r>
      <w:r>
        <w:rPr>
          <w:color w:val="2B579A"/>
          <w:shd w:val="clear" w:color="auto" w:fill="E6E6E6"/>
        </w:rPr>
        <w:fldChar w:fldCharType="end"/>
      </w:r>
    </w:p>
    <w:p w:rsidR="00EF620F" w:rsidRDefault="00EF620F" w14:paraId="704ED8E3" w14:textId="1AF78C6F">
      <w:pPr>
        <w:pStyle w:val="TOC2"/>
        <w:rPr>
          <w:rFonts w:asciiTheme="minorHAnsi" w:hAnsiTheme="minorHAnsi" w:eastAsiaTheme="minorEastAsia" w:cstheme="minorBidi"/>
          <w:sz w:val="22"/>
          <w:szCs w:val="22"/>
        </w:rPr>
      </w:pPr>
      <w:r>
        <w:t>9.6</w:t>
      </w:r>
      <w:r>
        <w:rPr>
          <w:rFonts w:asciiTheme="minorHAnsi" w:hAnsiTheme="minorHAnsi" w:eastAsiaTheme="minorEastAsia" w:cstheme="minorBidi"/>
          <w:sz w:val="22"/>
          <w:szCs w:val="22"/>
        </w:rPr>
        <w:tab/>
      </w:r>
      <w:r>
        <w:t>User Modifiable Software</w:t>
      </w:r>
      <w:r>
        <w:tab/>
      </w:r>
      <w:r>
        <w:rPr>
          <w:color w:val="2B579A"/>
          <w:shd w:val="clear" w:color="auto" w:fill="E6E6E6"/>
        </w:rPr>
        <w:fldChar w:fldCharType="begin"/>
      </w:r>
      <w:r>
        <w:instrText xml:space="preserve"> PAGEREF _Toc111203923 \h </w:instrText>
      </w:r>
      <w:r>
        <w:rPr>
          <w:color w:val="2B579A"/>
          <w:shd w:val="clear" w:color="auto" w:fill="E6E6E6"/>
        </w:rPr>
      </w:r>
      <w:r>
        <w:rPr>
          <w:color w:val="2B579A"/>
          <w:shd w:val="clear" w:color="auto" w:fill="E6E6E6"/>
        </w:rPr>
        <w:fldChar w:fldCharType="separate"/>
      </w:r>
      <w:r>
        <w:t>62</w:t>
      </w:r>
      <w:r>
        <w:rPr>
          <w:color w:val="2B579A"/>
          <w:shd w:val="clear" w:color="auto" w:fill="E6E6E6"/>
        </w:rPr>
        <w:fldChar w:fldCharType="end"/>
      </w:r>
    </w:p>
    <w:p w:rsidR="00EF620F" w:rsidRDefault="00EF620F" w14:paraId="1BE37D0B" w14:textId="18D58911">
      <w:pPr>
        <w:pStyle w:val="TOC2"/>
        <w:rPr>
          <w:rFonts w:asciiTheme="minorHAnsi" w:hAnsiTheme="minorHAnsi" w:eastAsiaTheme="minorEastAsia" w:cstheme="minorBidi"/>
          <w:sz w:val="22"/>
          <w:szCs w:val="22"/>
        </w:rPr>
      </w:pPr>
      <w:r>
        <w:t>9.7</w:t>
      </w:r>
      <w:r>
        <w:rPr>
          <w:rFonts w:asciiTheme="minorHAnsi" w:hAnsiTheme="minorHAnsi" w:eastAsiaTheme="minorEastAsia" w:cstheme="minorBidi"/>
          <w:sz w:val="22"/>
          <w:szCs w:val="22"/>
        </w:rPr>
        <w:tab/>
      </w:r>
      <w:r>
        <w:t>Field Loadable Software</w:t>
      </w:r>
      <w:r>
        <w:tab/>
      </w:r>
      <w:r>
        <w:rPr>
          <w:color w:val="2B579A"/>
          <w:shd w:val="clear" w:color="auto" w:fill="E6E6E6"/>
        </w:rPr>
        <w:fldChar w:fldCharType="begin"/>
      </w:r>
      <w:r>
        <w:instrText xml:space="preserve"> PAGEREF _Toc111203924 \h </w:instrText>
      </w:r>
      <w:r>
        <w:rPr>
          <w:color w:val="2B579A"/>
          <w:shd w:val="clear" w:color="auto" w:fill="E6E6E6"/>
        </w:rPr>
      </w:r>
      <w:r>
        <w:rPr>
          <w:color w:val="2B579A"/>
          <w:shd w:val="clear" w:color="auto" w:fill="E6E6E6"/>
        </w:rPr>
        <w:fldChar w:fldCharType="separate"/>
      </w:r>
      <w:r>
        <w:t>62</w:t>
      </w:r>
      <w:r>
        <w:rPr>
          <w:color w:val="2B579A"/>
          <w:shd w:val="clear" w:color="auto" w:fill="E6E6E6"/>
        </w:rPr>
        <w:fldChar w:fldCharType="end"/>
      </w:r>
    </w:p>
    <w:p w:rsidR="00EF620F" w:rsidRDefault="00EF620F" w14:paraId="0140DD27" w14:textId="4FD0B80A">
      <w:pPr>
        <w:pStyle w:val="TOC2"/>
        <w:rPr>
          <w:rFonts w:asciiTheme="minorHAnsi" w:hAnsiTheme="minorHAnsi" w:eastAsiaTheme="minorEastAsia" w:cstheme="minorBidi"/>
          <w:sz w:val="22"/>
          <w:szCs w:val="22"/>
        </w:rPr>
      </w:pPr>
      <w:r>
        <w:t>9.8</w:t>
      </w:r>
      <w:r>
        <w:rPr>
          <w:rFonts w:asciiTheme="minorHAnsi" w:hAnsiTheme="minorHAnsi" w:eastAsiaTheme="minorEastAsia" w:cstheme="minorBidi"/>
          <w:sz w:val="22"/>
          <w:szCs w:val="22"/>
        </w:rPr>
        <w:tab/>
      </w:r>
      <w:r>
        <w:t>Multiple Version Dissimilar Software</w:t>
      </w:r>
      <w:r>
        <w:tab/>
      </w:r>
      <w:r>
        <w:rPr>
          <w:color w:val="2B579A"/>
          <w:shd w:val="clear" w:color="auto" w:fill="E6E6E6"/>
        </w:rPr>
        <w:fldChar w:fldCharType="begin"/>
      </w:r>
      <w:r>
        <w:instrText xml:space="preserve"> PAGEREF _Toc111203925 \h </w:instrText>
      </w:r>
      <w:r>
        <w:rPr>
          <w:color w:val="2B579A"/>
          <w:shd w:val="clear" w:color="auto" w:fill="E6E6E6"/>
        </w:rPr>
      </w:r>
      <w:r>
        <w:rPr>
          <w:color w:val="2B579A"/>
          <w:shd w:val="clear" w:color="auto" w:fill="E6E6E6"/>
        </w:rPr>
        <w:fldChar w:fldCharType="separate"/>
      </w:r>
      <w:r>
        <w:t>62</w:t>
      </w:r>
      <w:r>
        <w:rPr>
          <w:color w:val="2B579A"/>
          <w:shd w:val="clear" w:color="auto" w:fill="E6E6E6"/>
        </w:rPr>
        <w:fldChar w:fldCharType="end"/>
      </w:r>
    </w:p>
    <w:p w:rsidR="00EF620F" w:rsidRDefault="00EF620F" w14:paraId="3070BF97" w14:textId="508C820F">
      <w:pPr>
        <w:pStyle w:val="TOC2"/>
        <w:rPr>
          <w:rFonts w:asciiTheme="minorHAnsi" w:hAnsiTheme="minorHAnsi" w:eastAsiaTheme="minorEastAsia" w:cstheme="minorBidi"/>
          <w:sz w:val="22"/>
          <w:szCs w:val="22"/>
        </w:rPr>
      </w:pPr>
      <w:r>
        <w:t>9.9</w:t>
      </w:r>
      <w:r>
        <w:rPr>
          <w:rFonts w:asciiTheme="minorHAnsi" w:hAnsiTheme="minorHAnsi" w:eastAsiaTheme="minorEastAsia" w:cstheme="minorBidi"/>
          <w:sz w:val="22"/>
          <w:szCs w:val="22"/>
        </w:rPr>
        <w:tab/>
      </w:r>
      <w:r>
        <w:t>Parameter Data Items</w:t>
      </w:r>
      <w:r>
        <w:tab/>
      </w:r>
      <w:r>
        <w:rPr>
          <w:color w:val="2B579A"/>
          <w:shd w:val="clear" w:color="auto" w:fill="E6E6E6"/>
        </w:rPr>
        <w:fldChar w:fldCharType="begin"/>
      </w:r>
      <w:r>
        <w:instrText xml:space="preserve"> PAGEREF _Toc111203926 \h </w:instrText>
      </w:r>
      <w:r>
        <w:rPr>
          <w:color w:val="2B579A"/>
          <w:shd w:val="clear" w:color="auto" w:fill="E6E6E6"/>
        </w:rPr>
      </w:r>
      <w:r>
        <w:rPr>
          <w:color w:val="2B579A"/>
          <w:shd w:val="clear" w:color="auto" w:fill="E6E6E6"/>
        </w:rPr>
        <w:fldChar w:fldCharType="separate"/>
      </w:r>
      <w:r>
        <w:t>62</w:t>
      </w:r>
      <w:r>
        <w:rPr>
          <w:color w:val="2B579A"/>
          <w:shd w:val="clear" w:color="auto" w:fill="E6E6E6"/>
        </w:rPr>
        <w:fldChar w:fldCharType="end"/>
      </w:r>
    </w:p>
    <w:p w:rsidR="00EF620F" w:rsidRDefault="00EF620F" w14:paraId="7072D3F4" w14:textId="1A5AEFE0">
      <w:pPr>
        <w:pStyle w:val="TOC2"/>
        <w:rPr>
          <w:rFonts w:asciiTheme="minorHAnsi" w:hAnsiTheme="minorHAnsi" w:eastAsiaTheme="minorEastAsia" w:cstheme="minorBidi"/>
          <w:sz w:val="22"/>
          <w:szCs w:val="22"/>
        </w:rPr>
      </w:pPr>
      <w:r>
        <w:t>9.10</w:t>
      </w:r>
      <w:r>
        <w:rPr>
          <w:rFonts w:asciiTheme="minorHAnsi" w:hAnsiTheme="minorHAnsi" w:eastAsiaTheme="minorEastAsia" w:cstheme="minorBidi"/>
          <w:sz w:val="22"/>
          <w:szCs w:val="22"/>
        </w:rPr>
        <w:tab/>
      </w:r>
      <w:r>
        <w:t>Model-Based Development (MBD) Methods and Tools</w:t>
      </w:r>
      <w:r>
        <w:tab/>
      </w:r>
      <w:r>
        <w:rPr>
          <w:color w:val="2B579A"/>
          <w:shd w:val="clear" w:color="auto" w:fill="E6E6E6"/>
        </w:rPr>
        <w:fldChar w:fldCharType="begin"/>
      </w:r>
      <w:r>
        <w:instrText xml:space="preserve"> PAGEREF _Toc111203927 \h </w:instrText>
      </w:r>
      <w:r>
        <w:rPr>
          <w:color w:val="2B579A"/>
          <w:shd w:val="clear" w:color="auto" w:fill="E6E6E6"/>
        </w:rPr>
      </w:r>
      <w:r>
        <w:rPr>
          <w:color w:val="2B579A"/>
          <w:shd w:val="clear" w:color="auto" w:fill="E6E6E6"/>
        </w:rPr>
        <w:fldChar w:fldCharType="separate"/>
      </w:r>
      <w:r>
        <w:t>62</w:t>
      </w:r>
      <w:r>
        <w:rPr>
          <w:color w:val="2B579A"/>
          <w:shd w:val="clear" w:color="auto" w:fill="E6E6E6"/>
        </w:rPr>
        <w:fldChar w:fldCharType="end"/>
      </w:r>
    </w:p>
    <w:p w:rsidR="00EF620F" w:rsidRDefault="00EF620F" w14:paraId="003A23A7" w14:textId="08151F72">
      <w:pPr>
        <w:pStyle w:val="TOC2"/>
        <w:rPr>
          <w:rFonts w:asciiTheme="minorHAnsi" w:hAnsiTheme="minorHAnsi" w:eastAsiaTheme="minorEastAsia" w:cstheme="minorBidi"/>
          <w:sz w:val="22"/>
          <w:szCs w:val="22"/>
        </w:rPr>
      </w:pPr>
      <w:r>
        <w:t>9.11</w:t>
      </w:r>
      <w:r>
        <w:rPr>
          <w:rFonts w:asciiTheme="minorHAnsi" w:hAnsiTheme="minorHAnsi" w:eastAsiaTheme="minorEastAsia" w:cstheme="minorBidi"/>
          <w:sz w:val="22"/>
          <w:szCs w:val="22"/>
        </w:rPr>
        <w:tab/>
      </w:r>
      <w:r>
        <w:t>Multi-Core Processor Software</w:t>
      </w:r>
      <w:r>
        <w:tab/>
      </w:r>
      <w:r>
        <w:rPr>
          <w:color w:val="2B579A"/>
          <w:shd w:val="clear" w:color="auto" w:fill="E6E6E6"/>
        </w:rPr>
        <w:fldChar w:fldCharType="begin"/>
      </w:r>
      <w:r>
        <w:instrText xml:space="preserve"> PAGEREF _Toc111203928 \h </w:instrText>
      </w:r>
      <w:r>
        <w:rPr>
          <w:color w:val="2B579A"/>
          <w:shd w:val="clear" w:color="auto" w:fill="E6E6E6"/>
        </w:rPr>
      </w:r>
      <w:r>
        <w:rPr>
          <w:color w:val="2B579A"/>
          <w:shd w:val="clear" w:color="auto" w:fill="E6E6E6"/>
        </w:rPr>
        <w:fldChar w:fldCharType="separate"/>
      </w:r>
      <w:r>
        <w:t>62</w:t>
      </w:r>
      <w:r>
        <w:rPr>
          <w:color w:val="2B579A"/>
          <w:shd w:val="clear" w:color="auto" w:fill="E6E6E6"/>
        </w:rPr>
        <w:fldChar w:fldCharType="end"/>
      </w:r>
    </w:p>
    <w:p w:rsidR="00EF620F" w:rsidRDefault="00EF620F" w14:paraId="51767E08" w14:textId="7D7BCBC5">
      <w:pPr>
        <w:pStyle w:val="TOC2"/>
        <w:rPr>
          <w:rFonts w:asciiTheme="minorHAnsi" w:hAnsiTheme="minorHAnsi" w:eastAsiaTheme="minorEastAsia" w:cstheme="minorBidi"/>
          <w:sz w:val="22"/>
          <w:szCs w:val="22"/>
        </w:rPr>
      </w:pPr>
      <w:r>
        <w:t>9.12</w:t>
      </w:r>
      <w:r>
        <w:rPr>
          <w:rFonts w:asciiTheme="minorHAnsi" w:hAnsiTheme="minorHAnsi" w:eastAsiaTheme="minorEastAsia" w:cstheme="minorBidi"/>
          <w:sz w:val="22"/>
          <w:szCs w:val="22"/>
        </w:rPr>
        <w:tab/>
      </w:r>
      <w:r>
        <w:t>Object Code Coverage Analysis</w:t>
      </w:r>
      <w:r>
        <w:tab/>
      </w:r>
      <w:r>
        <w:rPr>
          <w:color w:val="2B579A"/>
          <w:shd w:val="clear" w:color="auto" w:fill="E6E6E6"/>
        </w:rPr>
        <w:fldChar w:fldCharType="begin"/>
      </w:r>
      <w:r>
        <w:instrText xml:space="preserve"> PAGEREF _Toc111203929 \h </w:instrText>
      </w:r>
      <w:r>
        <w:rPr>
          <w:color w:val="2B579A"/>
          <w:shd w:val="clear" w:color="auto" w:fill="E6E6E6"/>
        </w:rPr>
      </w:r>
      <w:r>
        <w:rPr>
          <w:color w:val="2B579A"/>
          <w:shd w:val="clear" w:color="auto" w:fill="E6E6E6"/>
        </w:rPr>
        <w:fldChar w:fldCharType="separate"/>
      </w:r>
      <w:r>
        <w:t>63</w:t>
      </w:r>
      <w:r>
        <w:rPr>
          <w:color w:val="2B579A"/>
          <w:shd w:val="clear" w:color="auto" w:fill="E6E6E6"/>
        </w:rPr>
        <w:fldChar w:fldCharType="end"/>
      </w:r>
    </w:p>
    <w:p w:rsidR="00EF620F" w:rsidRDefault="00EF620F" w14:paraId="49CDD3DF" w14:textId="660881A4">
      <w:pPr>
        <w:pStyle w:val="TOC2"/>
        <w:rPr>
          <w:rFonts w:asciiTheme="minorHAnsi" w:hAnsiTheme="minorHAnsi" w:eastAsiaTheme="minorEastAsia" w:cstheme="minorBidi"/>
          <w:sz w:val="22"/>
          <w:szCs w:val="22"/>
        </w:rPr>
      </w:pPr>
      <w:r>
        <w:t>9.13</w:t>
      </w:r>
      <w:r>
        <w:rPr>
          <w:rFonts w:asciiTheme="minorHAnsi" w:hAnsiTheme="minorHAnsi" w:eastAsiaTheme="minorEastAsia" w:cstheme="minorBidi"/>
          <w:sz w:val="22"/>
          <w:szCs w:val="22"/>
        </w:rPr>
        <w:tab/>
      </w:r>
      <w:r>
        <w:t>Object Oriented Methods and Languages</w:t>
      </w:r>
      <w:r>
        <w:tab/>
      </w:r>
      <w:r>
        <w:rPr>
          <w:color w:val="2B579A"/>
          <w:shd w:val="clear" w:color="auto" w:fill="E6E6E6"/>
        </w:rPr>
        <w:fldChar w:fldCharType="begin"/>
      </w:r>
      <w:r>
        <w:instrText xml:space="preserve"> PAGEREF _Toc111203930 \h </w:instrText>
      </w:r>
      <w:r>
        <w:rPr>
          <w:color w:val="2B579A"/>
          <w:shd w:val="clear" w:color="auto" w:fill="E6E6E6"/>
        </w:rPr>
      </w:r>
      <w:r>
        <w:rPr>
          <w:color w:val="2B579A"/>
          <w:shd w:val="clear" w:color="auto" w:fill="E6E6E6"/>
        </w:rPr>
        <w:fldChar w:fldCharType="separate"/>
      </w:r>
      <w:r>
        <w:t>63</w:t>
      </w:r>
      <w:r>
        <w:rPr>
          <w:color w:val="2B579A"/>
          <w:shd w:val="clear" w:color="auto" w:fill="E6E6E6"/>
        </w:rPr>
        <w:fldChar w:fldCharType="end"/>
      </w:r>
    </w:p>
    <w:p w:rsidR="00EF620F" w:rsidRDefault="00EF620F" w14:paraId="7845E780" w14:textId="0B48571B">
      <w:pPr>
        <w:pStyle w:val="TOC2"/>
        <w:rPr>
          <w:rFonts w:asciiTheme="minorHAnsi" w:hAnsiTheme="minorHAnsi" w:eastAsiaTheme="minorEastAsia" w:cstheme="minorBidi"/>
          <w:sz w:val="22"/>
          <w:szCs w:val="22"/>
        </w:rPr>
      </w:pPr>
      <w:r>
        <w:t>9.14</w:t>
      </w:r>
      <w:r>
        <w:rPr>
          <w:rFonts w:asciiTheme="minorHAnsi" w:hAnsiTheme="minorHAnsi" w:eastAsiaTheme="minorEastAsia" w:cstheme="minorBidi"/>
          <w:sz w:val="22"/>
          <w:szCs w:val="22"/>
        </w:rPr>
        <w:tab/>
      </w:r>
      <w:r>
        <w:t>Alternative Methods</w:t>
      </w:r>
      <w:r>
        <w:tab/>
      </w:r>
      <w:r>
        <w:rPr>
          <w:color w:val="2B579A"/>
          <w:shd w:val="clear" w:color="auto" w:fill="E6E6E6"/>
        </w:rPr>
        <w:fldChar w:fldCharType="begin"/>
      </w:r>
      <w:r>
        <w:instrText xml:space="preserve"> PAGEREF _Toc111203931 \h </w:instrText>
      </w:r>
      <w:r>
        <w:rPr>
          <w:color w:val="2B579A"/>
          <w:shd w:val="clear" w:color="auto" w:fill="E6E6E6"/>
        </w:rPr>
      </w:r>
      <w:r>
        <w:rPr>
          <w:color w:val="2B579A"/>
          <w:shd w:val="clear" w:color="auto" w:fill="E6E6E6"/>
        </w:rPr>
        <w:fldChar w:fldCharType="separate"/>
      </w:r>
      <w:r>
        <w:t>63</w:t>
      </w:r>
      <w:r>
        <w:rPr>
          <w:color w:val="2B579A"/>
          <w:shd w:val="clear" w:color="auto" w:fill="E6E6E6"/>
        </w:rPr>
        <w:fldChar w:fldCharType="end"/>
      </w:r>
    </w:p>
    <w:p w:rsidR="00EF620F" w:rsidRDefault="00EF620F" w14:paraId="2CCF235F" w14:textId="38463130">
      <w:pPr>
        <w:pStyle w:val="TOC1"/>
        <w:rPr>
          <w:rFonts w:asciiTheme="minorHAnsi" w:hAnsiTheme="minorHAnsi" w:eastAsiaTheme="minorEastAsia" w:cstheme="minorBidi"/>
          <w:b w:val="0"/>
          <w:sz w:val="22"/>
          <w:szCs w:val="22"/>
        </w:rPr>
      </w:pPr>
      <w:r>
        <w:t>10</w:t>
      </w:r>
      <w:r>
        <w:rPr>
          <w:rFonts w:asciiTheme="minorHAnsi" w:hAnsiTheme="minorHAnsi" w:eastAsiaTheme="minorEastAsia" w:cstheme="minorBidi"/>
          <w:b w:val="0"/>
          <w:sz w:val="22"/>
          <w:szCs w:val="22"/>
        </w:rPr>
        <w:tab/>
      </w:r>
      <w:r>
        <w:t>Outsourcing/Offshoring &amp; Supplier Oversight</w:t>
      </w:r>
      <w:r>
        <w:tab/>
      </w:r>
      <w:r>
        <w:rPr>
          <w:color w:val="2B579A"/>
          <w:shd w:val="clear" w:color="auto" w:fill="E6E6E6"/>
        </w:rPr>
        <w:fldChar w:fldCharType="begin"/>
      </w:r>
      <w:r>
        <w:instrText xml:space="preserve"> PAGEREF _Toc111203932 \h </w:instrText>
      </w:r>
      <w:r>
        <w:rPr>
          <w:color w:val="2B579A"/>
          <w:shd w:val="clear" w:color="auto" w:fill="E6E6E6"/>
        </w:rPr>
      </w:r>
      <w:r>
        <w:rPr>
          <w:color w:val="2B579A"/>
          <w:shd w:val="clear" w:color="auto" w:fill="E6E6E6"/>
        </w:rPr>
        <w:fldChar w:fldCharType="separate"/>
      </w:r>
      <w:r>
        <w:t>64</w:t>
      </w:r>
      <w:r>
        <w:rPr>
          <w:color w:val="2B579A"/>
          <w:shd w:val="clear" w:color="auto" w:fill="E6E6E6"/>
        </w:rPr>
        <w:fldChar w:fldCharType="end"/>
      </w:r>
    </w:p>
    <w:p w:rsidR="00EF620F" w:rsidRDefault="00EF620F" w14:paraId="218CAF62" w14:textId="3B986E16">
      <w:pPr>
        <w:pStyle w:val="TOC2"/>
        <w:rPr>
          <w:rFonts w:asciiTheme="minorHAnsi" w:hAnsiTheme="minorHAnsi" w:eastAsiaTheme="minorEastAsia" w:cstheme="minorBidi"/>
          <w:sz w:val="22"/>
          <w:szCs w:val="22"/>
        </w:rPr>
      </w:pPr>
      <w:r>
        <w:t>10.1</w:t>
      </w:r>
      <w:r>
        <w:rPr>
          <w:rFonts w:asciiTheme="minorHAnsi" w:hAnsiTheme="minorHAnsi" w:eastAsiaTheme="minorEastAsia" w:cstheme="minorBidi"/>
          <w:sz w:val="22"/>
          <w:szCs w:val="22"/>
        </w:rPr>
        <w:tab/>
      </w:r>
      <w:r>
        <w:t>Tasks and Responsibilities</w:t>
      </w:r>
      <w:r>
        <w:tab/>
      </w:r>
      <w:r>
        <w:rPr>
          <w:color w:val="2B579A"/>
          <w:shd w:val="clear" w:color="auto" w:fill="E6E6E6"/>
        </w:rPr>
        <w:fldChar w:fldCharType="begin"/>
      </w:r>
      <w:r>
        <w:instrText xml:space="preserve"> PAGEREF _Toc111203933 \h </w:instrText>
      </w:r>
      <w:r>
        <w:rPr>
          <w:color w:val="2B579A"/>
          <w:shd w:val="clear" w:color="auto" w:fill="E6E6E6"/>
        </w:rPr>
      </w:r>
      <w:r>
        <w:rPr>
          <w:color w:val="2B579A"/>
          <w:shd w:val="clear" w:color="auto" w:fill="E6E6E6"/>
        </w:rPr>
        <w:fldChar w:fldCharType="separate"/>
      </w:r>
      <w:r>
        <w:t>64</w:t>
      </w:r>
      <w:r>
        <w:rPr>
          <w:color w:val="2B579A"/>
          <w:shd w:val="clear" w:color="auto" w:fill="E6E6E6"/>
        </w:rPr>
        <w:fldChar w:fldCharType="end"/>
      </w:r>
    </w:p>
    <w:p w:rsidR="00EF620F" w:rsidRDefault="00EF620F" w14:paraId="2D30FB19" w14:textId="1AE0ACBE">
      <w:pPr>
        <w:pStyle w:val="TOC2"/>
        <w:rPr>
          <w:rFonts w:asciiTheme="minorHAnsi" w:hAnsiTheme="minorHAnsi" w:eastAsiaTheme="minorEastAsia" w:cstheme="minorBidi"/>
          <w:sz w:val="22"/>
          <w:szCs w:val="22"/>
        </w:rPr>
      </w:pPr>
      <w:r>
        <w:t>10.2</w:t>
      </w:r>
      <w:r>
        <w:rPr>
          <w:rFonts w:asciiTheme="minorHAnsi" w:hAnsiTheme="minorHAnsi" w:eastAsiaTheme="minorEastAsia" w:cstheme="minorBidi"/>
          <w:sz w:val="22"/>
          <w:szCs w:val="22"/>
        </w:rPr>
        <w:tab/>
      </w:r>
      <w:r>
        <w:t>Technical Oversight</w:t>
      </w:r>
      <w:r>
        <w:tab/>
      </w:r>
      <w:r>
        <w:rPr>
          <w:color w:val="2B579A"/>
          <w:shd w:val="clear" w:color="auto" w:fill="E6E6E6"/>
        </w:rPr>
        <w:fldChar w:fldCharType="begin"/>
      </w:r>
      <w:r>
        <w:instrText xml:space="preserve"> PAGEREF _Toc111203934 \h </w:instrText>
      </w:r>
      <w:r>
        <w:rPr>
          <w:color w:val="2B579A"/>
          <w:shd w:val="clear" w:color="auto" w:fill="E6E6E6"/>
        </w:rPr>
      </w:r>
      <w:r>
        <w:rPr>
          <w:color w:val="2B579A"/>
          <w:shd w:val="clear" w:color="auto" w:fill="E6E6E6"/>
        </w:rPr>
        <w:fldChar w:fldCharType="separate"/>
      </w:r>
      <w:r>
        <w:t>65</w:t>
      </w:r>
      <w:r>
        <w:rPr>
          <w:color w:val="2B579A"/>
          <w:shd w:val="clear" w:color="auto" w:fill="E6E6E6"/>
        </w:rPr>
        <w:fldChar w:fldCharType="end"/>
      </w:r>
    </w:p>
    <w:p w:rsidR="00EF620F" w:rsidRDefault="00EF620F" w14:paraId="4B1DC646" w14:textId="4DAB5377">
      <w:pPr>
        <w:pStyle w:val="TOC2"/>
        <w:rPr>
          <w:rFonts w:asciiTheme="minorHAnsi" w:hAnsiTheme="minorHAnsi" w:eastAsiaTheme="minorEastAsia" w:cstheme="minorBidi"/>
          <w:sz w:val="22"/>
          <w:szCs w:val="22"/>
        </w:rPr>
      </w:pPr>
      <w:r>
        <w:t>10.3</w:t>
      </w:r>
      <w:r>
        <w:rPr>
          <w:rFonts w:asciiTheme="minorHAnsi" w:hAnsiTheme="minorHAnsi" w:eastAsiaTheme="minorEastAsia" w:cstheme="minorBidi"/>
          <w:sz w:val="22"/>
          <w:szCs w:val="22"/>
        </w:rPr>
        <w:tab/>
      </w:r>
      <w:r>
        <w:t>Visibility of Regulations, Plans, and Standards</w:t>
      </w:r>
      <w:r>
        <w:tab/>
      </w:r>
      <w:r>
        <w:rPr>
          <w:color w:val="2B579A"/>
          <w:shd w:val="clear" w:color="auto" w:fill="E6E6E6"/>
        </w:rPr>
        <w:fldChar w:fldCharType="begin"/>
      </w:r>
      <w:r>
        <w:instrText xml:space="preserve"> PAGEREF _Toc111203935 \h </w:instrText>
      </w:r>
      <w:r>
        <w:rPr>
          <w:color w:val="2B579A"/>
          <w:shd w:val="clear" w:color="auto" w:fill="E6E6E6"/>
        </w:rPr>
      </w:r>
      <w:r>
        <w:rPr>
          <w:color w:val="2B579A"/>
          <w:shd w:val="clear" w:color="auto" w:fill="E6E6E6"/>
        </w:rPr>
        <w:fldChar w:fldCharType="separate"/>
      </w:r>
      <w:r>
        <w:t>65</w:t>
      </w:r>
      <w:r>
        <w:rPr>
          <w:color w:val="2B579A"/>
          <w:shd w:val="clear" w:color="auto" w:fill="E6E6E6"/>
        </w:rPr>
        <w:fldChar w:fldCharType="end"/>
      </w:r>
    </w:p>
    <w:p w:rsidR="00EF620F" w:rsidRDefault="00EF620F" w14:paraId="504C3D40" w14:textId="3FA6585B">
      <w:pPr>
        <w:pStyle w:val="TOC2"/>
        <w:rPr>
          <w:rFonts w:asciiTheme="minorHAnsi" w:hAnsiTheme="minorHAnsi" w:eastAsiaTheme="minorEastAsia" w:cstheme="minorBidi"/>
          <w:sz w:val="22"/>
          <w:szCs w:val="22"/>
        </w:rPr>
      </w:pPr>
      <w:r>
        <w:t>10.4</w:t>
      </w:r>
      <w:r>
        <w:rPr>
          <w:rFonts w:asciiTheme="minorHAnsi" w:hAnsiTheme="minorHAnsi" w:eastAsiaTheme="minorEastAsia" w:cstheme="minorBidi"/>
          <w:sz w:val="22"/>
          <w:szCs w:val="22"/>
        </w:rPr>
        <w:tab/>
      </w:r>
      <w:r>
        <w:t>Integration Management</w:t>
      </w:r>
      <w:r>
        <w:tab/>
      </w:r>
      <w:r>
        <w:rPr>
          <w:color w:val="2B579A"/>
          <w:shd w:val="clear" w:color="auto" w:fill="E6E6E6"/>
        </w:rPr>
        <w:fldChar w:fldCharType="begin"/>
      </w:r>
      <w:r>
        <w:instrText xml:space="preserve"> PAGEREF _Toc111203936 \h </w:instrText>
      </w:r>
      <w:r>
        <w:rPr>
          <w:color w:val="2B579A"/>
          <w:shd w:val="clear" w:color="auto" w:fill="E6E6E6"/>
        </w:rPr>
      </w:r>
      <w:r>
        <w:rPr>
          <w:color w:val="2B579A"/>
          <w:shd w:val="clear" w:color="auto" w:fill="E6E6E6"/>
        </w:rPr>
        <w:fldChar w:fldCharType="separate"/>
      </w:r>
      <w:r>
        <w:t>66</w:t>
      </w:r>
      <w:r>
        <w:rPr>
          <w:color w:val="2B579A"/>
          <w:shd w:val="clear" w:color="auto" w:fill="E6E6E6"/>
        </w:rPr>
        <w:fldChar w:fldCharType="end"/>
      </w:r>
    </w:p>
    <w:p w:rsidR="00EF620F" w:rsidRDefault="00EF620F" w14:paraId="17D6A794" w14:textId="5F436135">
      <w:pPr>
        <w:pStyle w:val="TOC2"/>
        <w:rPr>
          <w:rFonts w:asciiTheme="minorHAnsi" w:hAnsiTheme="minorHAnsi" w:eastAsiaTheme="minorEastAsia" w:cstheme="minorBidi"/>
          <w:sz w:val="22"/>
          <w:szCs w:val="22"/>
        </w:rPr>
      </w:pPr>
      <w:r>
        <w:t>10.5</w:t>
      </w:r>
      <w:r>
        <w:rPr>
          <w:rFonts w:asciiTheme="minorHAnsi" w:hAnsiTheme="minorHAnsi" w:eastAsiaTheme="minorEastAsia" w:cstheme="minorBidi"/>
          <w:sz w:val="22"/>
          <w:szCs w:val="22"/>
        </w:rPr>
        <w:tab/>
      </w:r>
      <w:r>
        <w:t>Problem Reporting and Resolution</w:t>
      </w:r>
      <w:r>
        <w:tab/>
      </w:r>
      <w:r>
        <w:rPr>
          <w:color w:val="2B579A"/>
          <w:shd w:val="clear" w:color="auto" w:fill="E6E6E6"/>
        </w:rPr>
        <w:fldChar w:fldCharType="begin"/>
      </w:r>
      <w:r>
        <w:instrText xml:space="preserve"> PAGEREF _Toc111203937 \h </w:instrText>
      </w:r>
      <w:r>
        <w:rPr>
          <w:color w:val="2B579A"/>
          <w:shd w:val="clear" w:color="auto" w:fill="E6E6E6"/>
        </w:rPr>
      </w:r>
      <w:r>
        <w:rPr>
          <w:color w:val="2B579A"/>
          <w:shd w:val="clear" w:color="auto" w:fill="E6E6E6"/>
        </w:rPr>
        <w:fldChar w:fldCharType="separate"/>
      </w:r>
      <w:r>
        <w:t>67</w:t>
      </w:r>
      <w:r>
        <w:rPr>
          <w:color w:val="2B579A"/>
          <w:shd w:val="clear" w:color="auto" w:fill="E6E6E6"/>
        </w:rPr>
        <w:fldChar w:fldCharType="end"/>
      </w:r>
    </w:p>
    <w:p w:rsidR="00EF620F" w:rsidRDefault="00EF620F" w14:paraId="20E79EC0" w14:textId="262C2EDC">
      <w:pPr>
        <w:pStyle w:val="TOC2"/>
        <w:rPr>
          <w:rFonts w:asciiTheme="minorHAnsi" w:hAnsiTheme="minorHAnsi" w:eastAsiaTheme="minorEastAsia" w:cstheme="minorBidi"/>
          <w:sz w:val="22"/>
          <w:szCs w:val="22"/>
        </w:rPr>
      </w:pPr>
      <w:r>
        <w:t>10.6</w:t>
      </w:r>
      <w:r>
        <w:rPr>
          <w:rFonts w:asciiTheme="minorHAnsi" w:hAnsiTheme="minorHAnsi" w:eastAsiaTheme="minorEastAsia" w:cstheme="minorBidi"/>
          <w:sz w:val="22"/>
          <w:szCs w:val="22"/>
        </w:rPr>
        <w:tab/>
      </w:r>
      <w:r>
        <w:t>Integration Verification Activity</w:t>
      </w:r>
      <w:r>
        <w:tab/>
      </w:r>
      <w:r>
        <w:rPr>
          <w:color w:val="2B579A"/>
          <w:shd w:val="clear" w:color="auto" w:fill="E6E6E6"/>
        </w:rPr>
        <w:fldChar w:fldCharType="begin"/>
      </w:r>
      <w:r>
        <w:instrText xml:space="preserve"> PAGEREF _Toc111203938 \h </w:instrText>
      </w:r>
      <w:r>
        <w:rPr>
          <w:color w:val="2B579A"/>
          <w:shd w:val="clear" w:color="auto" w:fill="E6E6E6"/>
        </w:rPr>
      </w:r>
      <w:r>
        <w:rPr>
          <w:color w:val="2B579A"/>
          <w:shd w:val="clear" w:color="auto" w:fill="E6E6E6"/>
        </w:rPr>
        <w:fldChar w:fldCharType="separate"/>
      </w:r>
      <w:r>
        <w:t>67</w:t>
      </w:r>
      <w:r>
        <w:rPr>
          <w:color w:val="2B579A"/>
          <w:shd w:val="clear" w:color="auto" w:fill="E6E6E6"/>
        </w:rPr>
        <w:fldChar w:fldCharType="end"/>
      </w:r>
    </w:p>
    <w:p w:rsidR="00EF620F" w:rsidRDefault="00EF620F" w14:paraId="70C1F840" w14:textId="5A3C9E67">
      <w:pPr>
        <w:pStyle w:val="TOC2"/>
        <w:rPr>
          <w:rFonts w:asciiTheme="minorHAnsi" w:hAnsiTheme="minorHAnsi" w:eastAsiaTheme="minorEastAsia" w:cstheme="minorBidi"/>
          <w:sz w:val="22"/>
          <w:szCs w:val="22"/>
        </w:rPr>
      </w:pPr>
      <w:r>
        <w:t>10.7</w:t>
      </w:r>
      <w:r>
        <w:rPr>
          <w:rFonts w:asciiTheme="minorHAnsi" w:hAnsiTheme="minorHAnsi" w:eastAsiaTheme="minorEastAsia" w:cstheme="minorBidi"/>
          <w:sz w:val="22"/>
          <w:szCs w:val="22"/>
        </w:rPr>
        <w:tab/>
      </w:r>
      <w:r>
        <w:t>Configuration Management</w:t>
      </w:r>
      <w:r>
        <w:tab/>
      </w:r>
      <w:r>
        <w:rPr>
          <w:color w:val="2B579A"/>
          <w:shd w:val="clear" w:color="auto" w:fill="E6E6E6"/>
        </w:rPr>
        <w:fldChar w:fldCharType="begin"/>
      </w:r>
      <w:r>
        <w:instrText xml:space="preserve"> PAGEREF _Toc111203939 \h </w:instrText>
      </w:r>
      <w:r>
        <w:rPr>
          <w:color w:val="2B579A"/>
          <w:shd w:val="clear" w:color="auto" w:fill="E6E6E6"/>
        </w:rPr>
      </w:r>
      <w:r>
        <w:rPr>
          <w:color w:val="2B579A"/>
          <w:shd w:val="clear" w:color="auto" w:fill="E6E6E6"/>
        </w:rPr>
        <w:fldChar w:fldCharType="separate"/>
      </w:r>
      <w:r>
        <w:t>68</w:t>
      </w:r>
      <w:r>
        <w:rPr>
          <w:color w:val="2B579A"/>
          <w:shd w:val="clear" w:color="auto" w:fill="E6E6E6"/>
        </w:rPr>
        <w:fldChar w:fldCharType="end"/>
      </w:r>
    </w:p>
    <w:p w:rsidR="00EF620F" w:rsidRDefault="00EF620F" w14:paraId="5C5D9A8C" w14:textId="0D0F70D6">
      <w:pPr>
        <w:pStyle w:val="TOC2"/>
        <w:rPr>
          <w:rFonts w:asciiTheme="minorHAnsi" w:hAnsiTheme="minorHAnsi" w:eastAsiaTheme="minorEastAsia" w:cstheme="minorBidi"/>
          <w:sz w:val="22"/>
          <w:szCs w:val="22"/>
        </w:rPr>
      </w:pPr>
      <w:r>
        <w:t>10.8</w:t>
      </w:r>
      <w:r>
        <w:rPr>
          <w:rFonts w:asciiTheme="minorHAnsi" w:hAnsiTheme="minorHAnsi" w:eastAsiaTheme="minorEastAsia" w:cstheme="minorBidi"/>
          <w:sz w:val="22"/>
          <w:szCs w:val="22"/>
        </w:rPr>
        <w:tab/>
      </w:r>
      <w:r>
        <w:t>Design Assurance Oversight</w:t>
      </w:r>
      <w:r>
        <w:tab/>
      </w:r>
      <w:r>
        <w:rPr>
          <w:color w:val="2B579A"/>
          <w:shd w:val="clear" w:color="auto" w:fill="E6E6E6"/>
        </w:rPr>
        <w:fldChar w:fldCharType="begin"/>
      </w:r>
      <w:r>
        <w:instrText xml:space="preserve"> PAGEREF _Toc111203940 \h </w:instrText>
      </w:r>
      <w:r>
        <w:rPr>
          <w:color w:val="2B579A"/>
          <w:shd w:val="clear" w:color="auto" w:fill="E6E6E6"/>
        </w:rPr>
      </w:r>
      <w:r>
        <w:rPr>
          <w:color w:val="2B579A"/>
          <w:shd w:val="clear" w:color="auto" w:fill="E6E6E6"/>
        </w:rPr>
        <w:fldChar w:fldCharType="separate"/>
      </w:r>
      <w:r>
        <w:t>68</w:t>
      </w:r>
      <w:r>
        <w:rPr>
          <w:color w:val="2B579A"/>
          <w:shd w:val="clear" w:color="auto" w:fill="E6E6E6"/>
        </w:rPr>
        <w:fldChar w:fldCharType="end"/>
      </w:r>
    </w:p>
    <w:p w:rsidR="00EF620F" w:rsidRDefault="00EF620F" w14:paraId="0DFECAE6" w14:textId="24B96481">
      <w:pPr>
        <w:pStyle w:val="TOC2"/>
        <w:rPr>
          <w:rFonts w:asciiTheme="minorHAnsi" w:hAnsiTheme="minorHAnsi" w:eastAsiaTheme="minorEastAsia" w:cstheme="minorBidi"/>
          <w:sz w:val="22"/>
          <w:szCs w:val="22"/>
        </w:rPr>
      </w:pPr>
      <w:r>
        <w:t>10.9</w:t>
      </w:r>
      <w:r>
        <w:rPr>
          <w:rFonts w:asciiTheme="minorHAnsi" w:hAnsiTheme="minorHAnsi" w:eastAsiaTheme="minorEastAsia" w:cstheme="minorBidi"/>
          <w:sz w:val="22"/>
          <w:szCs w:val="22"/>
        </w:rPr>
        <w:tab/>
      </w:r>
      <w:r>
        <w:t>Compliance Substantiation and Data Retention</w:t>
      </w:r>
      <w:r>
        <w:tab/>
      </w:r>
      <w:r>
        <w:rPr>
          <w:color w:val="2B579A"/>
          <w:shd w:val="clear" w:color="auto" w:fill="E6E6E6"/>
        </w:rPr>
        <w:fldChar w:fldCharType="begin"/>
      </w:r>
      <w:r>
        <w:instrText xml:space="preserve"> PAGEREF _Toc111203941 \h </w:instrText>
      </w:r>
      <w:r>
        <w:rPr>
          <w:color w:val="2B579A"/>
          <w:shd w:val="clear" w:color="auto" w:fill="E6E6E6"/>
        </w:rPr>
      </w:r>
      <w:r>
        <w:rPr>
          <w:color w:val="2B579A"/>
          <w:shd w:val="clear" w:color="auto" w:fill="E6E6E6"/>
        </w:rPr>
        <w:fldChar w:fldCharType="separate"/>
      </w:r>
      <w:r>
        <w:t>68</w:t>
      </w:r>
      <w:r>
        <w:rPr>
          <w:color w:val="2B579A"/>
          <w:shd w:val="clear" w:color="auto" w:fill="E6E6E6"/>
        </w:rPr>
        <w:fldChar w:fldCharType="end"/>
      </w:r>
    </w:p>
    <w:p w:rsidR="00EF620F" w:rsidRDefault="00EF620F" w14:paraId="02BA8B76" w14:textId="2CF17C83">
      <w:pPr>
        <w:pStyle w:val="TOC2"/>
        <w:tabs>
          <w:tab w:val="left" w:pos="1080"/>
        </w:tabs>
        <w:rPr>
          <w:rFonts w:asciiTheme="minorHAnsi" w:hAnsiTheme="minorHAnsi" w:eastAsiaTheme="minorEastAsia" w:cstheme="minorBidi"/>
          <w:sz w:val="22"/>
          <w:szCs w:val="22"/>
        </w:rPr>
      </w:pPr>
      <w:r>
        <w:t>10.10</w:t>
      </w:r>
      <w:r>
        <w:rPr>
          <w:rFonts w:asciiTheme="minorHAnsi" w:hAnsiTheme="minorHAnsi" w:eastAsiaTheme="minorEastAsia" w:cstheme="minorBidi"/>
          <w:sz w:val="22"/>
          <w:szCs w:val="22"/>
        </w:rPr>
        <w:tab/>
      </w:r>
      <w:r>
        <w:t>Certification Oversight</w:t>
      </w:r>
      <w:r>
        <w:tab/>
      </w:r>
      <w:r>
        <w:rPr>
          <w:color w:val="2B579A"/>
          <w:shd w:val="clear" w:color="auto" w:fill="E6E6E6"/>
        </w:rPr>
        <w:fldChar w:fldCharType="begin"/>
      </w:r>
      <w:r>
        <w:instrText xml:space="preserve"> PAGEREF _Toc111203942 \h </w:instrText>
      </w:r>
      <w:r>
        <w:rPr>
          <w:color w:val="2B579A"/>
          <w:shd w:val="clear" w:color="auto" w:fill="E6E6E6"/>
        </w:rPr>
      </w:r>
      <w:r>
        <w:rPr>
          <w:color w:val="2B579A"/>
          <w:shd w:val="clear" w:color="auto" w:fill="E6E6E6"/>
        </w:rPr>
        <w:fldChar w:fldCharType="separate"/>
      </w:r>
      <w:r>
        <w:t>69</w:t>
      </w:r>
      <w:r>
        <w:rPr>
          <w:color w:val="2B579A"/>
          <w:shd w:val="clear" w:color="auto" w:fill="E6E6E6"/>
        </w:rPr>
        <w:fldChar w:fldCharType="end"/>
      </w:r>
    </w:p>
    <w:p w:rsidR="00EF620F" w:rsidRDefault="00EF620F" w14:paraId="4984E04B" w14:textId="1EAD902F">
      <w:pPr>
        <w:pStyle w:val="TOC1"/>
        <w:tabs>
          <w:tab w:val="left" w:pos="1331"/>
        </w:tabs>
        <w:rPr>
          <w:rFonts w:asciiTheme="minorHAnsi" w:hAnsiTheme="minorHAnsi" w:eastAsiaTheme="minorEastAsia" w:cstheme="minorBidi"/>
          <w:b w:val="0"/>
          <w:sz w:val="22"/>
          <w:szCs w:val="22"/>
        </w:rPr>
      </w:pPr>
      <w:r>
        <w:t>Appendix A</w:t>
      </w:r>
      <w:r>
        <w:rPr>
          <w:rFonts w:asciiTheme="minorHAnsi" w:hAnsiTheme="minorHAnsi" w:eastAsiaTheme="minorEastAsia" w:cstheme="minorBidi"/>
          <w:b w:val="0"/>
          <w:sz w:val="22"/>
          <w:szCs w:val="22"/>
        </w:rPr>
        <w:tab/>
      </w:r>
      <w:r>
        <w:t>List of Acronyms</w:t>
      </w:r>
      <w:r>
        <w:tab/>
      </w:r>
      <w:r>
        <w:rPr>
          <w:color w:val="2B579A"/>
          <w:shd w:val="clear" w:color="auto" w:fill="E6E6E6"/>
        </w:rPr>
        <w:fldChar w:fldCharType="begin"/>
      </w:r>
      <w:r>
        <w:instrText xml:space="preserve"> PAGEREF _Toc111203943 \h </w:instrText>
      </w:r>
      <w:r>
        <w:rPr>
          <w:color w:val="2B579A"/>
          <w:shd w:val="clear" w:color="auto" w:fill="E6E6E6"/>
        </w:rPr>
      </w:r>
      <w:r>
        <w:rPr>
          <w:color w:val="2B579A"/>
          <w:shd w:val="clear" w:color="auto" w:fill="E6E6E6"/>
        </w:rPr>
        <w:fldChar w:fldCharType="separate"/>
      </w:r>
      <w:r>
        <w:t>70</w:t>
      </w:r>
      <w:r>
        <w:rPr>
          <w:color w:val="2B579A"/>
          <w:shd w:val="clear" w:color="auto" w:fill="E6E6E6"/>
        </w:rPr>
        <w:fldChar w:fldCharType="end"/>
      </w:r>
    </w:p>
    <w:p w:rsidR="00EF620F" w:rsidRDefault="00EF620F" w14:paraId="099D8075" w14:textId="098F6D4F">
      <w:pPr>
        <w:pStyle w:val="TOC1"/>
        <w:tabs>
          <w:tab w:val="left" w:pos="1331"/>
        </w:tabs>
        <w:rPr>
          <w:rFonts w:asciiTheme="minorHAnsi" w:hAnsiTheme="minorHAnsi" w:eastAsiaTheme="minorEastAsia" w:cstheme="minorBidi"/>
          <w:b w:val="0"/>
          <w:sz w:val="22"/>
          <w:szCs w:val="22"/>
        </w:rPr>
      </w:pPr>
      <w:r>
        <w:t>Appendix B</w:t>
      </w:r>
      <w:r>
        <w:rPr>
          <w:rFonts w:asciiTheme="minorHAnsi" w:hAnsiTheme="minorHAnsi" w:eastAsiaTheme="minorEastAsia" w:cstheme="minorBidi"/>
          <w:b w:val="0"/>
          <w:sz w:val="22"/>
          <w:szCs w:val="22"/>
        </w:rPr>
        <w:tab/>
      </w:r>
      <w:r>
        <w:t>Planning Change Impact Analysis</w:t>
      </w:r>
      <w:r>
        <w:tab/>
      </w:r>
      <w:r>
        <w:rPr>
          <w:color w:val="2B579A"/>
          <w:shd w:val="clear" w:color="auto" w:fill="E6E6E6"/>
        </w:rPr>
        <w:fldChar w:fldCharType="begin"/>
      </w:r>
      <w:r>
        <w:instrText xml:space="preserve"> PAGEREF _Toc111203944 \h </w:instrText>
      </w:r>
      <w:r>
        <w:rPr>
          <w:color w:val="2B579A"/>
          <w:shd w:val="clear" w:color="auto" w:fill="E6E6E6"/>
        </w:rPr>
      </w:r>
      <w:r>
        <w:rPr>
          <w:color w:val="2B579A"/>
          <w:shd w:val="clear" w:color="auto" w:fill="E6E6E6"/>
        </w:rPr>
        <w:fldChar w:fldCharType="separate"/>
      </w:r>
      <w:r>
        <w:t>75</w:t>
      </w:r>
      <w:r>
        <w:rPr>
          <w:color w:val="2B579A"/>
          <w:shd w:val="clear" w:color="auto" w:fill="E6E6E6"/>
        </w:rPr>
        <w:fldChar w:fldCharType="end"/>
      </w:r>
    </w:p>
    <w:p w:rsidR="00EF620F" w:rsidRDefault="00EF620F" w14:paraId="7A55BF7F" w14:textId="427944C2">
      <w:pPr>
        <w:pStyle w:val="TOC2"/>
        <w:rPr>
          <w:rFonts w:asciiTheme="minorHAnsi" w:hAnsiTheme="minorHAnsi" w:eastAsiaTheme="minorEastAsia" w:cstheme="minorBidi"/>
          <w:sz w:val="22"/>
          <w:szCs w:val="22"/>
        </w:rPr>
      </w:pPr>
      <w:r>
        <w:t>B.1</w:t>
      </w:r>
      <w:r>
        <w:rPr>
          <w:rFonts w:asciiTheme="minorHAnsi" w:hAnsiTheme="minorHAnsi" w:eastAsiaTheme="minorEastAsia" w:cstheme="minorBidi"/>
          <w:sz w:val="22"/>
          <w:szCs w:val="22"/>
        </w:rPr>
        <w:tab/>
      </w:r>
      <w:r>
        <w:t>Software Component Changes</w:t>
      </w:r>
      <w:r>
        <w:tab/>
      </w:r>
      <w:r>
        <w:rPr>
          <w:color w:val="2B579A"/>
          <w:shd w:val="clear" w:color="auto" w:fill="E6E6E6"/>
        </w:rPr>
        <w:fldChar w:fldCharType="begin"/>
      </w:r>
      <w:r>
        <w:instrText xml:space="preserve"> PAGEREF _Toc111203945 \h </w:instrText>
      </w:r>
      <w:r>
        <w:rPr>
          <w:color w:val="2B579A"/>
          <w:shd w:val="clear" w:color="auto" w:fill="E6E6E6"/>
        </w:rPr>
      </w:r>
      <w:r>
        <w:rPr>
          <w:color w:val="2B579A"/>
          <w:shd w:val="clear" w:color="auto" w:fill="E6E6E6"/>
        </w:rPr>
        <w:fldChar w:fldCharType="separate"/>
      </w:r>
      <w:r>
        <w:t>75</w:t>
      </w:r>
      <w:r>
        <w:rPr>
          <w:color w:val="2B579A"/>
          <w:shd w:val="clear" w:color="auto" w:fill="E6E6E6"/>
        </w:rPr>
        <w:fldChar w:fldCharType="end"/>
      </w:r>
    </w:p>
    <w:p w:rsidR="00EF620F" w:rsidRDefault="00EF620F" w14:paraId="46A077C7" w14:textId="31D6B728">
      <w:pPr>
        <w:pStyle w:val="TOC2"/>
        <w:rPr>
          <w:rFonts w:asciiTheme="minorHAnsi" w:hAnsiTheme="minorHAnsi" w:eastAsiaTheme="minorEastAsia" w:cstheme="minorBidi"/>
          <w:sz w:val="22"/>
          <w:szCs w:val="22"/>
        </w:rPr>
      </w:pPr>
      <w:r>
        <w:t>B.2</w:t>
      </w:r>
      <w:r>
        <w:rPr>
          <w:rFonts w:asciiTheme="minorHAnsi" w:hAnsiTheme="minorHAnsi" w:eastAsiaTheme="minorEastAsia" w:cstheme="minorBidi"/>
          <w:sz w:val="22"/>
          <w:szCs w:val="22"/>
        </w:rPr>
        <w:tab/>
      </w:r>
      <w:r>
        <w:t>Change Description (3.1.2)</w:t>
      </w:r>
      <w:r>
        <w:tab/>
      </w:r>
      <w:r>
        <w:rPr>
          <w:color w:val="2B579A"/>
          <w:shd w:val="clear" w:color="auto" w:fill="E6E6E6"/>
        </w:rPr>
        <w:fldChar w:fldCharType="begin"/>
      </w:r>
      <w:r>
        <w:instrText xml:space="preserve"> PAGEREF _Toc111203946 \h </w:instrText>
      </w:r>
      <w:r>
        <w:rPr>
          <w:color w:val="2B579A"/>
          <w:shd w:val="clear" w:color="auto" w:fill="E6E6E6"/>
        </w:rPr>
      </w:r>
      <w:r>
        <w:rPr>
          <w:color w:val="2B579A"/>
          <w:shd w:val="clear" w:color="auto" w:fill="E6E6E6"/>
        </w:rPr>
        <w:fldChar w:fldCharType="separate"/>
      </w:r>
      <w:r>
        <w:t>75</w:t>
      </w:r>
      <w:r>
        <w:rPr>
          <w:color w:val="2B579A"/>
          <w:shd w:val="clear" w:color="auto" w:fill="E6E6E6"/>
        </w:rPr>
        <w:fldChar w:fldCharType="end"/>
      </w:r>
    </w:p>
    <w:p w:rsidR="00EF620F" w:rsidRDefault="00EF620F" w14:paraId="151FE4E3" w14:textId="211744DC">
      <w:pPr>
        <w:pStyle w:val="TOC3"/>
        <w:rPr>
          <w:rFonts w:asciiTheme="minorHAnsi" w:hAnsiTheme="minorHAnsi" w:eastAsiaTheme="minorEastAsia" w:cstheme="minorBidi"/>
          <w:sz w:val="22"/>
          <w:szCs w:val="22"/>
        </w:rPr>
      </w:pPr>
      <w:r>
        <w:t>B.2.1</w:t>
      </w:r>
      <w:r>
        <w:rPr>
          <w:rFonts w:asciiTheme="minorHAnsi" w:hAnsiTheme="minorHAnsi" w:eastAsiaTheme="minorEastAsia" w:cstheme="minorBidi"/>
          <w:sz w:val="22"/>
          <w:szCs w:val="22"/>
        </w:rPr>
        <w:tab/>
      </w:r>
      <w:r>
        <w:t>Documentation Updates</w:t>
      </w:r>
      <w:r>
        <w:tab/>
      </w:r>
      <w:r>
        <w:rPr>
          <w:color w:val="2B579A"/>
          <w:shd w:val="clear" w:color="auto" w:fill="E6E6E6"/>
        </w:rPr>
        <w:fldChar w:fldCharType="begin"/>
      </w:r>
      <w:r>
        <w:instrText xml:space="preserve"> PAGEREF _Toc111203947 \h </w:instrText>
      </w:r>
      <w:r>
        <w:rPr>
          <w:color w:val="2B579A"/>
          <w:shd w:val="clear" w:color="auto" w:fill="E6E6E6"/>
        </w:rPr>
      </w:r>
      <w:r>
        <w:rPr>
          <w:color w:val="2B579A"/>
          <w:shd w:val="clear" w:color="auto" w:fill="E6E6E6"/>
        </w:rPr>
        <w:fldChar w:fldCharType="separate"/>
      </w:r>
      <w:r>
        <w:t>75</w:t>
      </w:r>
      <w:r>
        <w:rPr>
          <w:color w:val="2B579A"/>
          <w:shd w:val="clear" w:color="auto" w:fill="E6E6E6"/>
        </w:rPr>
        <w:fldChar w:fldCharType="end"/>
      </w:r>
    </w:p>
    <w:p w:rsidR="00EF620F" w:rsidRDefault="00EF620F" w14:paraId="039C98E8" w14:textId="253A15A9">
      <w:pPr>
        <w:pStyle w:val="TOC2"/>
        <w:rPr>
          <w:rFonts w:asciiTheme="minorHAnsi" w:hAnsiTheme="minorHAnsi" w:eastAsiaTheme="minorEastAsia" w:cstheme="minorBidi"/>
          <w:sz w:val="22"/>
          <w:szCs w:val="22"/>
        </w:rPr>
      </w:pPr>
      <w:r>
        <w:t>B.3</w:t>
      </w:r>
      <w:r>
        <w:rPr>
          <w:rFonts w:asciiTheme="minorHAnsi" w:hAnsiTheme="minorHAnsi" w:eastAsiaTheme="minorEastAsia" w:cstheme="minorBidi"/>
          <w:sz w:val="22"/>
          <w:szCs w:val="22"/>
        </w:rPr>
        <w:tab/>
      </w:r>
      <w:r>
        <w:t>Verification Approach</w:t>
      </w:r>
      <w:r>
        <w:tab/>
      </w:r>
      <w:r>
        <w:rPr>
          <w:color w:val="2B579A"/>
          <w:shd w:val="clear" w:color="auto" w:fill="E6E6E6"/>
        </w:rPr>
        <w:fldChar w:fldCharType="begin"/>
      </w:r>
      <w:r>
        <w:instrText xml:space="preserve"> PAGEREF _Toc111203949 \h </w:instrText>
      </w:r>
      <w:r>
        <w:rPr>
          <w:color w:val="2B579A"/>
          <w:shd w:val="clear" w:color="auto" w:fill="E6E6E6"/>
        </w:rPr>
      </w:r>
      <w:r>
        <w:rPr>
          <w:color w:val="2B579A"/>
          <w:shd w:val="clear" w:color="auto" w:fill="E6E6E6"/>
        </w:rPr>
        <w:fldChar w:fldCharType="separate"/>
      </w:r>
      <w:r>
        <w:t>76</w:t>
      </w:r>
      <w:r>
        <w:rPr>
          <w:color w:val="2B579A"/>
          <w:shd w:val="clear" w:color="auto" w:fill="E6E6E6"/>
        </w:rPr>
        <w:fldChar w:fldCharType="end"/>
      </w:r>
    </w:p>
    <w:p w:rsidR="00EF620F" w:rsidRDefault="00EF620F" w14:paraId="29A2B7DA" w14:textId="50FAF35F">
      <w:pPr>
        <w:pStyle w:val="TOC2"/>
        <w:rPr>
          <w:rFonts w:asciiTheme="minorHAnsi" w:hAnsiTheme="minorHAnsi" w:eastAsiaTheme="minorEastAsia" w:cstheme="minorBidi"/>
          <w:sz w:val="22"/>
          <w:szCs w:val="22"/>
        </w:rPr>
      </w:pPr>
      <w:r w:rsidRPr="00BA0348">
        <w:rPr>
          <w:b/>
        </w:rPr>
        <w:t>B.4</w:t>
      </w:r>
      <w:r>
        <w:rPr>
          <w:rFonts w:asciiTheme="minorHAnsi" w:hAnsiTheme="minorHAnsi" w:eastAsiaTheme="minorEastAsia" w:cstheme="minorBidi"/>
          <w:sz w:val="22"/>
          <w:szCs w:val="22"/>
        </w:rPr>
        <w:tab/>
      </w:r>
      <w:r w:rsidRPr="00BA0348">
        <w:rPr>
          <w:b/>
        </w:rPr>
        <w:t>Software Level Changes (3.1.3.1)</w:t>
      </w:r>
      <w:r>
        <w:tab/>
      </w:r>
      <w:r>
        <w:rPr>
          <w:color w:val="2B579A"/>
          <w:shd w:val="clear" w:color="auto" w:fill="E6E6E6"/>
        </w:rPr>
        <w:fldChar w:fldCharType="begin"/>
      </w:r>
      <w:r>
        <w:instrText xml:space="preserve"> PAGEREF _Toc111203950 \h </w:instrText>
      </w:r>
      <w:r>
        <w:rPr>
          <w:color w:val="2B579A"/>
          <w:shd w:val="clear" w:color="auto" w:fill="E6E6E6"/>
        </w:rPr>
      </w:r>
      <w:r>
        <w:rPr>
          <w:color w:val="2B579A"/>
          <w:shd w:val="clear" w:color="auto" w:fill="E6E6E6"/>
        </w:rPr>
        <w:fldChar w:fldCharType="separate"/>
      </w:r>
      <w:r>
        <w:t>76</w:t>
      </w:r>
      <w:r>
        <w:rPr>
          <w:color w:val="2B579A"/>
          <w:shd w:val="clear" w:color="auto" w:fill="E6E6E6"/>
        </w:rPr>
        <w:fldChar w:fldCharType="end"/>
      </w:r>
    </w:p>
    <w:p w:rsidR="00EF620F" w:rsidRDefault="00EF620F" w14:paraId="6273E92E" w14:textId="7C0DD873">
      <w:pPr>
        <w:pStyle w:val="TOC2"/>
        <w:rPr>
          <w:rFonts w:asciiTheme="minorHAnsi" w:hAnsiTheme="minorHAnsi" w:eastAsiaTheme="minorEastAsia" w:cstheme="minorBidi"/>
          <w:sz w:val="22"/>
          <w:szCs w:val="22"/>
        </w:rPr>
      </w:pPr>
      <w:r>
        <w:t>B.5</w:t>
      </w:r>
      <w:r>
        <w:rPr>
          <w:rFonts w:asciiTheme="minorHAnsi" w:hAnsiTheme="minorHAnsi" w:eastAsiaTheme="minorEastAsia" w:cstheme="minorBidi"/>
          <w:sz w:val="22"/>
          <w:szCs w:val="22"/>
        </w:rPr>
        <w:tab/>
      </w:r>
      <w:r>
        <w:t>Development or Verification Environment Changes (3.1.3.2)</w:t>
      </w:r>
      <w:r>
        <w:tab/>
      </w:r>
      <w:r>
        <w:rPr>
          <w:color w:val="2B579A"/>
          <w:shd w:val="clear" w:color="auto" w:fill="E6E6E6"/>
        </w:rPr>
        <w:fldChar w:fldCharType="begin"/>
      </w:r>
      <w:r>
        <w:instrText xml:space="preserve"> PAGEREF _Toc111203951 \h </w:instrText>
      </w:r>
      <w:r>
        <w:rPr>
          <w:color w:val="2B579A"/>
          <w:shd w:val="clear" w:color="auto" w:fill="E6E6E6"/>
        </w:rPr>
      </w:r>
      <w:r>
        <w:rPr>
          <w:color w:val="2B579A"/>
          <w:shd w:val="clear" w:color="auto" w:fill="E6E6E6"/>
        </w:rPr>
        <w:fldChar w:fldCharType="separate"/>
      </w:r>
      <w:r>
        <w:t>76</w:t>
      </w:r>
      <w:r>
        <w:rPr>
          <w:color w:val="2B579A"/>
          <w:shd w:val="clear" w:color="auto" w:fill="E6E6E6"/>
        </w:rPr>
        <w:fldChar w:fldCharType="end"/>
      </w:r>
    </w:p>
    <w:p w:rsidR="00EF620F" w:rsidRDefault="00EF620F" w14:paraId="13C57264" w14:textId="12AE042C">
      <w:pPr>
        <w:pStyle w:val="TOC3"/>
        <w:rPr>
          <w:rFonts w:asciiTheme="minorHAnsi" w:hAnsiTheme="minorHAnsi" w:eastAsiaTheme="minorEastAsia" w:cstheme="minorBidi"/>
          <w:sz w:val="22"/>
          <w:szCs w:val="22"/>
        </w:rPr>
      </w:pPr>
      <w:r w:rsidRPr="00BA0348">
        <w:rPr>
          <w:b/>
        </w:rPr>
        <w:t>B.5.1</w:t>
      </w:r>
      <w:r>
        <w:rPr>
          <w:rFonts w:asciiTheme="minorHAnsi" w:hAnsiTheme="minorHAnsi" w:eastAsiaTheme="minorEastAsia" w:cstheme="minorBidi"/>
          <w:sz w:val="22"/>
          <w:szCs w:val="22"/>
        </w:rPr>
        <w:tab/>
      </w:r>
      <w:r w:rsidRPr="00BA0348">
        <w:rPr>
          <w:b/>
        </w:rPr>
        <w:t>Tool Changes (3.1.3.4)</w:t>
      </w:r>
      <w:r>
        <w:tab/>
      </w:r>
      <w:r>
        <w:rPr>
          <w:color w:val="2B579A"/>
          <w:shd w:val="clear" w:color="auto" w:fill="E6E6E6"/>
        </w:rPr>
        <w:fldChar w:fldCharType="begin"/>
      </w:r>
      <w:r>
        <w:instrText xml:space="preserve"> PAGEREF _Toc111203952 \h </w:instrText>
      </w:r>
      <w:r>
        <w:rPr>
          <w:color w:val="2B579A"/>
          <w:shd w:val="clear" w:color="auto" w:fill="E6E6E6"/>
        </w:rPr>
      </w:r>
      <w:r>
        <w:rPr>
          <w:color w:val="2B579A"/>
          <w:shd w:val="clear" w:color="auto" w:fill="E6E6E6"/>
        </w:rPr>
        <w:fldChar w:fldCharType="separate"/>
      </w:r>
      <w:r>
        <w:t>77</w:t>
      </w:r>
      <w:r>
        <w:rPr>
          <w:color w:val="2B579A"/>
          <w:shd w:val="clear" w:color="auto" w:fill="E6E6E6"/>
        </w:rPr>
        <w:fldChar w:fldCharType="end"/>
      </w:r>
    </w:p>
    <w:p w:rsidR="00EF620F" w:rsidRDefault="00EF620F" w14:paraId="18C2104A" w14:textId="02996BEE">
      <w:pPr>
        <w:pStyle w:val="TOC2"/>
        <w:rPr>
          <w:rFonts w:asciiTheme="minorHAnsi" w:hAnsiTheme="minorHAnsi" w:eastAsiaTheme="minorEastAsia" w:cstheme="minorBidi"/>
          <w:sz w:val="22"/>
          <w:szCs w:val="22"/>
        </w:rPr>
      </w:pPr>
      <w:r w:rsidRPr="00BA0348">
        <w:rPr>
          <w:b/>
        </w:rPr>
        <w:t>B.6</w:t>
      </w:r>
      <w:r>
        <w:rPr>
          <w:rFonts w:asciiTheme="minorHAnsi" w:hAnsiTheme="minorHAnsi" w:eastAsiaTheme="minorEastAsia" w:cstheme="minorBidi"/>
          <w:sz w:val="22"/>
          <w:szCs w:val="22"/>
        </w:rPr>
        <w:tab/>
      </w:r>
      <w:r w:rsidRPr="00BA0348">
        <w:rPr>
          <w:b/>
        </w:rPr>
        <w:t>Software Process Changes</w:t>
      </w:r>
      <w:r>
        <w:tab/>
      </w:r>
      <w:r>
        <w:rPr>
          <w:color w:val="2B579A"/>
          <w:shd w:val="clear" w:color="auto" w:fill="E6E6E6"/>
        </w:rPr>
        <w:fldChar w:fldCharType="begin"/>
      </w:r>
      <w:r>
        <w:instrText xml:space="preserve"> PAGEREF _Toc111203953 \h </w:instrText>
      </w:r>
      <w:r>
        <w:rPr>
          <w:color w:val="2B579A"/>
          <w:shd w:val="clear" w:color="auto" w:fill="E6E6E6"/>
        </w:rPr>
      </w:r>
      <w:r>
        <w:rPr>
          <w:color w:val="2B579A"/>
          <w:shd w:val="clear" w:color="auto" w:fill="E6E6E6"/>
        </w:rPr>
        <w:fldChar w:fldCharType="separate"/>
      </w:r>
      <w:r>
        <w:t>77</w:t>
      </w:r>
      <w:r>
        <w:rPr>
          <w:color w:val="2B579A"/>
          <w:shd w:val="clear" w:color="auto" w:fill="E6E6E6"/>
        </w:rPr>
        <w:fldChar w:fldCharType="end"/>
      </w:r>
    </w:p>
    <w:p w:rsidR="00EF620F" w:rsidRDefault="00EF620F" w14:paraId="67F7B5EE" w14:textId="4001E430">
      <w:pPr>
        <w:pStyle w:val="TOC2"/>
        <w:rPr>
          <w:rFonts w:asciiTheme="minorHAnsi" w:hAnsiTheme="minorHAnsi" w:eastAsiaTheme="minorEastAsia" w:cstheme="minorBidi"/>
          <w:sz w:val="22"/>
          <w:szCs w:val="22"/>
        </w:rPr>
      </w:pPr>
      <w:r w:rsidRPr="00BA0348">
        <w:rPr>
          <w:b/>
        </w:rPr>
        <w:t>B.7</w:t>
      </w:r>
      <w:r>
        <w:rPr>
          <w:rFonts w:asciiTheme="minorHAnsi" w:hAnsiTheme="minorHAnsi" w:eastAsiaTheme="minorEastAsia" w:cstheme="minorBidi"/>
          <w:sz w:val="22"/>
          <w:szCs w:val="22"/>
        </w:rPr>
        <w:tab/>
      </w:r>
      <w:r w:rsidRPr="00BA0348">
        <w:rPr>
          <w:b/>
        </w:rPr>
        <w:t>Relevant Target Changes (3.1.3.5)</w:t>
      </w:r>
      <w:r>
        <w:tab/>
      </w:r>
      <w:r>
        <w:rPr>
          <w:color w:val="2B579A"/>
          <w:shd w:val="clear" w:color="auto" w:fill="E6E6E6"/>
        </w:rPr>
        <w:fldChar w:fldCharType="begin"/>
      </w:r>
      <w:r>
        <w:instrText xml:space="preserve"> PAGEREF _Toc111203954 \h </w:instrText>
      </w:r>
      <w:r>
        <w:rPr>
          <w:color w:val="2B579A"/>
          <w:shd w:val="clear" w:color="auto" w:fill="E6E6E6"/>
        </w:rPr>
      </w:r>
      <w:r>
        <w:rPr>
          <w:color w:val="2B579A"/>
          <w:shd w:val="clear" w:color="auto" w:fill="E6E6E6"/>
        </w:rPr>
        <w:fldChar w:fldCharType="separate"/>
      </w:r>
      <w:r>
        <w:t>77</w:t>
      </w:r>
      <w:r>
        <w:rPr>
          <w:color w:val="2B579A"/>
          <w:shd w:val="clear" w:color="auto" w:fill="E6E6E6"/>
        </w:rPr>
        <w:fldChar w:fldCharType="end"/>
      </w:r>
    </w:p>
    <w:p w:rsidR="00EF620F" w:rsidRDefault="00EF620F" w14:paraId="250B5D81" w14:textId="6DEBFC2D">
      <w:pPr>
        <w:pStyle w:val="TOC2"/>
        <w:rPr>
          <w:rFonts w:asciiTheme="minorHAnsi" w:hAnsiTheme="minorHAnsi" w:eastAsiaTheme="minorEastAsia" w:cstheme="minorBidi"/>
          <w:sz w:val="22"/>
          <w:szCs w:val="22"/>
        </w:rPr>
      </w:pPr>
      <w:r w:rsidRPr="00BA0348">
        <w:rPr>
          <w:b/>
        </w:rPr>
        <w:t>B.8</w:t>
      </w:r>
      <w:r>
        <w:rPr>
          <w:rFonts w:asciiTheme="minorHAnsi" w:hAnsiTheme="minorHAnsi" w:eastAsiaTheme="minorEastAsia" w:cstheme="minorBidi"/>
          <w:sz w:val="22"/>
          <w:szCs w:val="22"/>
        </w:rPr>
        <w:tab/>
      </w:r>
      <w:r w:rsidRPr="00BA0348">
        <w:rPr>
          <w:b/>
        </w:rPr>
        <w:t>Configuration Data Changes (3.1.3.6)</w:t>
      </w:r>
      <w:r>
        <w:tab/>
      </w:r>
      <w:r>
        <w:rPr>
          <w:color w:val="2B579A"/>
          <w:shd w:val="clear" w:color="auto" w:fill="E6E6E6"/>
        </w:rPr>
        <w:fldChar w:fldCharType="begin"/>
      </w:r>
      <w:r>
        <w:instrText xml:space="preserve"> PAGEREF _Toc111203955 \h </w:instrText>
      </w:r>
      <w:r>
        <w:rPr>
          <w:color w:val="2B579A"/>
          <w:shd w:val="clear" w:color="auto" w:fill="E6E6E6"/>
        </w:rPr>
      </w:r>
      <w:r>
        <w:rPr>
          <w:color w:val="2B579A"/>
          <w:shd w:val="clear" w:color="auto" w:fill="E6E6E6"/>
        </w:rPr>
        <w:fldChar w:fldCharType="separate"/>
      </w:r>
      <w:r>
        <w:t>77</w:t>
      </w:r>
      <w:r>
        <w:rPr>
          <w:color w:val="2B579A"/>
          <w:shd w:val="clear" w:color="auto" w:fill="E6E6E6"/>
        </w:rPr>
        <w:fldChar w:fldCharType="end"/>
      </w:r>
    </w:p>
    <w:p w:rsidR="00EF620F" w:rsidRDefault="00EF620F" w14:paraId="400EE2DF" w14:textId="045B6557">
      <w:pPr>
        <w:pStyle w:val="TOC2"/>
        <w:rPr>
          <w:rFonts w:asciiTheme="minorHAnsi" w:hAnsiTheme="minorHAnsi" w:eastAsiaTheme="minorEastAsia" w:cstheme="minorBidi"/>
          <w:sz w:val="22"/>
          <w:szCs w:val="22"/>
        </w:rPr>
      </w:pPr>
      <w:r w:rsidRPr="00BA0348">
        <w:rPr>
          <w:b/>
        </w:rPr>
        <w:t>B.9</w:t>
      </w:r>
      <w:r>
        <w:rPr>
          <w:rFonts w:asciiTheme="minorHAnsi" w:hAnsiTheme="minorHAnsi" w:eastAsiaTheme="minorEastAsia" w:cstheme="minorBidi"/>
          <w:sz w:val="22"/>
          <w:szCs w:val="22"/>
        </w:rPr>
        <w:tab/>
      </w:r>
      <w:r w:rsidRPr="00BA0348">
        <w:rPr>
          <w:b/>
        </w:rPr>
        <w:t>Software Interface and Input/Output Impact (3.1.3.7)</w:t>
      </w:r>
      <w:r>
        <w:tab/>
      </w:r>
      <w:r>
        <w:rPr>
          <w:color w:val="2B579A"/>
          <w:shd w:val="clear" w:color="auto" w:fill="E6E6E6"/>
        </w:rPr>
        <w:fldChar w:fldCharType="begin"/>
      </w:r>
      <w:r>
        <w:instrText xml:space="preserve"> PAGEREF _Toc111203956 \h </w:instrText>
      </w:r>
      <w:r>
        <w:rPr>
          <w:color w:val="2B579A"/>
          <w:shd w:val="clear" w:color="auto" w:fill="E6E6E6"/>
        </w:rPr>
      </w:r>
      <w:r>
        <w:rPr>
          <w:color w:val="2B579A"/>
          <w:shd w:val="clear" w:color="auto" w:fill="E6E6E6"/>
        </w:rPr>
        <w:fldChar w:fldCharType="separate"/>
      </w:r>
      <w:r>
        <w:t>77</w:t>
      </w:r>
      <w:r>
        <w:rPr>
          <w:color w:val="2B579A"/>
          <w:shd w:val="clear" w:color="auto" w:fill="E6E6E6"/>
        </w:rPr>
        <w:fldChar w:fldCharType="end"/>
      </w:r>
    </w:p>
    <w:p w:rsidR="00EF620F" w:rsidRDefault="00EF620F" w14:paraId="16226A05" w14:textId="4325C925">
      <w:pPr>
        <w:pStyle w:val="TOC2"/>
        <w:rPr>
          <w:rFonts w:asciiTheme="minorHAnsi" w:hAnsiTheme="minorHAnsi" w:eastAsiaTheme="minorEastAsia" w:cstheme="minorBidi"/>
          <w:sz w:val="22"/>
          <w:szCs w:val="22"/>
        </w:rPr>
      </w:pPr>
      <w:r w:rsidRPr="00BA0348">
        <w:rPr>
          <w:b/>
        </w:rPr>
        <w:t>B.10</w:t>
      </w:r>
      <w:r>
        <w:rPr>
          <w:rFonts w:asciiTheme="minorHAnsi" w:hAnsiTheme="minorHAnsi" w:eastAsiaTheme="minorEastAsia" w:cstheme="minorBidi"/>
          <w:sz w:val="22"/>
          <w:szCs w:val="22"/>
        </w:rPr>
        <w:tab/>
      </w:r>
      <w:r w:rsidRPr="00BA0348">
        <w:rPr>
          <w:b/>
        </w:rPr>
        <w:t>Requirements, Design, Architecture, and Source Code Impact (3.1.3.8)</w:t>
      </w:r>
      <w:r>
        <w:tab/>
      </w:r>
      <w:r>
        <w:rPr>
          <w:color w:val="2B579A"/>
          <w:shd w:val="clear" w:color="auto" w:fill="E6E6E6"/>
        </w:rPr>
        <w:fldChar w:fldCharType="begin"/>
      </w:r>
      <w:r>
        <w:instrText xml:space="preserve"> PAGEREF _Toc111203957 \h </w:instrText>
      </w:r>
      <w:r>
        <w:rPr>
          <w:color w:val="2B579A"/>
          <w:shd w:val="clear" w:color="auto" w:fill="E6E6E6"/>
        </w:rPr>
      </w:r>
      <w:r>
        <w:rPr>
          <w:color w:val="2B579A"/>
          <w:shd w:val="clear" w:color="auto" w:fill="E6E6E6"/>
        </w:rPr>
        <w:fldChar w:fldCharType="separate"/>
      </w:r>
      <w:r>
        <w:t>77</w:t>
      </w:r>
      <w:r>
        <w:rPr>
          <w:color w:val="2B579A"/>
          <w:shd w:val="clear" w:color="auto" w:fill="E6E6E6"/>
        </w:rPr>
        <w:fldChar w:fldCharType="end"/>
      </w:r>
    </w:p>
    <w:p w:rsidR="00EF620F" w:rsidRDefault="00EF620F" w14:paraId="4149EF99" w14:textId="06AB8A46">
      <w:pPr>
        <w:pStyle w:val="TOC2"/>
        <w:rPr>
          <w:rFonts w:asciiTheme="minorHAnsi" w:hAnsiTheme="minorHAnsi" w:eastAsiaTheme="minorEastAsia" w:cstheme="minorBidi"/>
          <w:sz w:val="22"/>
          <w:szCs w:val="22"/>
        </w:rPr>
      </w:pPr>
      <w:r>
        <w:t>B.11</w:t>
      </w:r>
      <w:r>
        <w:rPr>
          <w:rFonts w:asciiTheme="minorHAnsi" w:hAnsiTheme="minorHAnsi" w:eastAsiaTheme="minorEastAsia" w:cstheme="minorBidi"/>
          <w:sz w:val="22"/>
          <w:szCs w:val="22"/>
        </w:rPr>
        <w:tab/>
      </w:r>
      <w:r>
        <w:t>Supplier/Outsourcing/Offshoring Activities</w:t>
      </w:r>
      <w:r>
        <w:tab/>
      </w:r>
      <w:r>
        <w:rPr>
          <w:color w:val="2B579A"/>
          <w:shd w:val="clear" w:color="auto" w:fill="E6E6E6"/>
        </w:rPr>
        <w:fldChar w:fldCharType="begin"/>
      </w:r>
      <w:r>
        <w:instrText xml:space="preserve"> PAGEREF _Toc111203963 \h </w:instrText>
      </w:r>
      <w:r>
        <w:rPr>
          <w:color w:val="2B579A"/>
          <w:shd w:val="clear" w:color="auto" w:fill="E6E6E6"/>
        </w:rPr>
      </w:r>
      <w:r>
        <w:rPr>
          <w:color w:val="2B579A"/>
          <w:shd w:val="clear" w:color="auto" w:fill="E6E6E6"/>
        </w:rPr>
        <w:fldChar w:fldCharType="separate"/>
      </w:r>
      <w:r>
        <w:t>77</w:t>
      </w:r>
      <w:r>
        <w:rPr>
          <w:color w:val="2B579A"/>
          <w:shd w:val="clear" w:color="auto" w:fill="E6E6E6"/>
        </w:rPr>
        <w:fldChar w:fldCharType="end"/>
      </w:r>
    </w:p>
    <w:p w:rsidR="00EF620F" w:rsidRDefault="00EF620F" w14:paraId="4C7999BF" w14:textId="3B9CF670">
      <w:pPr>
        <w:pStyle w:val="TOC2"/>
        <w:rPr>
          <w:rFonts w:asciiTheme="minorHAnsi" w:hAnsiTheme="minorHAnsi" w:eastAsiaTheme="minorEastAsia" w:cstheme="minorBidi"/>
          <w:sz w:val="22"/>
          <w:szCs w:val="22"/>
        </w:rPr>
      </w:pPr>
      <w:r>
        <w:t>B.12</w:t>
      </w:r>
      <w:r>
        <w:rPr>
          <w:rFonts w:asciiTheme="minorHAnsi" w:hAnsiTheme="minorHAnsi" w:eastAsiaTheme="minorEastAsia" w:cstheme="minorBidi"/>
          <w:sz w:val="22"/>
          <w:szCs w:val="22"/>
        </w:rPr>
        <w:tab/>
      </w:r>
      <w:r>
        <w:t>IMA Compliance Impact</w:t>
      </w:r>
      <w:r>
        <w:tab/>
      </w:r>
      <w:r>
        <w:rPr>
          <w:color w:val="2B579A"/>
          <w:shd w:val="clear" w:color="auto" w:fill="E6E6E6"/>
        </w:rPr>
        <w:fldChar w:fldCharType="begin"/>
      </w:r>
      <w:r>
        <w:instrText xml:space="preserve"> PAGEREF _Toc111203967 \h </w:instrText>
      </w:r>
      <w:r>
        <w:rPr>
          <w:color w:val="2B579A"/>
          <w:shd w:val="clear" w:color="auto" w:fill="E6E6E6"/>
        </w:rPr>
      </w:r>
      <w:r>
        <w:rPr>
          <w:color w:val="2B579A"/>
          <w:shd w:val="clear" w:color="auto" w:fill="E6E6E6"/>
        </w:rPr>
        <w:fldChar w:fldCharType="separate"/>
      </w:r>
      <w:r>
        <w:t>78</w:t>
      </w:r>
      <w:r>
        <w:rPr>
          <w:color w:val="2B579A"/>
          <w:shd w:val="clear" w:color="auto" w:fill="E6E6E6"/>
        </w:rPr>
        <w:fldChar w:fldCharType="end"/>
      </w:r>
    </w:p>
    <w:p w:rsidR="00EF620F" w:rsidRDefault="00EF620F" w14:paraId="700C1411" w14:textId="31FE12BB">
      <w:pPr>
        <w:pStyle w:val="TOC2"/>
        <w:rPr>
          <w:rFonts w:asciiTheme="minorHAnsi" w:hAnsiTheme="minorHAnsi" w:eastAsiaTheme="minorEastAsia" w:cstheme="minorBidi"/>
          <w:sz w:val="22"/>
          <w:szCs w:val="22"/>
        </w:rPr>
      </w:pPr>
      <w:r>
        <w:t>B.13</w:t>
      </w:r>
      <w:r>
        <w:rPr>
          <w:rFonts w:asciiTheme="minorHAnsi" w:hAnsiTheme="minorHAnsi" w:eastAsiaTheme="minorEastAsia" w:cstheme="minorBidi"/>
          <w:sz w:val="22"/>
          <w:szCs w:val="22"/>
        </w:rPr>
        <w:tab/>
      </w:r>
      <w:r>
        <w:t>Environmental/EMI Compliance Impact of Software Changes</w:t>
      </w:r>
      <w:r>
        <w:tab/>
      </w:r>
      <w:r>
        <w:rPr>
          <w:color w:val="2B579A"/>
          <w:shd w:val="clear" w:color="auto" w:fill="E6E6E6"/>
        </w:rPr>
        <w:fldChar w:fldCharType="begin"/>
      </w:r>
      <w:r>
        <w:instrText xml:space="preserve"> PAGEREF _Toc111203968 \h </w:instrText>
      </w:r>
      <w:r>
        <w:rPr>
          <w:color w:val="2B579A"/>
          <w:shd w:val="clear" w:color="auto" w:fill="E6E6E6"/>
        </w:rPr>
      </w:r>
      <w:r>
        <w:rPr>
          <w:color w:val="2B579A"/>
          <w:shd w:val="clear" w:color="auto" w:fill="E6E6E6"/>
        </w:rPr>
        <w:fldChar w:fldCharType="separate"/>
      </w:r>
      <w:r>
        <w:t>78</w:t>
      </w:r>
      <w:r>
        <w:rPr>
          <w:color w:val="2B579A"/>
          <w:shd w:val="clear" w:color="auto" w:fill="E6E6E6"/>
        </w:rPr>
        <w:fldChar w:fldCharType="end"/>
      </w:r>
    </w:p>
    <w:p w:rsidR="00EF620F" w:rsidRDefault="00EF620F" w14:paraId="1A6ACEA8" w14:textId="6CE2DEBC">
      <w:pPr>
        <w:pStyle w:val="TOC2"/>
        <w:rPr>
          <w:rFonts w:asciiTheme="minorHAnsi" w:hAnsiTheme="minorHAnsi" w:eastAsiaTheme="minorEastAsia" w:cstheme="minorBidi"/>
          <w:sz w:val="22"/>
          <w:szCs w:val="22"/>
        </w:rPr>
      </w:pPr>
      <w:r>
        <w:t>B.14</w:t>
      </w:r>
      <w:r>
        <w:rPr>
          <w:rFonts w:asciiTheme="minorHAnsi" w:hAnsiTheme="minorHAnsi" w:eastAsiaTheme="minorEastAsia" w:cstheme="minorBidi"/>
          <w:sz w:val="22"/>
          <w:szCs w:val="22"/>
        </w:rPr>
        <w:tab/>
      </w:r>
      <w:r>
        <w:t>Proposed Stage of Involvement Reviews</w:t>
      </w:r>
      <w:r>
        <w:tab/>
      </w:r>
      <w:r>
        <w:rPr>
          <w:color w:val="2B579A"/>
          <w:shd w:val="clear" w:color="auto" w:fill="E6E6E6"/>
        </w:rPr>
        <w:fldChar w:fldCharType="begin"/>
      </w:r>
      <w:r>
        <w:instrText xml:space="preserve"> PAGEREF _Toc111203969 \h </w:instrText>
      </w:r>
      <w:r>
        <w:rPr>
          <w:color w:val="2B579A"/>
          <w:shd w:val="clear" w:color="auto" w:fill="E6E6E6"/>
        </w:rPr>
      </w:r>
      <w:r>
        <w:rPr>
          <w:color w:val="2B579A"/>
          <w:shd w:val="clear" w:color="auto" w:fill="E6E6E6"/>
        </w:rPr>
        <w:fldChar w:fldCharType="separate"/>
      </w:r>
      <w:r>
        <w:t>78</w:t>
      </w:r>
      <w:r>
        <w:rPr>
          <w:color w:val="2B579A"/>
          <w:shd w:val="clear" w:color="auto" w:fill="E6E6E6"/>
        </w:rPr>
        <w:fldChar w:fldCharType="end"/>
      </w:r>
    </w:p>
    <w:p w:rsidR="00EF620F" w:rsidRDefault="00EF620F" w14:paraId="0E86CDE3" w14:textId="361F91F9">
      <w:pPr>
        <w:pStyle w:val="TOC2"/>
        <w:rPr>
          <w:rFonts w:asciiTheme="minorHAnsi" w:hAnsiTheme="minorHAnsi" w:eastAsiaTheme="minorEastAsia" w:cstheme="minorBidi"/>
          <w:sz w:val="22"/>
          <w:szCs w:val="22"/>
        </w:rPr>
      </w:pPr>
      <w:r>
        <w:t>B.15</w:t>
      </w:r>
      <w:r>
        <w:rPr>
          <w:rFonts w:asciiTheme="minorHAnsi" w:hAnsiTheme="minorHAnsi" w:eastAsiaTheme="minorEastAsia" w:cstheme="minorBidi"/>
          <w:sz w:val="22"/>
          <w:szCs w:val="22"/>
        </w:rPr>
        <w:tab/>
      </w:r>
      <w:r>
        <w:t>Legacy Software Analysis</w:t>
      </w:r>
      <w:r>
        <w:tab/>
      </w:r>
      <w:r>
        <w:rPr>
          <w:color w:val="2B579A"/>
          <w:shd w:val="clear" w:color="auto" w:fill="E6E6E6"/>
        </w:rPr>
        <w:fldChar w:fldCharType="begin"/>
      </w:r>
      <w:r>
        <w:instrText xml:space="preserve"> PAGEREF _Toc111203970 \h </w:instrText>
      </w:r>
      <w:r>
        <w:rPr>
          <w:color w:val="2B579A"/>
          <w:shd w:val="clear" w:color="auto" w:fill="E6E6E6"/>
        </w:rPr>
      </w:r>
      <w:r>
        <w:rPr>
          <w:color w:val="2B579A"/>
          <w:shd w:val="clear" w:color="auto" w:fill="E6E6E6"/>
        </w:rPr>
        <w:fldChar w:fldCharType="separate"/>
      </w:r>
      <w:r>
        <w:t>79</w:t>
      </w:r>
      <w:r>
        <w:rPr>
          <w:color w:val="2B579A"/>
          <w:shd w:val="clear" w:color="auto" w:fill="E6E6E6"/>
        </w:rPr>
        <w:fldChar w:fldCharType="end"/>
      </w:r>
    </w:p>
    <w:p w:rsidR="00EF620F" w:rsidRDefault="00EF620F" w14:paraId="6495428C" w14:textId="6F9658D1">
      <w:pPr>
        <w:pStyle w:val="TOC1"/>
        <w:tabs>
          <w:tab w:val="left" w:pos="1331"/>
        </w:tabs>
        <w:rPr>
          <w:rFonts w:asciiTheme="minorHAnsi" w:hAnsiTheme="minorHAnsi" w:eastAsiaTheme="minorEastAsia" w:cstheme="minorBidi"/>
          <w:b w:val="0"/>
          <w:sz w:val="22"/>
          <w:szCs w:val="22"/>
        </w:rPr>
      </w:pPr>
      <w:r>
        <w:t>Appendix C</w:t>
      </w:r>
      <w:r>
        <w:rPr>
          <w:rFonts w:asciiTheme="minorHAnsi" w:hAnsiTheme="minorHAnsi" w:eastAsiaTheme="minorEastAsia" w:cstheme="minorBidi"/>
          <w:b w:val="0"/>
          <w:sz w:val="22"/>
          <w:szCs w:val="22"/>
        </w:rPr>
        <w:tab/>
      </w:r>
      <w:r>
        <w:t>DO-178C Matrix</w:t>
      </w:r>
      <w:r>
        <w:tab/>
      </w:r>
      <w:r>
        <w:rPr>
          <w:color w:val="2B579A"/>
          <w:shd w:val="clear" w:color="auto" w:fill="E6E6E6"/>
        </w:rPr>
        <w:fldChar w:fldCharType="begin"/>
      </w:r>
      <w:r>
        <w:instrText xml:space="preserve"> PAGEREF _Toc111203971 \h </w:instrText>
      </w:r>
      <w:r>
        <w:rPr>
          <w:color w:val="2B579A"/>
          <w:shd w:val="clear" w:color="auto" w:fill="E6E6E6"/>
        </w:rPr>
      </w:r>
      <w:r>
        <w:rPr>
          <w:color w:val="2B579A"/>
          <w:shd w:val="clear" w:color="auto" w:fill="E6E6E6"/>
        </w:rPr>
        <w:fldChar w:fldCharType="separate"/>
      </w:r>
      <w:r>
        <w:t>82</w:t>
      </w:r>
      <w:r>
        <w:rPr>
          <w:color w:val="2B579A"/>
          <w:shd w:val="clear" w:color="auto" w:fill="E6E6E6"/>
        </w:rPr>
        <w:fldChar w:fldCharType="end"/>
      </w:r>
    </w:p>
    <w:p w:rsidR="00EF620F" w:rsidRDefault="00EF620F" w14:paraId="4D26E0D5" w14:textId="02528AF7">
      <w:pPr>
        <w:pStyle w:val="TOC1"/>
        <w:tabs>
          <w:tab w:val="left" w:pos="1331"/>
        </w:tabs>
        <w:rPr>
          <w:rFonts w:asciiTheme="minorHAnsi" w:hAnsiTheme="minorHAnsi" w:eastAsiaTheme="minorEastAsia" w:cstheme="minorBidi"/>
          <w:b w:val="0"/>
          <w:sz w:val="22"/>
          <w:szCs w:val="22"/>
        </w:rPr>
      </w:pPr>
      <w:r>
        <w:t>Appendix D</w:t>
      </w:r>
      <w:r>
        <w:rPr>
          <w:rFonts w:asciiTheme="minorHAnsi" w:hAnsiTheme="minorHAnsi" w:eastAsiaTheme="minorEastAsia" w:cstheme="minorBidi"/>
          <w:b w:val="0"/>
          <w:sz w:val="22"/>
          <w:szCs w:val="22"/>
        </w:rPr>
        <w:tab/>
      </w:r>
      <w:r>
        <w:t>FAA Order 8110.49A Matrix</w:t>
      </w:r>
      <w:r>
        <w:tab/>
      </w:r>
      <w:r>
        <w:rPr>
          <w:color w:val="2B579A"/>
          <w:shd w:val="clear" w:color="auto" w:fill="E6E6E6"/>
        </w:rPr>
        <w:fldChar w:fldCharType="begin"/>
      </w:r>
      <w:r>
        <w:instrText xml:space="preserve"> PAGEREF _Toc111203972 \h </w:instrText>
      </w:r>
      <w:r>
        <w:rPr>
          <w:color w:val="2B579A"/>
          <w:shd w:val="clear" w:color="auto" w:fill="E6E6E6"/>
        </w:rPr>
      </w:r>
      <w:r>
        <w:rPr>
          <w:color w:val="2B579A"/>
          <w:shd w:val="clear" w:color="auto" w:fill="E6E6E6"/>
        </w:rPr>
        <w:fldChar w:fldCharType="separate"/>
      </w:r>
      <w:r>
        <w:t>83</w:t>
      </w:r>
      <w:r>
        <w:rPr>
          <w:color w:val="2B579A"/>
          <w:shd w:val="clear" w:color="auto" w:fill="E6E6E6"/>
        </w:rPr>
        <w:fldChar w:fldCharType="end"/>
      </w:r>
    </w:p>
    <w:p w:rsidR="00EF620F" w:rsidRDefault="00EF620F" w14:paraId="678C1B66" w14:textId="726D8D1B">
      <w:pPr>
        <w:pStyle w:val="TOC1"/>
        <w:tabs>
          <w:tab w:val="left" w:pos="1320"/>
        </w:tabs>
        <w:rPr>
          <w:rFonts w:asciiTheme="minorHAnsi" w:hAnsiTheme="minorHAnsi" w:eastAsiaTheme="minorEastAsia" w:cstheme="minorBidi"/>
          <w:b w:val="0"/>
          <w:sz w:val="22"/>
          <w:szCs w:val="22"/>
        </w:rPr>
      </w:pPr>
      <w:r>
        <w:t>Appendix E</w:t>
      </w:r>
      <w:r>
        <w:rPr>
          <w:rFonts w:asciiTheme="minorHAnsi" w:hAnsiTheme="minorHAnsi" w:eastAsiaTheme="minorEastAsia" w:cstheme="minorBidi"/>
          <w:b w:val="0"/>
          <w:sz w:val="22"/>
          <w:szCs w:val="22"/>
        </w:rPr>
        <w:tab/>
      </w:r>
      <w:r>
        <w:t>Outsource/Offshoring of Regulatory Objectives</w:t>
      </w:r>
      <w:r>
        <w:tab/>
      </w:r>
      <w:r>
        <w:rPr>
          <w:color w:val="2B579A"/>
          <w:shd w:val="clear" w:color="auto" w:fill="E6E6E6"/>
        </w:rPr>
        <w:fldChar w:fldCharType="begin"/>
      </w:r>
      <w:r>
        <w:instrText xml:space="preserve"> PAGEREF _Toc111203973 \h </w:instrText>
      </w:r>
      <w:r>
        <w:rPr>
          <w:color w:val="2B579A"/>
          <w:shd w:val="clear" w:color="auto" w:fill="E6E6E6"/>
        </w:rPr>
      </w:r>
      <w:r>
        <w:rPr>
          <w:color w:val="2B579A"/>
          <w:shd w:val="clear" w:color="auto" w:fill="E6E6E6"/>
        </w:rPr>
        <w:fldChar w:fldCharType="separate"/>
      </w:r>
      <w:r>
        <w:t>84</w:t>
      </w:r>
      <w:r>
        <w:rPr>
          <w:color w:val="2B579A"/>
          <w:shd w:val="clear" w:color="auto" w:fill="E6E6E6"/>
        </w:rPr>
        <w:fldChar w:fldCharType="end"/>
      </w:r>
    </w:p>
    <w:p w:rsidR="00EF620F" w:rsidRDefault="00EF620F" w14:paraId="050417F6" w14:textId="09C12D47">
      <w:pPr>
        <w:pStyle w:val="TOC1"/>
        <w:tabs>
          <w:tab w:val="left" w:pos="1309"/>
        </w:tabs>
        <w:rPr>
          <w:rFonts w:asciiTheme="minorHAnsi" w:hAnsiTheme="minorHAnsi" w:eastAsiaTheme="minorEastAsia" w:cstheme="minorBidi"/>
          <w:b w:val="0"/>
          <w:sz w:val="22"/>
          <w:szCs w:val="22"/>
        </w:rPr>
      </w:pPr>
      <w:r>
        <w:t>Appendix F</w:t>
      </w:r>
      <w:r>
        <w:rPr>
          <w:rFonts w:asciiTheme="minorHAnsi" w:hAnsiTheme="minorHAnsi" w:eastAsiaTheme="minorEastAsia" w:cstheme="minorBidi"/>
          <w:b w:val="0"/>
          <w:sz w:val="22"/>
          <w:szCs w:val="22"/>
        </w:rPr>
        <w:tab/>
      </w:r>
      <w:r>
        <w:t>Hardware Dependent Components</w:t>
      </w:r>
      <w:r>
        <w:tab/>
      </w:r>
      <w:r>
        <w:rPr>
          <w:color w:val="2B579A"/>
          <w:shd w:val="clear" w:color="auto" w:fill="E6E6E6"/>
        </w:rPr>
        <w:fldChar w:fldCharType="begin"/>
      </w:r>
      <w:r>
        <w:instrText xml:space="preserve"> PAGEREF _Toc111203974 \h </w:instrText>
      </w:r>
      <w:r>
        <w:rPr>
          <w:color w:val="2B579A"/>
          <w:shd w:val="clear" w:color="auto" w:fill="E6E6E6"/>
        </w:rPr>
      </w:r>
      <w:r>
        <w:rPr>
          <w:color w:val="2B579A"/>
          <w:shd w:val="clear" w:color="auto" w:fill="E6E6E6"/>
        </w:rPr>
        <w:fldChar w:fldCharType="separate"/>
      </w:r>
      <w:r>
        <w:t>87</w:t>
      </w:r>
      <w:r>
        <w:rPr>
          <w:color w:val="2B579A"/>
          <w:shd w:val="clear" w:color="auto" w:fill="E6E6E6"/>
        </w:rPr>
        <w:fldChar w:fldCharType="end"/>
      </w:r>
    </w:p>
    <w:p w:rsidR="00EF620F" w:rsidRDefault="00EF620F" w14:paraId="0917EE2B" w14:textId="0CEAB209">
      <w:pPr>
        <w:pStyle w:val="TOC1"/>
        <w:tabs>
          <w:tab w:val="left" w:pos="1342"/>
        </w:tabs>
        <w:rPr>
          <w:rFonts w:asciiTheme="minorHAnsi" w:hAnsiTheme="minorHAnsi" w:eastAsiaTheme="minorEastAsia" w:cstheme="minorBidi"/>
          <w:b w:val="0"/>
          <w:sz w:val="22"/>
          <w:szCs w:val="22"/>
        </w:rPr>
      </w:pPr>
      <w:r>
        <w:t>Appendix G</w:t>
      </w:r>
      <w:r>
        <w:rPr>
          <w:rFonts w:asciiTheme="minorHAnsi" w:hAnsiTheme="minorHAnsi" w:eastAsiaTheme="minorEastAsia" w:cstheme="minorBidi"/>
          <w:b w:val="0"/>
          <w:sz w:val="22"/>
          <w:szCs w:val="22"/>
        </w:rPr>
        <w:tab/>
      </w:r>
      <w:r>
        <w:t>Level of Involvement Self Assessment</w:t>
      </w:r>
      <w:r>
        <w:tab/>
      </w:r>
      <w:r>
        <w:rPr>
          <w:color w:val="2B579A"/>
          <w:shd w:val="clear" w:color="auto" w:fill="E6E6E6"/>
        </w:rPr>
        <w:fldChar w:fldCharType="begin"/>
      </w:r>
      <w:r>
        <w:instrText xml:space="preserve"> PAGEREF _Toc111203975 \h </w:instrText>
      </w:r>
      <w:r>
        <w:rPr>
          <w:color w:val="2B579A"/>
          <w:shd w:val="clear" w:color="auto" w:fill="E6E6E6"/>
        </w:rPr>
      </w:r>
      <w:r>
        <w:rPr>
          <w:color w:val="2B579A"/>
          <w:shd w:val="clear" w:color="auto" w:fill="E6E6E6"/>
        </w:rPr>
        <w:fldChar w:fldCharType="separate"/>
      </w:r>
      <w:r>
        <w:t>88</w:t>
      </w:r>
      <w:r>
        <w:rPr>
          <w:color w:val="2B579A"/>
          <w:shd w:val="clear" w:color="auto" w:fill="E6E6E6"/>
        </w:rPr>
        <w:fldChar w:fldCharType="end"/>
      </w:r>
    </w:p>
    <w:p w:rsidRPr="00AA379F" w:rsidR="00BF4AFB" w:rsidP="00BF4AFB" w:rsidRDefault="003B13F4" w14:paraId="7E8B1743" w14:textId="7618AB21">
      <w:r w:rsidRPr="00AA379F">
        <w:rPr>
          <w:color w:val="2B579A"/>
          <w:shd w:val="clear" w:color="auto" w:fill="E6E6E6"/>
        </w:rPr>
        <w:fldChar w:fldCharType="end"/>
      </w:r>
    </w:p>
    <w:p w:rsidRPr="00AA379F" w:rsidR="00BF4AFB" w:rsidP="00BF4AFB" w:rsidRDefault="00BF4AFB" w14:paraId="7E8B1744" w14:textId="77777777"/>
    <w:p w:rsidRPr="00AA379F" w:rsidR="00BF4AFB" w:rsidP="00BF4AFB" w:rsidRDefault="00BF4AFB" w14:paraId="7E8B1745" w14:textId="77777777">
      <w:pPr>
        <w:pStyle w:val="ListNumber2"/>
        <w:sectPr w:rsidRPr="00AA379F" w:rsidR="00BF4AFB" w:rsidSect="00115439">
          <w:footerReference w:type="default" r:id="rId21"/>
          <w:footerReference w:type="first" r:id="rId22"/>
          <w:pgSz w:w="12240" w:h="15840" w:code="1"/>
          <w:pgMar w:top="1080" w:right="1440" w:bottom="1440" w:left="1440" w:header="720" w:footer="720" w:gutter="0"/>
          <w:cols w:space="720"/>
          <w:docGrid w:linePitch="272"/>
        </w:sectPr>
      </w:pPr>
    </w:p>
    <w:p w:rsidRPr="00AA379F" w:rsidR="00BF4AFB" w:rsidP="00BF4AFB" w:rsidRDefault="00BF4AFB" w14:paraId="7E8B1746" w14:textId="77777777">
      <w:pPr>
        <w:pStyle w:val="TOCTitle"/>
      </w:pPr>
      <w:r w:rsidRPr="00AA379F">
        <w:t>List of Figures</w:t>
      </w:r>
    </w:p>
    <w:p w:rsidR="001624F6" w:rsidRDefault="00BF4AFB" w14:paraId="514C6820" w14:textId="11354138">
      <w:pPr>
        <w:pStyle w:val="TableofFigures"/>
        <w:tabs>
          <w:tab w:val="right" w:leader="dot" w:pos="9350"/>
        </w:tabs>
        <w:rPr>
          <w:rFonts w:asciiTheme="minorHAnsi" w:hAnsiTheme="minorHAnsi" w:eastAsiaTheme="minorEastAsia" w:cstheme="minorBidi"/>
          <w:noProof/>
          <w:sz w:val="22"/>
          <w:szCs w:val="22"/>
        </w:rPr>
      </w:pPr>
      <w:r w:rsidRPr="00AA379F">
        <w:rPr>
          <w:b/>
          <w:color w:val="2B579A"/>
          <w:shd w:val="clear" w:color="auto" w:fill="E6E6E6"/>
        </w:rPr>
        <w:fldChar w:fldCharType="begin"/>
      </w:r>
      <w:r w:rsidRPr="00AA379F">
        <w:rPr>
          <w:b/>
          <w:noProof/>
        </w:rPr>
        <w:instrText xml:space="preserve"> TOC \c "Figure" </w:instrText>
      </w:r>
      <w:r w:rsidRPr="00AA379F">
        <w:rPr>
          <w:b/>
          <w:color w:val="2B579A"/>
          <w:shd w:val="clear" w:color="auto" w:fill="E6E6E6"/>
        </w:rPr>
        <w:fldChar w:fldCharType="separate"/>
      </w:r>
      <w:r w:rsidR="001624F6">
        <w:rPr>
          <w:noProof/>
        </w:rPr>
        <w:t>Figure 3</w:t>
      </w:r>
      <w:r w:rsidR="001624F6">
        <w:rPr>
          <w:noProof/>
        </w:rPr>
        <w:noBreakHyphen/>
        <w:t>1 CCM High Level Architecture</w:t>
      </w:r>
      <w:r w:rsidR="001624F6">
        <w:rPr>
          <w:noProof/>
        </w:rPr>
        <w:tab/>
      </w:r>
      <w:r w:rsidR="001624F6">
        <w:rPr>
          <w:color w:val="2B579A"/>
          <w:shd w:val="clear" w:color="auto" w:fill="E6E6E6"/>
        </w:rPr>
        <w:fldChar w:fldCharType="begin"/>
      </w:r>
      <w:r w:rsidR="001624F6">
        <w:rPr>
          <w:noProof/>
        </w:rPr>
        <w:instrText xml:space="preserve"> PAGEREF _Toc111203976 \h </w:instrText>
      </w:r>
      <w:r w:rsidR="001624F6">
        <w:rPr>
          <w:color w:val="2B579A"/>
          <w:shd w:val="clear" w:color="auto" w:fill="E6E6E6"/>
        </w:rPr>
      </w:r>
      <w:r w:rsidR="001624F6">
        <w:rPr>
          <w:color w:val="2B579A"/>
          <w:shd w:val="clear" w:color="auto" w:fill="E6E6E6"/>
        </w:rPr>
        <w:fldChar w:fldCharType="separate"/>
      </w:r>
      <w:r w:rsidR="001624F6">
        <w:rPr>
          <w:noProof/>
        </w:rPr>
        <w:t>17</w:t>
      </w:r>
      <w:r w:rsidR="001624F6">
        <w:rPr>
          <w:color w:val="2B579A"/>
          <w:shd w:val="clear" w:color="auto" w:fill="E6E6E6"/>
        </w:rPr>
        <w:fldChar w:fldCharType="end"/>
      </w:r>
    </w:p>
    <w:p w:rsidR="001624F6" w:rsidRDefault="001624F6" w14:paraId="7B437999" w14:textId="2EE1B9A3">
      <w:pPr>
        <w:pStyle w:val="TableofFigures"/>
        <w:tabs>
          <w:tab w:val="right" w:leader="dot" w:pos="9350"/>
        </w:tabs>
        <w:rPr>
          <w:rFonts w:asciiTheme="minorHAnsi" w:hAnsiTheme="minorHAnsi" w:eastAsiaTheme="minorEastAsia" w:cstheme="minorBidi"/>
          <w:noProof/>
          <w:sz w:val="22"/>
          <w:szCs w:val="22"/>
        </w:rPr>
      </w:pPr>
      <w:r>
        <w:rPr>
          <w:noProof/>
        </w:rPr>
        <w:t>Figure 3</w:t>
      </w:r>
      <w:r>
        <w:rPr>
          <w:noProof/>
        </w:rPr>
        <w:noBreakHyphen/>
        <w:t>2 AFD-37X0 High Level Architecture</w:t>
      </w:r>
      <w:r>
        <w:rPr>
          <w:noProof/>
        </w:rPr>
        <w:tab/>
      </w:r>
      <w:r>
        <w:rPr>
          <w:color w:val="2B579A"/>
          <w:shd w:val="clear" w:color="auto" w:fill="E6E6E6"/>
        </w:rPr>
        <w:fldChar w:fldCharType="begin"/>
      </w:r>
      <w:r>
        <w:rPr>
          <w:noProof/>
        </w:rPr>
        <w:instrText xml:space="preserve"> PAGEREF _Toc111203977 \h </w:instrText>
      </w:r>
      <w:r>
        <w:rPr>
          <w:color w:val="2B579A"/>
          <w:shd w:val="clear" w:color="auto" w:fill="E6E6E6"/>
        </w:rPr>
      </w:r>
      <w:r>
        <w:rPr>
          <w:color w:val="2B579A"/>
          <w:shd w:val="clear" w:color="auto" w:fill="E6E6E6"/>
        </w:rPr>
        <w:fldChar w:fldCharType="separate"/>
      </w:r>
      <w:r>
        <w:rPr>
          <w:noProof/>
        </w:rPr>
        <w:t>17</w:t>
      </w:r>
      <w:r>
        <w:rPr>
          <w:color w:val="2B579A"/>
          <w:shd w:val="clear" w:color="auto" w:fill="E6E6E6"/>
        </w:rPr>
        <w:fldChar w:fldCharType="end"/>
      </w:r>
    </w:p>
    <w:p w:rsidR="001624F6" w:rsidRDefault="001624F6" w14:paraId="669CEAF3" w14:textId="7E7F362D">
      <w:pPr>
        <w:pStyle w:val="TableofFigures"/>
        <w:tabs>
          <w:tab w:val="right" w:leader="dot" w:pos="9350"/>
        </w:tabs>
        <w:rPr>
          <w:rFonts w:asciiTheme="minorHAnsi" w:hAnsiTheme="minorHAnsi" w:eastAsiaTheme="minorEastAsia" w:cstheme="minorBidi"/>
          <w:noProof/>
          <w:sz w:val="22"/>
          <w:szCs w:val="22"/>
        </w:rPr>
      </w:pPr>
      <w:r>
        <w:rPr>
          <w:noProof/>
        </w:rPr>
        <w:t>Figure 4</w:t>
      </w:r>
      <w:r>
        <w:rPr>
          <w:noProof/>
        </w:rPr>
        <w:noBreakHyphen/>
        <w:t>1 CCM CPCI Configuration Part Numbers</w:t>
      </w:r>
      <w:r>
        <w:rPr>
          <w:noProof/>
        </w:rPr>
        <w:tab/>
      </w:r>
      <w:r>
        <w:rPr>
          <w:color w:val="2B579A"/>
          <w:shd w:val="clear" w:color="auto" w:fill="E6E6E6"/>
        </w:rPr>
        <w:fldChar w:fldCharType="begin"/>
      </w:r>
      <w:r>
        <w:rPr>
          <w:noProof/>
        </w:rPr>
        <w:instrText xml:space="preserve"> PAGEREF _Toc111203978 \h </w:instrText>
      </w:r>
      <w:r>
        <w:rPr>
          <w:color w:val="2B579A"/>
          <w:shd w:val="clear" w:color="auto" w:fill="E6E6E6"/>
        </w:rPr>
      </w:r>
      <w:r>
        <w:rPr>
          <w:color w:val="2B579A"/>
          <w:shd w:val="clear" w:color="auto" w:fill="E6E6E6"/>
        </w:rPr>
        <w:fldChar w:fldCharType="separate"/>
      </w:r>
      <w:r>
        <w:rPr>
          <w:noProof/>
        </w:rPr>
        <w:t>22</w:t>
      </w:r>
      <w:r>
        <w:rPr>
          <w:color w:val="2B579A"/>
          <w:shd w:val="clear" w:color="auto" w:fill="E6E6E6"/>
        </w:rPr>
        <w:fldChar w:fldCharType="end"/>
      </w:r>
    </w:p>
    <w:p w:rsidR="001624F6" w:rsidRDefault="001624F6" w14:paraId="2CEE5C99" w14:textId="39E4A4E7">
      <w:pPr>
        <w:pStyle w:val="TableofFigures"/>
        <w:tabs>
          <w:tab w:val="right" w:leader="dot" w:pos="9350"/>
        </w:tabs>
        <w:rPr>
          <w:rFonts w:asciiTheme="minorHAnsi" w:hAnsiTheme="minorHAnsi" w:eastAsiaTheme="minorEastAsia" w:cstheme="minorBidi"/>
          <w:noProof/>
          <w:sz w:val="22"/>
          <w:szCs w:val="22"/>
        </w:rPr>
      </w:pPr>
      <w:r>
        <w:rPr>
          <w:noProof/>
        </w:rPr>
        <w:t>Figure 4</w:t>
      </w:r>
      <w:r>
        <w:rPr>
          <w:noProof/>
        </w:rPr>
        <w:noBreakHyphen/>
        <w:t>2 AFD-37X0 CPCI Configuration Part Numbers</w:t>
      </w:r>
      <w:r>
        <w:rPr>
          <w:noProof/>
        </w:rPr>
        <w:tab/>
      </w:r>
      <w:r>
        <w:rPr>
          <w:color w:val="2B579A"/>
          <w:shd w:val="clear" w:color="auto" w:fill="E6E6E6"/>
        </w:rPr>
        <w:fldChar w:fldCharType="begin"/>
      </w:r>
      <w:r>
        <w:rPr>
          <w:noProof/>
        </w:rPr>
        <w:instrText xml:space="preserve"> PAGEREF _Toc111203979 \h </w:instrText>
      </w:r>
      <w:r>
        <w:rPr>
          <w:color w:val="2B579A"/>
          <w:shd w:val="clear" w:color="auto" w:fill="E6E6E6"/>
        </w:rPr>
      </w:r>
      <w:r>
        <w:rPr>
          <w:color w:val="2B579A"/>
          <w:shd w:val="clear" w:color="auto" w:fill="E6E6E6"/>
        </w:rPr>
        <w:fldChar w:fldCharType="separate"/>
      </w:r>
      <w:r>
        <w:rPr>
          <w:noProof/>
        </w:rPr>
        <w:t>23</w:t>
      </w:r>
      <w:r>
        <w:rPr>
          <w:color w:val="2B579A"/>
          <w:shd w:val="clear" w:color="auto" w:fill="E6E6E6"/>
        </w:rPr>
        <w:fldChar w:fldCharType="end"/>
      </w:r>
    </w:p>
    <w:p w:rsidR="001624F6" w:rsidRDefault="001624F6" w14:paraId="4F6317C6" w14:textId="3DA7E2DB">
      <w:pPr>
        <w:pStyle w:val="TableofFigures"/>
        <w:tabs>
          <w:tab w:val="right" w:leader="dot" w:pos="9350"/>
        </w:tabs>
        <w:rPr>
          <w:rFonts w:asciiTheme="minorHAnsi" w:hAnsiTheme="minorHAnsi" w:eastAsiaTheme="minorEastAsia" w:cstheme="minorBidi"/>
          <w:noProof/>
          <w:sz w:val="22"/>
          <w:szCs w:val="22"/>
        </w:rPr>
      </w:pPr>
      <w:r>
        <w:rPr>
          <w:noProof/>
        </w:rPr>
        <w:t>Figure 4</w:t>
      </w:r>
      <w:r>
        <w:rPr>
          <w:noProof/>
        </w:rPr>
        <w:noBreakHyphen/>
        <w:t>3 Detailed Software Architecture</w:t>
      </w:r>
      <w:r>
        <w:rPr>
          <w:noProof/>
        </w:rPr>
        <w:tab/>
      </w:r>
      <w:r>
        <w:rPr>
          <w:color w:val="2B579A"/>
          <w:shd w:val="clear" w:color="auto" w:fill="E6E6E6"/>
        </w:rPr>
        <w:fldChar w:fldCharType="begin"/>
      </w:r>
      <w:r>
        <w:rPr>
          <w:noProof/>
        </w:rPr>
        <w:instrText xml:space="preserve"> PAGEREF _Toc111203980 \h </w:instrText>
      </w:r>
      <w:r>
        <w:rPr>
          <w:color w:val="2B579A"/>
          <w:shd w:val="clear" w:color="auto" w:fill="E6E6E6"/>
        </w:rPr>
      </w:r>
      <w:r>
        <w:rPr>
          <w:color w:val="2B579A"/>
          <w:shd w:val="clear" w:color="auto" w:fill="E6E6E6"/>
        </w:rPr>
        <w:fldChar w:fldCharType="separate"/>
      </w:r>
      <w:r>
        <w:rPr>
          <w:noProof/>
        </w:rPr>
        <w:t>24</w:t>
      </w:r>
      <w:r>
        <w:rPr>
          <w:color w:val="2B579A"/>
          <w:shd w:val="clear" w:color="auto" w:fill="E6E6E6"/>
        </w:rPr>
        <w:fldChar w:fldCharType="end"/>
      </w:r>
    </w:p>
    <w:p w:rsidR="001624F6" w:rsidRDefault="001624F6" w14:paraId="2793D7A1" w14:textId="060F766B">
      <w:pPr>
        <w:pStyle w:val="TableofFigures"/>
        <w:tabs>
          <w:tab w:val="right" w:leader="dot" w:pos="9350"/>
        </w:tabs>
        <w:rPr>
          <w:rFonts w:asciiTheme="minorHAnsi" w:hAnsiTheme="minorHAnsi" w:eastAsiaTheme="minorEastAsia" w:cstheme="minorBidi"/>
          <w:noProof/>
          <w:sz w:val="22"/>
          <w:szCs w:val="22"/>
        </w:rPr>
      </w:pPr>
      <w:r>
        <w:rPr>
          <w:noProof/>
        </w:rPr>
        <w:t>Figure 8</w:t>
      </w:r>
      <w:r>
        <w:rPr>
          <w:noProof/>
        </w:rPr>
        <w:noBreakHyphen/>
        <w:t>1 – Representative Figure</w:t>
      </w:r>
      <w:r>
        <w:rPr>
          <w:noProof/>
        </w:rPr>
        <w:tab/>
      </w:r>
      <w:r>
        <w:rPr>
          <w:color w:val="2B579A"/>
          <w:shd w:val="clear" w:color="auto" w:fill="E6E6E6"/>
        </w:rPr>
        <w:fldChar w:fldCharType="begin"/>
      </w:r>
      <w:r>
        <w:rPr>
          <w:noProof/>
        </w:rPr>
        <w:instrText xml:space="preserve"> PAGEREF _Toc111203981 \h </w:instrText>
      </w:r>
      <w:r>
        <w:rPr>
          <w:color w:val="2B579A"/>
          <w:shd w:val="clear" w:color="auto" w:fill="E6E6E6"/>
        </w:rPr>
      </w:r>
      <w:r>
        <w:rPr>
          <w:color w:val="2B579A"/>
          <w:shd w:val="clear" w:color="auto" w:fill="E6E6E6"/>
        </w:rPr>
        <w:fldChar w:fldCharType="separate"/>
      </w:r>
      <w:r>
        <w:rPr>
          <w:noProof/>
        </w:rPr>
        <w:t>53</w:t>
      </w:r>
      <w:r>
        <w:rPr>
          <w:color w:val="2B579A"/>
          <w:shd w:val="clear" w:color="auto" w:fill="E6E6E6"/>
        </w:rPr>
        <w:fldChar w:fldCharType="end"/>
      </w:r>
    </w:p>
    <w:p w:rsidR="001624F6" w:rsidRDefault="001624F6" w14:paraId="6DC40703" w14:textId="21F6EBEE">
      <w:pPr>
        <w:pStyle w:val="TableofFigures"/>
        <w:tabs>
          <w:tab w:val="right" w:leader="dot" w:pos="9350"/>
        </w:tabs>
        <w:rPr>
          <w:rFonts w:asciiTheme="minorHAnsi" w:hAnsiTheme="minorHAnsi" w:eastAsiaTheme="minorEastAsia" w:cstheme="minorBidi"/>
          <w:noProof/>
          <w:sz w:val="22"/>
          <w:szCs w:val="22"/>
        </w:rPr>
      </w:pPr>
      <w:r w:rsidRPr="00F06D47">
        <w:rPr>
          <w:noProof/>
          <w:color w:val="0000FF"/>
        </w:rPr>
        <w:t>Figure 10</w:t>
      </w:r>
      <w:r w:rsidRPr="00F06D47">
        <w:rPr>
          <w:noProof/>
          <w:color w:val="0000FF"/>
        </w:rPr>
        <w:noBreakHyphen/>
        <w:t>1 – Legacy Software Certification Analysis (AC 20-115D)</w:t>
      </w:r>
      <w:r>
        <w:rPr>
          <w:noProof/>
        </w:rPr>
        <w:tab/>
      </w:r>
      <w:r>
        <w:rPr>
          <w:color w:val="2B579A"/>
          <w:shd w:val="clear" w:color="auto" w:fill="E6E6E6"/>
        </w:rPr>
        <w:fldChar w:fldCharType="begin"/>
      </w:r>
      <w:r>
        <w:rPr>
          <w:noProof/>
        </w:rPr>
        <w:instrText xml:space="preserve"> PAGEREF _Toc111203982 \h </w:instrText>
      </w:r>
      <w:r>
        <w:rPr>
          <w:color w:val="2B579A"/>
          <w:shd w:val="clear" w:color="auto" w:fill="E6E6E6"/>
        </w:rPr>
      </w:r>
      <w:r>
        <w:rPr>
          <w:color w:val="2B579A"/>
          <w:shd w:val="clear" w:color="auto" w:fill="E6E6E6"/>
        </w:rPr>
        <w:fldChar w:fldCharType="separate"/>
      </w:r>
      <w:r>
        <w:rPr>
          <w:noProof/>
        </w:rPr>
        <w:t>81</w:t>
      </w:r>
      <w:r>
        <w:rPr>
          <w:color w:val="2B579A"/>
          <w:shd w:val="clear" w:color="auto" w:fill="E6E6E6"/>
        </w:rPr>
        <w:fldChar w:fldCharType="end"/>
      </w:r>
    </w:p>
    <w:p w:rsidRPr="00AA379F" w:rsidR="00BF4AFB" w:rsidP="00BF4AFB" w:rsidRDefault="00BF4AFB" w14:paraId="7E8B1748" w14:textId="144E01E4">
      <w:r w:rsidRPr="00AA379F">
        <w:rPr>
          <w:b/>
          <w:color w:val="2B579A"/>
          <w:shd w:val="clear" w:color="auto" w:fill="E6E6E6"/>
        </w:rPr>
        <w:fldChar w:fldCharType="end"/>
      </w:r>
    </w:p>
    <w:p w:rsidRPr="00AA379F" w:rsidR="00BF4AFB" w:rsidP="00BF4AFB" w:rsidRDefault="00BF4AFB" w14:paraId="7E8B1749" w14:textId="77777777">
      <w:pPr>
        <w:pStyle w:val="TOCTitle"/>
      </w:pPr>
      <w:r w:rsidRPr="00AA379F">
        <w:t>List of Tables</w:t>
      </w:r>
    </w:p>
    <w:p w:rsidR="001624F6" w:rsidRDefault="00BF4AFB" w14:paraId="0BB530E2" w14:textId="6F5DAC3B">
      <w:pPr>
        <w:pStyle w:val="TableofFigures"/>
        <w:tabs>
          <w:tab w:val="right" w:leader="dot" w:pos="9350"/>
        </w:tabs>
        <w:rPr>
          <w:rFonts w:asciiTheme="minorHAnsi" w:hAnsiTheme="minorHAnsi" w:eastAsiaTheme="minorEastAsia" w:cstheme="minorBidi"/>
          <w:noProof/>
          <w:sz w:val="22"/>
          <w:szCs w:val="22"/>
        </w:rPr>
      </w:pPr>
      <w:r w:rsidRPr="00AA379F">
        <w:rPr>
          <w:b/>
          <w:color w:val="2B579A"/>
          <w:shd w:val="clear" w:color="auto" w:fill="E6E6E6"/>
        </w:rPr>
        <w:fldChar w:fldCharType="begin"/>
      </w:r>
      <w:r w:rsidRPr="00AA379F">
        <w:rPr>
          <w:b/>
          <w:noProof/>
        </w:rPr>
        <w:instrText xml:space="preserve"> TOC \c "Table" </w:instrText>
      </w:r>
      <w:r w:rsidRPr="00AA379F">
        <w:rPr>
          <w:b/>
          <w:color w:val="2B579A"/>
          <w:shd w:val="clear" w:color="auto" w:fill="E6E6E6"/>
        </w:rPr>
        <w:fldChar w:fldCharType="separate"/>
      </w:r>
      <w:r w:rsidR="001624F6">
        <w:rPr>
          <w:noProof/>
        </w:rPr>
        <w:t>Table 1</w:t>
      </w:r>
      <w:r w:rsidR="001624F6">
        <w:rPr>
          <w:noProof/>
        </w:rPr>
        <w:noBreakHyphen/>
        <w:t>1 – Applicable Equipment</w:t>
      </w:r>
      <w:r w:rsidR="001624F6">
        <w:rPr>
          <w:noProof/>
        </w:rPr>
        <w:tab/>
      </w:r>
      <w:r w:rsidR="001624F6">
        <w:rPr>
          <w:color w:val="2B579A"/>
          <w:shd w:val="clear" w:color="auto" w:fill="E6E6E6"/>
        </w:rPr>
        <w:fldChar w:fldCharType="begin"/>
      </w:r>
      <w:r w:rsidR="001624F6">
        <w:rPr>
          <w:noProof/>
        </w:rPr>
        <w:instrText xml:space="preserve"> PAGEREF _Toc111203983 \h </w:instrText>
      </w:r>
      <w:r w:rsidR="001624F6">
        <w:rPr>
          <w:color w:val="2B579A"/>
          <w:shd w:val="clear" w:color="auto" w:fill="E6E6E6"/>
        </w:rPr>
      </w:r>
      <w:r w:rsidR="001624F6">
        <w:rPr>
          <w:color w:val="2B579A"/>
          <w:shd w:val="clear" w:color="auto" w:fill="E6E6E6"/>
        </w:rPr>
        <w:fldChar w:fldCharType="separate"/>
      </w:r>
      <w:r w:rsidR="001624F6">
        <w:rPr>
          <w:noProof/>
        </w:rPr>
        <w:t>9</w:t>
      </w:r>
      <w:r w:rsidR="001624F6">
        <w:rPr>
          <w:color w:val="2B579A"/>
          <w:shd w:val="clear" w:color="auto" w:fill="E6E6E6"/>
        </w:rPr>
        <w:fldChar w:fldCharType="end"/>
      </w:r>
    </w:p>
    <w:p w:rsidR="001624F6" w:rsidRDefault="001624F6" w14:paraId="41210C11" w14:textId="7F00404A">
      <w:pPr>
        <w:pStyle w:val="TableofFigures"/>
        <w:tabs>
          <w:tab w:val="right" w:leader="dot" w:pos="9350"/>
        </w:tabs>
        <w:rPr>
          <w:rFonts w:asciiTheme="minorHAnsi" w:hAnsiTheme="minorHAnsi" w:eastAsiaTheme="minorEastAsia" w:cstheme="minorBidi"/>
          <w:noProof/>
          <w:sz w:val="22"/>
          <w:szCs w:val="22"/>
        </w:rPr>
      </w:pPr>
      <w:r>
        <w:rPr>
          <w:noProof/>
        </w:rPr>
        <w:t>Table 3</w:t>
      </w:r>
      <w:r>
        <w:rPr>
          <w:noProof/>
        </w:rPr>
        <w:noBreakHyphen/>
        <w:t>1 Minimum Memory and Timing Requirements</w:t>
      </w:r>
      <w:r>
        <w:rPr>
          <w:noProof/>
        </w:rPr>
        <w:tab/>
      </w:r>
      <w:r>
        <w:rPr>
          <w:color w:val="2B579A"/>
          <w:shd w:val="clear" w:color="auto" w:fill="E6E6E6"/>
        </w:rPr>
        <w:fldChar w:fldCharType="begin"/>
      </w:r>
      <w:r>
        <w:rPr>
          <w:noProof/>
        </w:rPr>
        <w:instrText xml:space="preserve"> PAGEREF _Toc111203984 \h </w:instrText>
      </w:r>
      <w:r>
        <w:rPr>
          <w:color w:val="2B579A"/>
          <w:shd w:val="clear" w:color="auto" w:fill="E6E6E6"/>
        </w:rPr>
      </w:r>
      <w:r>
        <w:rPr>
          <w:color w:val="2B579A"/>
          <w:shd w:val="clear" w:color="auto" w:fill="E6E6E6"/>
        </w:rPr>
        <w:fldChar w:fldCharType="separate"/>
      </w:r>
      <w:r>
        <w:rPr>
          <w:noProof/>
        </w:rPr>
        <w:t>20</w:t>
      </w:r>
      <w:r>
        <w:rPr>
          <w:color w:val="2B579A"/>
          <w:shd w:val="clear" w:color="auto" w:fill="E6E6E6"/>
        </w:rPr>
        <w:fldChar w:fldCharType="end"/>
      </w:r>
    </w:p>
    <w:p w:rsidR="001624F6" w:rsidRDefault="001624F6" w14:paraId="2BD8CA55" w14:textId="10A92D31">
      <w:pPr>
        <w:pStyle w:val="TableofFigures"/>
        <w:tabs>
          <w:tab w:val="right" w:leader="dot" w:pos="9350"/>
        </w:tabs>
        <w:rPr>
          <w:rFonts w:asciiTheme="minorHAnsi" w:hAnsiTheme="minorHAnsi" w:eastAsiaTheme="minorEastAsia" w:cstheme="minorBidi"/>
          <w:noProof/>
          <w:sz w:val="22"/>
          <w:szCs w:val="22"/>
        </w:rPr>
      </w:pPr>
      <w:r w:rsidRPr="00035806">
        <w:rPr>
          <w:noProof/>
          <w:highlight w:val="cyan"/>
        </w:rPr>
        <w:t>Table 5</w:t>
      </w:r>
      <w:r w:rsidRPr="00035806">
        <w:rPr>
          <w:noProof/>
          <w:highlight w:val="cyan"/>
        </w:rPr>
        <w:noBreakHyphen/>
        <w:t>1 DLCA-6510 Criticality Data</w:t>
      </w:r>
      <w:r>
        <w:rPr>
          <w:noProof/>
        </w:rPr>
        <w:tab/>
      </w:r>
      <w:r>
        <w:rPr>
          <w:color w:val="2B579A"/>
          <w:shd w:val="clear" w:color="auto" w:fill="E6E6E6"/>
        </w:rPr>
        <w:fldChar w:fldCharType="begin"/>
      </w:r>
      <w:r>
        <w:rPr>
          <w:noProof/>
        </w:rPr>
        <w:instrText xml:space="preserve"> PAGEREF _Toc111203985 \h </w:instrText>
      </w:r>
      <w:r>
        <w:rPr>
          <w:color w:val="2B579A"/>
          <w:shd w:val="clear" w:color="auto" w:fill="E6E6E6"/>
        </w:rPr>
      </w:r>
      <w:r>
        <w:rPr>
          <w:color w:val="2B579A"/>
          <w:shd w:val="clear" w:color="auto" w:fill="E6E6E6"/>
        </w:rPr>
        <w:fldChar w:fldCharType="separate"/>
      </w:r>
      <w:r>
        <w:rPr>
          <w:noProof/>
        </w:rPr>
        <w:t>34</w:t>
      </w:r>
      <w:r>
        <w:rPr>
          <w:color w:val="2B579A"/>
          <w:shd w:val="clear" w:color="auto" w:fill="E6E6E6"/>
        </w:rPr>
        <w:fldChar w:fldCharType="end"/>
      </w:r>
    </w:p>
    <w:p w:rsidR="001624F6" w:rsidRDefault="001624F6" w14:paraId="36D6F6C5" w14:textId="1597621A">
      <w:pPr>
        <w:pStyle w:val="TableofFigures"/>
        <w:tabs>
          <w:tab w:val="right" w:leader="dot" w:pos="9350"/>
        </w:tabs>
        <w:rPr>
          <w:rFonts w:asciiTheme="minorHAnsi" w:hAnsiTheme="minorHAnsi" w:eastAsiaTheme="minorEastAsia" w:cstheme="minorBidi"/>
          <w:noProof/>
          <w:sz w:val="22"/>
          <w:szCs w:val="22"/>
        </w:rPr>
      </w:pPr>
      <w:r>
        <w:rPr>
          <w:noProof/>
        </w:rPr>
        <w:t>Table 7</w:t>
      </w:r>
      <w:r>
        <w:rPr>
          <w:noProof/>
        </w:rPr>
        <w:noBreakHyphen/>
        <w:t>1 DLCA-6510 Life Cycle Data Items</w:t>
      </w:r>
      <w:r>
        <w:rPr>
          <w:noProof/>
        </w:rPr>
        <w:tab/>
      </w:r>
      <w:r>
        <w:rPr>
          <w:color w:val="2B579A"/>
          <w:shd w:val="clear" w:color="auto" w:fill="E6E6E6"/>
        </w:rPr>
        <w:fldChar w:fldCharType="begin"/>
      </w:r>
      <w:r>
        <w:rPr>
          <w:noProof/>
        </w:rPr>
        <w:instrText xml:space="preserve"> PAGEREF _Toc111203986 \h </w:instrText>
      </w:r>
      <w:r>
        <w:rPr>
          <w:color w:val="2B579A"/>
          <w:shd w:val="clear" w:color="auto" w:fill="E6E6E6"/>
        </w:rPr>
      </w:r>
      <w:r>
        <w:rPr>
          <w:color w:val="2B579A"/>
          <w:shd w:val="clear" w:color="auto" w:fill="E6E6E6"/>
        </w:rPr>
        <w:fldChar w:fldCharType="separate"/>
      </w:r>
      <w:r>
        <w:rPr>
          <w:noProof/>
        </w:rPr>
        <w:t>49</w:t>
      </w:r>
      <w:r>
        <w:rPr>
          <w:color w:val="2B579A"/>
          <w:shd w:val="clear" w:color="auto" w:fill="E6E6E6"/>
        </w:rPr>
        <w:fldChar w:fldCharType="end"/>
      </w:r>
    </w:p>
    <w:p w:rsidR="001624F6" w:rsidRDefault="001624F6" w14:paraId="6FC5BFE0" w14:textId="18AAE984">
      <w:pPr>
        <w:pStyle w:val="TableofFigures"/>
        <w:tabs>
          <w:tab w:val="right" w:leader="dot" w:pos="9350"/>
        </w:tabs>
        <w:rPr>
          <w:rFonts w:asciiTheme="minorHAnsi" w:hAnsiTheme="minorHAnsi" w:eastAsiaTheme="minorEastAsia" w:cstheme="minorBidi"/>
          <w:noProof/>
          <w:sz w:val="22"/>
          <w:szCs w:val="22"/>
        </w:rPr>
      </w:pPr>
      <w:r>
        <w:rPr>
          <w:noProof/>
        </w:rPr>
        <w:t>Table 8</w:t>
      </w:r>
      <w:r>
        <w:rPr>
          <w:noProof/>
        </w:rPr>
        <w:noBreakHyphen/>
        <w:t>1 – Representative Table</w:t>
      </w:r>
      <w:r>
        <w:rPr>
          <w:noProof/>
        </w:rPr>
        <w:tab/>
      </w:r>
      <w:r>
        <w:rPr>
          <w:color w:val="2B579A"/>
          <w:shd w:val="clear" w:color="auto" w:fill="E6E6E6"/>
        </w:rPr>
        <w:fldChar w:fldCharType="begin"/>
      </w:r>
      <w:r>
        <w:rPr>
          <w:noProof/>
        </w:rPr>
        <w:instrText xml:space="preserve"> PAGEREF _Toc111203987 \h </w:instrText>
      </w:r>
      <w:r>
        <w:rPr>
          <w:color w:val="2B579A"/>
          <w:shd w:val="clear" w:color="auto" w:fill="E6E6E6"/>
        </w:rPr>
      </w:r>
      <w:r>
        <w:rPr>
          <w:color w:val="2B579A"/>
          <w:shd w:val="clear" w:color="auto" w:fill="E6E6E6"/>
        </w:rPr>
        <w:fldChar w:fldCharType="separate"/>
      </w:r>
      <w:r>
        <w:rPr>
          <w:noProof/>
        </w:rPr>
        <w:t>53</w:t>
      </w:r>
      <w:r>
        <w:rPr>
          <w:color w:val="2B579A"/>
          <w:shd w:val="clear" w:color="auto" w:fill="E6E6E6"/>
        </w:rPr>
        <w:fldChar w:fldCharType="end"/>
      </w:r>
    </w:p>
    <w:p w:rsidR="001624F6" w:rsidRDefault="001624F6" w14:paraId="105EEC30" w14:textId="2924FDE1">
      <w:pPr>
        <w:pStyle w:val="TableofFigures"/>
        <w:tabs>
          <w:tab w:val="right" w:leader="dot" w:pos="9350"/>
        </w:tabs>
        <w:rPr>
          <w:rFonts w:asciiTheme="minorHAnsi" w:hAnsiTheme="minorHAnsi" w:eastAsiaTheme="minorEastAsia" w:cstheme="minorBidi"/>
          <w:noProof/>
          <w:sz w:val="22"/>
          <w:szCs w:val="22"/>
        </w:rPr>
      </w:pPr>
      <w:r>
        <w:rPr>
          <w:noProof/>
        </w:rPr>
        <w:t>Table 9</w:t>
      </w:r>
      <w:r>
        <w:rPr>
          <w:noProof/>
        </w:rPr>
        <w:noBreakHyphen/>
        <w:t>1 - DLCA-6510 S/W Tools</w:t>
      </w:r>
      <w:r>
        <w:rPr>
          <w:noProof/>
        </w:rPr>
        <w:tab/>
      </w:r>
      <w:r>
        <w:rPr>
          <w:color w:val="2B579A"/>
          <w:shd w:val="clear" w:color="auto" w:fill="E6E6E6"/>
        </w:rPr>
        <w:fldChar w:fldCharType="begin"/>
      </w:r>
      <w:r>
        <w:rPr>
          <w:noProof/>
        </w:rPr>
        <w:instrText xml:space="preserve"> PAGEREF _Toc111203988 \h </w:instrText>
      </w:r>
      <w:r>
        <w:rPr>
          <w:color w:val="2B579A"/>
          <w:shd w:val="clear" w:color="auto" w:fill="E6E6E6"/>
        </w:rPr>
      </w:r>
      <w:r>
        <w:rPr>
          <w:color w:val="2B579A"/>
          <w:shd w:val="clear" w:color="auto" w:fill="E6E6E6"/>
        </w:rPr>
        <w:fldChar w:fldCharType="separate"/>
      </w:r>
      <w:r>
        <w:rPr>
          <w:noProof/>
        </w:rPr>
        <w:t>55</w:t>
      </w:r>
      <w:r>
        <w:rPr>
          <w:color w:val="2B579A"/>
          <w:shd w:val="clear" w:color="auto" w:fill="E6E6E6"/>
        </w:rPr>
        <w:fldChar w:fldCharType="end"/>
      </w:r>
    </w:p>
    <w:p w:rsidR="001624F6" w:rsidRDefault="001624F6" w14:paraId="2497B200" w14:textId="2D892096">
      <w:pPr>
        <w:pStyle w:val="TableofFigures"/>
        <w:tabs>
          <w:tab w:val="right" w:leader="dot" w:pos="9350"/>
        </w:tabs>
        <w:rPr>
          <w:rFonts w:asciiTheme="minorHAnsi" w:hAnsiTheme="minorHAnsi" w:eastAsiaTheme="minorEastAsia" w:cstheme="minorBidi"/>
          <w:noProof/>
          <w:sz w:val="22"/>
          <w:szCs w:val="22"/>
        </w:rPr>
      </w:pPr>
      <w:r>
        <w:rPr>
          <w:noProof/>
        </w:rPr>
        <w:t>Table 9</w:t>
      </w:r>
      <w:r>
        <w:rPr>
          <w:noProof/>
        </w:rPr>
        <w:noBreakHyphen/>
        <w:t>2 DLCA Options (Licenses Keys/Strapping)</w:t>
      </w:r>
      <w:r>
        <w:rPr>
          <w:noProof/>
        </w:rPr>
        <w:tab/>
      </w:r>
      <w:r>
        <w:rPr>
          <w:color w:val="2B579A"/>
          <w:shd w:val="clear" w:color="auto" w:fill="E6E6E6"/>
        </w:rPr>
        <w:fldChar w:fldCharType="begin"/>
      </w:r>
      <w:r>
        <w:rPr>
          <w:noProof/>
        </w:rPr>
        <w:instrText xml:space="preserve"> PAGEREF _Toc111203989 \h </w:instrText>
      </w:r>
      <w:r>
        <w:rPr>
          <w:color w:val="2B579A"/>
          <w:shd w:val="clear" w:color="auto" w:fill="E6E6E6"/>
        </w:rPr>
      </w:r>
      <w:r>
        <w:rPr>
          <w:color w:val="2B579A"/>
          <w:shd w:val="clear" w:color="auto" w:fill="E6E6E6"/>
        </w:rPr>
        <w:fldChar w:fldCharType="separate"/>
      </w:r>
      <w:r>
        <w:rPr>
          <w:noProof/>
        </w:rPr>
        <w:t>61</w:t>
      </w:r>
      <w:r>
        <w:rPr>
          <w:color w:val="2B579A"/>
          <w:shd w:val="clear" w:color="auto" w:fill="E6E6E6"/>
        </w:rPr>
        <w:fldChar w:fldCharType="end"/>
      </w:r>
    </w:p>
    <w:p w:rsidR="001624F6" w:rsidRDefault="001624F6" w14:paraId="6A946531" w14:textId="7643EF22">
      <w:pPr>
        <w:pStyle w:val="TableofFigures"/>
        <w:tabs>
          <w:tab w:val="right" w:leader="dot" w:pos="9350"/>
        </w:tabs>
        <w:rPr>
          <w:rFonts w:asciiTheme="minorHAnsi" w:hAnsiTheme="minorHAnsi" w:eastAsiaTheme="minorEastAsia" w:cstheme="minorBidi"/>
          <w:noProof/>
          <w:sz w:val="22"/>
          <w:szCs w:val="22"/>
        </w:rPr>
      </w:pPr>
      <w:r>
        <w:rPr>
          <w:noProof/>
        </w:rPr>
        <w:t>Table 10</w:t>
      </w:r>
      <w:r>
        <w:rPr>
          <w:noProof/>
        </w:rPr>
        <w:noBreakHyphen/>
        <w:t>1 DO-178C vs PSAC</w:t>
      </w:r>
      <w:r>
        <w:rPr>
          <w:noProof/>
        </w:rPr>
        <w:tab/>
      </w:r>
      <w:r>
        <w:rPr>
          <w:color w:val="2B579A"/>
          <w:shd w:val="clear" w:color="auto" w:fill="E6E6E6"/>
        </w:rPr>
        <w:fldChar w:fldCharType="begin"/>
      </w:r>
      <w:r>
        <w:rPr>
          <w:noProof/>
        </w:rPr>
        <w:instrText xml:space="preserve"> PAGEREF _Toc111203990 \h </w:instrText>
      </w:r>
      <w:r>
        <w:rPr>
          <w:color w:val="2B579A"/>
          <w:shd w:val="clear" w:color="auto" w:fill="E6E6E6"/>
        </w:rPr>
      </w:r>
      <w:r>
        <w:rPr>
          <w:color w:val="2B579A"/>
          <w:shd w:val="clear" w:color="auto" w:fill="E6E6E6"/>
        </w:rPr>
        <w:fldChar w:fldCharType="separate"/>
      </w:r>
      <w:r>
        <w:rPr>
          <w:noProof/>
        </w:rPr>
        <w:t>82</w:t>
      </w:r>
      <w:r>
        <w:rPr>
          <w:color w:val="2B579A"/>
          <w:shd w:val="clear" w:color="auto" w:fill="E6E6E6"/>
        </w:rPr>
        <w:fldChar w:fldCharType="end"/>
      </w:r>
    </w:p>
    <w:p w:rsidR="001624F6" w:rsidRDefault="001624F6" w14:paraId="59FAF5AC" w14:textId="2F19AB1F">
      <w:pPr>
        <w:pStyle w:val="TableofFigures"/>
        <w:tabs>
          <w:tab w:val="right" w:leader="dot" w:pos="9350"/>
        </w:tabs>
        <w:rPr>
          <w:rFonts w:asciiTheme="minorHAnsi" w:hAnsiTheme="minorHAnsi" w:eastAsiaTheme="minorEastAsia" w:cstheme="minorBidi"/>
          <w:noProof/>
          <w:sz w:val="22"/>
          <w:szCs w:val="22"/>
        </w:rPr>
      </w:pPr>
      <w:r>
        <w:rPr>
          <w:noProof/>
        </w:rPr>
        <w:t>Table 10</w:t>
      </w:r>
      <w:r>
        <w:rPr>
          <w:noProof/>
        </w:rPr>
        <w:noBreakHyphen/>
        <w:t>2 FAA Order 8110.49A Matrix</w:t>
      </w:r>
      <w:r>
        <w:rPr>
          <w:noProof/>
        </w:rPr>
        <w:tab/>
      </w:r>
      <w:r>
        <w:rPr>
          <w:color w:val="2B579A"/>
          <w:shd w:val="clear" w:color="auto" w:fill="E6E6E6"/>
        </w:rPr>
        <w:fldChar w:fldCharType="begin"/>
      </w:r>
      <w:r>
        <w:rPr>
          <w:noProof/>
        </w:rPr>
        <w:instrText xml:space="preserve"> PAGEREF _Toc111203991 \h </w:instrText>
      </w:r>
      <w:r>
        <w:rPr>
          <w:color w:val="2B579A"/>
          <w:shd w:val="clear" w:color="auto" w:fill="E6E6E6"/>
        </w:rPr>
      </w:r>
      <w:r>
        <w:rPr>
          <w:color w:val="2B579A"/>
          <w:shd w:val="clear" w:color="auto" w:fill="E6E6E6"/>
        </w:rPr>
        <w:fldChar w:fldCharType="separate"/>
      </w:r>
      <w:r>
        <w:rPr>
          <w:noProof/>
        </w:rPr>
        <w:t>83</w:t>
      </w:r>
      <w:r>
        <w:rPr>
          <w:color w:val="2B579A"/>
          <w:shd w:val="clear" w:color="auto" w:fill="E6E6E6"/>
        </w:rPr>
        <w:fldChar w:fldCharType="end"/>
      </w:r>
    </w:p>
    <w:p w:rsidR="001624F6" w:rsidRDefault="001624F6" w14:paraId="0BAF9E68" w14:textId="43CCC55A">
      <w:pPr>
        <w:pStyle w:val="TableofFigures"/>
        <w:tabs>
          <w:tab w:val="right" w:leader="dot" w:pos="9350"/>
        </w:tabs>
        <w:rPr>
          <w:rFonts w:asciiTheme="minorHAnsi" w:hAnsiTheme="minorHAnsi" w:eastAsiaTheme="minorEastAsia" w:cstheme="minorBidi"/>
          <w:noProof/>
          <w:sz w:val="22"/>
          <w:szCs w:val="22"/>
        </w:rPr>
      </w:pPr>
      <w:r>
        <w:rPr>
          <w:noProof/>
        </w:rPr>
        <w:t>Table 10</w:t>
      </w:r>
      <w:r>
        <w:rPr>
          <w:noProof/>
        </w:rPr>
        <w:noBreakHyphen/>
        <w:t>3 Outsource/Offshoring Activities</w:t>
      </w:r>
      <w:r>
        <w:rPr>
          <w:noProof/>
        </w:rPr>
        <w:tab/>
      </w:r>
      <w:r>
        <w:rPr>
          <w:color w:val="2B579A"/>
          <w:shd w:val="clear" w:color="auto" w:fill="E6E6E6"/>
        </w:rPr>
        <w:fldChar w:fldCharType="begin"/>
      </w:r>
      <w:r>
        <w:rPr>
          <w:noProof/>
        </w:rPr>
        <w:instrText xml:space="preserve"> PAGEREF _Toc111203992 \h </w:instrText>
      </w:r>
      <w:r>
        <w:rPr>
          <w:color w:val="2B579A"/>
          <w:shd w:val="clear" w:color="auto" w:fill="E6E6E6"/>
        </w:rPr>
      </w:r>
      <w:r>
        <w:rPr>
          <w:color w:val="2B579A"/>
          <w:shd w:val="clear" w:color="auto" w:fill="E6E6E6"/>
        </w:rPr>
        <w:fldChar w:fldCharType="separate"/>
      </w:r>
      <w:r>
        <w:rPr>
          <w:noProof/>
        </w:rPr>
        <w:t>84</w:t>
      </w:r>
      <w:r>
        <w:rPr>
          <w:color w:val="2B579A"/>
          <w:shd w:val="clear" w:color="auto" w:fill="E6E6E6"/>
        </w:rPr>
        <w:fldChar w:fldCharType="end"/>
      </w:r>
    </w:p>
    <w:p w:rsidR="001624F6" w:rsidRDefault="001624F6" w14:paraId="6B5CA3DE" w14:textId="3D64D3B5">
      <w:pPr>
        <w:pStyle w:val="TableofFigures"/>
        <w:tabs>
          <w:tab w:val="right" w:leader="dot" w:pos="9350"/>
        </w:tabs>
        <w:rPr>
          <w:rFonts w:asciiTheme="minorHAnsi" w:hAnsiTheme="minorHAnsi" w:eastAsiaTheme="minorEastAsia" w:cstheme="minorBidi"/>
          <w:noProof/>
          <w:sz w:val="22"/>
          <w:szCs w:val="22"/>
        </w:rPr>
      </w:pPr>
      <w:r>
        <w:rPr>
          <w:noProof/>
        </w:rPr>
        <w:t>Table 10</w:t>
      </w:r>
      <w:r>
        <w:rPr>
          <w:noProof/>
        </w:rPr>
        <w:noBreakHyphen/>
        <w:t>4 -Hardware Dependent Components</w:t>
      </w:r>
      <w:r>
        <w:rPr>
          <w:noProof/>
        </w:rPr>
        <w:tab/>
      </w:r>
      <w:r>
        <w:rPr>
          <w:color w:val="2B579A"/>
          <w:shd w:val="clear" w:color="auto" w:fill="E6E6E6"/>
        </w:rPr>
        <w:fldChar w:fldCharType="begin"/>
      </w:r>
      <w:r>
        <w:rPr>
          <w:noProof/>
        </w:rPr>
        <w:instrText xml:space="preserve"> PAGEREF _Toc111203993 \h </w:instrText>
      </w:r>
      <w:r>
        <w:rPr>
          <w:color w:val="2B579A"/>
          <w:shd w:val="clear" w:color="auto" w:fill="E6E6E6"/>
        </w:rPr>
      </w:r>
      <w:r>
        <w:rPr>
          <w:color w:val="2B579A"/>
          <w:shd w:val="clear" w:color="auto" w:fill="E6E6E6"/>
        </w:rPr>
        <w:fldChar w:fldCharType="separate"/>
      </w:r>
      <w:r>
        <w:rPr>
          <w:noProof/>
        </w:rPr>
        <w:t>87</w:t>
      </w:r>
      <w:r>
        <w:rPr>
          <w:color w:val="2B579A"/>
          <w:shd w:val="clear" w:color="auto" w:fill="E6E6E6"/>
        </w:rPr>
        <w:fldChar w:fldCharType="end"/>
      </w:r>
    </w:p>
    <w:p w:rsidRPr="00AA379F" w:rsidR="00BF4AFB" w:rsidP="00BF4AFB" w:rsidRDefault="00BF4AFB" w14:paraId="7E8B174B" w14:textId="5C075C4E">
      <w:r w:rsidRPr="00AA379F">
        <w:rPr>
          <w:b/>
          <w:color w:val="2B579A"/>
          <w:shd w:val="clear" w:color="auto" w:fill="E6E6E6"/>
        </w:rPr>
        <w:fldChar w:fldCharType="end"/>
      </w:r>
    </w:p>
    <w:p w:rsidRPr="00AA379F" w:rsidR="00BF4AFB" w:rsidP="00BF4AFB" w:rsidRDefault="00BF4AFB" w14:paraId="7E8B174C" w14:textId="77777777"/>
    <w:p w:rsidRPr="00AA379F" w:rsidR="00BF4AFB" w:rsidP="00BF4AFB" w:rsidRDefault="00BF4AFB" w14:paraId="7E8B174D" w14:textId="77777777">
      <w:pPr>
        <w:sectPr w:rsidRPr="00AA379F" w:rsidR="00BF4AFB" w:rsidSect="00115439">
          <w:pgSz w:w="12240" w:h="15840" w:code="1"/>
          <w:pgMar w:top="1440" w:right="1440" w:bottom="1440" w:left="1440" w:header="720" w:footer="720" w:gutter="0"/>
          <w:cols w:space="720"/>
          <w:docGrid w:linePitch="272"/>
        </w:sectPr>
      </w:pPr>
    </w:p>
    <w:p w:rsidRPr="00AA379F" w:rsidR="0093778A" w:rsidP="00BF4AFB" w:rsidRDefault="003241A7" w14:paraId="7E8B174E" w14:textId="4A3141BC">
      <w:pPr>
        <w:pStyle w:val="Heading1"/>
      </w:pPr>
      <w:bookmarkStart w:name="_Toc111203788" w:id="10"/>
      <w:bookmarkStart w:name="_Toc223082013" w:id="11"/>
      <w:bookmarkStart w:name="_Toc223680037" w:id="12"/>
      <w:r>
        <w:t>Scope</w:t>
      </w:r>
      <w:bookmarkEnd w:id="10"/>
    </w:p>
    <w:p w:rsidRPr="00AA379F" w:rsidR="00BF4AFB" w:rsidP="00C64B6A" w:rsidRDefault="00C64B6A" w14:paraId="7E8B1750" w14:textId="4A960FF5">
      <w:pPr>
        <w:pStyle w:val="Heading2"/>
      </w:pPr>
      <w:bookmarkStart w:name="_Toc111203789" w:id="13"/>
      <w:r>
        <w:t>Purpose</w:t>
      </w:r>
      <w:bookmarkEnd w:id="11"/>
      <w:bookmarkEnd w:id="12"/>
      <w:bookmarkEnd w:id="13"/>
    </w:p>
    <w:p w:rsidR="00FD03E0" w:rsidP="00FD03E0" w:rsidRDefault="00FD03E0" w14:paraId="229A7BE0" w14:textId="354E8774">
      <w:bookmarkStart w:name="_Toc223082014" w:id="14"/>
      <w:bookmarkStart w:name="_Toc223680038" w:id="15"/>
      <w:r>
        <w:t xml:space="preserve">The purpose of this document is to fulfill the Plan for Software Aspects of Certification (PSAC) expectations as identified in </w:t>
      </w:r>
      <w:commentRangeStart w:id="16"/>
      <w:r w:rsidR="00E12CC0">
        <w:t>RTCA/</w:t>
      </w:r>
      <w:r>
        <w:t>DO-178</w:t>
      </w:r>
      <w:r w:rsidR="009E6970">
        <w:t>C</w:t>
      </w:r>
      <w:r>
        <w:t xml:space="preserve"> </w:t>
      </w:r>
      <w:r w:rsidR="00120749">
        <w:rPr>
          <w:color w:val="2B579A"/>
          <w:shd w:val="clear" w:color="auto" w:fill="E6E6E6"/>
        </w:rPr>
        <w:fldChar w:fldCharType="begin"/>
      </w:r>
      <w:r w:rsidR="00120749">
        <w:instrText xml:space="preserve"> REF _Ref482696517 \r \h </w:instrText>
      </w:r>
      <w:r w:rsidR="00120749">
        <w:rPr>
          <w:color w:val="2B579A"/>
          <w:shd w:val="clear" w:color="auto" w:fill="E6E6E6"/>
        </w:rPr>
      </w:r>
      <w:r w:rsidR="00120749">
        <w:rPr>
          <w:color w:val="2B579A"/>
          <w:shd w:val="clear" w:color="auto" w:fill="E6E6E6"/>
        </w:rPr>
        <w:fldChar w:fldCharType="separate"/>
      </w:r>
      <w:r w:rsidR="00D82E8D">
        <w:t>[4]</w:t>
      </w:r>
      <w:r w:rsidR="00120749">
        <w:rPr>
          <w:color w:val="2B579A"/>
          <w:shd w:val="clear" w:color="auto" w:fill="E6E6E6"/>
        </w:rPr>
        <w:fldChar w:fldCharType="end"/>
      </w:r>
      <w:r>
        <w:t xml:space="preserve"> </w:t>
      </w:r>
      <w:r w:rsidR="0048789A">
        <w:t xml:space="preserve"> &amp; </w:t>
      </w:r>
      <w:proofErr w:type="spellStart"/>
      <w:r w:rsidR="0048789A">
        <w:t>EuroCAE</w:t>
      </w:r>
      <w:proofErr w:type="spellEnd"/>
      <w:r w:rsidR="0048789A">
        <w:t>/</w:t>
      </w:r>
      <w:r w:rsidR="00E12CC0">
        <w:t>ED-</w:t>
      </w:r>
      <w:r w:rsidR="0048789A">
        <w:t>12</w:t>
      </w:r>
      <w:r w:rsidR="009E6970">
        <w:t>C</w:t>
      </w:r>
      <w:r w:rsidR="0048789A">
        <w:t xml:space="preserve"> </w:t>
      </w:r>
      <w:r w:rsidR="0048789A">
        <w:rPr>
          <w:color w:val="2B579A"/>
          <w:shd w:val="clear" w:color="auto" w:fill="E6E6E6"/>
        </w:rPr>
        <w:fldChar w:fldCharType="begin"/>
      </w:r>
      <w:r w:rsidR="0048789A">
        <w:instrText xml:space="preserve"> REF _Ref482696517 \r \h </w:instrText>
      </w:r>
      <w:r w:rsidR="0048789A">
        <w:rPr>
          <w:color w:val="2B579A"/>
          <w:shd w:val="clear" w:color="auto" w:fill="E6E6E6"/>
        </w:rPr>
      </w:r>
      <w:r w:rsidR="0048789A">
        <w:rPr>
          <w:color w:val="2B579A"/>
          <w:shd w:val="clear" w:color="auto" w:fill="E6E6E6"/>
        </w:rPr>
        <w:fldChar w:fldCharType="separate"/>
      </w:r>
      <w:r w:rsidR="00D82E8D">
        <w:t>[4]</w:t>
      </w:r>
      <w:r w:rsidR="0048789A">
        <w:rPr>
          <w:color w:val="2B579A"/>
          <w:shd w:val="clear" w:color="auto" w:fill="E6E6E6"/>
        </w:rPr>
        <w:fldChar w:fldCharType="end"/>
      </w:r>
      <w:commentRangeEnd w:id="16"/>
      <w:r w:rsidR="00685447">
        <w:rPr>
          <w:rStyle w:val="CommentReference"/>
        </w:rPr>
        <w:commentReference w:id="16"/>
      </w:r>
      <w:r w:rsidR="00E12CC0">
        <w:t xml:space="preserve"> </w:t>
      </w:r>
      <w:r w:rsidRPr="0048789A" w:rsidR="0048789A">
        <w:t>(hereafter referred to as DO-</w:t>
      </w:r>
      <w:r w:rsidR="0048789A">
        <w:t>178</w:t>
      </w:r>
      <w:r w:rsidR="009E6970">
        <w:t>C</w:t>
      </w:r>
      <w:r w:rsidRPr="0048789A" w:rsidR="0048789A">
        <w:t xml:space="preserve"> </w:t>
      </w:r>
      <w:r w:rsidR="0048789A">
        <w:rPr>
          <w:color w:val="2B579A"/>
          <w:shd w:val="clear" w:color="auto" w:fill="E6E6E6"/>
        </w:rPr>
        <w:fldChar w:fldCharType="begin"/>
      </w:r>
      <w:r w:rsidR="0048789A">
        <w:instrText xml:space="preserve"> REF _Ref482696517 \r \h </w:instrText>
      </w:r>
      <w:r w:rsidR="0048789A">
        <w:rPr>
          <w:color w:val="2B579A"/>
          <w:shd w:val="clear" w:color="auto" w:fill="E6E6E6"/>
        </w:rPr>
      </w:r>
      <w:r w:rsidR="0048789A">
        <w:rPr>
          <w:color w:val="2B579A"/>
          <w:shd w:val="clear" w:color="auto" w:fill="E6E6E6"/>
        </w:rPr>
        <w:fldChar w:fldCharType="separate"/>
      </w:r>
      <w:r w:rsidR="00D82E8D">
        <w:t>[4]</w:t>
      </w:r>
      <w:r w:rsidR="0048789A">
        <w:rPr>
          <w:color w:val="2B579A"/>
          <w:shd w:val="clear" w:color="auto" w:fill="E6E6E6"/>
        </w:rPr>
        <w:fldChar w:fldCharType="end"/>
      </w:r>
      <w:r w:rsidRPr="0048789A" w:rsidR="0048789A">
        <w:t>)</w:t>
      </w:r>
      <w:r w:rsidR="0048789A">
        <w:t xml:space="preserve"> </w:t>
      </w:r>
      <w:r>
        <w:t>section 11.1 based on the guidance from FAA Advisory Circular (AC) 20-115</w:t>
      </w:r>
      <w:r w:rsidR="00FE782D">
        <w:t>D</w:t>
      </w:r>
      <w:r>
        <w:t xml:space="preserve"> </w:t>
      </w:r>
      <w:r w:rsidR="00120749">
        <w:rPr>
          <w:color w:val="2B579A"/>
          <w:shd w:val="clear" w:color="auto" w:fill="E6E6E6"/>
        </w:rPr>
        <w:fldChar w:fldCharType="begin"/>
      </w:r>
      <w:r w:rsidR="00120749">
        <w:instrText xml:space="preserve"> REF _Ref482696530 \r \h </w:instrText>
      </w:r>
      <w:r w:rsidR="00120749">
        <w:rPr>
          <w:color w:val="2B579A"/>
          <w:shd w:val="clear" w:color="auto" w:fill="E6E6E6"/>
        </w:rPr>
      </w:r>
      <w:r w:rsidR="00120749">
        <w:rPr>
          <w:color w:val="2B579A"/>
          <w:shd w:val="clear" w:color="auto" w:fill="E6E6E6"/>
        </w:rPr>
        <w:fldChar w:fldCharType="separate"/>
      </w:r>
      <w:r w:rsidR="00D82E8D">
        <w:t>[3]</w:t>
      </w:r>
      <w:r w:rsidR="00120749">
        <w:rPr>
          <w:color w:val="2B579A"/>
          <w:shd w:val="clear" w:color="auto" w:fill="E6E6E6"/>
        </w:rPr>
        <w:fldChar w:fldCharType="end"/>
      </w:r>
      <w:r>
        <w:t xml:space="preserve">.  Clarification contained in </w:t>
      </w:r>
      <w:commentRangeStart w:id="17"/>
      <w:r w:rsidR="0048789A">
        <w:t>RTCA/</w:t>
      </w:r>
      <w:r>
        <w:t>DO-248</w:t>
      </w:r>
      <w:r w:rsidR="009E6970">
        <w:t>C</w:t>
      </w:r>
      <w:r>
        <w:t xml:space="preserve"> </w:t>
      </w:r>
      <w:r w:rsidR="00120749">
        <w:rPr>
          <w:color w:val="2B579A"/>
          <w:shd w:val="clear" w:color="auto" w:fill="E6E6E6"/>
        </w:rPr>
        <w:fldChar w:fldCharType="begin"/>
      </w:r>
      <w:r w:rsidR="00120749">
        <w:instrText xml:space="preserve"> REF _Ref482696553 \r \h </w:instrText>
      </w:r>
      <w:r w:rsidR="00120749">
        <w:rPr>
          <w:color w:val="2B579A"/>
          <w:shd w:val="clear" w:color="auto" w:fill="E6E6E6"/>
        </w:rPr>
      </w:r>
      <w:r w:rsidR="00120749">
        <w:rPr>
          <w:color w:val="2B579A"/>
          <w:shd w:val="clear" w:color="auto" w:fill="E6E6E6"/>
        </w:rPr>
        <w:fldChar w:fldCharType="separate"/>
      </w:r>
      <w:r w:rsidR="00D82E8D">
        <w:t>[5]</w:t>
      </w:r>
      <w:r w:rsidR="00120749">
        <w:rPr>
          <w:color w:val="2B579A"/>
          <w:shd w:val="clear" w:color="auto" w:fill="E6E6E6"/>
        </w:rPr>
        <w:fldChar w:fldCharType="end"/>
      </w:r>
      <w:r w:rsidR="0048789A">
        <w:t xml:space="preserve"> &amp; </w:t>
      </w:r>
      <w:proofErr w:type="spellStart"/>
      <w:r w:rsidR="0048789A">
        <w:t>EuroCAE</w:t>
      </w:r>
      <w:proofErr w:type="spellEnd"/>
      <w:r w:rsidR="0048789A">
        <w:t>/ED-94</w:t>
      </w:r>
      <w:r w:rsidR="009E6970">
        <w:t>C</w:t>
      </w:r>
      <w:r w:rsidR="0048789A">
        <w:t xml:space="preserve"> </w:t>
      </w:r>
      <w:r w:rsidR="0048789A">
        <w:rPr>
          <w:color w:val="2B579A"/>
          <w:shd w:val="clear" w:color="auto" w:fill="E6E6E6"/>
        </w:rPr>
        <w:fldChar w:fldCharType="begin"/>
      </w:r>
      <w:r w:rsidR="0048789A">
        <w:instrText xml:space="preserve"> REF _Ref482696553 \r \h </w:instrText>
      </w:r>
      <w:r w:rsidR="0048789A">
        <w:rPr>
          <w:color w:val="2B579A"/>
          <w:shd w:val="clear" w:color="auto" w:fill="E6E6E6"/>
        </w:rPr>
      </w:r>
      <w:r w:rsidR="0048789A">
        <w:rPr>
          <w:color w:val="2B579A"/>
          <w:shd w:val="clear" w:color="auto" w:fill="E6E6E6"/>
        </w:rPr>
        <w:fldChar w:fldCharType="separate"/>
      </w:r>
      <w:r w:rsidR="00D82E8D">
        <w:t>[5]</w:t>
      </w:r>
      <w:r w:rsidR="0048789A">
        <w:rPr>
          <w:color w:val="2B579A"/>
          <w:shd w:val="clear" w:color="auto" w:fill="E6E6E6"/>
        </w:rPr>
        <w:fldChar w:fldCharType="end"/>
      </w:r>
      <w:commentRangeEnd w:id="17"/>
      <w:r w:rsidR="00685447">
        <w:rPr>
          <w:rStyle w:val="CommentReference"/>
        </w:rPr>
        <w:commentReference w:id="17"/>
      </w:r>
      <w:r>
        <w:t xml:space="preserve"> </w:t>
      </w:r>
      <w:r w:rsidRPr="0048789A" w:rsidR="0048789A">
        <w:t>(hereafter referred to as DO-</w:t>
      </w:r>
      <w:r w:rsidR="009E6970">
        <w:t>248C</w:t>
      </w:r>
      <w:r w:rsidR="0048789A">
        <w:t xml:space="preserve"> </w:t>
      </w:r>
      <w:r w:rsidR="0048789A">
        <w:rPr>
          <w:color w:val="2B579A"/>
          <w:shd w:val="clear" w:color="auto" w:fill="E6E6E6"/>
        </w:rPr>
        <w:fldChar w:fldCharType="begin"/>
      </w:r>
      <w:r w:rsidR="0048789A">
        <w:instrText xml:space="preserve"> REF _Ref482696553 \r \h </w:instrText>
      </w:r>
      <w:r w:rsidR="0048789A">
        <w:rPr>
          <w:color w:val="2B579A"/>
          <w:shd w:val="clear" w:color="auto" w:fill="E6E6E6"/>
        </w:rPr>
      </w:r>
      <w:r w:rsidR="0048789A">
        <w:rPr>
          <w:color w:val="2B579A"/>
          <w:shd w:val="clear" w:color="auto" w:fill="E6E6E6"/>
        </w:rPr>
        <w:fldChar w:fldCharType="separate"/>
      </w:r>
      <w:r w:rsidR="00D82E8D">
        <w:t>[5]</w:t>
      </w:r>
      <w:r w:rsidR="0048789A">
        <w:rPr>
          <w:color w:val="2B579A"/>
          <w:shd w:val="clear" w:color="auto" w:fill="E6E6E6"/>
        </w:rPr>
        <w:fldChar w:fldCharType="end"/>
      </w:r>
      <w:r w:rsidRPr="0048789A" w:rsidR="0048789A">
        <w:t>)</w:t>
      </w:r>
      <w:r w:rsidR="0048789A">
        <w:t xml:space="preserve"> </w:t>
      </w:r>
      <w:r>
        <w:t xml:space="preserve">will also be </w:t>
      </w:r>
      <w:r w:rsidR="00120749">
        <w:t>used</w:t>
      </w:r>
      <w:r>
        <w:t>.</w:t>
      </w:r>
    </w:p>
    <w:p w:rsidR="0035613D" w:rsidP="00FD03E0" w:rsidRDefault="00FD03E0" w14:paraId="27A60533" w14:textId="77777777">
      <w:r>
        <w:t>In addition to DO-</w:t>
      </w:r>
      <w:r w:rsidR="009E6970">
        <w:t>178C</w:t>
      </w:r>
      <w:r>
        <w:t xml:space="preserve"> </w:t>
      </w:r>
      <w:r w:rsidR="00120749">
        <w:rPr>
          <w:color w:val="2B579A"/>
          <w:shd w:val="clear" w:color="auto" w:fill="E6E6E6"/>
        </w:rPr>
        <w:fldChar w:fldCharType="begin"/>
      </w:r>
      <w:r w:rsidR="00120749">
        <w:instrText xml:space="preserve"> REF _Ref482696517 \r \h </w:instrText>
      </w:r>
      <w:r w:rsidR="00120749">
        <w:rPr>
          <w:color w:val="2B579A"/>
          <w:shd w:val="clear" w:color="auto" w:fill="E6E6E6"/>
        </w:rPr>
      </w:r>
      <w:r w:rsidR="00120749">
        <w:rPr>
          <w:color w:val="2B579A"/>
          <w:shd w:val="clear" w:color="auto" w:fill="E6E6E6"/>
        </w:rPr>
        <w:fldChar w:fldCharType="separate"/>
      </w:r>
      <w:r w:rsidR="00D82E8D">
        <w:t>[4]</w:t>
      </w:r>
      <w:r w:rsidR="00120749">
        <w:rPr>
          <w:color w:val="2B579A"/>
          <w:shd w:val="clear" w:color="auto" w:fill="E6E6E6"/>
        </w:rPr>
        <w:fldChar w:fldCharType="end"/>
      </w:r>
      <w:r>
        <w:t>, the guidance contained in FAA Order 8110.49</w:t>
      </w:r>
      <w:ins w:author="Vieth, John W" w:date="2019-10-29T15:28:00Z" w:id="18">
        <w:r w:rsidR="009678AE">
          <w:t>A</w:t>
        </w:r>
      </w:ins>
      <w:r>
        <w:t xml:space="preserve"> </w:t>
      </w:r>
      <w:r w:rsidR="00120749">
        <w:rPr>
          <w:color w:val="2B579A"/>
          <w:shd w:val="clear" w:color="auto" w:fill="E6E6E6"/>
        </w:rPr>
        <w:fldChar w:fldCharType="begin"/>
      </w:r>
      <w:r w:rsidR="00120749">
        <w:instrText xml:space="preserve"> REF _Ref482696578 \r \h </w:instrText>
      </w:r>
      <w:r w:rsidR="00120749">
        <w:rPr>
          <w:color w:val="2B579A"/>
          <w:shd w:val="clear" w:color="auto" w:fill="E6E6E6"/>
        </w:rPr>
      </w:r>
      <w:r w:rsidR="00120749">
        <w:rPr>
          <w:color w:val="2B579A"/>
          <w:shd w:val="clear" w:color="auto" w:fill="E6E6E6"/>
        </w:rPr>
        <w:fldChar w:fldCharType="separate"/>
      </w:r>
      <w:r w:rsidR="00D82E8D">
        <w:t>[10]</w:t>
      </w:r>
      <w:r w:rsidR="00120749">
        <w:rPr>
          <w:color w:val="2B579A"/>
          <w:shd w:val="clear" w:color="auto" w:fill="E6E6E6"/>
        </w:rPr>
        <w:fldChar w:fldCharType="end"/>
      </w:r>
      <w:r>
        <w:t xml:space="preserve"> will be </w:t>
      </w:r>
      <w:commentRangeStart w:id="19"/>
      <w:commentRangeStart w:id="20"/>
      <w:r>
        <w:t>applied</w:t>
      </w:r>
      <w:commentRangeEnd w:id="19"/>
      <w:r>
        <w:rPr>
          <w:rStyle w:val="CommentReference"/>
        </w:rPr>
        <w:commentReference w:id="19"/>
      </w:r>
      <w:commentRangeEnd w:id="20"/>
      <w:r w:rsidR="00EF1381">
        <w:rPr>
          <w:rStyle w:val="CommentReference"/>
        </w:rPr>
        <w:commentReference w:id="20"/>
      </w:r>
      <w:r>
        <w:t xml:space="preserve"> to this project</w:t>
      </w:r>
      <w:r w:rsidR="003E4ACD">
        <w:t xml:space="preserve">; refer to </w:t>
      </w:r>
      <w:r w:rsidR="003E4ACD">
        <w:rPr>
          <w:color w:val="2B579A"/>
          <w:shd w:val="clear" w:color="auto" w:fill="E6E6E6"/>
        </w:rPr>
        <w:fldChar w:fldCharType="begin"/>
      </w:r>
      <w:r w:rsidR="003E4ACD">
        <w:instrText xml:space="preserve"> REF _Ref514141998 \r \h </w:instrText>
      </w:r>
      <w:r w:rsidR="003E4ACD">
        <w:rPr>
          <w:color w:val="2B579A"/>
          <w:shd w:val="clear" w:color="auto" w:fill="E6E6E6"/>
        </w:rPr>
      </w:r>
      <w:r w:rsidR="003E4ACD">
        <w:rPr>
          <w:color w:val="2B579A"/>
          <w:shd w:val="clear" w:color="auto" w:fill="E6E6E6"/>
        </w:rPr>
        <w:fldChar w:fldCharType="separate"/>
      </w:r>
      <w:r w:rsidR="003E4ACD">
        <w:t>Appendix D</w:t>
      </w:r>
      <w:r w:rsidR="003E4ACD">
        <w:rPr>
          <w:color w:val="2B579A"/>
          <w:shd w:val="clear" w:color="auto" w:fill="E6E6E6"/>
        </w:rPr>
        <w:fldChar w:fldCharType="end"/>
      </w:r>
      <w:r w:rsidR="003E4ACD">
        <w:t xml:space="preserve"> for details</w:t>
      </w:r>
      <w:r>
        <w:t>.</w:t>
      </w:r>
      <w:r w:rsidR="00AA4BFC">
        <w:t xml:space="preserve">  </w:t>
      </w:r>
    </w:p>
    <w:p w:rsidR="0035613D" w:rsidP="00FD03E0" w:rsidRDefault="0035613D" w14:paraId="6843523A" w14:textId="77777777"/>
    <w:p w:rsidR="00FD03E0" w:rsidP="00FD03E0" w:rsidRDefault="00117090" w14:paraId="5653222F" w14:textId="272241CE">
      <w:r>
        <w:t>T</w:t>
      </w:r>
      <w:r w:rsidR="00AA4BFC">
        <w:t xml:space="preserve">he following </w:t>
      </w:r>
      <w:r w:rsidR="00204047">
        <w:t xml:space="preserve">identifies the applicability of </w:t>
      </w:r>
      <w:r w:rsidR="00AA4BFC">
        <w:t>supplements to this project:</w:t>
      </w:r>
    </w:p>
    <w:p w:rsidR="00AA4BFC" w:rsidP="00AA4BFC" w:rsidRDefault="00204047" w14:paraId="4B8795C5" w14:textId="0B320C7E">
      <w:pPr>
        <w:pStyle w:val="ListParagraph"/>
        <w:numPr>
          <w:ilvl w:val="0"/>
          <w:numId w:val="24"/>
        </w:numPr>
      </w:pPr>
      <w:r w:rsidRPr="0035613D">
        <w:t>Applicable</w:t>
      </w:r>
      <w:r>
        <w:t xml:space="preserve">:  </w:t>
      </w:r>
      <w:commentRangeStart w:id="23"/>
      <w:r w:rsidR="00AA4BFC">
        <w:t>RTCA/DO-330 (</w:t>
      </w:r>
      <w:proofErr w:type="spellStart"/>
      <w:r w:rsidR="00AA4BFC">
        <w:t>EuroCAE</w:t>
      </w:r>
      <w:proofErr w:type="spellEnd"/>
      <w:r>
        <w:t xml:space="preserve">/ED-215) </w:t>
      </w:r>
      <w:r>
        <w:rPr>
          <w:color w:val="2B579A"/>
          <w:shd w:val="clear" w:color="auto" w:fill="E6E6E6"/>
        </w:rPr>
        <w:fldChar w:fldCharType="begin"/>
      </w:r>
      <w:r>
        <w:instrText xml:space="preserve"> REF _Ref486943991 \r \h </w:instrText>
      </w:r>
      <w:r>
        <w:rPr>
          <w:color w:val="2B579A"/>
          <w:shd w:val="clear" w:color="auto" w:fill="E6E6E6"/>
        </w:rPr>
      </w:r>
      <w:r>
        <w:rPr>
          <w:color w:val="2B579A"/>
          <w:shd w:val="clear" w:color="auto" w:fill="E6E6E6"/>
        </w:rPr>
        <w:fldChar w:fldCharType="separate"/>
      </w:r>
      <w:r w:rsidR="00D82E8D">
        <w:t>[6]</w:t>
      </w:r>
      <w:r>
        <w:rPr>
          <w:color w:val="2B579A"/>
          <w:shd w:val="clear" w:color="auto" w:fill="E6E6E6"/>
        </w:rPr>
        <w:fldChar w:fldCharType="end"/>
      </w:r>
      <w:commentRangeEnd w:id="23"/>
      <w:r w:rsidR="006D7298">
        <w:rPr>
          <w:rStyle w:val="CommentReference"/>
        </w:rPr>
        <w:commentReference w:id="23"/>
      </w:r>
      <w:r>
        <w:t xml:space="preserve"> Tool Qualification</w:t>
      </w:r>
    </w:p>
    <w:p w:rsidR="00204047" w:rsidP="00AA4BFC" w:rsidRDefault="00204047" w14:paraId="3BEDBFC5" w14:textId="52058377">
      <w:pPr>
        <w:pStyle w:val="ListParagraph"/>
        <w:numPr>
          <w:ilvl w:val="0"/>
          <w:numId w:val="24"/>
        </w:numPr>
      </w:pPr>
      <w:r w:rsidRPr="0035613D">
        <w:t>Not Applicable</w:t>
      </w:r>
      <w:r>
        <w:t xml:space="preserve">:  </w:t>
      </w:r>
      <w:commentRangeStart w:id="24"/>
      <w:r>
        <w:t>RTCA/DO-331 (</w:t>
      </w:r>
      <w:proofErr w:type="spellStart"/>
      <w:r>
        <w:t>EuroCAE</w:t>
      </w:r>
      <w:proofErr w:type="spellEnd"/>
      <w:r>
        <w:t xml:space="preserve">/ED-217) </w:t>
      </w:r>
      <w:r>
        <w:rPr>
          <w:color w:val="2B579A"/>
          <w:shd w:val="clear" w:color="auto" w:fill="E6E6E6"/>
        </w:rPr>
        <w:fldChar w:fldCharType="begin"/>
      </w:r>
      <w:r>
        <w:instrText xml:space="preserve"> REF _Ref486944057 \r \h </w:instrText>
      </w:r>
      <w:r>
        <w:rPr>
          <w:color w:val="2B579A"/>
          <w:shd w:val="clear" w:color="auto" w:fill="E6E6E6"/>
        </w:rPr>
      </w:r>
      <w:r>
        <w:rPr>
          <w:color w:val="2B579A"/>
          <w:shd w:val="clear" w:color="auto" w:fill="E6E6E6"/>
        </w:rPr>
        <w:fldChar w:fldCharType="separate"/>
      </w:r>
      <w:r w:rsidR="00D82E8D">
        <w:t>[7]</w:t>
      </w:r>
      <w:r>
        <w:rPr>
          <w:color w:val="2B579A"/>
          <w:shd w:val="clear" w:color="auto" w:fill="E6E6E6"/>
        </w:rPr>
        <w:fldChar w:fldCharType="end"/>
      </w:r>
      <w:commentRangeEnd w:id="24"/>
      <w:r w:rsidR="006D7298">
        <w:rPr>
          <w:rStyle w:val="CommentReference"/>
        </w:rPr>
        <w:commentReference w:id="24"/>
      </w:r>
      <w:r>
        <w:t xml:space="preserve"> Model-Based Development</w:t>
      </w:r>
    </w:p>
    <w:p w:rsidRPr="00204047" w:rsidR="00204047" w:rsidP="00204047" w:rsidRDefault="00204047" w14:paraId="1ACC58AA" w14:textId="3C56617A">
      <w:pPr>
        <w:pStyle w:val="ListParagraph"/>
        <w:numPr>
          <w:ilvl w:val="0"/>
          <w:numId w:val="24"/>
        </w:numPr>
      </w:pPr>
      <w:r w:rsidRPr="0035613D">
        <w:t>Applicable</w:t>
      </w:r>
      <w:r>
        <w:t xml:space="preserve">:  </w:t>
      </w:r>
      <w:commentRangeStart w:id="25"/>
      <w:r>
        <w:t>RTCA/DO-332 (</w:t>
      </w:r>
      <w:proofErr w:type="spellStart"/>
      <w:r>
        <w:t>EuroCAE</w:t>
      </w:r>
      <w:proofErr w:type="spellEnd"/>
      <w:r>
        <w:t xml:space="preserve">/ED-218) </w:t>
      </w:r>
      <w:r>
        <w:rPr>
          <w:color w:val="2B579A"/>
          <w:shd w:val="clear" w:color="auto" w:fill="E6E6E6"/>
        </w:rPr>
        <w:fldChar w:fldCharType="begin"/>
      </w:r>
      <w:r>
        <w:instrText xml:space="preserve"> REF _Ref486944013 \r \h </w:instrText>
      </w:r>
      <w:r>
        <w:rPr>
          <w:color w:val="2B579A"/>
          <w:shd w:val="clear" w:color="auto" w:fill="E6E6E6"/>
        </w:rPr>
      </w:r>
      <w:r>
        <w:rPr>
          <w:color w:val="2B579A"/>
          <w:shd w:val="clear" w:color="auto" w:fill="E6E6E6"/>
        </w:rPr>
        <w:fldChar w:fldCharType="separate"/>
      </w:r>
      <w:r w:rsidR="00D82E8D">
        <w:t>[8]</w:t>
      </w:r>
      <w:r>
        <w:rPr>
          <w:color w:val="2B579A"/>
          <w:shd w:val="clear" w:color="auto" w:fill="E6E6E6"/>
        </w:rPr>
        <w:fldChar w:fldCharType="end"/>
      </w:r>
      <w:commentRangeEnd w:id="25"/>
      <w:r w:rsidR="006D7298">
        <w:rPr>
          <w:rStyle w:val="CommentReference"/>
        </w:rPr>
        <w:commentReference w:id="25"/>
      </w:r>
      <w:r>
        <w:t xml:space="preserve"> Object-Oriented Technology</w:t>
      </w:r>
    </w:p>
    <w:p w:rsidR="00204047" w:rsidP="00AA4BFC" w:rsidRDefault="00204047" w14:paraId="557D21A7" w14:textId="53AAA408">
      <w:pPr>
        <w:pStyle w:val="ListParagraph"/>
        <w:numPr>
          <w:ilvl w:val="0"/>
          <w:numId w:val="24"/>
        </w:numPr>
      </w:pPr>
      <w:r w:rsidRPr="0035613D">
        <w:t>Not Applicable</w:t>
      </w:r>
      <w:r>
        <w:t xml:space="preserve">:  </w:t>
      </w:r>
      <w:commentRangeStart w:id="26"/>
      <w:r>
        <w:t>RTCA/DO-333 (</w:t>
      </w:r>
      <w:proofErr w:type="spellStart"/>
      <w:r>
        <w:t>EuroCAE</w:t>
      </w:r>
      <w:proofErr w:type="spellEnd"/>
      <w:r>
        <w:t xml:space="preserve">/ED-216) </w:t>
      </w:r>
      <w:r>
        <w:rPr>
          <w:color w:val="2B579A"/>
          <w:shd w:val="clear" w:color="auto" w:fill="E6E6E6"/>
        </w:rPr>
        <w:fldChar w:fldCharType="begin"/>
      </w:r>
      <w:r>
        <w:instrText xml:space="preserve"> REF _Ref486944066 \r \h </w:instrText>
      </w:r>
      <w:r>
        <w:rPr>
          <w:color w:val="2B579A"/>
          <w:shd w:val="clear" w:color="auto" w:fill="E6E6E6"/>
        </w:rPr>
      </w:r>
      <w:r>
        <w:rPr>
          <w:color w:val="2B579A"/>
          <w:shd w:val="clear" w:color="auto" w:fill="E6E6E6"/>
        </w:rPr>
        <w:fldChar w:fldCharType="separate"/>
      </w:r>
      <w:r w:rsidR="00D82E8D">
        <w:t>[9]</w:t>
      </w:r>
      <w:r>
        <w:rPr>
          <w:color w:val="2B579A"/>
          <w:shd w:val="clear" w:color="auto" w:fill="E6E6E6"/>
        </w:rPr>
        <w:fldChar w:fldCharType="end"/>
      </w:r>
      <w:commentRangeEnd w:id="26"/>
      <w:r w:rsidR="006D7298">
        <w:rPr>
          <w:rStyle w:val="CommentReference"/>
        </w:rPr>
        <w:commentReference w:id="26"/>
      </w:r>
      <w:r>
        <w:t xml:space="preserve"> Formal Methods</w:t>
      </w:r>
    </w:p>
    <w:p w:rsidR="004F780F" w:rsidP="0048789A" w:rsidRDefault="004F780F" w14:paraId="5243453A" w14:textId="5126B198">
      <w:r w:rsidRPr="00B30947">
        <w:rPr>
          <w:color w:val="FF0000"/>
        </w:rPr>
        <w:t xml:space="preserve">The following discussion TAIL are currently being handled as aircraft certification Issue Papers or CRIs.  It is optional for teams to include this information or not, however as many projects cover the issues it may be valuable to identify awareness of this TAIL list.  This is primarily being provided in this template to raise project awareness to improve areas of increased project risk.  TAIL identifies international and FAA regulatory concerns.  In many cases these are concerns in which the FAA and international regulatory authorities do not know how to address yet and therefore what is required for one aircraft may change on the next aircraft.  This list originally was intended for domestic Part 25 transport </w:t>
      </w:r>
      <w:proofErr w:type="gramStart"/>
      <w:r w:rsidRPr="00B30947">
        <w:rPr>
          <w:color w:val="FF0000"/>
        </w:rPr>
        <w:t>aircraft, but</w:t>
      </w:r>
      <w:proofErr w:type="gramEnd"/>
      <w:r w:rsidRPr="00B30947">
        <w:rPr>
          <w:color w:val="FF0000"/>
        </w:rPr>
        <w:t xml:space="preserve"> has been expanded and is being applied other aircraft including BRS class aircraft (fixed wing and rotary).  This list is currently located at http://www.faa.gov/aircraft/air_cert/design_approvals/transport/media/rpttailistforpublicweb.pdf.</w:t>
      </w:r>
    </w:p>
    <w:p w:rsidRPr="004F780F" w:rsidR="0048789A" w:rsidP="0048789A" w:rsidRDefault="0048789A" w14:paraId="2E6C4252" w14:textId="77777777">
      <w:pPr>
        <w:rPr>
          <w:color w:val="0000FF"/>
        </w:rPr>
      </w:pPr>
      <w:r w:rsidRPr="004F780F">
        <w:rPr>
          <w:color w:val="0000FF"/>
        </w:rPr>
        <w:t>Regulatory considerations from the FAA Transport Airplane Issues List (TAIL) are also addressed in this document.  Following are the TAIL Airborne Electronic Hardware (AEH) regulatory concerns which have been evaluated for applicability to this project:</w:t>
      </w:r>
    </w:p>
    <w:p w:rsidRPr="004F780F" w:rsidR="0048789A" w:rsidP="00426054" w:rsidRDefault="0048789A" w14:paraId="4C29A214" w14:textId="7A650584">
      <w:pPr>
        <w:pStyle w:val="ListParagraph"/>
        <w:numPr>
          <w:ilvl w:val="0"/>
          <w:numId w:val="22"/>
        </w:numPr>
        <w:rPr>
          <w:color w:val="0000FF"/>
        </w:rPr>
      </w:pPr>
      <w:r w:rsidRPr="004F780F">
        <w:rPr>
          <w:color w:val="0000FF"/>
        </w:rPr>
        <w:t xml:space="preserve">Database and Data Structure Assurance:  Addressed in section </w:t>
      </w:r>
      <w:r w:rsidRPr="004F780F" w:rsidR="00BC2295">
        <w:rPr>
          <w:color w:val="0000FF"/>
          <w:shd w:val="clear" w:color="auto" w:fill="E6E6E6"/>
        </w:rPr>
        <w:fldChar w:fldCharType="begin"/>
      </w:r>
      <w:r w:rsidRPr="004F780F" w:rsidR="00BC2295">
        <w:rPr>
          <w:color w:val="0000FF"/>
        </w:rPr>
        <w:instrText xml:space="preserve"> REF _Ref486925759 \r \h </w:instrText>
      </w:r>
      <w:r w:rsidRPr="004F780F" w:rsidR="00BC2295">
        <w:rPr>
          <w:color w:val="0000FF"/>
          <w:shd w:val="clear" w:color="auto" w:fill="E6E6E6"/>
        </w:rPr>
      </w:r>
      <w:r w:rsidRPr="004F780F" w:rsidR="00BC2295">
        <w:rPr>
          <w:color w:val="0000FF"/>
          <w:shd w:val="clear" w:color="auto" w:fill="E6E6E6"/>
        </w:rPr>
        <w:fldChar w:fldCharType="separate"/>
      </w:r>
      <w:r w:rsidR="00D82E8D">
        <w:rPr>
          <w:color w:val="0000FF"/>
        </w:rPr>
        <w:t>9.9</w:t>
      </w:r>
      <w:r w:rsidRPr="004F780F" w:rsidR="00BC2295">
        <w:rPr>
          <w:color w:val="0000FF"/>
          <w:shd w:val="clear" w:color="auto" w:fill="E6E6E6"/>
        </w:rPr>
        <w:fldChar w:fldCharType="end"/>
      </w:r>
      <w:r w:rsidRPr="004F780F">
        <w:rPr>
          <w:color w:val="0000FF"/>
        </w:rPr>
        <w:t>.</w:t>
      </w:r>
    </w:p>
    <w:p w:rsidRPr="004F780F" w:rsidR="00AB1C1B" w:rsidP="00426054" w:rsidRDefault="00AB1C1B" w14:paraId="7EB234E7" w14:textId="77315652">
      <w:pPr>
        <w:pStyle w:val="ListParagraph"/>
        <w:numPr>
          <w:ilvl w:val="0"/>
          <w:numId w:val="22"/>
        </w:numPr>
        <w:rPr>
          <w:color w:val="0000FF"/>
        </w:rPr>
      </w:pPr>
      <w:r w:rsidRPr="004F780F">
        <w:rPr>
          <w:color w:val="0000FF"/>
        </w:rPr>
        <w:t xml:space="preserve">General Software Guidance:  Addressed </w:t>
      </w:r>
      <w:r w:rsidRPr="004F780F" w:rsidR="006F3DF9">
        <w:rPr>
          <w:color w:val="0000FF"/>
        </w:rPr>
        <w:t>throughout this document</w:t>
      </w:r>
      <w:r w:rsidRPr="004F780F">
        <w:rPr>
          <w:color w:val="0000FF"/>
        </w:rPr>
        <w:t>.</w:t>
      </w:r>
    </w:p>
    <w:p w:rsidRPr="004F780F" w:rsidR="00AB1C1B" w:rsidP="00426054" w:rsidRDefault="00AB1C1B" w14:paraId="653FF87D" w14:textId="10919603">
      <w:pPr>
        <w:pStyle w:val="ListParagraph"/>
        <w:numPr>
          <w:ilvl w:val="0"/>
          <w:numId w:val="22"/>
        </w:numPr>
        <w:rPr>
          <w:color w:val="0000FF"/>
        </w:rPr>
      </w:pPr>
      <w:r w:rsidRPr="004F780F">
        <w:rPr>
          <w:color w:val="0000FF"/>
        </w:rPr>
        <w:t xml:space="preserve">Host Environment Testing Validity:  Addressed in </w:t>
      </w:r>
      <w:proofErr w:type="gramStart"/>
      <w:r w:rsidRPr="004F780F">
        <w:rPr>
          <w:color w:val="0000FF"/>
        </w:rPr>
        <w:t xml:space="preserve">section </w:t>
      </w:r>
      <w:r w:rsidRPr="004F780F" w:rsidR="00BC2295">
        <w:rPr>
          <w:color w:val="0000FF"/>
        </w:rPr>
        <w:t>?</w:t>
      </w:r>
      <w:proofErr w:type="gramEnd"/>
      <w:r w:rsidRPr="004F780F" w:rsidR="00BC2295">
        <w:rPr>
          <w:color w:val="0000FF"/>
        </w:rPr>
        <w:t>??</w:t>
      </w:r>
      <w:r w:rsidRPr="004F780F">
        <w:rPr>
          <w:color w:val="0000FF"/>
        </w:rPr>
        <w:t>.</w:t>
      </w:r>
    </w:p>
    <w:p w:rsidRPr="004F780F" w:rsidR="0048789A" w:rsidP="00426054" w:rsidRDefault="0048789A" w14:paraId="743BB2CD" w14:textId="3C34AAB6">
      <w:pPr>
        <w:pStyle w:val="ListParagraph"/>
        <w:numPr>
          <w:ilvl w:val="0"/>
          <w:numId w:val="22"/>
        </w:numPr>
        <w:rPr>
          <w:color w:val="0000FF"/>
        </w:rPr>
      </w:pPr>
      <w:r w:rsidRPr="004F780F">
        <w:rPr>
          <w:color w:val="0000FF"/>
        </w:rPr>
        <w:t xml:space="preserve">Management of Open Problem Reports:  Addressed in </w:t>
      </w:r>
      <w:proofErr w:type="gramStart"/>
      <w:r w:rsidRPr="004F780F">
        <w:rPr>
          <w:color w:val="0000FF"/>
        </w:rPr>
        <w:t xml:space="preserve">section </w:t>
      </w:r>
      <w:r w:rsidRPr="004F780F" w:rsidR="00BC2295">
        <w:rPr>
          <w:color w:val="0000FF"/>
        </w:rPr>
        <w:t>?</w:t>
      </w:r>
      <w:proofErr w:type="gramEnd"/>
      <w:r w:rsidRPr="004F780F" w:rsidR="00BC2295">
        <w:rPr>
          <w:color w:val="0000FF"/>
        </w:rPr>
        <w:t>??</w:t>
      </w:r>
      <w:r w:rsidRPr="004F780F">
        <w:rPr>
          <w:color w:val="0000FF"/>
        </w:rPr>
        <w:t>.</w:t>
      </w:r>
    </w:p>
    <w:p w:rsidRPr="004F780F" w:rsidR="0048789A" w:rsidP="00426054" w:rsidRDefault="0048789A" w14:paraId="31476500" w14:textId="71FAEFCF">
      <w:pPr>
        <w:pStyle w:val="ListParagraph"/>
        <w:numPr>
          <w:ilvl w:val="0"/>
          <w:numId w:val="22"/>
        </w:numPr>
        <w:rPr>
          <w:color w:val="0000FF"/>
        </w:rPr>
      </w:pPr>
      <w:r w:rsidRPr="004F780F">
        <w:rPr>
          <w:color w:val="0000FF"/>
        </w:rPr>
        <w:t xml:space="preserve">Model-Based Development (MBD) Methods and Tools:  Addressed in section </w:t>
      </w:r>
      <w:r w:rsidRPr="004F780F" w:rsidR="00BC2295">
        <w:rPr>
          <w:color w:val="0000FF"/>
          <w:shd w:val="clear" w:color="auto" w:fill="E6E6E6"/>
        </w:rPr>
        <w:fldChar w:fldCharType="begin"/>
      </w:r>
      <w:r w:rsidRPr="004F780F" w:rsidR="00BC2295">
        <w:rPr>
          <w:color w:val="0000FF"/>
        </w:rPr>
        <w:instrText xml:space="preserve"> REF _Ref486925792 \r \h </w:instrText>
      </w:r>
      <w:r w:rsidRPr="004F780F" w:rsidR="00BC2295">
        <w:rPr>
          <w:color w:val="0000FF"/>
          <w:shd w:val="clear" w:color="auto" w:fill="E6E6E6"/>
        </w:rPr>
      </w:r>
      <w:r w:rsidRPr="004F780F" w:rsidR="00BC2295">
        <w:rPr>
          <w:color w:val="0000FF"/>
          <w:shd w:val="clear" w:color="auto" w:fill="E6E6E6"/>
        </w:rPr>
        <w:fldChar w:fldCharType="separate"/>
      </w:r>
      <w:r w:rsidR="00D82E8D">
        <w:rPr>
          <w:color w:val="0000FF"/>
        </w:rPr>
        <w:t>9.10</w:t>
      </w:r>
      <w:r w:rsidRPr="004F780F" w:rsidR="00BC2295">
        <w:rPr>
          <w:color w:val="0000FF"/>
          <w:shd w:val="clear" w:color="auto" w:fill="E6E6E6"/>
        </w:rPr>
        <w:fldChar w:fldCharType="end"/>
      </w:r>
      <w:r w:rsidRPr="004F780F">
        <w:rPr>
          <w:color w:val="0000FF"/>
        </w:rPr>
        <w:t>.</w:t>
      </w:r>
    </w:p>
    <w:p w:rsidRPr="004F780F" w:rsidR="0048789A" w:rsidP="00426054" w:rsidRDefault="0048789A" w14:paraId="1AFA7483" w14:textId="177C2672">
      <w:pPr>
        <w:pStyle w:val="ListParagraph"/>
        <w:numPr>
          <w:ilvl w:val="0"/>
          <w:numId w:val="22"/>
        </w:numPr>
        <w:rPr>
          <w:color w:val="0000FF"/>
        </w:rPr>
      </w:pPr>
      <w:r w:rsidRPr="004F780F">
        <w:rPr>
          <w:color w:val="0000FF"/>
        </w:rPr>
        <w:t xml:space="preserve">Multi-Core Processors:  Addressed in section </w:t>
      </w:r>
      <w:r w:rsidRPr="004F780F" w:rsidR="006F3DF9">
        <w:rPr>
          <w:color w:val="0000FF"/>
          <w:shd w:val="clear" w:color="auto" w:fill="E6E6E6"/>
        </w:rPr>
        <w:fldChar w:fldCharType="begin"/>
      </w:r>
      <w:r w:rsidRPr="004F780F" w:rsidR="006F3DF9">
        <w:rPr>
          <w:color w:val="0000FF"/>
        </w:rPr>
        <w:instrText xml:space="preserve"> REF _Ref486923601 \r \h </w:instrText>
      </w:r>
      <w:r w:rsidRPr="004F780F" w:rsidR="006F3DF9">
        <w:rPr>
          <w:color w:val="0000FF"/>
          <w:shd w:val="clear" w:color="auto" w:fill="E6E6E6"/>
        </w:rPr>
      </w:r>
      <w:r w:rsidRPr="004F780F" w:rsidR="006F3DF9">
        <w:rPr>
          <w:color w:val="0000FF"/>
          <w:shd w:val="clear" w:color="auto" w:fill="E6E6E6"/>
        </w:rPr>
        <w:fldChar w:fldCharType="separate"/>
      </w:r>
      <w:r w:rsidR="00D82E8D">
        <w:rPr>
          <w:color w:val="0000FF"/>
        </w:rPr>
        <w:t>9.11</w:t>
      </w:r>
      <w:r w:rsidRPr="004F780F" w:rsidR="006F3DF9">
        <w:rPr>
          <w:color w:val="0000FF"/>
          <w:shd w:val="clear" w:color="auto" w:fill="E6E6E6"/>
        </w:rPr>
        <w:fldChar w:fldCharType="end"/>
      </w:r>
      <w:r w:rsidRPr="004F780F">
        <w:rPr>
          <w:color w:val="0000FF"/>
        </w:rPr>
        <w:t>.</w:t>
      </w:r>
    </w:p>
    <w:p w:rsidRPr="004F780F" w:rsidR="00AB1C1B" w:rsidP="00426054" w:rsidRDefault="00AB1C1B" w14:paraId="04E4C413" w14:textId="1CC44D83">
      <w:pPr>
        <w:pStyle w:val="ListParagraph"/>
        <w:numPr>
          <w:ilvl w:val="0"/>
          <w:numId w:val="22"/>
        </w:numPr>
        <w:rPr>
          <w:color w:val="0000FF"/>
        </w:rPr>
      </w:pPr>
      <w:r w:rsidRPr="004F780F">
        <w:rPr>
          <w:color w:val="0000FF"/>
        </w:rPr>
        <w:t xml:space="preserve">Object Code Coverage Analysis:  Addressed in section </w:t>
      </w:r>
      <w:r w:rsidRPr="004F780F" w:rsidR="00BC2295">
        <w:rPr>
          <w:color w:val="0000FF"/>
          <w:shd w:val="clear" w:color="auto" w:fill="E6E6E6"/>
        </w:rPr>
        <w:fldChar w:fldCharType="begin"/>
      </w:r>
      <w:r w:rsidRPr="004F780F" w:rsidR="00BC2295">
        <w:rPr>
          <w:color w:val="0000FF"/>
        </w:rPr>
        <w:instrText xml:space="preserve"> REF _Ref486925806 \r \h </w:instrText>
      </w:r>
      <w:r w:rsidRPr="004F780F" w:rsidR="00BC2295">
        <w:rPr>
          <w:color w:val="0000FF"/>
          <w:shd w:val="clear" w:color="auto" w:fill="E6E6E6"/>
        </w:rPr>
      </w:r>
      <w:r w:rsidRPr="004F780F" w:rsidR="00BC2295">
        <w:rPr>
          <w:color w:val="0000FF"/>
          <w:shd w:val="clear" w:color="auto" w:fill="E6E6E6"/>
        </w:rPr>
        <w:fldChar w:fldCharType="separate"/>
      </w:r>
      <w:r w:rsidR="00D82E8D">
        <w:rPr>
          <w:color w:val="0000FF"/>
        </w:rPr>
        <w:t>9.12</w:t>
      </w:r>
      <w:r w:rsidRPr="004F780F" w:rsidR="00BC2295">
        <w:rPr>
          <w:color w:val="0000FF"/>
          <w:shd w:val="clear" w:color="auto" w:fill="E6E6E6"/>
        </w:rPr>
        <w:fldChar w:fldCharType="end"/>
      </w:r>
      <w:r w:rsidRPr="004F780F">
        <w:rPr>
          <w:color w:val="0000FF"/>
        </w:rPr>
        <w:t>.</w:t>
      </w:r>
    </w:p>
    <w:p w:rsidRPr="004F780F" w:rsidR="00AB1C1B" w:rsidP="00426054" w:rsidRDefault="00913CA2" w14:paraId="1DB7F23F" w14:textId="2264554D">
      <w:pPr>
        <w:pStyle w:val="ListParagraph"/>
        <w:numPr>
          <w:ilvl w:val="0"/>
          <w:numId w:val="22"/>
        </w:numPr>
        <w:rPr>
          <w:color w:val="0000FF"/>
        </w:rPr>
      </w:pPr>
      <w:r w:rsidRPr="004F780F">
        <w:rPr>
          <w:color w:val="0000FF"/>
        </w:rPr>
        <w:t>Object O</w:t>
      </w:r>
      <w:r w:rsidRPr="004F780F" w:rsidR="00AB1C1B">
        <w:rPr>
          <w:color w:val="0000FF"/>
        </w:rPr>
        <w:t xml:space="preserve">riented Methods and Languages:  Addressed in section </w:t>
      </w:r>
      <w:r w:rsidRPr="004F780F" w:rsidR="00BC2295">
        <w:rPr>
          <w:color w:val="0000FF"/>
          <w:shd w:val="clear" w:color="auto" w:fill="E6E6E6"/>
        </w:rPr>
        <w:fldChar w:fldCharType="begin"/>
      </w:r>
      <w:r w:rsidRPr="004F780F" w:rsidR="00BC2295">
        <w:rPr>
          <w:color w:val="0000FF"/>
        </w:rPr>
        <w:instrText xml:space="preserve"> REF _Ref486925815 \r \h </w:instrText>
      </w:r>
      <w:r w:rsidRPr="004F780F" w:rsidR="00BC2295">
        <w:rPr>
          <w:color w:val="0000FF"/>
          <w:shd w:val="clear" w:color="auto" w:fill="E6E6E6"/>
        </w:rPr>
      </w:r>
      <w:r w:rsidRPr="004F780F" w:rsidR="00BC2295">
        <w:rPr>
          <w:color w:val="0000FF"/>
          <w:shd w:val="clear" w:color="auto" w:fill="E6E6E6"/>
        </w:rPr>
        <w:fldChar w:fldCharType="separate"/>
      </w:r>
      <w:r w:rsidR="00D82E8D">
        <w:rPr>
          <w:color w:val="0000FF"/>
        </w:rPr>
        <w:t>9.13</w:t>
      </w:r>
      <w:r w:rsidRPr="004F780F" w:rsidR="00BC2295">
        <w:rPr>
          <w:color w:val="0000FF"/>
          <w:shd w:val="clear" w:color="auto" w:fill="E6E6E6"/>
        </w:rPr>
        <w:fldChar w:fldCharType="end"/>
      </w:r>
      <w:r w:rsidRPr="004F780F" w:rsidR="00AB1C1B">
        <w:rPr>
          <w:color w:val="0000FF"/>
        </w:rPr>
        <w:t>.</w:t>
      </w:r>
    </w:p>
    <w:p w:rsidRPr="004F780F" w:rsidR="00AB1C1B" w:rsidP="00426054" w:rsidRDefault="00AB1C1B" w14:paraId="0EB952E9" w14:textId="308FCD64">
      <w:pPr>
        <w:pStyle w:val="ListParagraph"/>
        <w:numPr>
          <w:ilvl w:val="0"/>
          <w:numId w:val="22"/>
        </w:numPr>
        <w:rPr>
          <w:color w:val="0000FF"/>
        </w:rPr>
      </w:pPr>
      <w:commentRangeStart w:id="27"/>
      <w:r w:rsidRPr="004F780F">
        <w:rPr>
          <w:color w:val="0000FF"/>
        </w:rPr>
        <w:t xml:space="preserve">Software Maturity Prior to Flight Test:  Addressed in section </w:t>
      </w:r>
      <w:r w:rsidRPr="004F780F" w:rsidR="00BC2295">
        <w:rPr>
          <w:color w:val="0000FF"/>
        </w:rPr>
        <w:t>???</w:t>
      </w:r>
      <w:r w:rsidRPr="004F780F">
        <w:rPr>
          <w:color w:val="0000FF"/>
        </w:rPr>
        <w:t>.</w:t>
      </w:r>
      <w:commentRangeEnd w:id="27"/>
      <w:r w:rsidR="007F5A05">
        <w:rPr>
          <w:rStyle w:val="CommentReference"/>
        </w:rPr>
        <w:commentReference w:id="27"/>
      </w:r>
    </w:p>
    <w:p w:rsidRPr="00CE4500" w:rsidR="00CE4500" w:rsidP="00CE4500" w:rsidRDefault="00CE4500" w14:paraId="0744A9EE" w14:textId="77777777">
      <w:pPr>
        <w:rPr>
          <w:color w:val="FF0000"/>
        </w:rPr>
      </w:pPr>
      <w:r w:rsidRPr="00CE4500">
        <w:rPr>
          <w:color w:val="FF0000"/>
        </w:rPr>
        <w:t xml:space="preserve">Note:  Many projects address new certification items by applying CAST papers.  This is an acceptable approach in the absence of any other guidance; </w:t>
      </w:r>
      <w:proofErr w:type="gramStart"/>
      <w:r w:rsidRPr="00CE4500">
        <w:rPr>
          <w:color w:val="FF0000"/>
        </w:rPr>
        <w:t>however</w:t>
      </w:r>
      <w:proofErr w:type="gramEnd"/>
      <w:r w:rsidRPr="00CE4500">
        <w:rPr>
          <w:color w:val="FF0000"/>
        </w:rPr>
        <w:t xml:space="preserve"> teams must recognize that CAST papers are not an official regulatory position.  CAST papers only identify discussions between civil aviation authorities.  </w:t>
      </w:r>
      <w:proofErr w:type="gramStart"/>
      <w:r w:rsidRPr="00CE4500">
        <w:rPr>
          <w:color w:val="FF0000"/>
        </w:rPr>
        <w:t>Thus</w:t>
      </w:r>
      <w:proofErr w:type="gramEnd"/>
      <w:r w:rsidRPr="00CE4500">
        <w:rPr>
          <w:color w:val="FF0000"/>
        </w:rPr>
        <w:t xml:space="preserve"> applying CAST positions do not mitigate risk of guidance changes.</w:t>
      </w:r>
    </w:p>
    <w:p w:rsidRPr="0048789A" w:rsidR="0048789A" w:rsidP="00CE4500" w:rsidRDefault="0048789A" w14:paraId="36C5DF77" w14:textId="0E58375E">
      <w:pPr>
        <w:rPr>
          <w:color w:val="0000FF"/>
        </w:rPr>
      </w:pPr>
      <w:r w:rsidRPr="00570137">
        <w:t>DO-</w:t>
      </w:r>
      <w:r w:rsidR="009E6970">
        <w:t>178C</w:t>
      </w:r>
      <w:r w:rsidRPr="00570137">
        <w:t xml:space="preserve"> </w:t>
      </w:r>
      <w:r w:rsidR="00FB3476">
        <w:rPr>
          <w:color w:val="2B579A"/>
          <w:shd w:val="clear" w:color="auto" w:fill="E6E6E6"/>
        </w:rPr>
        <w:fldChar w:fldCharType="begin"/>
      </w:r>
      <w:r w:rsidR="00FB3476">
        <w:instrText xml:space="preserve"> REF _Ref482696517 \r \h </w:instrText>
      </w:r>
      <w:r w:rsidR="00CE4500">
        <w:instrText xml:space="preserve"> \* MERGEFORMAT </w:instrText>
      </w:r>
      <w:r w:rsidR="00FB3476">
        <w:rPr>
          <w:color w:val="2B579A"/>
          <w:shd w:val="clear" w:color="auto" w:fill="E6E6E6"/>
        </w:rPr>
      </w:r>
      <w:r w:rsidR="00FB3476">
        <w:rPr>
          <w:color w:val="2B579A"/>
          <w:shd w:val="clear" w:color="auto" w:fill="E6E6E6"/>
        </w:rPr>
        <w:fldChar w:fldCharType="separate"/>
      </w:r>
      <w:r w:rsidR="00D82E8D">
        <w:t>[4]</w:t>
      </w:r>
      <w:r w:rsidR="00FB3476">
        <w:rPr>
          <w:color w:val="2B579A"/>
          <w:shd w:val="clear" w:color="auto" w:fill="E6E6E6"/>
        </w:rPr>
        <w:fldChar w:fldCharType="end"/>
      </w:r>
      <w:r w:rsidRPr="00570137">
        <w:t xml:space="preserve"> is a consideration of parts certification (FAR Part 21; TSO) and aircraft certification (FAR Part 23/25/27/29) approvals.  DO-</w:t>
      </w:r>
      <w:commentRangeStart w:id="28"/>
      <w:commentRangeStart w:id="29"/>
      <w:r w:rsidR="009E6970">
        <w:t>178C</w:t>
      </w:r>
      <w:commentRangeEnd w:id="28"/>
      <w:r>
        <w:rPr>
          <w:rStyle w:val="CommentReference"/>
        </w:rPr>
        <w:commentReference w:id="28"/>
      </w:r>
      <w:commentRangeEnd w:id="29"/>
      <w:r w:rsidR="00546E1E">
        <w:rPr>
          <w:rStyle w:val="CommentReference"/>
        </w:rPr>
        <w:commentReference w:id="29"/>
      </w:r>
      <w:r w:rsidRPr="00570137">
        <w:t xml:space="preserve"> </w:t>
      </w:r>
      <w:r w:rsidR="00FB3476">
        <w:rPr>
          <w:color w:val="2B579A"/>
          <w:shd w:val="clear" w:color="auto" w:fill="E6E6E6"/>
        </w:rPr>
        <w:fldChar w:fldCharType="begin"/>
      </w:r>
      <w:r w:rsidR="00FB3476">
        <w:instrText xml:space="preserve"> REF _Ref482696517 \r \h </w:instrText>
      </w:r>
      <w:r w:rsidR="00CE4500">
        <w:instrText xml:space="preserve"> \* MERGEFORMAT </w:instrText>
      </w:r>
      <w:r w:rsidR="00FB3476">
        <w:rPr>
          <w:color w:val="2B579A"/>
          <w:shd w:val="clear" w:color="auto" w:fill="E6E6E6"/>
        </w:rPr>
      </w:r>
      <w:r w:rsidR="00FB3476">
        <w:rPr>
          <w:color w:val="2B579A"/>
          <w:shd w:val="clear" w:color="auto" w:fill="E6E6E6"/>
        </w:rPr>
        <w:fldChar w:fldCharType="separate"/>
      </w:r>
      <w:r w:rsidR="00D82E8D">
        <w:t>[4]</w:t>
      </w:r>
      <w:r w:rsidR="00FB3476">
        <w:rPr>
          <w:color w:val="2B579A"/>
          <w:shd w:val="clear" w:color="auto" w:fill="E6E6E6"/>
        </w:rPr>
        <w:fldChar w:fldCharType="end"/>
      </w:r>
      <w:r w:rsidRPr="00570137">
        <w:t xml:space="preserve"> expectations are equivalent between parts and aircraft certification approvals. This document focuses on DO-</w:t>
      </w:r>
      <w:r w:rsidR="009E6970">
        <w:t>178C</w:t>
      </w:r>
      <w:r w:rsidRPr="00570137">
        <w:t xml:space="preserve"> </w:t>
      </w:r>
      <w:r w:rsidR="00FB3476">
        <w:rPr>
          <w:color w:val="2B579A"/>
          <w:shd w:val="clear" w:color="auto" w:fill="E6E6E6"/>
        </w:rPr>
        <w:fldChar w:fldCharType="begin"/>
      </w:r>
      <w:r w:rsidR="00FB3476">
        <w:instrText xml:space="preserve"> REF _Ref482696517 \r \h </w:instrText>
      </w:r>
      <w:r w:rsidR="00CE4500">
        <w:instrText xml:space="preserve"> \* MERGEFORMAT </w:instrText>
      </w:r>
      <w:r w:rsidR="00FB3476">
        <w:rPr>
          <w:color w:val="2B579A"/>
          <w:shd w:val="clear" w:color="auto" w:fill="E6E6E6"/>
        </w:rPr>
      </w:r>
      <w:r w:rsidR="00FB3476">
        <w:rPr>
          <w:color w:val="2B579A"/>
          <w:shd w:val="clear" w:color="auto" w:fill="E6E6E6"/>
        </w:rPr>
        <w:fldChar w:fldCharType="separate"/>
      </w:r>
      <w:r w:rsidR="00D82E8D">
        <w:t>[4]</w:t>
      </w:r>
      <w:r w:rsidR="00FB3476">
        <w:rPr>
          <w:color w:val="2B579A"/>
          <w:shd w:val="clear" w:color="auto" w:fill="E6E6E6"/>
        </w:rPr>
        <w:fldChar w:fldCharType="end"/>
      </w:r>
      <w:r w:rsidRPr="00570137">
        <w:t xml:space="preserve"> activities that are common with all certification activities. </w:t>
      </w:r>
      <w:r w:rsidRPr="00570137" w:rsidR="00AB1C1B">
        <w:t xml:space="preserve"> </w:t>
      </w:r>
      <w:commentRangeStart w:id="32"/>
      <w:r w:rsidRPr="00696123">
        <w:rPr>
          <w:color w:val="0000FF"/>
        </w:rPr>
        <w:t>Since this is a product intended to be used on several aircraft, any additional aircraft certification details will be addressed in separate supplement document(s).</w:t>
      </w:r>
      <w:commentRangeEnd w:id="32"/>
      <w:r w:rsidR="00696123">
        <w:rPr>
          <w:rStyle w:val="CommentReference"/>
        </w:rPr>
        <w:commentReference w:id="32"/>
      </w:r>
      <w:r w:rsidRPr="00570137">
        <w:t xml:space="preserve">  These supplement document</w:t>
      </w:r>
      <w:r w:rsidRPr="00570137" w:rsidR="00D31644">
        <w:t xml:space="preserve">(s) will be identified in the </w:t>
      </w:r>
      <w:r w:rsidRPr="00690F1D" w:rsidR="00D31644">
        <w:rPr>
          <w:color w:val="0000FF"/>
        </w:rPr>
        <w:t>&lt;Soft</w:t>
      </w:r>
      <w:r w:rsidRPr="00690F1D">
        <w:rPr>
          <w:color w:val="0000FF"/>
        </w:rPr>
        <w:t>ware Configuration Index Document</w:t>
      </w:r>
      <w:r w:rsidRPr="00690F1D" w:rsidR="00D31644">
        <w:rPr>
          <w:color w:val="0000FF"/>
        </w:rPr>
        <w:t>/Field Loadable Software Configuration Index Document</w:t>
      </w:r>
      <w:r w:rsidRPr="00690F1D">
        <w:rPr>
          <w:color w:val="0000FF"/>
        </w:rPr>
        <w:t xml:space="preserve"> (</w:t>
      </w:r>
      <w:r w:rsidRPr="00690F1D" w:rsidR="00D31644">
        <w:rPr>
          <w:color w:val="0000FF"/>
        </w:rPr>
        <w:t>S</w:t>
      </w:r>
      <w:r w:rsidRPr="00690F1D">
        <w:rPr>
          <w:color w:val="0000FF"/>
        </w:rPr>
        <w:t>CID</w:t>
      </w:r>
      <w:r w:rsidRPr="00690F1D" w:rsidR="00D31644">
        <w:rPr>
          <w:color w:val="0000FF"/>
        </w:rPr>
        <w:t>/FLSCID</w:t>
      </w:r>
      <w:r w:rsidRPr="00690F1D">
        <w:rPr>
          <w:color w:val="0000FF"/>
        </w:rPr>
        <w:t>) [??]&gt;</w:t>
      </w:r>
      <w:r w:rsidRPr="00570137">
        <w:t xml:space="preserve">. The intent of the </w:t>
      </w:r>
      <w:r w:rsidRPr="00690F1D">
        <w:rPr>
          <w:color w:val="0000FF"/>
        </w:rPr>
        <w:t>&lt;</w:t>
      </w:r>
      <w:r w:rsidRPr="00690F1D" w:rsidR="00D31644">
        <w:rPr>
          <w:color w:val="0000FF"/>
        </w:rPr>
        <w:t>S</w:t>
      </w:r>
      <w:r w:rsidRPr="00690F1D">
        <w:rPr>
          <w:color w:val="0000FF"/>
        </w:rPr>
        <w:t>CID</w:t>
      </w:r>
      <w:r w:rsidRPr="00690F1D" w:rsidR="00D31644">
        <w:rPr>
          <w:color w:val="0000FF"/>
        </w:rPr>
        <w:t>/FLSCID</w:t>
      </w:r>
      <w:r w:rsidRPr="00690F1D">
        <w:rPr>
          <w:color w:val="0000FF"/>
        </w:rPr>
        <w:t xml:space="preserve"> [??]&gt;</w:t>
      </w:r>
      <w:r w:rsidRPr="00570137">
        <w:t xml:space="preserve"> is to identify </w:t>
      </w:r>
      <w:r w:rsidR="00A3083D">
        <w:t>the</w:t>
      </w:r>
      <w:r w:rsidRPr="00570137">
        <w:t xml:space="preserve"> </w:t>
      </w:r>
      <w:r w:rsidR="00A3083D">
        <w:t xml:space="preserve">detailed </w:t>
      </w:r>
      <w:r w:rsidR="00FB3476">
        <w:t>soft</w:t>
      </w:r>
      <w:r w:rsidR="00A3083D">
        <w:t>ware configuration</w:t>
      </w:r>
      <w:r w:rsidRPr="00570137">
        <w:t xml:space="preserve"> and the associated </w:t>
      </w:r>
      <w:r w:rsidR="00FB3476">
        <w:t>soft</w:t>
      </w:r>
      <w:r w:rsidRPr="00570137">
        <w:t>ware life cycle information</w:t>
      </w:r>
      <w:r w:rsidR="00C0433F">
        <w:t>.</w:t>
      </w:r>
    </w:p>
    <w:p w:rsidRPr="00AA379F" w:rsidR="00BF4AFB" w:rsidP="00BF4AFB" w:rsidRDefault="00C64B6A" w14:paraId="7E8B1752" w14:textId="10A9EB8D">
      <w:pPr>
        <w:pStyle w:val="Heading2"/>
      </w:pPr>
      <w:bookmarkStart w:name="_Ref484180839" w:id="33"/>
      <w:bookmarkStart w:name="_Ref484182718" w:id="34"/>
      <w:bookmarkStart w:name="_Ref485115402" w:id="35"/>
      <w:bookmarkStart w:name="_Toc111203790" w:id="36"/>
      <w:r>
        <w:t>Applicability</w:t>
      </w:r>
      <w:bookmarkEnd w:id="14"/>
      <w:bookmarkEnd w:id="15"/>
      <w:bookmarkEnd w:id="33"/>
      <w:bookmarkEnd w:id="34"/>
      <w:bookmarkEnd w:id="35"/>
      <w:bookmarkEnd w:id="36"/>
    </w:p>
    <w:p w:rsidR="00C045F5" w:rsidP="00C045F5" w:rsidRDefault="00C045F5" w14:paraId="538D83CA" w14:textId="77777777">
      <w:pPr>
        <w:rPr>
          <w:color w:val="FF0000"/>
        </w:rPr>
      </w:pPr>
      <w:bookmarkStart w:name="_Toc223082015" w:id="37"/>
      <w:bookmarkStart w:name="_Toc223680039" w:id="38"/>
      <w:r>
        <w:rPr>
          <w:color w:val="FF0000"/>
        </w:rPr>
        <w:t xml:space="preserve">This section identifies the equipment applicable to this document.  This section also states whether this is an initial submittal or a modification </w:t>
      </w:r>
      <w:proofErr w:type="gramStart"/>
      <w:r>
        <w:rPr>
          <w:color w:val="FF0000"/>
        </w:rPr>
        <w:t>and also</w:t>
      </w:r>
      <w:proofErr w:type="gramEnd"/>
      <w:r>
        <w:rPr>
          <w:color w:val="FF0000"/>
        </w:rPr>
        <w:t xml:space="preserve"> identifies the baseline if applicable (it is possible for an initial development to have a baseline if this is a new Type Identifier but based on a different Type Identifier).</w:t>
      </w:r>
    </w:p>
    <w:p w:rsidR="00F03AA5" w:rsidP="00C045F5" w:rsidRDefault="00F03AA5" w14:paraId="1D2CB240" w14:textId="47098940">
      <w:r>
        <w:t xml:space="preserve">This document is applicable to the </w:t>
      </w:r>
      <w:r w:rsidR="00DB616A">
        <w:rPr>
          <w:color w:val="0000FF"/>
        </w:rPr>
        <w:t>&lt;initial development&gt;</w:t>
      </w:r>
      <w:r w:rsidRPr="005D5D7F" w:rsidR="00DB616A">
        <w:rPr>
          <w:strike/>
          <w:color w:val="0000FF"/>
        </w:rPr>
        <w:t>&lt;modification&gt;</w:t>
      </w:r>
      <w:r w:rsidRPr="005D5D7F" w:rsidR="00DB616A">
        <w:rPr>
          <w:strike/>
        </w:rPr>
        <w:t xml:space="preserve"> </w:t>
      </w:r>
      <w:r>
        <w:t xml:space="preserve">initial </w:t>
      </w:r>
      <w:r w:rsidR="00DB616A">
        <w:t>development</w:t>
      </w:r>
      <w:r>
        <w:t xml:space="preserve"> of the Data Link Communications Application </w:t>
      </w:r>
      <w:r w:rsidRPr="00991418">
        <w:t>(DLCA</w:t>
      </w:r>
      <w:r>
        <w:t>-6510</w:t>
      </w:r>
      <w:r w:rsidRPr="00991418">
        <w:t>)</w:t>
      </w:r>
      <w:r>
        <w:t xml:space="preserve"> software product</w:t>
      </w:r>
      <w:r>
        <w:rPr>
          <w:szCs w:val="24"/>
        </w:rPr>
        <w:t>, which will be hosted on the Common Computing Module (CCM) and the</w:t>
      </w:r>
      <w:r w:rsidRPr="00F91E2E">
        <w:rPr>
          <w:szCs w:val="24"/>
        </w:rPr>
        <w:t xml:space="preserve"> Ada</w:t>
      </w:r>
      <w:r>
        <w:rPr>
          <w:szCs w:val="24"/>
        </w:rPr>
        <w:t xml:space="preserve">ptive Flight Display AFD-37X0. Throughout this document when there are differences between the CCM and the AFD-37X0, the differences will be noted. DLCA-6510 will be developed and verified in accordance with the objectives for DO-178C Level C software. </w:t>
      </w:r>
      <w:r w:rsidR="00DB616A">
        <w:rPr>
          <w:color w:val="2B579A"/>
          <w:shd w:val="clear" w:color="auto" w:fill="E6E6E6"/>
        </w:rPr>
        <w:fldChar w:fldCharType="begin"/>
      </w:r>
      <w:r w:rsidR="00DB616A">
        <w:instrText xml:space="preserve"> REF _Ref482974459 \h </w:instrText>
      </w:r>
      <w:r w:rsidR="00DB616A">
        <w:rPr>
          <w:color w:val="2B579A"/>
          <w:shd w:val="clear" w:color="auto" w:fill="E6E6E6"/>
        </w:rPr>
      </w:r>
      <w:r w:rsidR="00DB616A">
        <w:rPr>
          <w:color w:val="2B579A"/>
          <w:shd w:val="clear" w:color="auto" w:fill="E6E6E6"/>
        </w:rPr>
        <w:fldChar w:fldCharType="separate"/>
      </w:r>
      <w:r w:rsidRPr="00AA379F" w:rsidR="00DB616A">
        <w:t xml:space="preserve">Table </w:t>
      </w:r>
      <w:r w:rsidR="00DB616A">
        <w:rPr>
          <w:noProof/>
        </w:rPr>
        <w:t>1</w:t>
      </w:r>
      <w:r w:rsidR="00DB616A">
        <w:rPr>
          <w:color w:val="2B579A"/>
          <w:shd w:val="clear" w:color="auto" w:fill="E6E6E6"/>
        </w:rPr>
        <w:fldChar w:fldCharType="end"/>
      </w:r>
      <w:r w:rsidR="00DB616A">
        <w:t xml:space="preserve"> identifies the planned equipment for this specific project.  However, a minor change typically does not require a new PSAC and therefore this PSAC is also expected to support potential future minor changes.</w:t>
      </w:r>
    </w:p>
    <w:p w:rsidR="00DB616A" w:rsidP="00C045F5" w:rsidRDefault="00DB616A" w14:paraId="42DB3F1E" w14:textId="47D9209B">
      <w:r w:rsidRPr="00DB616A">
        <w:rPr>
          <w:highlight w:val="cyan"/>
        </w:rPr>
        <w:t>(</w:t>
      </w:r>
      <w:r w:rsidR="00424DA8">
        <w:rPr>
          <w:highlight w:val="cyan"/>
        </w:rPr>
        <w:t xml:space="preserve">For </w:t>
      </w:r>
      <w:r w:rsidRPr="00DB616A">
        <w:rPr>
          <w:highlight w:val="cyan"/>
        </w:rPr>
        <w:t>Lori: We need to decide the information to be placed here)</w:t>
      </w:r>
    </w:p>
    <w:p w:rsidRPr="00AA379F" w:rsidR="00C045F5" w:rsidP="00C045F5" w:rsidRDefault="00C045F5" w14:paraId="32576CEE" w14:textId="760C50A1">
      <w:pPr>
        <w:pStyle w:val="TableCaption"/>
      </w:pPr>
      <w:bookmarkStart w:name="_Ref482974459" w:id="39"/>
      <w:bookmarkStart w:name="_Toc111203983" w:id="40"/>
      <w:r w:rsidRPr="00AA379F">
        <w:t xml:space="preserve">Table </w:t>
      </w:r>
      <w:r>
        <w:fldChar w:fldCharType="begin"/>
      </w:r>
      <w:r>
        <w:instrText> STYLEREF 1 \s </w:instrText>
      </w:r>
      <w:r>
        <w:fldChar w:fldCharType="separate"/>
      </w:r>
      <w:r w:rsidR="00FB18EA">
        <w:rPr>
          <w:noProof/>
        </w:rPr>
        <w:t>1</w:t>
      </w:r>
      <w:r>
        <w:fldChar w:fldCharType="end"/>
      </w:r>
      <w:r w:rsidR="00FB18EA">
        <w:noBreakHyphen/>
      </w:r>
      <w:r>
        <w:fldChar w:fldCharType="begin"/>
      </w:r>
      <w:r>
        <w:instrText> SEQ Table \* ARABIC \s 1 </w:instrText>
      </w:r>
      <w:r>
        <w:fldChar w:fldCharType="separate"/>
      </w:r>
      <w:r w:rsidR="00FB18EA">
        <w:rPr>
          <w:noProof/>
        </w:rPr>
        <w:t>1</w:t>
      </w:r>
      <w:r>
        <w:fldChar w:fldCharType="end"/>
      </w:r>
      <w:bookmarkEnd w:id="39"/>
      <w:r>
        <w:rPr>
          <w:noProof/>
        </w:rPr>
        <w:t xml:space="preserve"> – Applicable Equipment</w:t>
      </w:r>
      <w:bookmarkEnd w:id="40"/>
    </w:p>
    <w:tbl>
      <w:tblPr>
        <w:tblStyle w:val="TableGrid"/>
        <w:tblW w:w="5000" w:type="pct"/>
        <w:tblLook w:val="04A0" w:firstRow="1" w:lastRow="0" w:firstColumn="1" w:lastColumn="0" w:noHBand="0" w:noVBand="1"/>
      </w:tblPr>
      <w:tblGrid>
        <w:gridCol w:w="1818"/>
        <w:gridCol w:w="1800"/>
        <w:gridCol w:w="5972"/>
      </w:tblGrid>
      <w:tr w:rsidRPr="00C93ADC" w:rsidR="00C045F5" w:rsidTr="00FB0CA2" w14:paraId="7CC0B20A" w14:textId="77777777">
        <w:trPr>
          <w:cantSplit/>
          <w:tblHeader/>
        </w:trPr>
        <w:tc>
          <w:tcPr>
            <w:tcW w:w="1818" w:type="dxa"/>
          </w:tcPr>
          <w:p w:rsidRPr="00C93ADC" w:rsidR="00C045F5" w:rsidP="006D0FD4" w:rsidRDefault="0023537F" w14:paraId="5EFAB941" w14:textId="6881E0D5">
            <w:pPr>
              <w:jc w:val="center"/>
              <w:rPr>
                <w:b/>
              </w:rPr>
            </w:pPr>
            <w:r>
              <w:rPr>
                <w:b/>
              </w:rPr>
              <w:t xml:space="preserve">Baseline </w:t>
            </w:r>
            <w:r w:rsidR="00C045F5">
              <w:rPr>
                <w:b/>
              </w:rPr>
              <w:t>RCPN</w:t>
            </w:r>
          </w:p>
        </w:tc>
        <w:tc>
          <w:tcPr>
            <w:tcW w:w="1800" w:type="dxa"/>
          </w:tcPr>
          <w:p w:rsidRPr="00C93ADC" w:rsidR="00C045F5" w:rsidP="006D0FD4" w:rsidRDefault="0023537F" w14:paraId="53A1E7CD" w14:textId="5D7FC6AC">
            <w:pPr>
              <w:jc w:val="center"/>
              <w:rPr>
                <w:b/>
              </w:rPr>
            </w:pPr>
            <w:r>
              <w:rPr>
                <w:b/>
              </w:rPr>
              <w:t>New</w:t>
            </w:r>
            <w:r w:rsidR="00C045F5">
              <w:rPr>
                <w:b/>
              </w:rPr>
              <w:t xml:space="preserve"> RCPN</w:t>
            </w:r>
          </w:p>
        </w:tc>
        <w:tc>
          <w:tcPr>
            <w:tcW w:w="0" w:type="auto"/>
          </w:tcPr>
          <w:p w:rsidRPr="00C93ADC" w:rsidR="00C045F5" w:rsidP="006D0FD4" w:rsidRDefault="00C045F5" w14:paraId="0546809D" w14:textId="77777777">
            <w:pPr>
              <w:jc w:val="center"/>
              <w:rPr>
                <w:b/>
              </w:rPr>
            </w:pPr>
            <w:r>
              <w:rPr>
                <w:b/>
              </w:rPr>
              <w:t>Description</w:t>
            </w:r>
          </w:p>
        </w:tc>
      </w:tr>
      <w:tr w:rsidR="00C045F5" w:rsidTr="00FB0CA2" w14:paraId="5FDEA1D7" w14:textId="77777777">
        <w:trPr>
          <w:cantSplit/>
        </w:trPr>
        <w:tc>
          <w:tcPr>
            <w:tcW w:w="1818" w:type="dxa"/>
          </w:tcPr>
          <w:p w:rsidR="00C045F5" w:rsidP="0023537F" w:rsidRDefault="0023537F" w14:paraId="077B33E1" w14:textId="4662B44B">
            <w:r w:rsidRPr="00B56C47">
              <w:rPr>
                <w:color w:val="FF0000"/>
              </w:rPr>
              <w:t>Enter “N/A, initial development” if this is not a</w:t>
            </w:r>
            <w:r>
              <w:rPr>
                <w:color w:val="FF0000"/>
              </w:rPr>
              <w:t>n LRU</w:t>
            </w:r>
            <w:r w:rsidRPr="00B56C47">
              <w:rPr>
                <w:color w:val="FF0000"/>
              </w:rPr>
              <w:t xml:space="preserve"> modification</w:t>
            </w:r>
          </w:p>
        </w:tc>
        <w:tc>
          <w:tcPr>
            <w:tcW w:w="1800" w:type="dxa"/>
          </w:tcPr>
          <w:p w:rsidR="00C045F5" w:rsidP="006D0FD4" w:rsidRDefault="0023537F" w14:paraId="1C81F729" w14:textId="736D1A5F">
            <w:r>
              <w:rPr>
                <w:color w:val="FF0000"/>
              </w:rPr>
              <w:t>RCPN#1</w:t>
            </w:r>
          </w:p>
        </w:tc>
        <w:tc>
          <w:tcPr>
            <w:tcW w:w="0" w:type="auto"/>
          </w:tcPr>
          <w:p w:rsidR="00C045F5" w:rsidP="00D54292" w:rsidRDefault="00C045F5" w14:paraId="24B89E2F" w14:textId="77777777">
            <w:pPr>
              <w:rPr>
                <w:color w:val="FF0000"/>
              </w:rPr>
            </w:pPr>
            <w:r w:rsidRPr="00C93ADC">
              <w:rPr>
                <w:color w:val="FF0000"/>
              </w:rPr>
              <w:t xml:space="preserve">Very </w:t>
            </w:r>
            <w:proofErr w:type="gramStart"/>
            <w:r w:rsidRPr="00C93ADC">
              <w:rPr>
                <w:color w:val="FF0000"/>
              </w:rPr>
              <w:t>high level</w:t>
            </w:r>
            <w:proofErr w:type="gramEnd"/>
            <w:r w:rsidRPr="00C93ADC">
              <w:rPr>
                <w:color w:val="FF0000"/>
              </w:rPr>
              <w:t xml:space="preserve"> description of the equipment</w:t>
            </w:r>
            <w:r w:rsidR="00D54292">
              <w:rPr>
                <w:color w:val="FF0000"/>
              </w:rPr>
              <w:t xml:space="preserve">. </w:t>
            </w:r>
            <w:r w:rsidRPr="00C93ADC">
              <w:rPr>
                <w:color w:val="FF0000"/>
              </w:rPr>
              <w:t xml:space="preserve"> </w:t>
            </w:r>
            <w:r w:rsidR="00D54292">
              <w:rPr>
                <w:color w:val="FF0000"/>
              </w:rPr>
              <w:t>T</w:t>
            </w:r>
            <w:r w:rsidRPr="00C93ADC">
              <w:rPr>
                <w:color w:val="FF0000"/>
              </w:rPr>
              <w:t>his is mostly valuable to help readers understand the basic functionality and differences when multiple RCPNs are listed</w:t>
            </w:r>
            <w:r w:rsidR="00D54292">
              <w:rPr>
                <w:color w:val="FF0000"/>
              </w:rPr>
              <w:t>.</w:t>
            </w:r>
          </w:p>
          <w:p w:rsidR="00DB616A" w:rsidP="00D54292" w:rsidRDefault="00DB616A" w14:paraId="40F3B11E" w14:textId="6886474F">
            <w:r w:rsidRPr="00DB616A">
              <w:rPr>
                <w:highlight w:val="cyan"/>
              </w:rPr>
              <w:t>&lt;</w:t>
            </w:r>
            <w:r w:rsidR="00424DA8">
              <w:rPr>
                <w:highlight w:val="cyan"/>
              </w:rPr>
              <w:t xml:space="preserve">For </w:t>
            </w:r>
            <w:r w:rsidRPr="00DB616A">
              <w:rPr>
                <w:highlight w:val="cyan"/>
              </w:rPr>
              <w:t>Lori: We need to decide the information goes here&gt;</w:t>
            </w:r>
          </w:p>
        </w:tc>
      </w:tr>
      <w:tr w:rsidR="00C045F5" w:rsidTr="00FB0CA2" w14:paraId="6F3FC9C1" w14:textId="77777777">
        <w:trPr>
          <w:cantSplit/>
        </w:trPr>
        <w:tc>
          <w:tcPr>
            <w:tcW w:w="1818" w:type="dxa"/>
          </w:tcPr>
          <w:p w:rsidR="00C045F5" w:rsidP="006D0FD4" w:rsidRDefault="00C045F5" w14:paraId="7AF39C0E" w14:textId="77777777"/>
        </w:tc>
        <w:tc>
          <w:tcPr>
            <w:tcW w:w="1800" w:type="dxa"/>
          </w:tcPr>
          <w:p w:rsidR="00C045F5" w:rsidP="006D0FD4" w:rsidRDefault="00690F1D" w14:paraId="6EB6B4F4" w14:textId="6A60C35E">
            <w:r>
              <w:rPr>
                <w:color w:val="FF0000"/>
              </w:rPr>
              <w:t>RCPN#2</w:t>
            </w:r>
          </w:p>
        </w:tc>
        <w:tc>
          <w:tcPr>
            <w:tcW w:w="0" w:type="auto"/>
          </w:tcPr>
          <w:p w:rsidR="00C045F5" w:rsidP="006D0FD4" w:rsidRDefault="00C045F5" w14:paraId="7248D5D2" w14:textId="77777777"/>
        </w:tc>
      </w:tr>
    </w:tbl>
    <w:p w:rsidR="00590CC9" w:rsidP="00590CC9" w:rsidRDefault="00590CC9" w14:paraId="11117AD4" w14:textId="77777777"/>
    <w:p w:rsidRPr="00AA379F" w:rsidR="00C045F5" w:rsidP="00C045F5" w:rsidRDefault="00C045F5" w14:paraId="3A768962" w14:textId="55756921">
      <w:pPr>
        <w:pStyle w:val="Heading2"/>
      </w:pPr>
      <w:bookmarkStart w:name="_Ref487017254" w:id="41"/>
      <w:bookmarkStart w:name="_Ref488670612" w:id="42"/>
      <w:bookmarkStart w:name="_Toc111203791" w:id="43"/>
      <w:r>
        <w:t>Project Overview</w:t>
      </w:r>
      <w:bookmarkEnd w:id="41"/>
      <w:bookmarkEnd w:id="42"/>
      <w:bookmarkEnd w:id="43"/>
    </w:p>
    <w:p w:rsidR="002F2CF9" w:rsidP="002F2CF9" w:rsidRDefault="002F2CF9" w14:paraId="2781651E" w14:textId="77777777">
      <w:pPr>
        <w:rPr>
          <w:color w:val="FF0000"/>
        </w:rPr>
      </w:pPr>
      <w:r>
        <w:rPr>
          <w:color w:val="FF0000"/>
        </w:rPr>
        <w:t>Important Consideration to Project Teams:  Teams must remember that a project needs to simultaneously address both TSO approval and aircraft certification.  Sometimes the scope of the project is different between TSO and aircraft certification.  To minimize issues during certification reviews, teams need to clearly identify the scope of both TSO and aircraft activities if different.  For example, sometimes an aircraft certification includes more than one TSO certification change, this section needs to help certification personnel on both activities understand the scope pertinent to them.</w:t>
      </w:r>
    </w:p>
    <w:p w:rsidR="0089220B" w:rsidP="0089220B" w:rsidRDefault="0089220B" w14:paraId="39FCC99B" w14:textId="77777777">
      <w:pPr>
        <w:rPr>
          <w:color w:val="FF0000"/>
        </w:rPr>
      </w:pPr>
      <w:r w:rsidRPr="00235EF1">
        <w:rPr>
          <w:color w:val="FF0000"/>
        </w:rPr>
        <w:t xml:space="preserve">This section provides a very </w:t>
      </w:r>
      <w:proofErr w:type="gramStart"/>
      <w:r w:rsidRPr="00235EF1">
        <w:rPr>
          <w:color w:val="FF0000"/>
        </w:rPr>
        <w:t>high level</w:t>
      </w:r>
      <w:proofErr w:type="gramEnd"/>
      <w:r w:rsidRPr="00235EF1">
        <w:rPr>
          <w:color w:val="FF0000"/>
        </w:rPr>
        <w:t xml:space="preserve"> summary of this project to help a reader understand the</w:t>
      </w:r>
      <w:r>
        <w:rPr>
          <w:color w:val="FF0000"/>
        </w:rPr>
        <w:t xml:space="preserve"> purpose of this project.</w:t>
      </w:r>
    </w:p>
    <w:p w:rsidR="0089220B" w:rsidP="0089220B" w:rsidRDefault="00C77279" w14:paraId="31CF007F" w14:textId="02A449A6">
      <w:pPr>
        <w:rPr>
          <w:color w:val="FF0000"/>
        </w:rPr>
      </w:pPr>
      <w:r w:rsidRPr="00C77279">
        <w:rPr>
          <w:color w:val="FF0000"/>
        </w:rPr>
        <w:t xml:space="preserve">If this is a modification project, provide a textual description of the reason for the changes from the baseline identified in section </w:t>
      </w:r>
      <w:r w:rsidR="004F4EB8">
        <w:rPr>
          <w:color w:val="FF0000"/>
          <w:shd w:val="clear" w:color="auto" w:fill="E6E6E6"/>
        </w:rPr>
        <w:fldChar w:fldCharType="begin"/>
      </w:r>
      <w:r w:rsidR="004F4EB8">
        <w:rPr>
          <w:color w:val="FF0000"/>
        </w:rPr>
        <w:instrText xml:space="preserve"> REF _Ref485115402 \r \h </w:instrText>
      </w:r>
      <w:r w:rsidR="004F4EB8">
        <w:rPr>
          <w:color w:val="FF0000"/>
          <w:shd w:val="clear" w:color="auto" w:fill="E6E6E6"/>
        </w:rPr>
      </w:r>
      <w:r w:rsidR="004F4EB8">
        <w:rPr>
          <w:color w:val="FF0000"/>
          <w:shd w:val="clear" w:color="auto" w:fill="E6E6E6"/>
        </w:rPr>
        <w:fldChar w:fldCharType="separate"/>
      </w:r>
      <w:r w:rsidR="00D82E8D">
        <w:rPr>
          <w:color w:val="FF0000"/>
        </w:rPr>
        <w:t>1.2</w:t>
      </w:r>
      <w:r w:rsidR="004F4EB8">
        <w:rPr>
          <w:color w:val="FF0000"/>
          <w:shd w:val="clear" w:color="auto" w:fill="E6E6E6"/>
        </w:rPr>
        <w:fldChar w:fldCharType="end"/>
      </w:r>
      <w:r w:rsidRPr="00C77279">
        <w:rPr>
          <w:color w:val="FF0000"/>
        </w:rPr>
        <w:t xml:space="preserve"> along with a very </w:t>
      </w:r>
      <w:proofErr w:type="gramStart"/>
      <w:r w:rsidRPr="00C77279">
        <w:rPr>
          <w:color w:val="FF0000"/>
        </w:rPr>
        <w:t>high level</w:t>
      </w:r>
      <w:proofErr w:type="gramEnd"/>
      <w:r w:rsidRPr="00C77279">
        <w:rPr>
          <w:color w:val="FF0000"/>
        </w:rPr>
        <w:t xml:space="preserve"> summary of the functional changes which is understandable to someone outside the project.  DO NOT force a reader to leave this section to understand this summary</w:t>
      </w:r>
      <w:r w:rsidR="00D54292">
        <w:rPr>
          <w:color w:val="FF0000"/>
        </w:rPr>
        <w:t>.  F</w:t>
      </w:r>
      <w:r w:rsidRPr="00C77279">
        <w:rPr>
          <w:color w:val="FF0000"/>
        </w:rPr>
        <w:t xml:space="preserve">or </w:t>
      </w:r>
      <w:proofErr w:type="gramStart"/>
      <w:r w:rsidRPr="00C77279">
        <w:rPr>
          <w:color w:val="FF0000"/>
        </w:rPr>
        <w:t>example</w:t>
      </w:r>
      <w:proofErr w:type="gramEnd"/>
      <w:r w:rsidRPr="00C77279">
        <w:rPr>
          <w:color w:val="FF0000"/>
        </w:rPr>
        <w:t xml:space="preserve"> some projects just list CR numbers which forces a reader to search for additional information which immediately frustrates the intended audience by creating an abundance of questions.</w:t>
      </w:r>
    </w:p>
    <w:p w:rsidR="00C045F5" w:rsidP="0089220B" w:rsidRDefault="0089220B" w14:paraId="2C409000" w14:textId="28DFDD32">
      <w:pPr>
        <w:rPr>
          <w:color w:val="FF0000"/>
        </w:rPr>
      </w:pPr>
      <w:r w:rsidRPr="00235EF1">
        <w:rPr>
          <w:color w:val="FF0000"/>
        </w:rPr>
        <w:t>If this is an initial development summarize the basic functionality, whether this is based on an existing product</w:t>
      </w:r>
      <w:r>
        <w:rPr>
          <w:color w:val="FF0000"/>
        </w:rPr>
        <w:t xml:space="preserve"> or not, identify significant reuse considerations</w:t>
      </w:r>
      <w:r w:rsidRPr="00235EF1">
        <w:rPr>
          <w:color w:val="FF0000"/>
        </w:rPr>
        <w:t xml:space="preserve">, and any </w:t>
      </w:r>
      <w:r>
        <w:rPr>
          <w:color w:val="FF0000"/>
        </w:rPr>
        <w:t xml:space="preserve">other </w:t>
      </w:r>
      <w:r w:rsidRPr="00235EF1">
        <w:rPr>
          <w:color w:val="FF0000"/>
        </w:rPr>
        <w:t>significant certification considerations.</w:t>
      </w:r>
    </w:p>
    <w:p w:rsidR="00070C9F" w:rsidP="00070C9F" w:rsidRDefault="00070C9F" w14:paraId="2F359C36" w14:textId="0D725F41">
      <w:r>
        <w:rPr>
          <w:rFonts w:cs="Arial"/>
        </w:rPr>
        <w:t xml:space="preserve">The DLCA-6510 provides the Link 2000+ implementation of </w:t>
      </w:r>
      <w:r w:rsidRPr="00E9424E">
        <w:t>Aeronautical Telecommunication Network</w:t>
      </w:r>
      <w:r>
        <w:t xml:space="preserve"> (</w:t>
      </w:r>
      <w:r>
        <w:rPr>
          <w:rFonts w:cs="Arial"/>
        </w:rPr>
        <w:t xml:space="preserve">ATN) applications and FANS 1/A+ applications.  These applications define the Data Link methods and messages that are exchanged between the aircraft and the ground services in support of Air Traffic Services (ATS) and Air Traffic Control (ATC).  The application supports seamless transfer of bilingual aircraft transiting from FANS to ATN and ATN to FANS per DO-305A </w:t>
      </w:r>
      <w:r>
        <w:rPr>
          <w:rFonts w:cs="Arial"/>
          <w:color w:val="2B579A"/>
          <w:shd w:val="clear" w:color="auto" w:fill="E6E6E6"/>
        </w:rPr>
        <w:fldChar w:fldCharType="begin"/>
      </w:r>
      <w:r>
        <w:rPr>
          <w:rFonts w:cs="Arial"/>
        </w:rPr>
        <w:instrText xml:space="preserve"> REF _Ref45616558 \r \h </w:instrText>
      </w:r>
      <w:r>
        <w:rPr>
          <w:rFonts w:cs="Arial"/>
          <w:color w:val="2B579A"/>
          <w:shd w:val="clear" w:color="auto" w:fill="E6E6E6"/>
        </w:rPr>
      </w:r>
      <w:r>
        <w:rPr>
          <w:rFonts w:cs="Arial"/>
          <w:color w:val="2B579A"/>
          <w:shd w:val="clear" w:color="auto" w:fill="E6E6E6"/>
        </w:rPr>
        <w:fldChar w:fldCharType="separate"/>
      </w:r>
      <w:r>
        <w:rPr>
          <w:rFonts w:cs="Arial"/>
        </w:rPr>
        <w:t>[73]</w:t>
      </w:r>
      <w:r>
        <w:rPr>
          <w:rFonts w:cs="Arial"/>
          <w:color w:val="2B579A"/>
          <w:shd w:val="clear" w:color="auto" w:fill="E6E6E6"/>
        </w:rPr>
        <w:fldChar w:fldCharType="end"/>
      </w:r>
      <w:r>
        <w:rPr>
          <w:rFonts w:cs="Arial"/>
        </w:rPr>
        <w:t xml:space="preserve">, Section 4 interoperability requirements. DLCA-6510 </w:t>
      </w:r>
      <w:r>
        <w:t xml:space="preserve">software described by this PSAC represents the next generation of datalink software to be hosted in the CCM/AFD. It will inherit from the DLCA-6500 </w:t>
      </w:r>
      <w:proofErr w:type="gramStart"/>
      <w:r>
        <w:t>generation, but</w:t>
      </w:r>
      <w:proofErr w:type="gramEnd"/>
      <w:r>
        <w:t xml:space="preserve"> will start a brand new baseline beginning with </w:t>
      </w:r>
      <w:r w:rsidRPr="00070C9F">
        <w:rPr>
          <w:highlight w:val="yellow"/>
        </w:rPr>
        <w:t>Block Point 1</w:t>
      </w:r>
      <w:r>
        <w:t xml:space="preserve">. </w:t>
      </w:r>
      <w:r w:rsidRPr="00070C9F">
        <w:rPr>
          <w:highlight w:val="yellow"/>
        </w:rPr>
        <w:t xml:space="preserve">DLCA-6500 Block </w:t>
      </w:r>
      <w:r w:rsidR="00763791">
        <w:rPr>
          <w:highlight w:val="yellow"/>
        </w:rPr>
        <w:t xml:space="preserve">Pint </w:t>
      </w:r>
      <w:r w:rsidRPr="00070C9F">
        <w:rPr>
          <w:highlight w:val="yellow"/>
        </w:rPr>
        <w:t>TBD</w:t>
      </w:r>
      <w:r>
        <w:t xml:space="preserve"> software will be used as baseline for DLCA-6510 software.</w:t>
      </w:r>
      <w:r w:rsidR="00DB616A">
        <w:t xml:space="preserve"> </w:t>
      </w:r>
      <w:r w:rsidRPr="00DB616A" w:rsidR="00DB616A">
        <w:rPr>
          <w:highlight w:val="cyan"/>
        </w:rPr>
        <w:t>&lt;</w:t>
      </w:r>
      <w:r w:rsidR="00424DA8">
        <w:rPr>
          <w:highlight w:val="cyan"/>
        </w:rPr>
        <w:t xml:space="preserve">For </w:t>
      </w:r>
      <w:r w:rsidRPr="00DB616A" w:rsidR="00DB616A">
        <w:rPr>
          <w:highlight w:val="cyan"/>
        </w:rPr>
        <w:t>Lori: We need to decide the information goes here&gt;</w:t>
      </w:r>
    </w:p>
    <w:p w:rsidR="00070C9F" w:rsidP="00070C9F" w:rsidRDefault="00070C9F" w14:paraId="4BD11844" w14:textId="77777777">
      <w:pPr>
        <w:rPr>
          <w:color w:val="FF0000"/>
        </w:rPr>
      </w:pPr>
    </w:p>
    <w:p w:rsidRPr="009250FA" w:rsidR="00C045F5" w:rsidP="00C045F5" w:rsidRDefault="00C045F5" w14:paraId="43E112E9" w14:textId="77777777">
      <w:pPr>
        <w:rPr>
          <w:color w:val="FF0000"/>
        </w:rPr>
      </w:pPr>
    </w:p>
    <w:p w:rsidRPr="009250FA" w:rsidR="00C045F5" w:rsidP="00BF4AFB" w:rsidRDefault="00C045F5" w14:paraId="6803085D" w14:textId="77777777">
      <w:pPr>
        <w:rPr>
          <w:color w:val="FF0000"/>
        </w:rPr>
      </w:pPr>
    </w:p>
    <w:p w:rsidRPr="00AA379F" w:rsidR="00BF4AFB" w:rsidP="00C64B6A" w:rsidRDefault="00C64B6A" w14:paraId="7E8B1754" w14:textId="56403984">
      <w:pPr>
        <w:pStyle w:val="Heading1"/>
      </w:pPr>
      <w:bookmarkStart w:name="_Toc111203792" w:id="44"/>
      <w:bookmarkEnd w:id="37"/>
      <w:bookmarkEnd w:id="38"/>
      <w:r>
        <w:t>References</w:t>
      </w:r>
      <w:bookmarkEnd w:id="44"/>
    </w:p>
    <w:p w:rsidR="008D7110" w:rsidP="008D7110" w:rsidRDefault="008D7110" w14:paraId="0515600A" w14:textId="77777777">
      <w:r w:rsidRPr="00A53323">
        <w:rPr>
          <w:color w:val="FF0000"/>
        </w:rPr>
        <w:t>This section identifies all specifications, standards, industry documents and other publications, which are referenced in the body of this document.  There is no need to include documents that are not referenced in herein</w:t>
      </w:r>
      <w:r>
        <w:t>.</w:t>
      </w:r>
    </w:p>
    <w:p w:rsidR="00122596" w:rsidP="008D7110" w:rsidRDefault="00122596" w14:paraId="0522D03E" w14:textId="044A7AB2">
      <w:pPr>
        <w:rPr>
          <w:color w:val="FF0000"/>
        </w:rPr>
      </w:pPr>
      <w:r w:rsidRPr="00B56C47">
        <w:rPr>
          <w:color w:val="FF0000"/>
        </w:rPr>
        <w:t xml:space="preserve">The configuration of the planning documents must be documented, under appropriate CC1/CC2 CM control, and identified in the PSAC submittal.  CM control is typically </w:t>
      </w:r>
      <w:r w:rsidRPr="00B56C47" w:rsidR="001A75EE">
        <w:rPr>
          <w:color w:val="FF0000"/>
        </w:rPr>
        <w:t xml:space="preserve">an SCL release.  </w:t>
      </w:r>
      <w:r w:rsidRPr="00B56C47" w:rsidR="004760FE">
        <w:rPr>
          <w:color w:val="FF0000"/>
        </w:rPr>
        <w:t>To identify the configuration, e</w:t>
      </w:r>
      <w:r w:rsidRPr="00B56C47" w:rsidR="001A75EE">
        <w:rPr>
          <w:color w:val="FF0000"/>
        </w:rPr>
        <w:t xml:space="preserve">ach planning life cycle artifact </w:t>
      </w:r>
      <w:r w:rsidRPr="00B56C47" w:rsidR="004760FE">
        <w:rPr>
          <w:color w:val="FF0000"/>
        </w:rPr>
        <w:t xml:space="preserve">must be identified by </w:t>
      </w:r>
      <w:r w:rsidRPr="00B56C47" w:rsidR="00BF03C4">
        <w:rPr>
          <w:color w:val="FF0000"/>
        </w:rPr>
        <w:t>its</w:t>
      </w:r>
      <w:r w:rsidRPr="00B56C47" w:rsidR="004760FE">
        <w:rPr>
          <w:color w:val="FF0000"/>
        </w:rPr>
        <w:t xml:space="preserve"> identifier (typically RCPN) and version (typically revision letter).  </w:t>
      </w:r>
      <w:r w:rsidRPr="00B56C47" w:rsidR="00BF03C4">
        <w:rPr>
          <w:color w:val="FF0000"/>
        </w:rPr>
        <w:t>There are two typical approaches to address the planning configuration; (1) in the P</w:t>
      </w:r>
      <w:r w:rsidR="00D54292">
        <w:rPr>
          <w:color w:val="FF0000"/>
        </w:rPr>
        <w:t>SAC References section and (2) i</w:t>
      </w:r>
      <w:r w:rsidRPr="00B56C47" w:rsidR="00BF03C4">
        <w:rPr>
          <w:color w:val="FF0000"/>
        </w:rPr>
        <w:t>n a SCI (SCID, FLSCID, CID</w:t>
      </w:r>
      <w:r w:rsidR="00F07AAC">
        <w:rPr>
          <w:color w:val="FF0000"/>
        </w:rPr>
        <w:t xml:space="preserve">, </w:t>
      </w:r>
      <w:proofErr w:type="spellStart"/>
      <w:r w:rsidR="00F07AAC">
        <w:rPr>
          <w:color w:val="FF0000"/>
        </w:rPr>
        <w:t>etc</w:t>
      </w:r>
      <w:proofErr w:type="spellEnd"/>
      <w:r w:rsidRPr="00B56C47" w:rsidR="00BF03C4">
        <w:rPr>
          <w:color w:val="FF0000"/>
        </w:rPr>
        <w:t>) document</w:t>
      </w:r>
      <w:r w:rsidR="005413C8">
        <w:rPr>
          <w:color w:val="FF0000"/>
        </w:rPr>
        <w:t xml:space="preserve"> (</w:t>
      </w:r>
      <w:r w:rsidRPr="00DC7B62" w:rsidR="00DC7B62">
        <w:rPr>
          <w:color w:val="FF0000"/>
        </w:rPr>
        <w:t>rec</w:t>
      </w:r>
      <w:r w:rsidR="00DC7B62">
        <w:rPr>
          <w:color w:val="FF0000"/>
        </w:rPr>
        <w:t>ommendation is #2, to create a S</w:t>
      </w:r>
      <w:r w:rsidRPr="00DC7B62" w:rsidR="00DC7B62">
        <w:rPr>
          <w:color w:val="FF0000"/>
        </w:rPr>
        <w:t>CID</w:t>
      </w:r>
      <w:r w:rsidR="00DC7B62">
        <w:rPr>
          <w:color w:val="FF0000"/>
        </w:rPr>
        <w:t>/FLSCID</w:t>
      </w:r>
      <w:r w:rsidRPr="00DC7B62" w:rsidR="00DC7B62">
        <w:rPr>
          <w:color w:val="FF0000"/>
        </w:rPr>
        <w:t>/CID during the planning phase and update it at each major delivery/submittal</w:t>
      </w:r>
      <w:r w:rsidR="005413C8">
        <w:rPr>
          <w:color w:val="FF0000"/>
        </w:rPr>
        <w:t>)</w:t>
      </w:r>
      <w:r w:rsidRPr="00B56C47" w:rsidR="00BF03C4">
        <w:rPr>
          <w:color w:val="FF0000"/>
        </w:rPr>
        <w:t>.</w:t>
      </w:r>
      <w:r w:rsidR="006753AB">
        <w:rPr>
          <w:color w:val="FF0000"/>
        </w:rPr>
        <w:t xml:space="preserve">  A statement like the following should be provided if option #2 is applied: “</w:t>
      </w:r>
      <w:r w:rsidR="006753AB">
        <w:t xml:space="preserve">Refer to </w:t>
      </w:r>
      <w:r w:rsidRPr="000D4BEC" w:rsidR="006753AB">
        <w:rPr>
          <w:color w:val="0000FF"/>
        </w:rPr>
        <w:t>&lt;SCID/FLSCID/CID/</w:t>
      </w:r>
      <w:proofErr w:type="spellStart"/>
      <w:r w:rsidRPr="000D4BEC" w:rsidR="006753AB">
        <w:rPr>
          <w:color w:val="0000FF"/>
        </w:rPr>
        <w:t>etc</w:t>
      </w:r>
      <w:proofErr w:type="spellEnd"/>
      <w:r w:rsidRPr="000D4BEC" w:rsidR="006753AB">
        <w:rPr>
          <w:color w:val="0000FF"/>
        </w:rPr>
        <w:t>&gt; [?]</w:t>
      </w:r>
      <w:r w:rsidR="006753AB">
        <w:t xml:space="preserve"> to identify the revision applicable to this project.</w:t>
      </w:r>
      <w:r w:rsidR="006753AB">
        <w:rPr>
          <w:color w:val="FF0000"/>
        </w:rPr>
        <w:t>”</w:t>
      </w:r>
    </w:p>
    <w:p w:rsidRPr="00EF5ED3" w:rsidR="00EF5ED3" w:rsidP="00EF5ED3" w:rsidRDefault="00EF5ED3" w14:paraId="43389806" w14:textId="7532690D">
      <w:pPr>
        <w:rPr>
          <w:color w:val="FF0000"/>
        </w:rPr>
      </w:pPr>
      <w:r w:rsidRPr="00EF5ED3">
        <w:rPr>
          <w:color w:val="FF0000"/>
        </w:rPr>
        <w:t xml:space="preserve">Titles must be </w:t>
      </w:r>
      <w:proofErr w:type="gramStart"/>
      <w:r w:rsidRPr="00EF5ED3">
        <w:rPr>
          <w:color w:val="FF0000"/>
        </w:rPr>
        <w:t>exactly the same</w:t>
      </w:r>
      <w:proofErr w:type="gramEnd"/>
      <w:r w:rsidRPr="00EF5ED3">
        <w:rPr>
          <w:color w:val="FF0000"/>
        </w:rPr>
        <w:t xml:space="preserve"> as the title on the reference cover page.  If a typo exists on the title </w:t>
      </w:r>
      <w:proofErr w:type="gramStart"/>
      <w:r w:rsidRPr="00EF5ED3">
        <w:rPr>
          <w:color w:val="FF0000"/>
        </w:rPr>
        <w:t>page</w:t>
      </w:r>
      <w:proofErr w:type="gramEnd"/>
      <w:r w:rsidRPr="00EF5ED3">
        <w:rPr>
          <w:color w:val="FF0000"/>
        </w:rPr>
        <w:t xml:space="preserve"> then that typo should exist on </w:t>
      </w:r>
      <w:r w:rsidR="00B72CE5">
        <w:rPr>
          <w:color w:val="FF0000"/>
        </w:rPr>
        <w:t>the</w:t>
      </w:r>
      <w:r w:rsidRPr="00EF5ED3">
        <w:rPr>
          <w:color w:val="FF0000"/>
        </w:rPr>
        <w:t xml:space="preserve"> reference to that document.  Confusion exists outside Rockwell Collins when titles are not aligned with the provided document.  Differences create doubts to an external reader whether they have received the proper document or if the issue is only with the title.</w:t>
      </w:r>
      <w:r w:rsidRPr="00BD5E0D" w:rsidR="00BD5E0D">
        <w:rPr>
          <w:color w:val="FF0000"/>
        </w:rPr>
        <w:t xml:space="preserve">  Note:  PDM database contains titles which may be different from the actual title and therefore must be checked.</w:t>
      </w:r>
    </w:p>
    <w:p w:rsidRPr="00EF5ED3" w:rsidR="00EF5ED3" w:rsidP="00EF5ED3" w:rsidRDefault="00EF5ED3" w14:paraId="6D2D0282" w14:textId="77777777">
      <w:pPr>
        <w:rPr>
          <w:color w:val="FF0000"/>
        </w:rPr>
      </w:pPr>
      <w:r w:rsidRPr="00EF5ED3">
        <w:rPr>
          <w:color w:val="FF0000"/>
        </w:rPr>
        <w:t xml:space="preserve">Some documents use a date as a version identifier, when a date is listed it should be formatted exactly as listed on the official document.  Dates are written in a wide variety of </w:t>
      </w:r>
      <w:proofErr w:type="gramStart"/>
      <w:r w:rsidRPr="00EF5ED3">
        <w:rPr>
          <w:color w:val="FF0000"/>
        </w:rPr>
        <w:t>formats,</w:t>
      </w:r>
      <w:proofErr w:type="gramEnd"/>
      <w:r w:rsidRPr="00EF5ED3">
        <w:rPr>
          <w:color w:val="FF0000"/>
        </w:rPr>
        <w:t xml:space="preserve"> some projects attempt to use a uniform date format which can result in confusion and errors which is why it is preferred to use the exact formatting as listed on the document.</w:t>
      </w:r>
    </w:p>
    <w:p w:rsidRPr="00B56C47" w:rsidR="00EF5ED3" w:rsidP="00EF5ED3" w:rsidRDefault="00EF5ED3" w14:paraId="1C788D39" w14:textId="7B8FA504">
      <w:pPr>
        <w:rPr>
          <w:color w:val="FF0000"/>
        </w:rPr>
      </w:pPr>
      <w:r w:rsidRPr="00EF5ED3">
        <w:rPr>
          <w:color w:val="FF0000"/>
        </w:rPr>
        <w:t xml:space="preserve">References in this template are listed by identifier (part number &amp; version) followed by the title.  This order was intentional as it is easier for an auditor or reader to cross-check and therefore </w:t>
      </w:r>
      <w:r w:rsidR="004151A1">
        <w:rPr>
          <w:color w:val="FF0000"/>
        </w:rPr>
        <w:t xml:space="preserve">is </w:t>
      </w:r>
      <w:r w:rsidRPr="00EF5ED3">
        <w:rPr>
          <w:color w:val="FF0000"/>
        </w:rPr>
        <w:t xml:space="preserve">preferred.  In </w:t>
      </w:r>
      <w:proofErr w:type="gramStart"/>
      <w:r w:rsidRPr="00EF5ED3">
        <w:rPr>
          <w:color w:val="FF0000"/>
        </w:rPr>
        <w:t>addition</w:t>
      </w:r>
      <w:proofErr w:type="gramEnd"/>
      <w:r w:rsidRPr="00EF5ED3">
        <w:rPr>
          <w:color w:val="FF0000"/>
        </w:rPr>
        <w:t xml:space="preserve"> this approach can reduce cross reference errors.  However, this order of providing references is not required.</w:t>
      </w:r>
    </w:p>
    <w:p w:rsidRPr="00AA379F" w:rsidR="00BF4AFB" w:rsidP="00C64B6A" w:rsidRDefault="00C64B6A" w14:paraId="7E8B1756" w14:textId="11B84F73">
      <w:pPr>
        <w:pStyle w:val="Heading2"/>
      </w:pPr>
      <w:bookmarkStart w:name="_Toc111203793" w:id="45"/>
      <w:r>
        <w:t>Rockwell Collins Documents</w:t>
      </w:r>
      <w:bookmarkEnd w:id="45"/>
    </w:p>
    <w:p w:rsidRPr="00B56C47" w:rsidR="005F5C6E" w:rsidP="00B56C47" w:rsidRDefault="00DE170E" w14:paraId="0E412CB4" w14:textId="7BD3DDB4">
      <w:pPr>
        <w:rPr>
          <w:color w:val="FF0000"/>
        </w:rPr>
      </w:pPr>
      <w:bookmarkStart w:name="_Toc223082017" w:id="46"/>
      <w:bookmarkStart w:name="_Toc223680041" w:id="47"/>
      <w:r w:rsidRPr="00B56C47">
        <w:rPr>
          <w:color w:val="FF0000"/>
        </w:rPr>
        <w:t>It is undesirable to list reference documents which are not SCL released when the plans are complete.  However, some customers insist on identifying documents planned to be created/modified during this project but are not yet released.  Any document which is not released at the time the PHAC is submitted must be clearly identified as not SCL released.  Some possible examples are using an RCPN with a “-TBD” extension or “Rev TBD” and explaining that these identify future documents which are not currently SCL released in section 2.</w:t>
      </w:r>
    </w:p>
    <w:p w:rsidRPr="00AA379F" w:rsidR="00BF4AFB" w:rsidP="0044796D" w:rsidRDefault="001A75EE" w14:paraId="7E8B1758" w14:textId="6A88BC59">
      <w:pPr>
        <w:pStyle w:val="Heading3"/>
      </w:pPr>
      <w:bookmarkStart w:name="_Toc111203794" w:id="48"/>
      <w:bookmarkEnd w:id="46"/>
      <w:bookmarkEnd w:id="47"/>
      <w:r>
        <w:t>General Documents</w:t>
      </w:r>
      <w:bookmarkEnd w:id="48"/>
    </w:p>
    <w:p w:rsidR="008D7110" w:rsidP="008D7110" w:rsidRDefault="008D7110" w14:paraId="15B52408" w14:textId="1AAE9114">
      <w:pPr>
        <w:rPr>
          <w:color w:val="FF0000"/>
        </w:rPr>
      </w:pPr>
      <w:r w:rsidRPr="00A53323">
        <w:rPr>
          <w:color w:val="FF0000"/>
        </w:rPr>
        <w:t xml:space="preserve">This section identifies the applicable Rockwell Collins </w:t>
      </w:r>
      <w:r w:rsidR="0044796D">
        <w:rPr>
          <w:color w:val="FF0000"/>
        </w:rPr>
        <w:t>documents which are applicable to multiple projects</w:t>
      </w:r>
      <w:r w:rsidR="001A75EE">
        <w:rPr>
          <w:color w:val="FF0000"/>
        </w:rPr>
        <w:t xml:space="preserve"> </w:t>
      </w:r>
      <w:r w:rsidRPr="001A75EE" w:rsidR="001A75EE">
        <w:rPr>
          <w:color w:val="FF0000"/>
        </w:rPr>
        <w:t>such as corporate or dep</w:t>
      </w:r>
      <w:r w:rsidR="00FA211C">
        <w:rPr>
          <w:color w:val="FF0000"/>
        </w:rPr>
        <w:t>artment level documents</w:t>
      </w:r>
      <w:r w:rsidRPr="00A53323">
        <w:rPr>
          <w:color w:val="FF0000"/>
        </w:rPr>
        <w:t>.</w:t>
      </w:r>
    </w:p>
    <w:p w:rsidRPr="00B56C47" w:rsidR="001A75EE" w:rsidP="008D7110" w:rsidRDefault="009747A1" w14:paraId="2C65B71D" w14:textId="5D8D04D8">
      <w:pPr>
        <w:rPr>
          <w:color w:val="FF0000"/>
        </w:rPr>
      </w:pPr>
      <w:r w:rsidRPr="009747A1">
        <w:rPr>
          <w:color w:val="FF0000"/>
        </w:rPr>
        <w:t xml:space="preserve">Note:  The purpose of this document is to define the plan to address industry commercial certification considerations with a target audience of external regulatory officials.    References to Rockwell Collins policies/procedures should be minimal in this document.  Rockwell Collins policies/procedures address business expectations which are not aligned with industry commercial certification considerations.  Corporate documents often exceed minimum certification expectations in some areas, and often do not fully meet regulatory configuration management expectations; projects are responsible to address regulatory expectations.  Also, corporate documents typically do not meet FAA data retention expectations; thus if corporate documents are used to satisfy regulatory expectations the project needs address CM expectations (see RC-ENG-P-000 17 Aug </w:t>
      </w:r>
      <w:proofErr w:type="gramStart"/>
      <w:r w:rsidRPr="009747A1">
        <w:rPr>
          <w:color w:val="FF0000"/>
        </w:rPr>
        <w:t>2016  section</w:t>
      </w:r>
      <w:proofErr w:type="gramEnd"/>
      <w:r w:rsidRPr="009747A1">
        <w:rPr>
          <w:color w:val="FF0000"/>
        </w:rPr>
        <w:t xml:space="preserve"> 7.2d).</w:t>
      </w:r>
    </w:p>
    <w:p w:rsidR="00AD5C44" w:rsidP="00AD5C44" w:rsidRDefault="00AD5C44" w14:paraId="7AB9FBE4" w14:textId="77777777">
      <w:pPr>
        <w:pStyle w:val="ListBracket5"/>
        <w:tabs>
          <w:tab w:val="clear" w:pos="954"/>
        </w:tabs>
        <w:ind w:left="720" w:firstLine="0"/>
      </w:pPr>
      <w:bookmarkStart w:name="_Ref199902565" w:id="49"/>
      <w:bookmarkStart w:name="_Ref383439696" w:id="50"/>
    </w:p>
    <w:p w:rsidR="00AD5C44" w:rsidP="00AD5C44" w:rsidRDefault="00AD5C44" w14:paraId="2BB2D6D4" w14:textId="799C42C2">
      <w:pPr>
        <w:pStyle w:val="ListBracket5"/>
        <w:numPr>
          <w:ilvl w:val="0"/>
          <w:numId w:val="21"/>
        </w:numPr>
      </w:pPr>
      <w:r w:rsidRPr="00FB0AED">
        <w:t xml:space="preserve">Rockwell Collins Technical Consistent Process Version 3.2, </w:t>
      </w:r>
      <w:r>
        <w:t>RCPN</w:t>
      </w:r>
      <w:r w:rsidRPr="00FB0AED">
        <w:t xml:space="preserve">  832-8716-009</w:t>
      </w:r>
      <w:bookmarkEnd w:id="49"/>
      <w:bookmarkEnd w:id="50"/>
    </w:p>
    <w:p w:rsidR="00AD5C44" w:rsidP="00AD5C44" w:rsidRDefault="00AD5C44" w14:paraId="06E83A64" w14:textId="77777777">
      <w:pPr>
        <w:pStyle w:val="Reference"/>
        <w:widowControl/>
        <w:numPr>
          <w:ilvl w:val="0"/>
          <w:numId w:val="21"/>
        </w:numPr>
        <w:tabs>
          <w:tab w:val="clear" w:pos="720"/>
          <w:tab w:val="clear" w:pos="1195"/>
          <w:tab w:val="left" w:pos="810"/>
          <w:tab w:val="left" w:pos="1080"/>
        </w:tabs>
        <w:spacing w:before="106" w:line="278" w:lineRule="atLeast"/>
        <w:jc w:val="left"/>
        <w:rPr>
          <w:rFonts w:cs="Arial"/>
        </w:rPr>
      </w:pPr>
      <w:bookmarkStart w:name="_Ref337119886" w:id="51"/>
      <w:bookmarkStart w:name="_Ref383610599" w:id="52"/>
      <w:bookmarkStart w:name="_Ref151777026" w:id="53"/>
      <w:r w:rsidRPr="007260CC">
        <w:rPr>
          <w:rFonts w:cs="Arial"/>
        </w:rPr>
        <w:t>Design Quality Assurance Plan for Hardware, Software and System Development, RCPN 946-5892-100</w:t>
      </w:r>
      <w:bookmarkEnd w:id="51"/>
      <w:bookmarkEnd w:id="52"/>
    </w:p>
    <w:p w:rsidR="00AD5C44" w:rsidP="00AD5C44" w:rsidRDefault="00AD5C44" w14:paraId="1614CAB9" w14:textId="35D2E823">
      <w:pPr>
        <w:pStyle w:val="ListBracket5"/>
        <w:numPr>
          <w:ilvl w:val="0"/>
          <w:numId w:val="21"/>
        </w:numPr>
      </w:pPr>
      <w:bookmarkStart w:name="_Ref155923011" w:id="54"/>
      <w:bookmarkEnd w:id="53"/>
      <w:r w:rsidRPr="00F55E93">
        <w:t xml:space="preserve">Software Configuration Management Plan, </w:t>
      </w:r>
      <w:r>
        <w:t>RCPN</w:t>
      </w:r>
      <w:r w:rsidRPr="00F55E93">
        <w:t xml:space="preserve"> 832-2963-001</w:t>
      </w:r>
      <w:bookmarkEnd w:id="54"/>
    </w:p>
    <w:p w:rsidR="00AD5C44" w:rsidP="00AD5C44" w:rsidRDefault="00AD5C44" w14:paraId="36B1DE1E" w14:textId="77777777">
      <w:pPr>
        <w:pStyle w:val="Reference"/>
        <w:widowControl/>
        <w:numPr>
          <w:ilvl w:val="0"/>
          <w:numId w:val="21"/>
        </w:numPr>
        <w:tabs>
          <w:tab w:val="clear" w:pos="720"/>
          <w:tab w:val="clear" w:pos="1195"/>
          <w:tab w:val="left" w:pos="810"/>
          <w:tab w:val="left" w:pos="1080"/>
        </w:tabs>
        <w:spacing w:before="106" w:line="278" w:lineRule="atLeast"/>
        <w:jc w:val="left"/>
        <w:rPr>
          <w:rFonts w:cs="Arial"/>
        </w:rPr>
      </w:pPr>
      <w:bookmarkStart w:name="_Ref325549736" w:id="55"/>
      <w:r w:rsidRPr="00DE3B0F">
        <w:rPr>
          <w:rFonts w:cs="Arial"/>
        </w:rPr>
        <w:t>Risk Assessment and Oversight for Offshoring</w:t>
      </w:r>
      <w:r>
        <w:rPr>
          <w:rFonts w:cs="Arial"/>
        </w:rPr>
        <w:t xml:space="preserve"> or Activities involving</w:t>
      </w:r>
      <w:r w:rsidRPr="00DE3B0F">
        <w:rPr>
          <w:rFonts w:cs="Arial"/>
        </w:rPr>
        <w:t xml:space="preserve"> Civil Certification</w:t>
      </w:r>
      <w:r>
        <w:rPr>
          <w:rFonts w:cs="Arial"/>
        </w:rPr>
        <w:t>, H</w:t>
      </w:r>
      <w:r w:rsidRPr="00DE3B0F">
        <w:rPr>
          <w:rFonts w:cs="Arial"/>
        </w:rPr>
        <w:t>RC-ENG-P-016</w:t>
      </w:r>
      <w:bookmarkEnd w:id="55"/>
    </w:p>
    <w:p w:rsidR="0064482B" w:rsidP="00AD5C44" w:rsidRDefault="00AD5C44" w14:paraId="0D4D28C8" w14:textId="77777777">
      <w:pPr>
        <w:pStyle w:val="ListBracket5"/>
        <w:numPr>
          <w:ilvl w:val="0"/>
          <w:numId w:val="21"/>
        </w:numPr>
        <w:rPr>
          <w:rFonts w:ascii="Helv" w:hAnsi="Helv" w:cs="Helv"/>
          <w:color w:val="000000"/>
        </w:rPr>
      </w:pPr>
      <w:bookmarkStart w:name="_Ref400699995" w:id="56"/>
      <w:r w:rsidRPr="00366D5A">
        <w:rPr>
          <w:rFonts w:ascii="Helv" w:hAnsi="Helv" w:cs="Helv"/>
          <w:color w:val="000000"/>
        </w:rPr>
        <w:t>Pro Line Fusion® Input Output Common</w:t>
      </w:r>
      <w:r>
        <w:rPr>
          <w:rFonts w:ascii="Helv" w:hAnsi="Helv" w:cs="Helv"/>
          <w:color w:val="000000"/>
        </w:rPr>
        <w:t xml:space="preserve"> </w:t>
      </w:r>
      <w:r w:rsidRPr="006874BC">
        <w:rPr>
          <w:rFonts w:ascii="Helv" w:hAnsi="Helv" w:cs="Helv"/>
          <w:color w:val="000000"/>
        </w:rPr>
        <w:t>Format Interface Definition Document (IOCF</w:t>
      </w:r>
      <w:r>
        <w:rPr>
          <w:rFonts w:ascii="Helv" w:hAnsi="Helv" w:cs="Helv"/>
          <w:color w:val="000000"/>
        </w:rPr>
        <w:t xml:space="preserve"> </w:t>
      </w:r>
      <w:r w:rsidRPr="006874BC">
        <w:rPr>
          <w:rFonts w:ascii="Helv" w:hAnsi="Helv" w:cs="Helv"/>
          <w:color w:val="000000"/>
        </w:rPr>
        <w:t>IDD) Process</w:t>
      </w:r>
      <w:r>
        <w:rPr>
          <w:rFonts w:ascii="Helv" w:hAnsi="Helv" w:cs="Helv"/>
          <w:color w:val="000000"/>
        </w:rPr>
        <w:t xml:space="preserve"> </w:t>
      </w:r>
      <w:r w:rsidRPr="006874BC">
        <w:rPr>
          <w:rFonts w:ascii="Helv" w:hAnsi="Helv" w:cs="Helv"/>
          <w:color w:val="000000"/>
        </w:rPr>
        <w:t>BRS-ENG-P-006</w:t>
      </w:r>
      <w:bookmarkEnd w:id="56"/>
    </w:p>
    <w:p w:rsidRPr="00D909A4" w:rsidR="00AD5C44" w:rsidP="00AD5C44" w:rsidRDefault="0064482B" w14:paraId="60A3069A" w14:textId="02CFA013">
      <w:pPr>
        <w:pStyle w:val="ListBracket5"/>
        <w:numPr>
          <w:ilvl w:val="0"/>
          <w:numId w:val="21"/>
        </w:numPr>
        <w:rPr>
          <w:rFonts w:ascii="Helv" w:hAnsi="Helv" w:cs="Helv"/>
          <w:color w:val="000000"/>
        </w:rPr>
      </w:pPr>
      <w:bookmarkStart w:name="_Ref111051116" w:id="57"/>
      <w:r>
        <w:rPr>
          <w:rFonts w:cs="Arial"/>
        </w:rPr>
        <w:t xml:space="preserve">Change </w:t>
      </w:r>
      <w:r w:rsidRPr="0088612F">
        <w:rPr>
          <w:rFonts w:cs="Arial"/>
        </w:rPr>
        <w:t>Request and CCB Process for the Commercial Systems Data Link Organiz</w:t>
      </w:r>
      <w:r>
        <w:rPr>
          <w:rFonts w:cs="Arial"/>
        </w:rPr>
        <w:t xml:space="preserve">ation Using </w:t>
      </w:r>
      <w:proofErr w:type="gramStart"/>
      <w:r>
        <w:rPr>
          <w:rFonts w:cs="Arial"/>
        </w:rPr>
        <w:t>JIRA ,</w:t>
      </w:r>
      <w:proofErr w:type="gramEnd"/>
      <w:r>
        <w:rPr>
          <w:rFonts w:cs="Arial"/>
        </w:rPr>
        <w:t xml:space="preserve"> RCPN 946-8189-002</w:t>
      </w:r>
      <w:bookmarkEnd w:id="57"/>
      <w:r w:rsidRPr="006874BC" w:rsidR="00AD5C44">
        <w:rPr>
          <w:rFonts w:ascii="Helv" w:hAnsi="Helv" w:cs="Helv"/>
          <w:color w:val="000000"/>
        </w:rPr>
        <w:t xml:space="preserve"> </w:t>
      </w:r>
    </w:p>
    <w:p w:rsidR="00AD5C44" w:rsidP="00AD5C44" w:rsidRDefault="00AD5C44" w14:paraId="1BCBAD60" w14:textId="77777777">
      <w:pPr>
        <w:pStyle w:val="ListParagraph"/>
      </w:pPr>
    </w:p>
    <w:p w:rsidRPr="00AA379F" w:rsidR="00BF4AFB" w:rsidP="00C64B6A" w:rsidRDefault="00C64B6A" w14:paraId="7E8B175A" w14:textId="3627ED17">
      <w:pPr>
        <w:pStyle w:val="Heading3"/>
      </w:pPr>
      <w:bookmarkStart w:name="_Toc111203795" w:id="58"/>
      <w:r>
        <w:t>Project-Specific Documents</w:t>
      </w:r>
      <w:bookmarkEnd w:id="58"/>
    </w:p>
    <w:p w:rsidR="00BF4AFB" w:rsidP="00BF4AFB" w:rsidRDefault="008D7110" w14:paraId="7E8B175B" w14:textId="41626EB4">
      <w:pPr>
        <w:rPr>
          <w:color w:val="FF0000"/>
        </w:rPr>
      </w:pPr>
      <w:bookmarkStart w:name="_Toc223680043" w:id="59"/>
      <w:r w:rsidRPr="00A53323">
        <w:rPr>
          <w:color w:val="FF0000"/>
        </w:rPr>
        <w:t>This section identifies the documents that are specific to the project (</w:t>
      </w:r>
      <w:proofErr w:type="gramStart"/>
      <w:r w:rsidRPr="00A53323">
        <w:rPr>
          <w:color w:val="FF0000"/>
        </w:rPr>
        <w:t>e.g.</w:t>
      </w:r>
      <w:proofErr w:type="gramEnd"/>
      <w:r w:rsidRPr="00A53323">
        <w:rPr>
          <w:color w:val="FF0000"/>
        </w:rPr>
        <w:t xml:space="preserve"> system level documents).</w:t>
      </w:r>
    </w:p>
    <w:p w:rsidR="00EE15C2" w:rsidP="00AD5C44" w:rsidRDefault="00EE15C2" w14:paraId="21C831EB" w14:textId="75DBC798">
      <w:pPr>
        <w:pStyle w:val="ListParagraph"/>
      </w:pPr>
    </w:p>
    <w:p w:rsidRPr="00DB616A" w:rsidR="00AD5C44" w:rsidP="00AD5C44" w:rsidRDefault="00D943F5" w14:paraId="05922568" w14:textId="16C18552">
      <w:pPr>
        <w:pStyle w:val="ListBracket5"/>
        <w:numPr>
          <w:ilvl w:val="0"/>
          <w:numId w:val="21"/>
        </w:numPr>
      </w:pPr>
      <w:r w:rsidRPr="00DB616A">
        <w:rPr>
          <w:rFonts w:cs="Arial"/>
          <w:color w:val="000000"/>
          <w:shd w:val="clear" w:color="auto" w:fill="FFFFFF"/>
        </w:rPr>
        <w:t>Software Development Plan (SDP) for DO-178C Data Link Products</w:t>
      </w:r>
      <w:r w:rsidRPr="00DB616A" w:rsidR="007F4B1F">
        <w:t xml:space="preserve"> (RCPN TBD)</w:t>
      </w:r>
    </w:p>
    <w:p w:rsidR="00AD5C44" w:rsidP="00AD5C44" w:rsidRDefault="00AD5C44" w14:paraId="52B1AD85" w14:textId="064C31DB">
      <w:pPr>
        <w:pStyle w:val="ListBracket5"/>
        <w:numPr>
          <w:ilvl w:val="0"/>
          <w:numId w:val="21"/>
        </w:numPr>
      </w:pPr>
      <w:bookmarkStart w:name="_Ref337650231" w:id="60"/>
      <w:bookmarkStart w:name="_Ref284315005" w:id="61"/>
      <w:bookmarkStart w:name="_Ref301814352" w:id="62"/>
      <w:bookmarkStart w:name="_Ref318793806" w:id="63"/>
      <w:bookmarkStart w:name="_Ref500560975" w:id="64"/>
      <w:bookmarkStart w:name="_Ref526581672" w:id="65"/>
      <w:r>
        <w:t>Coding Standards for C++ Language, RCPN 832-0536-005</w:t>
      </w:r>
      <w:bookmarkEnd w:id="60"/>
      <w:r w:rsidR="007F4B1F">
        <w:t xml:space="preserve"> (RCPN TBD)</w:t>
      </w:r>
    </w:p>
    <w:p w:rsidR="00AD5C44" w:rsidP="00AD5C44" w:rsidRDefault="00AD5C44" w14:paraId="055A9DA3" w14:textId="789015E6">
      <w:pPr>
        <w:pStyle w:val="ListBracket5"/>
        <w:numPr>
          <w:ilvl w:val="0"/>
          <w:numId w:val="21"/>
        </w:numPr>
        <w:rPr>
          <w:highlight w:val="yellow"/>
        </w:rPr>
      </w:pPr>
      <w:bookmarkStart w:name="_Ref337643853" w:id="66"/>
      <w:bookmarkEnd w:id="61"/>
      <w:bookmarkEnd w:id="62"/>
      <w:bookmarkEnd w:id="63"/>
      <w:r w:rsidRPr="00D943F5">
        <w:rPr>
          <w:rFonts w:cs="Microsoft Sans Serif"/>
          <w:highlight w:val="yellow"/>
        </w:rPr>
        <w:t>Application Footprint Document for the Data Link Communications Application (DLCA 6500) 945-8964-</w:t>
      </w:r>
      <w:bookmarkEnd w:id="66"/>
      <w:r w:rsidRPr="00D943F5">
        <w:rPr>
          <w:rFonts w:cs="Microsoft Sans Serif"/>
          <w:highlight w:val="yellow"/>
        </w:rPr>
        <w:t>(XXX)</w:t>
      </w:r>
      <w:r w:rsidRPr="00D943F5" w:rsidR="007F4B1F">
        <w:rPr>
          <w:rFonts w:cs="Microsoft Sans Serif"/>
          <w:highlight w:val="yellow"/>
        </w:rPr>
        <w:t xml:space="preserve"> </w:t>
      </w:r>
      <w:r w:rsidRPr="00D943F5" w:rsidR="007F4B1F">
        <w:rPr>
          <w:highlight w:val="yellow"/>
        </w:rPr>
        <w:t>(RCPN TBD)</w:t>
      </w:r>
    </w:p>
    <w:p w:rsidRPr="00D943F5" w:rsidR="00D943F5" w:rsidP="00AD5C44" w:rsidRDefault="00D943F5" w14:paraId="4AA50FC4" w14:textId="292518F3">
      <w:pPr>
        <w:pStyle w:val="ListBracket5"/>
        <w:numPr>
          <w:ilvl w:val="0"/>
          <w:numId w:val="21"/>
        </w:numPr>
      </w:pPr>
      <w:r w:rsidRPr="00D943F5">
        <w:t>Application Footprint Document for the Airspace Access &amp; Services (</w:t>
      </w:r>
      <w:proofErr w:type="gramStart"/>
      <w:r w:rsidRPr="00D943F5">
        <w:t>AAS)  Data</w:t>
      </w:r>
      <w:proofErr w:type="gramEnd"/>
      <w:r w:rsidRPr="00D943F5">
        <w:t xml:space="preserve"> Link Communications Application (DLCA-6510) System</w:t>
      </w:r>
    </w:p>
    <w:p w:rsidR="00AD5C44" w:rsidP="00AD5C44" w:rsidRDefault="00AD5C44" w14:paraId="005E3349" w14:textId="588C3EC4">
      <w:pPr>
        <w:pStyle w:val="ListBracket5"/>
        <w:numPr>
          <w:ilvl w:val="0"/>
          <w:numId w:val="21"/>
        </w:numPr>
      </w:pPr>
      <w:bookmarkStart w:name="_Ref319715544" w:id="67"/>
      <w:bookmarkStart w:name="_Ref382304573" w:id="68"/>
      <w:r w:rsidRPr="00B362F3">
        <w:t>High</w:t>
      </w:r>
      <w:bookmarkEnd w:id="67"/>
      <w:bookmarkEnd w:id="68"/>
      <w:r w:rsidRPr="00D943F5" w:rsidR="00D943F5">
        <w:t xml:space="preserve">-Level Software </w:t>
      </w:r>
      <w:r w:rsidR="00D943F5">
        <w:t xml:space="preserve">Requirements </w:t>
      </w:r>
      <w:r w:rsidRPr="00D943F5" w:rsidR="00D943F5">
        <w:t>for the Airspace Access &amp; Services (AAS) Data Link Communication Application (DLCA)</w:t>
      </w:r>
      <w:r w:rsidR="007F4B1F">
        <w:t xml:space="preserve"> (RCPN TBD)</w:t>
      </w:r>
    </w:p>
    <w:p w:rsidRPr="00B26E58" w:rsidR="00D943F5" w:rsidP="00AD5C44" w:rsidRDefault="00D943F5" w14:paraId="1FB5BCDD" w14:textId="30091F58">
      <w:pPr>
        <w:pStyle w:val="ListBracket5"/>
        <w:numPr>
          <w:ilvl w:val="0"/>
          <w:numId w:val="21"/>
        </w:numPr>
      </w:pPr>
      <w:r>
        <w:t xml:space="preserve"> </w:t>
      </w:r>
      <w:r w:rsidRPr="00D943F5">
        <w:t>Low-Level Software Requirements for the Airspace Access &amp; Services (AAS) Data Link Communication Application (DLCA)</w:t>
      </w:r>
    </w:p>
    <w:p w:rsidRPr="00D943F5" w:rsidR="00AD5C44" w:rsidP="00AD5C44" w:rsidRDefault="00AD5C44" w14:paraId="38E22C6B" w14:textId="38C99252">
      <w:pPr>
        <w:pStyle w:val="ListBracket5"/>
        <w:numPr>
          <w:ilvl w:val="0"/>
          <w:numId w:val="21"/>
        </w:numPr>
        <w:rPr>
          <w:highlight w:val="yellow"/>
        </w:rPr>
      </w:pPr>
      <w:bookmarkStart w:name="_Ref301868561" w:id="69"/>
      <w:bookmarkStart w:name="_Ref199831828" w:id="70"/>
      <w:bookmarkStart w:name="_Ref382304600" w:id="71"/>
      <w:bookmarkEnd w:id="64"/>
      <w:bookmarkEnd w:id="65"/>
      <w:r w:rsidRPr="00D943F5">
        <w:rPr>
          <w:highlight w:val="yellow"/>
        </w:rPr>
        <w:t>Software Requirements Specification (SRS) for the Data Link Communications Application (DLCA) Future Air Navigation System (FANS-1/A), RCPN 945-0516-</w:t>
      </w:r>
      <w:bookmarkEnd w:id="69"/>
      <w:bookmarkEnd w:id="70"/>
      <w:r w:rsidRPr="00D943F5">
        <w:rPr>
          <w:highlight w:val="yellow"/>
        </w:rPr>
        <w:t>(XXX)</w:t>
      </w:r>
      <w:bookmarkEnd w:id="71"/>
      <w:r w:rsidRPr="00D943F5" w:rsidR="007F4B1F">
        <w:rPr>
          <w:highlight w:val="yellow"/>
        </w:rPr>
        <w:t xml:space="preserve"> (RCPN TBD)</w:t>
      </w:r>
    </w:p>
    <w:p w:rsidRPr="00D943F5" w:rsidR="00AD5C44" w:rsidP="00AD5C44" w:rsidRDefault="00AD5C44" w14:paraId="57CEE7DA" w14:textId="03A8C99D">
      <w:pPr>
        <w:pStyle w:val="ListBracket5"/>
        <w:numPr>
          <w:ilvl w:val="0"/>
          <w:numId w:val="21"/>
        </w:numPr>
        <w:rPr>
          <w:highlight w:val="yellow"/>
        </w:rPr>
      </w:pPr>
      <w:bookmarkStart w:name="_Ref301868563" w:id="72"/>
      <w:bookmarkStart w:name="_Ref150995420" w:id="73"/>
      <w:bookmarkStart w:name="_Ref153691351" w:id="74"/>
      <w:bookmarkStart w:name="_Ref199831831" w:id="75"/>
      <w:bookmarkStart w:name="_Ref382304703" w:id="76"/>
      <w:r w:rsidRPr="00D943F5">
        <w:rPr>
          <w:highlight w:val="yellow"/>
        </w:rPr>
        <w:t>Software Requirement Specification (SRS) for Common System Services Data Link Communication Application (DLCA), RCPN 945-0592-</w:t>
      </w:r>
      <w:bookmarkEnd w:id="72"/>
      <w:bookmarkEnd w:id="73"/>
      <w:bookmarkEnd w:id="74"/>
      <w:bookmarkEnd w:id="75"/>
      <w:r w:rsidRPr="00D943F5">
        <w:rPr>
          <w:highlight w:val="yellow"/>
        </w:rPr>
        <w:t>(XXX)</w:t>
      </w:r>
      <w:bookmarkEnd w:id="76"/>
      <w:r w:rsidRPr="00D943F5" w:rsidR="007F4B1F">
        <w:rPr>
          <w:highlight w:val="yellow"/>
        </w:rPr>
        <w:t xml:space="preserve"> (RCPN TBD)</w:t>
      </w:r>
    </w:p>
    <w:p w:rsidRPr="00D943F5" w:rsidR="00AD5C44" w:rsidP="00AD5C44" w:rsidRDefault="00AD5C44" w14:paraId="37A17C66" w14:textId="4915AA2D">
      <w:pPr>
        <w:pStyle w:val="ListBracket5"/>
        <w:numPr>
          <w:ilvl w:val="0"/>
          <w:numId w:val="21"/>
        </w:numPr>
        <w:rPr>
          <w:highlight w:val="yellow"/>
        </w:rPr>
      </w:pPr>
      <w:bookmarkStart w:name="_Ref301317529" w:id="77"/>
      <w:bookmarkStart w:name="_Ref382304718" w:id="78"/>
      <w:r w:rsidRPr="00D943F5">
        <w:rPr>
          <w:highlight w:val="yellow"/>
        </w:rPr>
        <w:t>Software Requirements Specification (SRS) for Aeronautical Telecommunication Network Context Management (CM) And Controller Pilot Data Link Communication (CPDLC), RCPN 945-0591-</w:t>
      </w:r>
      <w:bookmarkEnd w:id="77"/>
      <w:r w:rsidRPr="00D943F5">
        <w:rPr>
          <w:highlight w:val="yellow"/>
        </w:rPr>
        <w:t>(XXX)</w:t>
      </w:r>
      <w:bookmarkEnd w:id="78"/>
      <w:r w:rsidRPr="00D943F5" w:rsidR="007F4B1F">
        <w:rPr>
          <w:highlight w:val="yellow"/>
        </w:rPr>
        <w:t xml:space="preserve"> (RCPN TBD)</w:t>
      </w:r>
    </w:p>
    <w:p w:rsidRPr="00D943F5" w:rsidR="00AD5C44" w:rsidP="00AD5C44" w:rsidRDefault="00AD5C44" w14:paraId="492E259A" w14:textId="135491F0">
      <w:pPr>
        <w:pStyle w:val="ListBracket5"/>
        <w:numPr>
          <w:ilvl w:val="0"/>
          <w:numId w:val="21"/>
        </w:numPr>
        <w:rPr>
          <w:highlight w:val="yellow"/>
        </w:rPr>
      </w:pPr>
      <w:bookmarkStart w:name="_Ref316199790" w:id="79"/>
      <w:bookmarkStart w:name="_Ref382304668" w:id="80"/>
      <w:r w:rsidRPr="00D943F5">
        <w:rPr>
          <w:highlight w:val="yellow"/>
        </w:rPr>
        <w:t>Software Requirement Specification (SRS) for DLCA-6500 Human Machine Interface (HMI), RCPN 945-0517-</w:t>
      </w:r>
      <w:bookmarkEnd w:id="79"/>
      <w:bookmarkEnd w:id="80"/>
      <w:r w:rsidRPr="00D943F5">
        <w:rPr>
          <w:highlight w:val="yellow"/>
        </w:rPr>
        <w:t>(XXX)</w:t>
      </w:r>
      <w:r w:rsidRPr="00D943F5" w:rsidR="007F4B1F">
        <w:rPr>
          <w:highlight w:val="yellow"/>
        </w:rPr>
        <w:t xml:space="preserve"> (RCPN TBD)</w:t>
      </w:r>
    </w:p>
    <w:p w:rsidR="00AD5C44" w:rsidP="00AD5C44" w:rsidRDefault="00AD5C44" w14:paraId="0A6568E7" w14:textId="7A610F2C">
      <w:pPr>
        <w:pStyle w:val="ListBracket5"/>
        <w:numPr>
          <w:ilvl w:val="0"/>
          <w:numId w:val="21"/>
        </w:numPr>
      </w:pPr>
      <w:bookmarkStart w:name="_Ref199916421" w:id="81"/>
      <w:bookmarkStart w:name="_Ref301785705" w:id="82"/>
      <w:r>
        <w:t>I</w:t>
      </w:r>
      <w:bookmarkEnd w:id="81"/>
      <w:bookmarkEnd w:id="82"/>
      <w:r w:rsidRPr="00D943F5" w:rsidR="00D943F5">
        <w:t>nput/Output Common Format (IOCF) Interface Definition Document for Airspace Access &amp; Services (AAS) Data Link Communication Application (DLCA)</w:t>
      </w:r>
      <w:r w:rsidR="007F4B1F">
        <w:t xml:space="preserve"> (RCPN TBD)</w:t>
      </w:r>
    </w:p>
    <w:p w:rsidR="00AD5C44" w:rsidP="00AD5C44" w:rsidRDefault="00AD5C44" w14:paraId="6F76253B" w14:textId="62B0169F">
      <w:pPr>
        <w:pStyle w:val="ListBracket5"/>
        <w:numPr>
          <w:ilvl w:val="0"/>
          <w:numId w:val="21"/>
        </w:numPr>
      </w:pPr>
      <w:bookmarkStart w:name="_Ref316203264" w:id="83"/>
      <w:r w:rsidRPr="00A50C5A">
        <w:t>S</w:t>
      </w:r>
      <w:bookmarkEnd w:id="83"/>
      <w:r w:rsidRPr="00D943F5" w:rsidR="00D943F5">
        <w:t>oftware Design Document (SDD) for the Airspace Access &amp; Services (AAS) Data Link Communication Application (DLCA)</w:t>
      </w:r>
      <w:r w:rsidR="007F4B1F">
        <w:t xml:space="preserve"> (RCPN TBD)</w:t>
      </w:r>
    </w:p>
    <w:p w:rsidR="00AD5C44" w:rsidP="00AD5C44" w:rsidRDefault="00AD5C44" w14:paraId="227F34EF" w14:textId="6D808877">
      <w:pPr>
        <w:pStyle w:val="ListBracket5"/>
        <w:numPr>
          <w:ilvl w:val="0"/>
          <w:numId w:val="21"/>
        </w:numPr>
      </w:pPr>
      <w:bookmarkStart w:name="_Hlt526732126" w:id="84"/>
      <w:bookmarkStart w:name="_Hlt526732707" w:id="85"/>
      <w:bookmarkStart w:name="_Hlt526731716" w:id="86"/>
      <w:bookmarkStart w:name="_Hlt526234995" w:id="87"/>
      <w:bookmarkStart w:name="_Hlt526581531" w:id="88"/>
      <w:bookmarkStart w:name="_Ref324399722" w:id="89"/>
      <w:bookmarkStart w:name="_Ref383440742" w:id="90"/>
      <w:bookmarkStart w:name="_Ref151456700" w:id="91"/>
      <w:bookmarkStart w:name="_Ref301184380" w:id="92"/>
      <w:bookmarkStart w:name="_Ref382304809" w:id="93"/>
      <w:bookmarkEnd w:id="84"/>
      <w:bookmarkEnd w:id="85"/>
      <w:bookmarkEnd w:id="86"/>
      <w:bookmarkEnd w:id="87"/>
      <w:bookmarkEnd w:id="88"/>
      <w:r>
        <w:t>Computer Program Configuration Item for the Data Link Communication Application (</w:t>
      </w:r>
      <w:r w:rsidRPr="00B362F3">
        <w:t>DLCA-6500</w:t>
      </w:r>
      <w:r>
        <w:t>)</w:t>
      </w:r>
      <w:r w:rsidRPr="00B362F3">
        <w:t xml:space="preserve"> with A661 </w:t>
      </w:r>
      <w:r>
        <w:t>for Human Machine Interface (</w:t>
      </w:r>
      <w:r w:rsidRPr="00B362F3">
        <w:t>HMI</w:t>
      </w:r>
      <w:r>
        <w:t>)</w:t>
      </w:r>
      <w:r w:rsidRPr="00B362F3">
        <w:t xml:space="preserve"> </w:t>
      </w:r>
      <w:r>
        <w:t xml:space="preserve">RCPN </w:t>
      </w:r>
      <w:r w:rsidRPr="00B362F3">
        <w:t>096-636</w:t>
      </w:r>
      <w:r>
        <w:t>3</w:t>
      </w:r>
      <w:r w:rsidRPr="00B362F3">
        <w:t>-</w:t>
      </w:r>
      <w:bookmarkEnd w:id="89"/>
      <w:r>
        <w:t>(XXX)</w:t>
      </w:r>
      <w:bookmarkEnd w:id="90"/>
      <w:r w:rsidR="007F4B1F">
        <w:t xml:space="preserve"> (RCPN TBD)</w:t>
      </w:r>
    </w:p>
    <w:p w:rsidR="00AD5C44" w:rsidP="00AD5C44" w:rsidRDefault="00AD5C44" w14:paraId="051E68E7" w14:textId="77777777">
      <w:pPr>
        <w:pStyle w:val="ListBracket5"/>
        <w:numPr>
          <w:ilvl w:val="0"/>
          <w:numId w:val="21"/>
        </w:numPr>
      </w:pPr>
      <w:bookmarkStart w:name="_Ref383456134" w:id="94"/>
      <w:r>
        <w:t>Computer Program Configuration Item (CPCI) for the Data Link Communication Application (</w:t>
      </w:r>
      <w:r w:rsidRPr="00487687">
        <w:rPr>
          <w:highlight w:val="yellow"/>
        </w:rPr>
        <w:t>DLCA-6500</w:t>
      </w:r>
      <w:r>
        <w:t>) Core Software Library,</w:t>
      </w:r>
      <w:r w:rsidRPr="00434A3E">
        <w:t xml:space="preserve"> </w:t>
      </w:r>
      <w:r>
        <w:t>RCPN</w:t>
      </w:r>
      <w:r w:rsidRPr="00434A3E">
        <w:t xml:space="preserve"> </w:t>
      </w:r>
      <w:bookmarkEnd w:id="91"/>
      <w:r w:rsidRPr="00AD344A">
        <w:t>096-2550-</w:t>
      </w:r>
      <w:bookmarkEnd w:id="92"/>
      <w:r>
        <w:t>(XXX)</w:t>
      </w:r>
      <w:bookmarkStart w:name="_Ref337651364" w:id="95"/>
      <w:bookmarkStart w:name="_Ref382304865" w:id="96"/>
      <w:bookmarkEnd w:id="93"/>
      <w:bookmarkEnd w:id="94"/>
    </w:p>
    <w:p w:rsidR="00AD5C44" w:rsidP="00AD5C44" w:rsidRDefault="00AD5C44" w14:paraId="7AAB229B" w14:textId="5E13D61D">
      <w:pPr>
        <w:pStyle w:val="ListBracket5"/>
        <w:numPr>
          <w:ilvl w:val="0"/>
          <w:numId w:val="21"/>
        </w:numPr>
      </w:pPr>
      <w:bookmarkStart w:name="_Ref383440301" w:id="97"/>
      <w:r>
        <w:t>Computer Program Configuration (CPCI) for the Data Link Communication Application (</w:t>
      </w:r>
      <w:r w:rsidRPr="00487687">
        <w:rPr>
          <w:highlight w:val="yellow"/>
        </w:rPr>
        <w:t>DLCA-6500</w:t>
      </w:r>
      <w:r>
        <w:t>) Message Library, RCPN 096-6864-</w:t>
      </w:r>
      <w:bookmarkEnd w:id="95"/>
      <w:r>
        <w:t>(XXX)</w:t>
      </w:r>
      <w:bookmarkEnd w:id="96"/>
      <w:bookmarkEnd w:id="97"/>
      <w:r w:rsidR="007F4B1F">
        <w:t xml:space="preserve"> (RCPN TBD)</w:t>
      </w:r>
    </w:p>
    <w:p w:rsidR="00AD5C44" w:rsidP="00AD5C44" w:rsidRDefault="00AD5C44" w14:paraId="125B9976" w14:textId="16017EBE">
      <w:pPr>
        <w:pStyle w:val="ListBracket5"/>
        <w:numPr>
          <w:ilvl w:val="0"/>
          <w:numId w:val="21"/>
        </w:numPr>
      </w:pPr>
      <w:bookmarkStart w:name="_Ref291587448" w:id="98"/>
      <w:bookmarkStart w:name="_Ref382397219" w:id="99"/>
      <w:r>
        <w:t>C</w:t>
      </w:r>
      <w:bookmarkEnd w:id="98"/>
      <w:bookmarkEnd w:id="99"/>
      <w:r w:rsidRPr="00C76537" w:rsidR="00C76537">
        <w:t>omputer Program Configuration Item (CPCI) for the Airspace Access &amp; Services (AAS) Data Link Communication Application (DLCA) XML I/O Configuration File</w:t>
      </w:r>
      <w:r w:rsidR="007F4B1F">
        <w:t xml:space="preserve"> (RCPN TBD)</w:t>
      </w:r>
    </w:p>
    <w:p w:rsidR="00AD5C44" w:rsidP="00AD5C44" w:rsidRDefault="00AD5C44" w14:paraId="5F1AEECD" w14:textId="734DE2E3">
      <w:pPr>
        <w:pStyle w:val="ListBracket5"/>
        <w:numPr>
          <w:ilvl w:val="0"/>
          <w:numId w:val="21"/>
        </w:numPr>
      </w:pPr>
      <w:bookmarkStart w:name="_Ref293750547" w:id="100"/>
      <w:bookmarkStart w:name="_Ref382397331" w:id="101"/>
      <w:r>
        <w:t>C</w:t>
      </w:r>
      <w:bookmarkEnd w:id="100"/>
      <w:bookmarkEnd w:id="101"/>
      <w:r w:rsidRPr="00C76537" w:rsidR="00C76537">
        <w:t>omputer Program Configuration Item (CPCI) for the Airspace Access &amp; Services (AAS) Data Link Communication Application (DLCA) XML Default ATN Addresses</w:t>
      </w:r>
      <w:r w:rsidR="007F4B1F">
        <w:t xml:space="preserve"> (RCPN TBD)</w:t>
      </w:r>
    </w:p>
    <w:p w:rsidRPr="008B2E3C" w:rsidR="00AD5C44" w:rsidP="00AD5C44" w:rsidRDefault="00AD5C44" w14:paraId="27480B63" w14:textId="3B9B86E4">
      <w:pPr>
        <w:pStyle w:val="ListBracket5"/>
        <w:numPr>
          <w:ilvl w:val="0"/>
          <w:numId w:val="21"/>
        </w:numPr>
        <w:rPr>
          <w:rFonts w:cs="Arial"/>
        </w:rPr>
      </w:pPr>
      <w:bookmarkStart w:name="_Ref383440553" w:id="102"/>
      <w:r w:rsidRPr="008B2E3C">
        <w:rPr>
          <w:rFonts w:cs="Arial"/>
        </w:rPr>
        <w:t>C</w:t>
      </w:r>
      <w:bookmarkEnd w:id="102"/>
      <w:r w:rsidRPr="00C76537" w:rsidR="00C76537">
        <w:rPr>
          <w:rFonts w:cs="Arial"/>
        </w:rPr>
        <w:t>omputer Program Configuration Item (CPCI) for the Airspace Access &amp; Services (AAS) Data Link Communication Application (DLCA) XML General Configuration File</w:t>
      </w:r>
      <w:r w:rsidR="007F4B1F">
        <w:rPr>
          <w:rFonts w:cs="Arial"/>
          <w:color w:val="232020"/>
        </w:rPr>
        <w:t xml:space="preserve"> </w:t>
      </w:r>
      <w:r w:rsidR="007F4B1F">
        <w:t>(RCPN TBD)</w:t>
      </w:r>
    </w:p>
    <w:p w:rsidR="00AD5C44" w:rsidP="00AD5C44" w:rsidRDefault="00AD5C44" w14:paraId="11E9916F" w14:textId="15693E9A">
      <w:pPr>
        <w:pStyle w:val="ListBracket5"/>
        <w:numPr>
          <w:ilvl w:val="0"/>
          <w:numId w:val="21"/>
        </w:numPr>
      </w:pPr>
      <w:bookmarkStart w:name="_Ref153695487" w:id="103"/>
      <w:bookmarkStart w:name="_Ref165085310" w:id="104"/>
      <w:bookmarkStart w:name="_Ref199915507" w:id="105"/>
      <w:r>
        <w:t>S</w:t>
      </w:r>
      <w:bookmarkEnd w:id="103"/>
      <w:bookmarkEnd w:id="104"/>
      <w:bookmarkEnd w:id="105"/>
      <w:r w:rsidRPr="00C76537" w:rsidR="00C76537">
        <w:t>oftware Verification Procedures and Results (SVPR) for the Airspace Access &amp; Services (AAS) Data Link Communication Application (DLCA)</w:t>
      </w:r>
      <w:r w:rsidR="007F4B1F">
        <w:t xml:space="preserve"> (RCPN TBD)</w:t>
      </w:r>
    </w:p>
    <w:p w:rsidRPr="00874772" w:rsidR="00AD5C44" w:rsidP="00AD5C44" w:rsidRDefault="00AD5C44" w14:paraId="487D1934" w14:textId="5035E613">
      <w:pPr>
        <w:pStyle w:val="ListBracket5"/>
        <w:numPr>
          <w:ilvl w:val="0"/>
          <w:numId w:val="21"/>
        </w:numPr>
      </w:pPr>
      <w:bookmarkStart w:name="_Ref151456847" w:id="106"/>
      <w:bookmarkStart w:name="OLE_LINK9" w:id="107"/>
      <w:bookmarkStart w:name="_Ref151779136" w:id="108"/>
      <w:bookmarkStart w:name="_Ref153934093" w:id="109"/>
      <w:bookmarkStart w:name="_Ref161974582" w:id="110"/>
      <w:bookmarkStart w:name="_Ref46916675" w:id="111"/>
      <w:r w:rsidRPr="00874772">
        <w:t xml:space="preserve">Software Accomplishment Summary for the </w:t>
      </w:r>
      <w:r w:rsidRPr="00487687">
        <w:rPr>
          <w:highlight w:val="yellow"/>
        </w:rPr>
        <w:t>DLCA</w:t>
      </w:r>
      <w:bookmarkEnd w:id="106"/>
      <w:bookmarkEnd w:id="107"/>
      <w:r w:rsidRPr="00487687">
        <w:rPr>
          <w:highlight w:val="yellow"/>
        </w:rPr>
        <w:t>-6500</w:t>
      </w:r>
      <w:r w:rsidRPr="00874772">
        <w:t xml:space="preserve">, </w:t>
      </w:r>
      <w:bookmarkEnd w:id="108"/>
      <w:r w:rsidRPr="00874772">
        <w:t xml:space="preserve">RCPN </w:t>
      </w:r>
      <w:bookmarkEnd w:id="109"/>
      <w:bookmarkEnd w:id="110"/>
      <w:r w:rsidRPr="00874772">
        <w:t>945-0519</w:t>
      </w:r>
      <w:bookmarkEnd w:id="111"/>
      <w:r>
        <w:t>-(XXX)</w:t>
      </w:r>
      <w:r w:rsidR="007F4B1F">
        <w:t xml:space="preserve"> (RCPN TBD)</w:t>
      </w:r>
    </w:p>
    <w:p w:rsidR="00AD5C44" w:rsidP="00AD5C44" w:rsidRDefault="00C76537" w14:paraId="023CBD7B" w14:textId="40B98801">
      <w:pPr>
        <w:pStyle w:val="ListBracket5"/>
        <w:numPr>
          <w:ilvl w:val="0"/>
          <w:numId w:val="21"/>
        </w:numPr>
      </w:pPr>
      <w:r w:rsidRPr="00C76537">
        <w:t>Airspace Access &amp; Services (AAS) Data Link Communication Application (DLCA) Software Top Level (FANS/ATN Dual Stack</w:t>
      </w:r>
      <w:r w:rsidR="007F4B1F">
        <w:t xml:space="preserve"> (RCPN TBD)</w:t>
      </w:r>
    </w:p>
    <w:p w:rsidRPr="005018B9" w:rsidR="00AD5C44" w:rsidP="00AD5C44" w:rsidRDefault="00AD5C44" w14:paraId="6F3DC623" w14:textId="7D759B08">
      <w:pPr>
        <w:pStyle w:val="ListBracket5"/>
        <w:numPr>
          <w:ilvl w:val="0"/>
          <w:numId w:val="21"/>
        </w:numPr>
      </w:pPr>
      <w:bookmarkStart w:name="_Ref337737941" w:id="112"/>
      <w:r w:rsidRPr="00C455B5">
        <w:rPr>
          <w:rFonts w:cs="Arial"/>
        </w:rPr>
        <w:t xml:space="preserve">Data Link Products Peer Review </w:t>
      </w:r>
      <w:proofErr w:type="gramStart"/>
      <w:r w:rsidRPr="00C455B5">
        <w:rPr>
          <w:rFonts w:cs="Arial"/>
        </w:rPr>
        <w:t>Checklists,  RCPN</w:t>
      </w:r>
      <w:proofErr w:type="gramEnd"/>
      <w:r w:rsidRPr="00C455B5">
        <w:rPr>
          <w:rFonts w:cs="Arial"/>
        </w:rPr>
        <w:t xml:space="preserve"> 963-9782-100</w:t>
      </w:r>
      <w:bookmarkEnd w:id="112"/>
      <w:r w:rsidR="007F4B1F">
        <w:rPr>
          <w:rFonts w:cs="Arial"/>
        </w:rPr>
        <w:t xml:space="preserve"> </w:t>
      </w:r>
      <w:r w:rsidR="007F4B1F">
        <w:t>(RCPN TBD)</w:t>
      </w:r>
    </w:p>
    <w:p w:rsidR="00AD5C44" w:rsidP="00AD5C44" w:rsidRDefault="00AD5C44" w14:paraId="2FE71E3C" w14:textId="037D4A57">
      <w:pPr>
        <w:pStyle w:val="ListBracket5"/>
        <w:numPr>
          <w:ilvl w:val="0"/>
          <w:numId w:val="21"/>
        </w:numPr>
      </w:pPr>
      <w:bookmarkStart w:name="_Ref368646883" w:id="113"/>
      <w:bookmarkStart w:name="_Ref45882984" w:id="114"/>
      <w:r w:rsidRPr="000A1D38">
        <w:t>Peer Review Method Using P</w:t>
      </w:r>
      <w:r>
        <w:t>REP</w:t>
      </w:r>
      <w:r w:rsidRPr="000A1D38">
        <w:t xml:space="preserve"> for the </w:t>
      </w:r>
      <w:r>
        <w:t xml:space="preserve">Commercial </w:t>
      </w:r>
      <w:r w:rsidRPr="000A1D38">
        <w:t>System</w:t>
      </w:r>
      <w:r>
        <w:t>s</w:t>
      </w:r>
      <w:r w:rsidRPr="000A1D38">
        <w:t xml:space="preserve"> </w:t>
      </w:r>
      <w:r>
        <w:t>Data Link Organization</w:t>
      </w:r>
      <w:r w:rsidRPr="000A1D38">
        <w:t>, RCPN 945-9104-</w:t>
      </w:r>
      <w:r>
        <w:t>(</w:t>
      </w:r>
      <w:bookmarkEnd w:id="113"/>
      <w:bookmarkEnd w:id="114"/>
      <w:r>
        <w:t>XXX)</w:t>
      </w:r>
      <w:r w:rsidR="007F4B1F">
        <w:t xml:space="preserve"> (RCPN TBD)</w:t>
      </w:r>
    </w:p>
    <w:p w:rsidR="00AD5C44" w:rsidP="00AD5C44" w:rsidRDefault="00AD5C44" w14:paraId="507FB565" w14:textId="357EFC93">
      <w:pPr>
        <w:pStyle w:val="ListBracket5"/>
        <w:numPr>
          <w:ilvl w:val="0"/>
          <w:numId w:val="21"/>
        </w:numPr>
      </w:pPr>
      <w:bookmarkStart w:name="_Ref383349408" w:id="115"/>
      <w:proofErr w:type="spellStart"/>
      <w:r>
        <w:t>CoRE</w:t>
      </w:r>
      <w:proofErr w:type="spellEnd"/>
      <w:r>
        <w:t xml:space="preserve"> Platform Software Accomplishment Summary, RCPN 815-0524-(XXX)</w:t>
      </w:r>
      <w:bookmarkEnd w:id="115"/>
      <w:r w:rsidR="007F4B1F">
        <w:t xml:space="preserve"> (RCPN TBD)</w:t>
      </w:r>
    </w:p>
    <w:p w:rsidR="00AD5C44" w:rsidP="00AD5C44" w:rsidRDefault="00AD5C44" w14:paraId="4E5EB61D" w14:textId="65C89925">
      <w:pPr>
        <w:pStyle w:val="ListBracket5"/>
        <w:numPr>
          <w:ilvl w:val="0"/>
          <w:numId w:val="21"/>
        </w:numPr>
      </w:pPr>
      <w:bookmarkStart w:name="_Ref383697241" w:id="116"/>
      <w:bookmarkStart w:name="_Ref383349608" w:id="117"/>
      <w:r>
        <w:t>LynxOS-178 Software Accomplishment Summary, AAN-1161-02-(XXX)</w:t>
      </w:r>
      <w:bookmarkEnd w:id="116"/>
      <w:r w:rsidR="007F4B1F">
        <w:t xml:space="preserve"> (RCPN TBD)</w:t>
      </w:r>
    </w:p>
    <w:p w:rsidR="00AD5C44" w:rsidP="00AD5C44" w:rsidRDefault="00AD5C44" w14:paraId="227D48E2" w14:textId="5B1EB571">
      <w:pPr>
        <w:pStyle w:val="ListBracket5"/>
        <w:numPr>
          <w:ilvl w:val="0"/>
          <w:numId w:val="21"/>
        </w:numPr>
      </w:pPr>
      <w:bookmarkStart w:name="_Ref383349650" w:id="118"/>
      <w:bookmarkEnd w:id="117"/>
      <w:r>
        <w:t>Software Accomplishment Summary (SAS) for the Protocol Manager Application (</w:t>
      </w:r>
      <w:r w:rsidRPr="00487687">
        <w:rPr>
          <w:highlight w:val="yellow"/>
        </w:rPr>
        <w:t>PMA-6000</w:t>
      </w:r>
      <w:r>
        <w:t>), RCPN 963-6390-(XXX)</w:t>
      </w:r>
      <w:bookmarkEnd w:id="118"/>
      <w:r w:rsidR="007F4B1F">
        <w:t xml:space="preserve"> (RCPN TBD)</w:t>
      </w:r>
    </w:p>
    <w:p w:rsidR="00AD5C44" w:rsidP="00AD5C44" w:rsidRDefault="00AD5C44" w14:paraId="3B61D17B" w14:textId="234DF76A">
      <w:pPr>
        <w:pStyle w:val="ListBracket5"/>
        <w:numPr>
          <w:ilvl w:val="0"/>
          <w:numId w:val="21"/>
        </w:numPr>
      </w:pPr>
      <w:bookmarkStart w:name="_Ref383349794" w:id="119"/>
      <w:r>
        <w:t>Software Accomplishment Summary (SAS) for the AFDX-ASL, RCPN 815-9675-(XXX)</w:t>
      </w:r>
      <w:bookmarkEnd w:id="119"/>
      <w:r w:rsidR="007F4B1F">
        <w:t xml:space="preserve"> (RCPN TBD)</w:t>
      </w:r>
    </w:p>
    <w:p w:rsidR="00AD5C44" w:rsidP="00AD5C44" w:rsidRDefault="00AD5C44" w14:paraId="32AE2B2F" w14:textId="46C57CDE">
      <w:pPr>
        <w:pStyle w:val="ListBracket5"/>
        <w:numPr>
          <w:ilvl w:val="0"/>
          <w:numId w:val="21"/>
        </w:numPr>
      </w:pPr>
      <w:bookmarkStart w:name="_Ref383349943" w:id="120"/>
      <w:r>
        <w:t>Plan for Software Aspect of Certification for the Pro Line Fusion ARINC-661 Graphics Server and ARINC 661 Application Programming Interface, RCPN 963-9111-008</w:t>
      </w:r>
      <w:bookmarkEnd w:id="120"/>
      <w:r w:rsidR="007F4B1F">
        <w:t xml:space="preserve"> (RCPN TBD)</w:t>
      </w:r>
    </w:p>
    <w:p w:rsidR="00AD5C44" w:rsidP="00AD5C44" w:rsidRDefault="00AD5C44" w14:paraId="5EBB7932" w14:textId="37A67B40">
      <w:pPr>
        <w:pStyle w:val="ListBracket5"/>
        <w:numPr>
          <w:ilvl w:val="0"/>
          <w:numId w:val="21"/>
        </w:numPr>
      </w:pPr>
      <w:bookmarkStart w:name="_Ref383690341" w:id="121"/>
      <w:r>
        <w:t xml:space="preserve">Computer Program Configuration Item (CPCI) for the Support Files for the </w:t>
      </w:r>
      <w:r w:rsidRPr="00487687">
        <w:rPr>
          <w:highlight w:val="yellow"/>
        </w:rPr>
        <w:t>DLCA-6500</w:t>
      </w:r>
      <w:r>
        <w:t>, RCPN 096-9885-(XXX)</w:t>
      </w:r>
      <w:bookmarkEnd w:id="121"/>
      <w:r w:rsidR="007F4B1F">
        <w:t xml:space="preserve"> (RCPN TBD)</w:t>
      </w:r>
    </w:p>
    <w:p w:rsidR="00AD5C44" w:rsidP="00AD5C44" w:rsidRDefault="00AD5C44" w14:paraId="59256C2C" w14:textId="7DE03EBF">
      <w:pPr>
        <w:pStyle w:val="ListBracket5"/>
        <w:numPr>
          <w:ilvl w:val="0"/>
          <w:numId w:val="21"/>
        </w:numPr>
      </w:pPr>
      <w:bookmarkStart w:name="_Ref383690248" w:id="122"/>
      <w:r>
        <w:t>C</w:t>
      </w:r>
      <w:bookmarkEnd w:id="122"/>
      <w:r w:rsidRPr="008C327F" w:rsidR="008C327F">
        <w:t>omputer Program Configuration Item (CPCI) for the Airspace Access &amp; Services (AAS) Data Link Communication Application (DLCA) A661 Definition Files</w:t>
      </w:r>
      <w:r w:rsidR="007F4B1F">
        <w:t xml:space="preserve"> (RCPN TBD)</w:t>
      </w:r>
    </w:p>
    <w:p w:rsidR="00AD5C44" w:rsidP="00AD5C44" w:rsidRDefault="00AD5C44" w14:paraId="0BB3BB3D" w14:textId="0C3D0D8C">
      <w:pPr>
        <w:pStyle w:val="ListBracket5"/>
        <w:numPr>
          <w:ilvl w:val="0"/>
          <w:numId w:val="21"/>
        </w:numPr>
      </w:pPr>
      <w:bookmarkStart w:name="_Ref383699239" w:id="123"/>
      <w:r>
        <w:t>Persistent Storage Design Description, RCPN 815-0020-(XXX)</w:t>
      </w:r>
      <w:bookmarkEnd w:id="123"/>
      <w:r w:rsidR="007F4B1F">
        <w:t xml:space="preserve"> (RCPN TBD)</w:t>
      </w:r>
    </w:p>
    <w:p w:rsidR="00AD5C44" w:rsidP="00AD5C44" w:rsidRDefault="00AD5C44" w14:paraId="0922D22E" w14:textId="68DCEDD3">
      <w:pPr>
        <w:pStyle w:val="ListBracket5"/>
        <w:numPr>
          <w:ilvl w:val="0"/>
          <w:numId w:val="21"/>
        </w:numPr>
      </w:pPr>
      <w:bookmarkStart w:name="_Ref384110366" w:id="124"/>
      <w:proofErr w:type="spellStart"/>
      <w:r>
        <w:t>CoRE</w:t>
      </w:r>
      <w:proofErr w:type="spellEnd"/>
      <w:r>
        <w:t xml:space="preserve"> Common Input Output – CIO- SW Design Description, RCPN 815-0119-(XXX)</w:t>
      </w:r>
      <w:bookmarkEnd w:id="124"/>
      <w:r w:rsidR="007F4B1F">
        <w:t xml:space="preserve"> (RCPN TBD)</w:t>
      </w:r>
    </w:p>
    <w:p w:rsidR="00AD5C44" w:rsidP="00AD5C44" w:rsidRDefault="00AD5C44" w14:paraId="17E5D8F9" w14:textId="56AC8BAE">
      <w:pPr>
        <w:pStyle w:val="ListBracket5"/>
        <w:numPr>
          <w:ilvl w:val="0"/>
          <w:numId w:val="21"/>
        </w:numPr>
      </w:pPr>
      <w:bookmarkStart w:name="_Ref383699294" w:id="125"/>
      <w:r>
        <w:t>Reliable User Datagram Protocol – RUDP Communication Library Design Description, RCPN 815-0686-(XXX)</w:t>
      </w:r>
      <w:bookmarkEnd w:id="125"/>
      <w:r w:rsidR="007F4B1F">
        <w:t xml:space="preserve"> (RCPN TBD)</w:t>
      </w:r>
    </w:p>
    <w:p w:rsidR="00AD5C44" w:rsidP="00AD5C44" w:rsidRDefault="00AD5C44" w14:paraId="67C18D04" w14:textId="5D31FF22">
      <w:pPr>
        <w:pStyle w:val="ListBracket5"/>
        <w:numPr>
          <w:ilvl w:val="0"/>
          <w:numId w:val="21"/>
        </w:numPr>
      </w:pPr>
      <w:bookmarkStart w:name="_Ref383699322" w:id="126"/>
      <w:r>
        <w:t>Reliable User Datagram Protocol – RUDP Connection Library Design Description, RCPN 815-0712-(XXX)</w:t>
      </w:r>
      <w:bookmarkEnd w:id="126"/>
      <w:r w:rsidR="007F4B1F">
        <w:t xml:space="preserve"> (RCPN TBD)</w:t>
      </w:r>
    </w:p>
    <w:p w:rsidR="00AD5C44" w:rsidP="00AD5C44" w:rsidRDefault="00AD5C44" w14:paraId="074BB403" w14:textId="754D9953">
      <w:pPr>
        <w:pStyle w:val="ListBracket5"/>
        <w:numPr>
          <w:ilvl w:val="0"/>
          <w:numId w:val="21"/>
        </w:numPr>
      </w:pPr>
      <w:bookmarkStart w:name="_Ref383699336" w:id="127"/>
      <w:r>
        <w:t>Health Monitor SW Design Description, RCPN 815-0594-(XXX)</w:t>
      </w:r>
      <w:bookmarkEnd w:id="127"/>
      <w:r w:rsidR="007F4B1F">
        <w:t xml:space="preserve"> (RCPN TBD)</w:t>
      </w:r>
    </w:p>
    <w:p w:rsidR="00AD5C44" w:rsidP="00AD5C44" w:rsidRDefault="00AD5C44" w14:paraId="7E459D98" w14:textId="45D17AAF">
      <w:pPr>
        <w:pStyle w:val="ListBracket5"/>
        <w:numPr>
          <w:ilvl w:val="0"/>
          <w:numId w:val="21"/>
        </w:numPr>
      </w:pPr>
      <w:bookmarkStart w:name="_Ref383699350" w:id="128"/>
      <w:r>
        <w:t xml:space="preserve">Software Design Description (SDD) for </w:t>
      </w:r>
      <w:r w:rsidRPr="00487687">
        <w:rPr>
          <w:highlight w:val="yellow"/>
        </w:rPr>
        <w:t>PMA-6000</w:t>
      </w:r>
      <w:r>
        <w:t>, RCPN 815-9996-(XXX)</w:t>
      </w:r>
      <w:bookmarkEnd w:id="128"/>
      <w:r w:rsidR="007F4B1F">
        <w:t xml:space="preserve"> (RCPN TBD)</w:t>
      </w:r>
    </w:p>
    <w:p w:rsidR="00AD5C44" w:rsidP="00AD5C44" w:rsidRDefault="00AD5C44" w14:paraId="4FBBCD80" w14:textId="4346C9B5">
      <w:pPr>
        <w:pStyle w:val="ListBracket5"/>
        <w:numPr>
          <w:ilvl w:val="0"/>
          <w:numId w:val="21"/>
        </w:numPr>
      </w:pPr>
      <w:bookmarkStart w:name="_Ref383699376" w:id="129"/>
      <w:r>
        <w:t>AFDX Local Area Network – LAN – Design, RCPN 815-0533-(XXX)</w:t>
      </w:r>
      <w:bookmarkEnd w:id="129"/>
      <w:r w:rsidR="007F4B1F">
        <w:t xml:space="preserve"> (RCPN TBD)</w:t>
      </w:r>
    </w:p>
    <w:p w:rsidR="00AD5C44" w:rsidP="00AD5C44" w:rsidRDefault="00AD5C44" w14:paraId="72C775F2" w14:textId="72250F92">
      <w:pPr>
        <w:pStyle w:val="ListBracket5"/>
        <w:numPr>
          <w:ilvl w:val="0"/>
          <w:numId w:val="21"/>
        </w:numPr>
      </w:pPr>
      <w:bookmarkStart w:name="_Ref383699426" w:id="130"/>
      <w:r>
        <w:t>ARINC 661 Application Programming Interface (API) Software Design Document, RCPN 964-2609-(XXX)</w:t>
      </w:r>
      <w:bookmarkEnd w:id="130"/>
      <w:r w:rsidR="007F4B1F">
        <w:t xml:space="preserve"> (RCPN TBD)</w:t>
      </w:r>
    </w:p>
    <w:p w:rsidR="00AD5C44" w:rsidP="00AD5C44" w:rsidRDefault="00AD5C44" w14:paraId="6904CBEF" w14:textId="4F708A69">
      <w:pPr>
        <w:pStyle w:val="ListBracket5"/>
        <w:numPr>
          <w:ilvl w:val="0"/>
          <w:numId w:val="21"/>
        </w:numPr>
      </w:pPr>
      <w:bookmarkStart w:name="_Ref46942349" w:id="131"/>
      <w:bookmarkStart w:name="_Ref383768257" w:id="132"/>
      <w:r>
        <w:t xml:space="preserve">Software Accomplishment Summary for the </w:t>
      </w:r>
      <w:r w:rsidRPr="00C1485F">
        <w:t>Fusion ARINC 661 Application Programming Interface (A661 API)</w:t>
      </w:r>
      <w:r>
        <w:t xml:space="preserve">, RCPN </w:t>
      </w:r>
      <w:r w:rsidRPr="00C1485F">
        <w:t>964-9718-</w:t>
      </w:r>
      <w:bookmarkEnd w:id="131"/>
      <w:r>
        <w:t>(XXX)</w:t>
      </w:r>
      <w:bookmarkEnd w:id="132"/>
      <w:r w:rsidR="007F4B1F">
        <w:t xml:space="preserve"> (RCPN TBD)</w:t>
      </w:r>
    </w:p>
    <w:p w:rsidRPr="00532091" w:rsidR="00AD5C44" w:rsidP="00AD5C44" w:rsidRDefault="00AD5C44" w14:paraId="781075F3" w14:textId="20AB90CB">
      <w:pPr>
        <w:pStyle w:val="ListBracket5"/>
        <w:numPr>
          <w:ilvl w:val="0"/>
          <w:numId w:val="21"/>
        </w:numPr>
      </w:pPr>
      <w:bookmarkStart w:name="_Ref386107481" w:id="133"/>
      <w:r>
        <w:rPr>
          <w:rFonts w:ascii="Helv" w:hAnsi="Helv" w:cs="Helv"/>
          <w:color w:val="000000"/>
        </w:rPr>
        <w:t>Software Developers User's Guide for the Data Link Communication Application (DLCA) ARINC 661 Projects, RCPN 946-5683-(XXX)</w:t>
      </w:r>
      <w:bookmarkEnd w:id="133"/>
      <w:r w:rsidR="007F4B1F">
        <w:rPr>
          <w:rFonts w:ascii="Helv" w:hAnsi="Helv" w:cs="Helv"/>
          <w:color w:val="000000"/>
        </w:rPr>
        <w:t xml:space="preserve"> </w:t>
      </w:r>
      <w:r w:rsidR="007F4B1F">
        <w:t>(RCPN TBD)</w:t>
      </w:r>
    </w:p>
    <w:p w:rsidRPr="00D909A4" w:rsidR="00AD5C44" w:rsidP="00AD5C44" w:rsidRDefault="00AD5C44" w14:paraId="2A89DB39" w14:textId="3B4F02BF">
      <w:pPr>
        <w:pStyle w:val="ListBracket5"/>
        <w:numPr>
          <w:ilvl w:val="0"/>
          <w:numId w:val="21"/>
        </w:numPr>
      </w:pPr>
      <w:bookmarkStart w:name="_Ref386107797" w:id="134"/>
      <w:r w:rsidRPr="00532091">
        <w:rPr>
          <w:rFonts w:ascii="Helv" w:hAnsi="Helv" w:cs="Helv"/>
          <w:color w:val="000000"/>
        </w:rPr>
        <w:t>S</w:t>
      </w:r>
      <w:bookmarkEnd w:id="134"/>
      <w:r w:rsidRPr="00BF3CEF" w:rsidR="00BF3CEF">
        <w:rPr>
          <w:rFonts w:ascii="Helv" w:hAnsi="Helv" w:cs="Helv"/>
          <w:color w:val="000000"/>
        </w:rPr>
        <w:t xml:space="preserve">oftware Verification User's Guide for </w:t>
      </w:r>
      <w:proofErr w:type="gramStart"/>
      <w:r w:rsidRPr="00BF3CEF" w:rsidR="00BF3CEF">
        <w:rPr>
          <w:rFonts w:ascii="Helv" w:hAnsi="Helv" w:cs="Helv"/>
          <w:color w:val="000000"/>
        </w:rPr>
        <w:t>the  Airspace</w:t>
      </w:r>
      <w:proofErr w:type="gramEnd"/>
      <w:r w:rsidRPr="00BF3CEF" w:rsidR="00BF3CEF">
        <w:rPr>
          <w:rFonts w:ascii="Helv" w:hAnsi="Helv" w:cs="Helv"/>
          <w:color w:val="000000"/>
        </w:rPr>
        <w:t xml:space="preserve"> Access &amp; Services (AAS) Data Link Communication Application (DLCA) ARINC 661 Projects</w:t>
      </w:r>
      <w:r w:rsidR="007F4B1F">
        <w:rPr>
          <w:rFonts w:ascii="Helv" w:hAnsi="Helv" w:cs="Helv"/>
          <w:color w:val="000000"/>
        </w:rPr>
        <w:t xml:space="preserve"> </w:t>
      </w:r>
      <w:r w:rsidR="007F4B1F">
        <w:t>(RCPN TBD)</w:t>
      </w:r>
    </w:p>
    <w:p w:rsidR="00AD5C44" w:rsidP="00AD5C44" w:rsidRDefault="00AD5C44" w14:paraId="05ABDB93" w14:textId="77777777">
      <w:pPr>
        <w:pStyle w:val="ListBracket5"/>
        <w:numPr>
          <w:ilvl w:val="0"/>
          <w:numId w:val="21"/>
        </w:numPr>
        <w:rPr>
          <w:rFonts w:ascii="Helv" w:hAnsi="Helv" w:cs="Helv"/>
          <w:color w:val="000000"/>
        </w:rPr>
      </w:pPr>
      <w:bookmarkStart w:name="_Ref400700194" w:id="135"/>
      <w:proofErr w:type="spellStart"/>
      <w:r w:rsidRPr="00D909A4">
        <w:rPr>
          <w:rFonts w:ascii="Helv" w:hAnsi="Helv" w:cs="Helv"/>
          <w:color w:val="000000"/>
        </w:rPr>
        <w:t>CoRE</w:t>
      </w:r>
      <w:proofErr w:type="spellEnd"/>
      <w:r w:rsidRPr="00D909A4">
        <w:rPr>
          <w:rFonts w:ascii="Helv" w:hAnsi="Helv" w:cs="Helv"/>
          <w:color w:val="000000"/>
        </w:rPr>
        <w:t xml:space="preserve"> Common I/O SW User’s Guide</w:t>
      </w:r>
      <w:r>
        <w:rPr>
          <w:rFonts w:ascii="Helv" w:hAnsi="Helv" w:cs="Helv"/>
          <w:color w:val="000000"/>
        </w:rPr>
        <w:t>, RCPN 815-0080-(XXX)</w:t>
      </w:r>
      <w:bookmarkEnd w:id="135"/>
    </w:p>
    <w:p w:rsidRPr="00DF68E2" w:rsidR="00AD5C44" w:rsidP="00AD5C44" w:rsidRDefault="00AD5C44" w14:paraId="2D133CEB" w14:textId="77777777">
      <w:pPr>
        <w:pStyle w:val="ListBracket5"/>
        <w:numPr>
          <w:ilvl w:val="0"/>
          <w:numId w:val="21"/>
        </w:numPr>
        <w:rPr>
          <w:rFonts w:ascii="Helv" w:hAnsi="Helv" w:cs="Helv"/>
          <w:color w:val="000000"/>
        </w:rPr>
      </w:pPr>
      <w:bookmarkStart w:name="_Ref514221310" w:id="136"/>
      <w:r w:rsidRPr="004C1846">
        <w:t>Software Accomplishment Summary for AFD-37</w:t>
      </w:r>
      <w:r>
        <w:t>X</w:t>
      </w:r>
      <w:r w:rsidRPr="004C1846">
        <w:t>0 Platform Software, RCPN 945-6685</w:t>
      </w:r>
      <w:r>
        <w:t>-(XXX)</w:t>
      </w:r>
      <w:r w:rsidRPr="004C1846">
        <w:t xml:space="preserve"> </w:t>
      </w:r>
      <w:bookmarkEnd w:id="136"/>
    </w:p>
    <w:p w:rsidR="00AD5C44" w:rsidP="00AD5C44" w:rsidRDefault="00AD5C44" w14:paraId="5614C4C8" w14:textId="77777777">
      <w:pPr>
        <w:pStyle w:val="ListBracket5"/>
        <w:numPr>
          <w:ilvl w:val="0"/>
          <w:numId w:val="21"/>
        </w:numPr>
        <w:rPr>
          <w:rFonts w:ascii="Helv" w:hAnsi="Helv" w:cs="Helv"/>
          <w:color w:val="000000"/>
        </w:rPr>
      </w:pPr>
      <w:bookmarkStart w:name="_Ref45267381" w:id="137"/>
      <w:bookmarkStart w:name="_Ref45881748" w:id="138"/>
      <w:r w:rsidRPr="006265BB">
        <w:rPr>
          <w:rFonts w:ascii="Helv" w:hAnsi="Helv" w:cs="Helv"/>
          <w:color w:val="000000"/>
        </w:rPr>
        <w:t>Software Accomplishment Summary (SAS) for the Pro Line Fusion User Interface Data Items for Data Link Communications Application (DLCA), RCPN 946-0M08</w:t>
      </w:r>
      <w:r>
        <w:rPr>
          <w:rFonts w:ascii="Helv" w:hAnsi="Helv" w:cs="Helv"/>
          <w:color w:val="000000"/>
        </w:rPr>
        <w:t>-(XXX)</w:t>
      </w:r>
      <w:bookmarkEnd w:id="137"/>
      <w:bookmarkEnd w:id="138"/>
    </w:p>
    <w:p w:rsidRPr="00DF68E2" w:rsidR="00AD5C44" w:rsidP="00AD5C44" w:rsidRDefault="00AD5C44" w14:paraId="75CE1C72" w14:textId="77777777">
      <w:pPr>
        <w:pStyle w:val="ListBracket5"/>
        <w:numPr>
          <w:ilvl w:val="0"/>
          <w:numId w:val="21"/>
        </w:numPr>
        <w:rPr>
          <w:rFonts w:ascii="Helv" w:hAnsi="Helv" w:cs="Helv"/>
          <w:color w:val="000000"/>
        </w:rPr>
      </w:pPr>
      <w:bookmarkStart w:name="_Ref474503981" w:id="139"/>
      <w:r>
        <w:t>Software Deliverable for the Data Link Communications Application, RCPN 811-5733</w:t>
      </w:r>
      <w:bookmarkEnd w:id="139"/>
      <w:r>
        <w:t>-(XXX)</w:t>
      </w:r>
    </w:p>
    <w:p w:rsidRPr="00DF68E2" w:rsidR="00AD5C44" w:rsidP="00AD5C44" w:rsidRDefault="00AD5C44" w14:paraId="7F2641EA" w14:textId="77777777">
      <w:pPr>
        <w:pStyle w:val="ListBracket5"/>
        <w:numPr>
          <w:ilvl w:val="0"/>
          <w:numId w:val="21"/>
        </w:numPr>
        <w:rPr>
          <w:rFonts w:ascii="Helv" w:hAnsi="Helv" w:cs="Helv"/>
          <w:color w:val="000000"/>
        </w:rPr>
      </w:pPr>
      <w:bookmarkStart w:name="_Ref522526001" w:id="140"/>
      <w:bookmarkStart w:name="_Ref333904033" w:id="141"/>
      <w:bookmarkStart w:name="_Ref523324296" w:id="142"/>
      <w:bookmarkStart w:name="_Ref45696533" w:id="143"/>
      <w:r w:rsidRPr="00923698">
        <w:rPr>
          <w:color w:val="000000"/>
        </w:rPr>
        <w:t>Computer Program Configuration Item for the Archive of DOORS Project for DLCA-6500, RCPN 096-2548</w:t>
      </w:r>
      <w:bookmarkEnd w:id="140"/>
      <w:bookmarkEnd w:id="141"/>
      <w:bookmarkEnd w:id="142"/>
      <w:bookmarkEnd w:id="143"/>
      <w:r>
        <w:rPr>
          <w:color w:val="000000"/>
        </w:rPr>
        <w:t>-(XXX)</w:t>
      </w:r>
    </w:p>
    <w:p w:rsidR="00AD5C44" w:rsidP="00AD5C44" w:rsidRDefault="00AD5C44" w14:paraId="79BB9BA0" w14:textId="77777777">
      <w:pPr>
        <w:pStyle w:val="ListBracket5"/>
        <w:numPr>
          <w:ilvl w:val="0"/>
          <w:numId w:val="21"/>
        </w:numPr>
        <w:jc w:val="both"/>
      </w:pPr>
      <w:bookmarkStart w:name="_Ref32566884" w:id="144"/>
      <w:r w:rsidRPr="00981065">
        <w:t>Computer Program Configuration Item (CPCI) for the Data Link Communication Application (DLCA-6500) Message Library Tester 096-9882</w:t>
      </w:r>
      <w:bookmarkEnd w:id="144"/>
      <w:r>
        <w:t>-(XXX)</w:t>
      </w:r>
    </w:p>
    <w:p w:rsidR="00AD5C44" w:rsidP="00AD5C44" w:rsidRDefault="00AD5C44" w14:paraId="2D4E3F70" w14:textId="6EEB423C">
      <w:pPr>
        <w:pStyle w:val="ListBracket5"/>
        <w:numPr>
          <w:ilvl w:val="0"/>
          <w:numId w:val="21"/>
        </w:numPr>
        <w:jc w:val="both"/>
      </w:pPr>
      <w:bookmarkStart w:name="_Ref522472759" w:id="145"/>
      <w:bookmarkStart w:name="_Ref2867752" w:id="146"/>
      <w:r>
        <w:t>C</w:t>
      </w:r>
      <w:r w:rsidRPr="008C327F" w:rsidR="008C327F">
        <w:t>omputer Program Configuration Item (CPCI) for the Airspace Access &amp; Services (AAS) Data Link Communication Application (DLCA) VAPS (Virtual Application Protocol Software) Model</w:t>
      </w:r>
      <w:r>
        <w:t xml:space="preserve">, RCPN </w:t>
      </w:r>
      <w:bookmarkEnd w:id="145"/>
      <w:bookmarkEnd w:id="146"/>
      <w:r w:rsidR="008C327F">
        <w:rPr>
          <w:rFonts w:cs="Arial"/>
          <w:color w:val="000000"/>
          <w:shd w:val="clear" w:color="auto" w:fill="FFFFFF"/>
        </w:rPr>
        <w:t>TBD</w:t>
      </w:r>
    </w:p>
    <w:p w:rsidR="00AD5C44" w:rsidP="00AD5C44" w:rsidRDefault="00AD5C44" w14:paraId="2DE47E56" w14:textId="77777777">
      <w:pPr>
        <w:pStyle w:val="ListBracket5"/>
        <w:numPr>
          <w:ilvl w:val="0"/>
          <w:numId w:val="21"/>
        </w:numPr>
        <w:jc w:val="both"/>
      </w:pPr>
      <w:bookmarkStart w:name="_Ref474502572" w:id="147"/>
      <w:r w:rsidRPr="00EC4505">
        <w:t xml:space="preserve">Computer Program Configuration Item (CPCI) for the Data Link Communication Application (DLCA-6500) Electronic Nameplate, RCPN </w:t>
      </w:r>
      <w:r>
        <w:t>096-2552</w:t>
      </w:r>
      <w:bookmarkEnd w:id="147"/>
      <w:r>
        <w:t>-(XXX)</w:t>
      </w:r>
    </w:p>
    <w:p w:rsidR="00AD5C44" w:rsidP="00AD5C44" w:rsidRDefault="00AD5C44" w14:paraId="31CF6A22" w14:textId="77777777">
      <w:pPr>
        <w:pStyle w:val="ListBracket5"/>
        <w:numPr>
          <w:ilvl w:val="0"/>
          <w:numId w:val="21"/>
        </w:numPr>
        <w:jc w:val="both"/>
      </w:pPr>
      <w:bookmarkStart w:name="_Ref474503964" w:id="148"/>
      <w:bookmarkStart w:name="_Ref45705872" w:id="149"/>
      <w:r>
        <w:t xml:space="preserve">Software Deliverable for the Data Link Communications Application Message Library, RCPN </w:t>
      </w:r>
      <w:r w:rsidRPr="00DF4BEB">
        <w:t>072-0951</w:t>
      </w:r>
      <w:bookmarkEnd w:id="148"/>
      <w:bookmarkEnd w:id="149"/>
      <w:r>
        <w:t>-(XXX)</w:t>
      </w:r>
    </w:p>
    <w:p w:rsidRPr="00DF68E2" w:rsidR="00AD5C44" w:rsidP="00AD5C44" w:rsidRDefault="00AD5C44" w14:paraId="7D27595D" w14:textId="2703AEA1">
      <w:pPr>
        <w:pStyle w:val="ListBracket5"/>
        <w:numPr>
          <w:ilvl w:val="0"/>
          <w:numId w:val="21"/>
        </w:numPr>
        <w:jc w:val="both"/>
      </w:pPr>
      <w:bookmarkStart w:name="_Ref427745455" w:id="150"/>
      <w:bookmarkStart w:name="_Ref474508859" w:id="151"/>
      <w:r>
        <w:rPr>
          <w:rFonts w:cs="Arial"/>
          <w:color w:val="000000"/>
          <w:shd w:val="clear" w:color="auto" w:fill="FFFFFF"/>
        </w:rPr>
        <w:t>C</w:t>
      </w:r>
      <w:bookmarkEnd w:id="150"/>
      <w:bookmarkEnd w:id="151"/>
      <w:r w:rsidRPr="00FA7030" w:rsidR="00FA7030">
        <w:t xml:space="preserve"> </w:t>
      </w:r>
      <w:r w:rsidRPr="00FA7030" w:rsidR="00FA7030">
        <w:rPr>
          <w:rFonts w:cs="Arial"/>
          <w:color w:val="000000"/>
          <w:shd w:val="clear" w:color="auto" w:fill="FFFFFF"/>
        </w:rPr>
        <w:t xml:space="preserve">Computer Program Configuration Item (CPCI) for the Airspace Access &amp; Services (AAS) Data Link Communication Application (DLCA) Software Verification Procedures and Results (SVPR) </w:t>
      </w:r>
      <w:r>
        <w:rPr>
          <w:rFonts w:cs="Arial"/>
          <w:color w:val="000000"/>
          <w:shd w:val="clear" w:color="auto" w:fill="FFFFFF"/>
        </w:rPr>
        <w:t>(</w:t>
      </w:r>
      <w:r w:rsidR="00FA7030">
        <w:rPr>
          <w:rFonts w:cs="Arial"/>
          <w:color w:val="000000"/>
          <w:shd w:val="clear" w:color="auto" w:fill="FFFFFF"/>
        </w:rPr>
        <w:t>RCPN TBD</w:t>
      </w:r>
      <w:r>
        <w:rPr>
          <w:rFonts w:cs="Arial"/>
          <w:color w:val="000000"/>
          <w:shd w:val="clear" w:color="auto" w:fill="FFFFFF"/>
        </w:rPr>
        <w:t>)</w:t>
      </w:r>
    </w:p>
    <w:p w:rsidR="00AD5C44" w:rsidP="00AD5C44" w:rsidRDefault="00AD5C44" w14:paraId="699C3BC5" w14:textId="77777777">
      <w:pPr>
        <w:pStyle w:val="ListBracket5"/>
        <w:numPr>
          <w:ilvl w:val="0"/>
          <w:numId w:val="21"/>
        </w:numPr>
        <w:jc w:val="both"/>
      </w:pPr>
      <w:bookmarkStart w:name="_Ref2685591" w:id="152"/>
      <w:bookmarkStart w:name="_Ref45706671" w:id="153"/>
      <w:bookmarkStart w:name="_Ref46916213" w:id="154"/>
      <w:r>
        <w:rPr>
          <w:rFonts w:cs="Arial"/>
          <w:color w:val="000000"/>
          <w:shd w:val="clear" w:color="auto" w:fill="FFFFFF"/>
        </w:rPr>
        <w:t xml:space="preserve">Software Configuration Index (SCI) for the </w:t>
      </w:r>
      <w:r w:rsidRPr="00730723">
        <w:t>Data Link Communication</w:t>
      </w:r>
      <w:r>
        <w:t>s</w:t>
      </w:r>
      <w:r w:rsidRPr="00730723">
        <w:t xml:space="preserve"> Application (DLCA-6500)</w:t>
      </w:r>
      <w:r>
        <w:t>, RCPN 946-1T23</w:t>
      </w:r>
      <w:bookmarkEnd w:id="152"/>
      <w:bookmarkEnd w:id="153"/>
      <w:r>
        <w:t>-(XXX)</w:t>
      </w:r>
      <w:bookmarkEnd w:id="154"/>
    </w:p>
    <w:p w:rsidRPr="00EC4505" w:rsidR="00AD5C44" w:rsidP="00AD5C44" w:rsidRDefault="00AD5C44" w14:paraId="29ADDF7E" w14:textId="0CE0FE26">
      <w:pPr>
        <w:pStyle w:val="ListBracket5"/>
        <w:numPr>
          <w:ilvl w:val="0"/>
          <w:numId w:val="21"/>
        </w:numPr>
        <w:jc w:val="both"/>
      </w:pPr>
      <w:bookmarkStart w:name="_Ref523226095" w:id="155"/>
      <w:r w:rsidRPr="00EC4505">
        <w:t>C</w:t>
      </w:r>
      <w:r w:rsidRPr="00FA7030" w:rsidR="00FA7030">
        <w:t xml:space="preserve"> Computer Program Configuration Item (CPCI) for the Airspace Access &amp; Services (AAS) Data Link Communication Application Processor Configuration Table (PCT</w:t>
      </w:r>
      <w:proofErr w:type="gramStart"/>
      <w:r w:rsidRPr="00FA7030" w:rsidR="00FA7030">
        <w:t>)</w:t>
      </w:r>
      <w:r>
        <w:t xml:space="preserve">,  </w:t>
      </w:r>
      <w:bookmarkEnd w:id="155"/>
      <w:r>
        <w:t>(</w:t>
      </w:r>
      <w:proofErr w:type="gramEnd"/>
      <w:r w:rsidR="00FA7030">
        <w:t>RCPN TBD</w:t>
      </w:r>
      <w:r>
        <w:t>)</w:t>
      </w:r>
    </w:p>
    <w:p w:rsidRPr="00DF68E2" w:rsidR="00AD5C44" w:rsidP="00AD5C44" w:rsidRDefault="00AD5C44" w14:paraId="0E639FF8" w14:textId="1994E4F8">
      <w:pPr>
        <w:pStyle w:val="ListBracket5"/>
        <w:numPr>
          <w:ilvl w:val="0"/>
          <w:numId w:val="21"/>
        </w:numPr>
        <w:jc w:val="both"/>
      </w:pPr>
      <w:bookmarkStart w:name="_Ref522477258" w:id="156"/>
      <w:r w:rsidRPr="00E26ADC">
        <w:t>C</w:t>
      </w:r>
      <w:bookmarkEnd w:id="156"/>
      <w:r w:rsidRPr="00FA7030" w:rsidR="00FA7030">
        <w:t xml:space="preserve">omputer Program Configuration Item (CPCI) for the Airspace Access &amp; Services (AAS) Data Link Communication </w:t>
      </w:r>
      <w:proofErr w:type="gramStart"/>
      <w:r w:rsidRPr="00FA7030" w:rsidR="00FA7030">
        <w:t>Application  Media</w:t>
      </w:r>
      <w:proofErr w:type="gramEnd"/>
      <w:r w:rsidRPr="00FA7030" w:rsidR="00FA7030">
        <w:t xml:space="preserve"> Set - EDS ONLY </w:t>
      </w:r>
      <w:r>
        <w:rPr>
          <w:rFonts w:cs="Arial"/>
          <w:color w:val="000000"/>
          <w:shd w:val="clear" w:color="auto" w:fill="FFFFFF"/>
        </w:rPr>
        <w:t>(</w:t>
      </w:r>
      <w:r w:rsidR="00FA7030">
        <w:rPr>
          <w:rFonts w:cs="Arial"/>
          <w:color w:val="000000"/>
          <w:shd w:val="clear" w:color="auto" w:fill="FFFFFF"/>
        </w:rPr>
        <w:t>RCPN TBD</w:t>
      </w:r>
      <w:r>
        <w:rPr>
          <w:rFonts w:cs="Arial"/>
          <w:color w:val="000000"/>
          <w:shd w:val="clear" w:color="auto" w:fill="FFFFFF"/>
        </w:rPr>
        <w:t>)</w:t>
      </w:r>
    </w:p>
    <w:p w:rsidR="00AD5C44" w:rsidP="00AD5C44" w:rsidRDefault="00AD5C44" w14:paraId="1EFCB39B" w14:textId="77777777">
      <w:pPr>
        <w:pStyle w:val="ListBracket5"/>
        <w:numPr>
          <w:ilvl w:val="0"/>
          <w:numId w:val="21"/>
        </w:numPr>
        <w:jc w:val="both"/>
      </w:pPr>
      <w:bookmarkStart w:name="_Ref45714344" w:id="157"/>
      <w:r w:rsidRPr="00E26ADC">
        <w:t>Software Deliverable for the Data Link Communication Application (</w:t>
      </w:r>
      <w:r w:rsidRPr="00487687">
        <w:rPr>
          <w:highlight w:val="yellow"/>
        </w:rPr>
        <w:t>DLCA-6500</w:t>
      </w:r>
      <w:r w:rsidRPr="00E26ADC">
        <w:t>) Media Set</w:t>
      </w:r>
      <w:r>
        <w:t xml:space="preserve">, RCPN </w:t>
      </w:r>
      <w:r w:rsidRPr="00E26ADC">
        <w:t>072-2266</w:t>
      </w:r>
      <w:bookmarkEnd w:id="157"/>
      <w:r>
        <w:t xml:space="preserve">-(XXX) </w:t>
      </w:r>
    </w:p>
    <w:p w:rsidRPr="00487687" w:rsidR="00AD5C44" w:rsidP="00AD5C44" w:rsidRDefault="00AD5C44" w14:paraId="5F82F1DC" w14:textId="77777777">
      <w:pPr>
        <w:pStyle w:val="ListBracket1"/>
        <w:numPr>
          <w:ilvl w:val="0"/>
          <w:numId w:val="21"/>
        </w:numPr>
        <w:jc w:val="both"/>
        <w:rPr>
          <w:highlight w:val="yellow"/>
        </w:rPr>
      </w:pPr>
      <w:bookmarkStart w:name="_Ref24099943" w:id="158"/>
      <w:r w:rsidRPr="00487687">
        <w:rPr>
          <w:highlight w:val="yellow"/>
        </w:rPr>
        <w:t>DOORS Documentation Method for the Commercial Systems Data Link Organization, 945-9527-001</w:t>
      </w:r>
      <w:bookmarkEnd w:id="158"/>
    </w:p>
    <w:p w:rsidRPr="00AA379F" w:rsidR="00AD5C44" w:rsidP="00AD5C44" w:rsidRDefault="00AD5C44" w14:paraId="79C76D10" w14:textId="3D8579BC">
      <w:pPr>
        <w:pStyle w:val="ListParagraph"/>
        <w:numPr>
          <w:ilvl w:val="0"/>
          <w:numId w:val="21"/>
        </w:numPr>
      </w:pPr>
      <w:bookmarkStart w:name="_Ref46943672" w:id="159"/>
      <w:r w:rsidRPr="0097254D">
        <w:rPr>
          <w:rFonts w:ascii="Helv" w:hAnsi="Helv" w:cs="Helv"/>
          <w:color w:val="000000"/>
        </w:rPr>
        <w:t>Software Accomplishment Summary for the Reliable User Datagram Protocol (RUDP) Libraries, RCPN 946-0MH2</w:t>
      </w:r>
      <w:r>
        <w:rPr>
          <w:rFonts w:cs="Arial"/>
          <w:color w:val="000000"/>
          <w:shd w:val="clear" w:color="auto" w:fill="FFFFFF"/>
        </w:rPr>
        <w:t>-(XXX)</w:t>
      </w:r>
      <w:bookmarkEnd w:id="159"/>
    </w:p>
    <w:p w:rsidRPr="00AA379F" w:rsidR="00BF4AFB" w:rsidP="00C64B6A" w:rsidRDefault="00C64B6A" w14:paraId="7E8B175C" w14:textId="2EB318BA">
      <w:pPr>
        <w:pStyle w:val="Heading2"/>
      </w:pPr>
      <w:bookmarkStart w:name="_Toc111203796" w:id="160"/>
      <w:bookmarkEnd w:id="59"/>
      <w:r>
        <w:t>External Documents</w:t>
      </w:r>
      <w:bookmarkEnd w:id="160"/>
    </w:p>
    <w:p w:rsidRPr="00AA379F" w:rsidR="00BF4AFB" w:rsidP="00C64B6A" w:rsidRDefault="00C64B6A" w14:paraId="7E8B175E" w14:textId="4754982A">
      <w:pPr>
        <w:pStyle w:val="Heading3"/>
      </w:pPr>
      <w:bookmarkStart w:name="_Toc111203797" w:id="161"/>
      <w:r>
        <w:t>General Certification Documents</w:t>
      </w:r>
      <w:bookmarkEnd w:id="161"/>
    </w:p>
    <w:p w:rsidR="00BF4AFB" w:rsidP="00BF4AFB" w:rsidRDefault="008D7110" w14:paraId="7E8B175F" w14:textId="143F0192">
      <w:pPr>
        <w:rPr>
          <w:color w:val="FF0000"/>
        </w:rPr>
      </w:pPr>
      <w:r w:rsidRPr="00A53323">
        <w:rPr>
          <w:color w:val="FF0000"/>
        </w:rPr>
        <w:t>This section identifies the general certification documents specific to the project (</w:t>
      </w:r>
      <w:proofErr w:type="gramStart"/>
      <w:r w:rsidRPr="00A53323">
        <w:rPr>
          <w:color w:val="FF0000"/>
        </w:rPr>
        <w:t>e.g.</w:t>
      </w:r>
      <w:proofErr w:type="gramEnd"/>
      <w:r w:rsidRPr="00A53323">
        <w:rPr>
          <w:color w:val="FF0000"/>
        </w:rPr>
        <w:t xml:space="preserve"> industry standard documents).</w:t>
      </w:r>
    </w:p>
    <w:p w:rsidR="00277BA0" w:rsidP="00EE15C2" w:rsidRDefault="008B6B73" w14:paraId="07BE57BF" w14:textId="4D4034BE">
      <w:pPr>
        <w:pStyle w:val="ListParagraph"/>
        <w:numPr>
          <w:ilvl w:val="0"/>
          <w:numId w:val="21"/>
        </w:numPr>
      </w:pPr>
      <w:bookmarkStart w:name="_Ref482696530" w:id="162"/>
      <w:r>
        <w:t>FAA AC 20-115</w:t>
      </w:r>
      <w:r w:rsidR="00FE782D">
        <w:t>D</w:t>
      </w:r>
      <w:r>
        <w:t>, 07/</w:t>
      </w:r>
      <w:r w:rsidR="00FE782D">
        <w:t>2</w:t>
      </w:r>
      <w:r>
        <w:t>1/201</w:t>
      </w:r>
      <w:r w:rsidR="00FE782D">
        <w:t>7</w:t>
      </w:r>
      <w:r>
        <w:t>; “</w:t>
      </w:r>
      <w:r w:rsidRPr="008B6B73">
        <w:t>Airborne Software Assurance</w:t>
      </w:r>
      <w:r>
        <w:t>”</w:t>
      </w:r>
      <w:bookmarkEnd w:id="162"/>
    </w:p>
    <w:p w:rsidR="008B6B73" w:rsidP="00EE15C2" w:rsidRDefault="008B6B73" w14:paraId="14243E54" w14:textId="500DD25E">
      <w:pPr>
        <w:pStyle w:val="ListParagraph"/>
        <w:numPr>
          <w:ilvl w:val="0"/>
          <w:numId w:val="21"/>
        </w:numPr>
      </w:pPr>
      <w:bookmarkStart w:name="_Ref482696517" w:id="163"/>
      <w:r>
        <w:t>RTCA/DO-178</w:t>
      </w:r>
      <w:r w:rsidR="004F7326">
        <w:t>C</w:t>
      </w:r>
      <w:r w:rsidR="00E12CC0">
        <w:t xml:space="preserve"> (</w:t>
      </w:r>
      <w:proofErr w:type="spellStart"/>
      <w:r w:rsidR="00E12CC0">
        <w:t>EuroCAE</w:t>
      </w:r>
      <w:proofErr w:type="spellEnd"/>
      <w:r w:rsidR="00E12CC0">
        <w:t xml:space="preserve"> ED-12</w:t>
      </w:r>
      <w:r w:rsidR="004F7326">
        <w:t>C</w:t>
      </w:r>
      <w:r w:rsidR="00E12CC0">
        <w:t>)</w:t>
      </w:r>
      <w:r>
        <w:t>, December 1</w:t>
      </w:r>
      <w:r w:rsidR="004F7326">
        <w:t>3</w:t>
      </w:r>
      <w:r>
        <w:t>, 2</w:t>
      </w:r>
      <w:r w:rsidR="004F7326">
        <w:t>011</w:t>
      </w:r>
      <w:r>
        <w:t>; “Software Considerations in Airborne Systems and Equipment Certification”</w:t>
      </w:r>
      <w:bookmarkEnd w:id="163"/>
    </w:p>
    <w:p w:rsidR="008B6B73" w:rsidP="00EE15C2" w:rsidRDefault="008B6B73" w14:paraId="6D71B792" w14:textId="3D0659DA">
      <w:pPr>
        <w:pStyle w:val="ListParagraph"/>
        <w:numPr>
          <w:ilvl w:val="0"/>
          <w:numId w:val="21"/>
        </w:numPr>
      </w:pPr>
      <w:bookmarkStart w:name="_Ref482696553" w:id="164"/>
      <w:r>
        <w:t>RTCA/DO-248</w:t>
      </w:r>
      <w:r w:rsidR="004F7326">
        <w:t>C</w:t>
      </w:r>
      <w:r w:rsidR="00E12CC0">
        <w:t xml:space="preserve"> (</w:t>
      </w:r>
      <w:proofErr w:type="spellStart"/>
      <w:r w:rsidR="00E12CC0">
        <w:t>EuroCAE</w:t>
      </w:r>
      <w:proofErr w:type="spellEnd"/>
      <w:r w:rsidR="00E12CC0">
        <w:t xml:space="preserve"> ED-94</w:t>
      </w:r>
      <w:r w:rsidR="004F7326">
        <w:t>C</w:t>
      </w:r>
      <w:r w:rsidR="00E12CC0">
        <w:t>)</w:t>
      </w:r>
      <w:r w:rsidR="00FB3476">
        <w:t>,</w:t>
      </w:r>
      <w:r>
        <w:t xml:space="preserve"> </w:t>
      </w:r>
      <w:r w:rsidR="004F7326">
        <w:t>December 13, 2011</w:t>
      </w:r>
      <w:r>
        <w:t>; “</w:t>
      </w:r>
      <w:r w:rsidR="004F7326">
        <w:t>Supporting Information for DO-178C and DO-278A</w:t>
      </w:r>
      <w:r>
        <w:t>”</w:t>
      </w:r>
      <w:bookmarkEnd w:id="164"/>
    </w:p>
    <w:p w:rsidR="004F7326" w:rsidP="00EE15C2" w:rsidRDefault="004F7326" w14:paraId="37B1CF65" w14:textId="03D28A50">
      <w:pPr>
        <w:pStyle w:val="ListParagraph"/>
        <w:numPr>
          <w:ilvl w:val="0"/>
          <w:numId w:val="21"/>
        </w:numPr>
      </w:pPr>
      <w:bookmarkStart w:name="_Ref486943991" w:id="165"/>
      <w:r>
        <w:t>RTCA/DO-330 (</w:t>
      </w:r>
      <w:proofErr w:type="spellStart"/>
      <w:r>
        <w:t>EuroCAE</w:t>
      </w:r>
      <w:proofErr w:type="spellEnd"/>
      <w:r>
        <w:t xml:space="preserve"> ED-215), </w:t>
      </w:r>
      <w:r w:rsidRPr="004F7326">
        <w:t>December 13, 2011; “</w:t>
      </w:r>
      <w:r>
        <w:t>Software Tool Qualification Considerations”</w:t>
      </w:r>
      <w:bookmarkEnd w:id="165"/>
    </w:p>
    <w:p w:rsidR="004F7326" w:rsidP="00EE15C2" w:rsidRDefault="00426054" w14:paraId="3F10DB28" w14:textId="2CF5C75E">
      <w:pPr>
        <w:pStyle w:val="ListParagraph"/>
        <w:numPr>
          <w:ilvl w:val="0"/>
          <w:numId w:val="21"/>
        </w:numPr>
      </w:pPr>
      <w:bookmarkStart w:name="_Ref486944057" w:id="166"/>
      <w:r>
        <w:t>RTCA/DO-331 (</w:t>
      </w:r>
      <w:proofErr w:type="spellStart"/>
      <w:r>
        <w:t>EuroCAE</w:t>
      </w:r>
      <w:proofErr w:type="spellEnd"/>
      <w:r>
        <w:t xml:space="preserve"> ED-218</w:t>
      </w:r>
      <w:r w:rsidR="004F7326">
        <w:t xml:space="preserve">), </w:t>
      </w:r>
      <w:r w:rsidRPr="004F7326" w:rsidR="004F7326">
        <w:t>December 13, 2011; “</w:t>
      </w:r>
      <w:r w:rsidR="004F7326">
        <w:t>Model-Based Development and Verification Supplement to DO-178C and DO-278A”</w:t>
      </w:r>
      <w:bookmarkEnd w:id="166"/>
    </w:p>
    <w:p w:rsidR="00426054" w:rsidP="00EE15C2" w:rsidRDefault="00426054" w14:paraId="6BEE3D3C" w14:textId="6AAAE72C">
      <w:pPr>
        <w:pStyle w:val="ListParagraph"/>
        <w:numPr>
          <w:ilvl w:val="0"/>
          <w:numId w:val="21"/>
        </w:numPr>
      </w:pPr>
      <w:bookmarkStart w:name="_Ref486944013" w:id="167"/>
      <w:r>
        <w:t>RTCA/DO-332 (</w:t>
      </w:r>
      <w:proofErr w:type="spellStart"/>
      <w:r>
        <w:t>EuroCAE</w:t>
      </w:r>
      <w:proofErr w:type="spellEnd"/>
      <w:r>
        <w:t xml:space="preserve"> ED-217), </w:t>
      </w:r>
      <w:r w:rsidRPr="004F7326">
        <w:t>December 13, 2011; “</w:t>
      </w:r>
      <w:r>
        <w:t>Object-Oriented Technology and Related Techniques Supplement to DO-178C and DO-278A”</w:t>
      </w:r>
      <w:bookmarkEnd w:id="167"/>
    </w:p>
    <w:p w:rsidR="00426054" w:rsidP="00EE15C2" w:rsidRDefault="00426054" w14:paraId="61D57F03" w14:textId="15096856">
      <w:pPr>
        <w:pStyle w:val="ListParagraph"/>
        <w:numPr>
          <w:ilvl w:val="0"/>
          <w:numId w:val="21"/>
        </w:numPr>
      </w:pPr>
      <w:bookmarkStart w:name="_Ref486944066" w:id="168"/>
      <w:r>
        <w:t>RTCA/DO-333 (</w:t>
      </w:r>
      <w:proofErr w:type="spellStart"/>
      <w:r>
        <w:t>EuroCAE</w:t>
      </w:r>
      <w:proofErr w:type="spellEnd"/>
      <w:r>
        <w:t xml:space="preserve"> ED-216), </w:t>
      </w:r>
      <w:r w:rsidRPr="004F7326">
        <w:t>December 13, 2011; “</w:t>
      </w:r>
      <w:r>
        <w:t>Formal Methods Supplement to DO-178C and DO-278A”</w:t>
      </w:r>
      <w:bookmarkEnd w:id="168"/>
    </w:p>
    <w:p w:rsidR="008B6B73" w:rsidP="004F3AD4" w:rsidRDefault="008B6B73" w14:paraId="1AE9BE28" w14:textId="2DADA603">
      <w:pPr>
        <w:pStyle w:val="ListParagraph"/>
        <w:numPr>
          <w:ilvl w:val="0"/>
          <w:numId w:val="21"/>
        </w:numPr>
      </w:pPr>
      <w:bookmarkStart w:name="_Ref482696578" w:id="169"/>
      <w:bookmarkStart w:name="_Ref514147643" w:id="170"/>
      <w:r>
        <w:t>FAA Order 8110.49</w:t>
      </w:r>
      <w:ins w:author="Vieth, John W" w:date="2019-10-29T15:28:00Z" w:id="171">
        <w:r w:rsidR="009678AE">
          <w:t>A</w:t>
        </w:r>
      </w:ins>
      <w:r>
        <w:t>; “Software Approval Guidelines”</w:t>
      </w:r>
      <w:bookmarkEnd w:id="169"/>
      <w:r w:rsidRPr="004F3AD4" w:rsidR="004F3AD4">
        <w:t xml:space="preserve"> </w:t>
      </w:r>
      <w:del w:author="Vieth, John W" w:date="2019-10-29T15:28:00Z" w:id="172">
        <w:r w:rsidRPr="004F3AD4" w:rsidDel="009678AE" w:rsidR="004F3AD4">
          <w:delText xml:space="preserve">(8110.49A </w:delText>
        </w:r>
      </w:del>
      <w:r w:rsidRPr="004F3AD4" w:rsidR="004F3AD4">
        <w:t>3/29/2018</w:t>
      </w:r>
      <w:del w:author="Vieth, John W" w:date="2019-10-29T15:28:00Z" w:id="173">
        <w:r w:rsidRPr="004F3AD4" w:rsidDel="009678AE" w:rsidR="004F3AD4">
          <w:delText>;</w:delText>
        </w:r>
      </w:del>
      <w:r w:rsidRPr="004F3AD4" w:rsidR="004F3AD4">
        <w:t xml:space="preserve"> </w:t>
      </w:r>
      <w:del w:author="Vieth, John W" w:date="2019-10-29T15:28:00Z" w:id="174">
        <w:r w:rsidRPr="004F3AD4" w:rsidDel="009678AE" w:rsidR="004F3AD4">
          <w:delText>8110.49 Chg 2 4/10/2017; 8110.49 Chg 1 9/28/11; refer to</w:delText>
        </w:r>
        <w:r w:rsidDel="009678AE" w:rsidR="007613FA">
          <w:delText xml:space="preserve"> </w:delText>
        </w:r>
        <w:r w:rsidDel="009678AE" w:rsidR="007613FA">
          <w:rPr>
            <w:color w:val="2B579A"/>
            <w:shd w:val="clear" w:color="auto" w:fill="E6E6E6"/>
          </w:rPr>
          <w:fldChar w:fldCharType="begin"/>
        </w:r>
        <w:r w:rsidDel="009678AE" w:rsidR="007613FA">
          <w:delInstrText xml:space="preserve"> REF _Ref514141077 \r \h </w:delInstrText>
        </w:r>
        <w:r w:rsidDel="009678AE" w:rsidR="007613FA">
          <w:rPr>
            <w:color w:val="2B579A"/>
            <w:shd w:val="clear" w:color="auto" w:fill="E6E6E6"/>
          </w:rPr>
        </w:r>
        <w:r w:rsidDel="009678AE" w:rsidR="007613FA">
          <w:rPr>
            <w:color w:val="2B579A"/>
            <w:shd w:val="clear" w:color="auto" w:fill="E6E6E6"/>
          </w:rPr>
          <w:fldChar w:fldCharType="separate"/>
        </w:r>
        <w:r w:rsidDel="009678AE" w:rsidR="007613FA">
          <w:delText>Appendix D</w:delText>
        </w:r>
        <w:r w:rsidDel="009678AE" w:rsidR="007613FA">
          <w:rPr>
            <w:color w:val="2B579A"/>
            <w:shd w:val="clear" w:color="auto" w:fill="E6E6E6"/>
          </w:rPr>
          <w:fldChar w:fldCharType="end"/>
        </w:r>
        <w:r w:rsidRPr="004F3AD4" w:rsidDel="009678AE" w:rsidR="004F3AD4">
          <w:delText xml:space="preserve"> for details)</w:delText>
        </w:r>
      </w:del>
      <w:bookmarkEnd w:id="170"/>
    </w:p>
    <w:p w:rsidR="00E12CC0" w:rsidP="00EE15C2" w:rsidRDefault="00087676" w14:paraId="29D59258" w14:textId="7F8CB3B0">
      <w:pPr>
        <w:pStyle w:val="ListParagraph"/>
        <w:numPr>
          <w:ilvl w:val="0"/>
          <w:numId w:val="21"/>
        </w:numPr>
      </w:pPr>
      <w:bookmarkStart w:name="_Ref484445180" w:id="175"/>
      <w:r w:rsidRPr="00087676">
        <w:t xml:space="preserve">EASA CM – SWCEH </w:t>
      </w:r>
      <w:r>
        <w:t>–</w:t>
      </w:r>
      <w:r w:rsidRPr="00087676">
        <w:t xml:space="preserve"> 00</w:t>
      </w:r>
      <w:r>
        <w:t>2,</w:t>
      </w:r>
      <w:r w:rsidRPr="00087676">
        <w:t xml:space="preserve"> Issue</w:t>
      </w:r>
      <w:r>
        <w:t>:</w:t>
      </w:r>
      <w:r w:rsidRPr="00087676">
        <w:t xml:space="preserve"> 01, Rev</w:t>
      </w:r>
      <w:r>
        <w:t>ision:</w:t>
      </w:r>
      <w:r w:rsidRPr="00087676">
        <w:t xml:space="preserve"> 01, 09th of March 2012; “</w:t>
      </w:r>
      <w:r>
        <w:t>Software Aspects of Certification</w:t>
      </w:r>
      <w:r w:rsidRPr="00087676">
        <w:t>”</w:t>
      </w:r>
      <w:bookmarkEnd w:id="175"/>
    </w:p>
    <w:p w:rsidR="00E46D99" w:rsidP="00E46D99" w:rsidRDefault="00E46D99" w14:paraId="49DBE31D" w14:textId="43F43576">
      <w:pPr>
        <w:pStyle w:val="ListParagraph"/>
        <w:numPr>
          <w:ilvl w:val="0"/>
          <w:numId w:val="21"/>
        </w:numPr>
      </w:pPr>
      <w:bookmarkStart w:name="_Ref488762746" w:id="176"/>
      <w:r w:rsidRPr="00E46D99">
        <w:t>FAA Order 8150.1D, 3/17/2017; “Technical Standard Order Program”</w:t>
      </w:r>
      <w:bookmarkEnd w:id="176"/>
    </w:p>
    <w:p w:rsidR="00AD5C44" w:rsidP="00AD5C44" w:rsidRDefault="00AD5C44" w14:paraId="724C2038" w14:textId="77777777">
      <w:pPr>
        <w:pStyle w:val="ListBracket5"/>
        <w:numPr>
          <w:ilvl w:val="0"/>
          <w:numId w:val="21"/>
        </w:numPr>
      </w:pPr>
      <w:bookmarkStart w:name="_Ref337473572" w:id="177"/>
      <w:r>
        <w:t>RTCA DO-258A Interoperability Requirements for ATS Applications Using ARINC 622 Data Communications (FANS 1/A Interop Standard), April 7, 2005</w:t>
      </w:r>
      <w:bookmarkEnd w:id="177"/>
    </w:p>
    <w:p w:rsidRPr="00DE1D12" w:rsidR="00AD5C44" w:rsidP="00AD5C44" w:rsidRDefault="00AD5C44" w14:paraId="6D7D05F8" w14:textId="77777777">
      <w:pPr>
        <w:pStyle w:val="ListBracket5"/>
        <w:numPr>
          <w:ilvl w:val="0"/>
          <w:numId w:val="21"/>
        </w:numPr>
      </w:pPr>
      <w:bookmarkStart w:name="_Ref337468363" w:id="178"/>
      <w:r w:rsidRPr="000A1D38">
        <w:t>RTCA DO-306 Safety and Performance Standard for Air Traffic Data Link Services in Oceanic and Remote Airspace (Oceanic SPR Standard), October 11, 2007</w:t>
      </w:r>
      <w:bookmarkEnd w:id="178"/>
    </w:p>
    <w:p w:rsidR="00AD5C44" w:rsidP="00AD5C44" w:rsidRDefault="00AD5C44" w14:paraId="705ADE39" w14:textId="77777777">
      <w:pPr>
        <w:pStyle w:val="ListBracket5"/>
        <w:numPr>
          <w:ilvl w:val="0"/>
          <w:numId w:val="21"/>
        </w:numPr>
      </w:pPr>
      <w:bookmarkStart w:name="_Ref336008977" w:id="179"/>
      <w:r w:rsidRPr="000A1D38">
        <w:t>RTCA DO-306 Change 1 Safety and Performance Standard for Air Traffic Data Link Services in Oceanic and Remote Airspace (Oceanic SPR Standard), March 17, 2011</w:t>
      </w:r>
      <w:bookmarkEnd w:id="179"/>
    </w:p>
    <w:p w:rsidR="00AD5C44" w:rsidP="00AD5C44" w:rsidRDefault="00AD5C44" w14:paraId="690C1688" w14:textId="77777777">
      <w:pPr>
        <w:pStyle w:val="ListBracket5"/>
        <w:numPr>
          <w:ilvl w:val="0"/>
          <w:numId w:val="21"/>
        </w:numPr>
      </w:pPr>
      <w:bookmarkStart w:name="_Ref225816933" w:id="180"/>
      <w:bookmarkStart w:name="_Ref55473996" w:id="181"/>
      <w:r w:rsidRPr="00B1258C">
        <w:t>FAA Order 8110.49</w:t>
      </w:r>
      <w:r>
        <w:t>A</w:t>
      </w:r>
      <w:r w:rsidRPr="00B1258C">
        <w:t xml:space="preserve"> Software Approval Guidelines, </w:t>
      </w:r>
      <w:bookmarkEnd w:id="180"/>
      <w:r>
        <w:t>March 29, 2018</w:t>
      </w:r>
      <w:bookmarkEnd w:id="181"/>
    </w:p>
    <w:p w:rsidR="00AD5C44" w:rsidP="00AD5C44" w:rsidRDefault="00AD5C44" w14:paraId="0FC959EB" w14:textId="77777777">
      <w:pPr>
        <w:pStyle w:val="ListBracket5"/>
        <w:numPr>
          <w:ilvl w:val="0"/>
          <w:numId w:val="21"/>
        </w:numPr>
      </w:pPr>
      <w:bookmarkStart w:name="_Ref337473760" w:id="182"/>
      <w:r>
        <w:t>ARINC 622-4 ATS Data Link Applications Over ACARS Air-Ground Network, Oct 12, 2001</w:t>
      </w:r>
      <w:bookmarkEnd w:id="182"/>
    </w:p>
    <w:p w:rsidRPr="0097109D" w:rsidR="00AD5C44" w:rsidP="00AD5C44" w:rsidRDefault="00AD5C44" w14:paraId="3A8B3F2C" w14:textId="77777777">
      <w:pPr>
        <w:pStyle w:val="ListBracket5"/>
        <w:numPr>
          <w:ilvl w:val="0"/>
          <w:numId w:val="21"/>
        </w:numPr>
      </w:pPr>
      <w:bookmarkStart w:name="_Ref337473594" w:id="183"/>
      <w:r w:rsidRPr="007F365B">
        <w:t xml:space="preserve">EUROCONTROL SPECIFICATION on Data Link Services, </w:t>
      </w:r>
      <w:r w:rsidRPr="0097109D">
        <w:t>EUROCONTROL SPECIFICATION</w:t>
      </w:r>
      <w:r>
        <w:t xml:space="preserve">, </w:t>
      </w:r>
      <w:r w:rsidRPr="0097109D">
        <w:t>EUROCONTROL-SPEC-0116</w:t>
      </w:r>
      <w:r>
        <w:t xml:space="preserve"> Edition 2.1</w:t>
      </w:r>
      <w:r w:rsidRPr="0097109D">
        <w:t xml:space="preserve">, </w:t>
      </w:r>
      <w:r w:rsidRPr="007F365B">
        <w:t>January 28, 2009</w:t>
      </w:r>
      <w:bookmarkEnd w:id="183"/>
    </w:p>
    <w:p w:rsidR="00AD5C44" w:rsidP="00AD5C44" w:rsidRDefault="00AD5C44" w14:paraId="0B035AAC" w14:textId="77777777">
      <w:pPr>
        <w:pStyle w:val="ListBracket5"/>
        <w:numPr>
          <w:ilvl w:val="0"/>
          <w:numId w:val="21"/>
        </w:numPr>
      </w:pPr>
      <w:bookmarkStart w:name="_Ref337473583" w:id="184"/>
      <w:r w:rsidRPr="007F365B">
        <w:t>INTEROPERABILITY REQUIREMENTS STANDARD FOR AERONAUTICAL TELECOMMUNICATION NETWORK BASELINE 1 (ATN B1 INTEROP STANDARD)</w:t>
      </w:r>
      <w:r>
        <w:t xml:space="preserve">, </w:t>
      </w:r>
      <w:r w:rsidRPr="007F365B">
        <w:t>EUROCAE ED-110B</w:t>
      </w:r>
      <w:r>
        <w:t>/RTCA DO-280B</w:t>
      </w:r>
      <w:r w:rsidRPr="007F365B">
        <w:t>, December 2007</w:t>
      </w:r>
      <w:bookmarkEnd w:id="184"/>
    </w:p>
    <w:p w:rsidR="00AD5C44" w:rsidP="00AD5C44" w:rsidRDefault="00AD5C44" w14:paraId="1ABA2A3D" w14:textId="77777777">
      <w:pPr>
        <w:pStyle w:val="ListBracket5"/>
        <w:numPr>
          <w:ilvl w:val="0"/>
          <w:numId w:val="21"/>
        </w:numPr>
      </w:pPr>
      <w:bookmarkStart w:name="_Ref337468601" w:id="185"/>
      <w:r w:rsidRPr="007F365B">
        <w:t>SAFETY AND PERFORMANCE REQUIREMENTS STANDARD FOR AIR TRAFFIC DATA LINK SERVICES IN CONTINENTAL AIRSPACE (CONTINENTAL SPR STANDARD), EUROCAE ED-120 with Changes 1 and 2, October 2007</w:t>
      </w:r>
      <w:bookmarkEnd w:id="185"/>
    </w:p>
    <w:p w:rsidR="00AD5C44" w:rsidP="00AD5C44" w:rsidRDefault="00AD5C44" w14:paraId="72F33103" w14:textId="77777777">
      <w:pPr>
        <w:pStyle w:val="ListBracket5"/>
        <w:numPr>
          <w:ilvl w:val="0"/>
          <w:numId w:val="21"/>
        </w:numPr>
      </w:pPr>
      <w:bookmarkStart w:name="_Ref337473825" w:id="186"/>
      <w:r w:rsidRPr="001A6700">
        <w:t xml:space="preserve">MANUAL OF TECHNICAL PROVISIONS FOR THE AERONAUTICAL TELECOMMUNICATION NETWORK (ATN), </w:t>
      </w:r>
      <w:r>
        <w:t xml:space="preserve">Doc </w:t>
      </w:r>
      <w:r w:rsidRPr="001A6700">
        <w:t>ICAO 9705</w:t>
      </w:r>
      <w:r>
        <w:t>AN/956,</w:t>
      </w:r>
      <w:r w:rsidRPr="001A6700">
        <w:t xml:space="preserve"> SECOND EDITION </w:t>
      </w:r>
      <w:r>
        <w:t>–</w:t>
      </w:r>
      <w:r w:rsidRPr="001A6700">
        <w:t xml:space="preserve"> 1999</w:t>
      </w:r>
      <w:r>
        <w:t xml:space="preserve">, plus PDR’s identified in </w:t>
      </w:r>
      <w:r w:rsidRPr="0097109D">
        <w:t>EUROCONTROL-SPEC-0116</w:t>
      </w:r>
      <w:bookmarkEnd w:id="186"/>
    </w:p>
    <w:p w:rsidR="00AD5C44" w:rsidP="00AD5C44" w:rsidRDefault="00AD5C44" w14:paraId="76AC2B89" w14:textId="77777777">
      <w:pPr>
        <w:pStyle w:val="ListBracket5"/>
        <w:numPr>
          <w:ilvl w:val="0"/>
          <w:numId w:val="21"/>
        </w:numPr>
      </w:pPr>
      <w:bookmarkStart w:name="_Ref337643981" w:id="187"/>
      <w:r>
        <w:t xml:space="preserve">Certification Authorities Software Team (CAST) Position Paper CAST-8, Use of the C++ Programming Language, </w:t>
      </w:r>
      <w:proofErr w:type="gramStart"/>
      <w:r>
        <w:t>January,</w:t>
      </w:r>
      <w:proofErr w:type="gramEnd"/>
      <w:r>
        <w:t xml:space="preserve"> 2002</w:t>
      </w:r>
      <w:bookmarkEnd w:id="187"/>
    </w:p>
    <w:p w:rsidR="00AD5C44" w:rsidP="00AD5C44" w:rsidRDefault="00AD5C44" w14:paraId="460F12E4" w14:textId="2BE054DF">
      <w:pPr>
        <w:pStyle w:val="ListBracket5"/>
        <w:numPr>
          <w:ilvl w:val="0"/>
          <w:numId w:val="21"/>
        </w:numPr>
      </w:pPr>
      <w:bookmarkStart w:name="_Ref338674955" w:id="188"/>
      <w:r>
        <w:t>Guidelines for Design Approval of Aircraft Data Link Communications Systems Supporting Air Traffic Services (ATS), AC 20-140</w:t>
      </w:r>
      <w:bookmarkEnd w:id="188"/>
      <w:r w:rsidR="00D943F5">
        <w:t>C</w:t>
      </w:r>
    </w:p>
    <w:p w:rsidR="00AD5C44" w:rsidP="00AD5C44" w:rsidRDefault="00AD5C44" w14:paraId="4B5492DD" w14:textId="77777777">
      <w:pPr>
        <w:pStyle w:val="ListBracket5"/>
        <w:numPr>
          <w:ilvl w:val="0"/>
          <w:numId w:val="21"/>
        </w:numPr>
      </w:pPr>
      <w:bookmarkStart w:name="_Ref45616558" w:id="189"/>
      <w:r>
        <w:t xml:space="preserve">RTCA DO-305A Future Air Navigation System 1/A – Aeronautical Telecommunication Network Interoperability </w:t>
      </w:r>
      <w:proofErr w:type="gramStart"/>
      <w:r>
        <w:t>Standard  (</w:t>
      </w:r>
      <w:proofErr w:type="gramEnd"/>
      <w:r>
        <w:t>Fans 1/A – ATN B1 Interop Standard), March 21, 2012</w:t>
      </w:r>
      <w:bookmarkEnd w:id="189"/>
    </w:p>
    <w:p w:rsidR="00AD5C44" w:rsidP="00AD5C44" w:rsidRDefault="00AD5C44" w14:paraId="0693008E" w14:textId="77777777">
      <w:pPr>
        <w:pStyle w:val="ListBracket5"/>
        <w:numPr>
          <w:ilvl w:val="0"/>
          <w:numId w:val="21"/>
        </w:numPr>
      </w:pPr>
      <w:bookmarkStart w:name="_Ref45617369" w:id="190"/>
      <w:r>
        <w:t>ICAO Doc 4444, Procedures for Air Navigation Services, Air Traffic Management, 15</w:t>
      </w:r>
      <w:r w:rsidRPr="00DF68E2">
        <w:rPr>
          <w:vertAlign w:val="superscript"/>
        </w:rPr>
        <w:t>th</w:t>
      </w:r>
      <w:r>
        <w:t xml:space="preserve"> Edition, November 22, 2007</w:t>
      </w:r>
      <w:bookmarkEnd w:id="190"/>
    </w:p>
    <w:p w:rsidR="00AD5C44" w:rsidP="00AD5C44" w:rsidRDefault="00AD5C44" w14:paraId="5088FA03" w14:textId="77777777">
      <w:pPr>
        <w:pStyle w:val="ListBracket5"/>
        <w:numPr>
          <w:ilvl w:val="0"/>
          <w:numId w:val="21"/>
        </w:numPr>
      </w:pPr>
      <w:bookmarkStart w:name="_Ref45689515" w:id="191"/>
      <w:r>
        <w:t>ICAO Doc 10037 Global Operational Data Link Document (GOLD) Manual, 1</w:t>
      </w:r>
      <w:r w:rsidRPr="00DF68E2">
        <w:rPr>
          <w:vertAlign w:val="superscript"/>
        </w:rPr>
        <w:t>st</w:t>
      </w:r>
      <w:r>
        <w:t xml:space="preserve"> Edition, 2017</w:t>
      </w:r>
      <w:bookmarkEnd w:id="191"/>
    </w:p>
    <w:p w:rsidRPr="00AA379F" w:rsidR="00AD5C44" w:rsidP="00AD5C44" w:rsidRDefault="00AD5C44" w14:paraId="0AB3D300" w14:textId="31EC284C">
      <w:pPr>
        <w:pStyle w:val="ListParagraph"/>
        <w:numPr>
          <w:ilvl w:val="0"/>
          <w:numId w:val="21"/>
        </w:numPr>
      </w:pPr>
      <w:bookmarkStart w:name="_Ref55473399" w:id="192"/>
      <w:r>
        <w:t>Advisory Circular (AC) 20-115</w:t>
      </w:r>
      <w:proofErr w:type="gramStart"/>
      <w:r>
        <w:t xml:space="preserve">D,  </w:t>
      </w:r>
      <w:r w:rsidRPr="005A795A">
        <w:t>Airborne</w:t>
      </w:r>
      <w:proofErr w:type="gramEnd"/>
      <w:r w:rsidRPr="005A795A">
        <w:t xml:space="preserve"> Software Development Assurance Using EUROCAE ED-12( ) and RTCA DO-178( )</w:t>
      </w:r>
      <w:r>
        <w:t>,  2017, July 12</w:t>
      </w:r>
      <w:bookmarkEnd w:id="192"/>
    </w:p>
    <w:p w:rsidRPr="00AA379F" w:rsidR="00BF4AFB" w:rsidP="00C64B6A" w:rsidRDefault="00C64B6A" w14:paraId="7E8B1760" w14:textId="63E7889A">
      <w:pPr>
        <w:pStyle w:val="Heading3"/>
      </w:pPr>
      <w:bookmarkStart w:name="_Toc111203798" w:id="193"/>
      <w:r>
        <w:t>Project-Specific Certification Documents</w:t>
      </w:r>
      <w:bookmarkEnd w:id="193"/>
    </w:p>
    <w:p w:rsidR="00BF4AFB" w:rsidP="00BF4AFB" w:rsidRDefault="008D7110" w14:paraId="7E8B1761" w14:textId="7008416D">
      <w:pPr>
        <w:rPr>
          <w:color w:val="FF0000"/>
        </w:rPr>
      </w:pPr>
      <w:r w:rsidRPr="00A53323">
        <w:rPr>
          <w:color w:val="FF0000"/>
        </w:rPr>
        <w:t>This section identifies the certification documents that apply specifically to the project (</w:t>
      </w:r>
      <w:proofErr w:type="gramStart"/>
      <w:r w:rsidRPr="00A53323">
        <w:rPr>
          <w:color w:val="FF0000"/>
        </w:rPr>
        <w:t>e.g.</w:t>
      </w:r>
      <w:proofErr w:type="gramEnd"/>
      <w:r w:rsidRPr="00A53323">
        <w:rPr>
          <w:color w:val="FF0000"/>
        </w:rPr>
        <w:t xml:space="preserve"> TSO documents).</w:t>
      </w:r>
    </w:p>
    <w:p w:rsidR="00426054" w:rsidP="00EE15C2" w:rsidRDefault="00426054" w14:paraId="1AC777BB" w14:textId="6CEC0F01">
      <w:pPr>
        <w:pStyle w:val="ListParagraph"/>
        <w:numPr>
          <w:ilvl w:val="0"/>
          <w:numId w:val="21"/>
        </w:numPr>
      </w:pPr>
      <w:r>
        <w:t>xxx</w:t>
      </w:r>
    </w:p>
    <w:p w:rsidR="00426054" w:rsidP="00BF4AFB" w:rsidRDefault="00426054" w14:paraId="4CD176CD" w14:textId="77777777"/>
    <w:p w:rsidR="00C64B6A" w:rsidP="00C64B6A" w:rsidRDefault="00C64B6A" w14:paraId="447075B4" w14:textId="6017E234">
      <w:pPr>
        <w:pStyle w:val="Heading2"/>
      </w:pPr>
      <w:bookmarkStart w:name="_Toc111203799" w:id="194"/>
      <w:r>
        <w:t>Miscellaneous Documents</w:t>
      </w:r>
      <w:bookmarkEnd w:id="194"/>
    </w:p>
    <w:p w:rsidR="008D7110" w:rsidP="008D7110" w:rsidRDefault="008D7110" w14:paraId="59C1B8A2" w14:textId="436BEC68">
      <w:pPr>
        <w:rPr>
          <w:color w:val="FF0000"/>
        </w:rPr>
      </w:pPr>
      <w:r w:rsidRPr="00A53323">
        <w:rPr>
          <w:color w:val="FF0000"/>
        </w:rPr>
        <w:t>This section identifies any other document relevant to the project.</w:t>
      </w:r>
    </w:p>
    <w:p w:rsidR="00426054" w:rsidP="00EE15C2" w:rsidRDefault="00426054" w14:paraId="5E54744D" w14:textId="24834F22">
      <w:pPr>
        <w:pStyle w:val="ListParagraph"/>
        <w:numPr>
          <w:ilvl w:val="0"/>
          <w:numId w:val="21"/>
        </w:numPr>
      </w:pPr>
      <w:r>
        <w:t>xxx</w:t>
      </w:r>
    </w:p>
    <w:p w:rsidRPr="008D7110" w:rsidR="00426054" w:rsidP="008D7110" w:rsidRDefault="00426054" w14:paraId="37088EA0" w14:textId="77777777"/>
    <w:p w:rsidR="00C10901" w:rsidP="00C10901" w:rsidRDefault="00C10901" w14:paraId="2D158D2B" w14:textId="6CCC2761">
      <w:pPr>
        <w:pStyle w:val="Heading1"/>
      </w:pPr>
      <w:bookmarkStart w:name="_Ref473539018" w:id="195"/>
      <w:bookmarkStart w:name="_Toc111203800" w:id="196"/>
      <w:r>
        <w:t>System Overview</w:t>
      </w:r>
      <w:bookmarkEnd w:id="195"/>
      <w:bookmarkEnd w:id="196"/>
    </w:p>
    <w:p w:rsidR="00DC0C8A" w:rsidP="00D54CDC" w:rsidRDefault="00DC0C8A" w14:paraId="343689D0" w14:textId="1A6269DB">
      <w:pPr>
        <w:rPr>
          <w:color w:val="FF0000"/>
        </w:rPr>
      </w:pPr>
      <w:r w:rsidRPr="00DC0C8A">
        <w:rPr>
          <w:color w:val="FF0000"/>
          <w:highlight w:val="yellow"/>
        </w:rPr>
        <w:t>Cer</w:t>
      </w:r>
      <w:r>
        <w:rPr>
          <w:color w:val="FF0000"/>
          <w:highlight w:val="yellow"/>
        </w:rPr>
        <w:t>tification Note:  DO-178C §11.1</w:t>
      </w:r>
      <w:r w:rsidRPr="00DC0C8A">
        <w:rPr>
          <w:color w:val="FF0000"/>
          <w:highlight w:val="yellow"/>
        </w:rPr>
        <w:t>a</w:t>
      </w:r>
      <w:r w:rsidR="009E6970">
        <w:rPr>
          <w:color w:val="FF0000"/>
          <w:highlight w:val="yellow"/>
        </w:rPr>
        <w:t>:</w:t>
      </w:r>
      <w:r w:rsidRPr="00DC0C8A">
        <w:rPr>
          <w:color w:val="FF0000"/>
          <w:highlight w:val="yellow"/>
        </w:rPr>
        <w:t xml:space="preserve">  This section provides an overview of the system, including a description of its functions</w:t>
      </w:r>
      <w:r>
        <w:rPr>
          <w:color w:val="FF0000"/>
          <w:highlight w:val="yellow"/>
        </w:rPr>
        <w:t xml:space="preserve"> </w:t>
      </w:r>
      <w:r w:rsidRPr="00DC0C8A">
        <w:rPr>
          <w:color w:val="FF0000"/>
          <w:highlight w:val="yellow"/>
        </w:rPr>
        <w:t>and their allocation to the hardware and software, the architecture, processor(s) used, hardware/software interfaces, and safety features.</w:t>
      </w:r>
    </w:p>
    <w:p w:rsidRPr="00D54CDC" w:rsidR="00D54CDC" w:rsidP="00D54CDC" w:rsidRDefault="00D54CDC" w14:paraId="5C0EEE87" w14:textId="77777777">
      <w:pPr>
        <w:rPr>
          <w:color w:val="FF0000"/>
        </w:rPr>
      </w:pPr>
      <w:r w:rsidRPr="00D54CDC">
        <w:rPr>
          <w:color w:val="FF0000"/>
        </w:rPr>
        <w:t>It is recommended that the following common wording be used for this paragraph in all PSACs:</w:t>
      </w:r>
    </w:p>
    <w:p w:rsidR="00D54CDC" w:rsidP="00D54CDC" w:rsidRDefault="00D54CDC" w14:paraId="426B25CE" w14:textId="3363A78F">
      <w:r>
        <w:t xml:space="preserve">This section provides a </w:t>
      </w:r>
      <w:r w:rsidR="00EF7A56">
        <w:t>high-level</w:t>
      </w:r>
      <w:r>
        <w:t xml:space="preserve"> overview of the system, with emphasis on the safety considerations that need attention in the design.</w:t>
      </w:r>
      <w:r w:rsidR="00EF7A56">
        <w:t xml:space="preserve"> This section includes the system overview of the DLCA-6510, which meets the System Overview objective of the Plan for Software Aspects of Certification found in DO</w:t>
      </w:r>
      <w:r w:rsidR="00EF7A56">
        <w:noBreakHyphen/>
        <w:t xml:space="preserve">178B </w:t>
      </w:r>
      <w:r w:rsidR="00EF7A56">
        <w:rPr>
          <w:color w:val="2B579A"/>
          <w:shd w:val="clear" w:color="auto" w:fill="E6E6E6"/>
        </w:rPr>
        <w:fldChar w:fldCharType="begin"/>
      </w:r>
      <w:r w:rsidR="00EF7A56">
        <w:instrText xml:space="preserve"> REF _Ref337476484 \w \h </w:instrText>
      </w:r>
      <w:r w:rsidR="00EF7A56">
        <w:rPr>
          <w:color w:val="2B579A"/>
          <w:shd w:val="clear" w:color="auto" w:fill="E6E6E6"/>
        </w:rPr>
      </w:r>
      <w:r w:rsidR="00EF7A56">
        <w:rPr>
          <w:color w:val="2B579A"/>
          <w:shd w:val="clear" w:color="auto" w:fill="E6E6E6"/>
        </w:rPr>
        <w:fldChar w:fldCharType="separate"/>
      </w:r>
      <w:r w:rsidR="00EF7A56">
        <w:t>[61]</w:t>
      </w:r>
      <w:r w:rsidR="00EF7A56">
        <w:rPr>
          <w:color w:val="2B579A"/>
          <w:shd w:val="clear" w:color="auto" w:fill="E6E6E6"/>
        </w:rPr>
        <w:fldChar w:fldCharType="end"/>
      </w:r>
      <w:r w:rsidR="00EF7A56">
        <w:t xml:space="preserve">, section 11.1.a.  </w:t>
      </w:r>
      <w:r w:rsidRPr="00A45F56" w:rsidR="00EF7A56">
        <w:t xml:space="preserve">Descriptions are provided in terms of the </w:t>
      </w:r>
      <w:r w:rsidR="00EF7A56">
        <w:t xml:space="preserve">functions and their allocation to the hardware/software, the </w:t>
      </w:r>
      <w:r w:rsidRPr="00A45F56" w:rsidR="00EF7A56">
        <w:t>architecture</w:t>
      </w:r>
      <w:r w:rsidR="00EF7A56">
        <w:t xml:space="preserve">, processor(s) used, </w:t>
      </w:r>
      <w:r w:rsidRPr="00A45F56" w:rsidR="00EF7A56">
        <w:t>hardware and software</w:t>
      </w:r>
      <w:r w:rsidR="00EF7A56">
        <w:t xml:space="preserve"> interfaces</w:t>
      </w:r>
      <w:r w:rsidRPr="00A45F56" w:rsidR="00EF7A56">
        <w:t xml:space="preserve">, </w:t>
      </w:r>
      <w:r w:rsidR="00EF7A56">
        <w:t>and safety features.</w:t>
      </w:r>
    </w:p>
    <w:p w:rsidR="00981BA5" w:rsidP="00D54CDC" w:rsidRDefault="00981BA5" w14:paraId="111FE5F1" w14:textId="566B6127">
      <w:r w:rsidRPr="00981BA5">
        <w:rPr>
          <w:highlight w:val="cyan"/>
        </w:rPr>
        <w:t>&lt;</w:t>
      </w:r>
      <w:r w:rsidR="00424DA8">
        <w:rPr>
          <w:highlight w:val="cyan"/>
        </w:rPr>
        <w:t xml:space="preserve">For </w:t>
      </w:r>
      <w:r w:rsidRPr="00981BA5">
        <w:rPr>
          <w:highlight w:val="cyan"/>
        </w:rPr>
        <w:t>Lori: This section needs to be revisited/updated after the system architecture is finalized</w:t>
      </w:r>
      <w:r w:rsidR="00C60FDE">
        <w:rPr>
          <w:highlight w:val="cyan"/>
        </w:rPr>
        <w:t>. Currently the information has been kept from DLCA-6500 PSAC</w:t>
      </w:r>
      <w:r w:rsidRPr="00981BA5">
        <w:rPr>
          <w:highlight w:val="cyan"/>
        </w:rPr>
        <w:t>&gt;</w:t>
      </w:r>
    </w:p>
    <w:p w:rsidR="00C10901" w:rsidP="00C10901" w:rsidRDefault="00C10901" w14:paraId="15A2EA45" w14:textId="68A9C879">
      <w:pPr>
        <w:pStyle w:val="Heading2"/>
      </w:pPr>
      <w:bookmarkStart w:name="_Toc111203801" w:id="197"/>
      <w:r>
        <w:t>System Functional Description</w:t>
      </w:r>
      <w:bookmarkEnd w:id="197"/>
    </w:p>
    <w:p w:rsidRPr="00D54268" w:rsidR="00D54CDC" w:rsidP="00D54CDC" w:rsidRDefault="00D54CDC" w14:paraId="547CC883" w14:textId="69FCA2BB">
      <w:pPr>
        <w:rPr>
          <w:color w:val="FF0000"/>
        </w:rPr>
      </w:pPr>
      <w:r w:rsidRPr="00D54268">
        <w:rPr>
          <w:color w:val="FF0000"/>
        </w:rPr>
        <w:t>This subsection provides a description of the system’s intended functionality.  Also included is a functional block diagram that depicts how the listed functions relate to each other and to the external environment.  This functional view provides the reader with a sense of which facilities/functions are involved in performing each of the functions.</w:t>
      </w:r>
    </w:p>
    <w:p w:rsidR="00D54CDC" w:rsidP="00D54CDC" w:rsidRDefault="00D54CDC" w14:paraId="1BFBD041" w14:textId="171AA3FB">
      <w:pPr>
        <w:rPr>
          <w:color w:val="FF0000"/>
        </w:rPr>
      </w:pPr>
      <w:r w:rsidRPr="00D54268">
        <w:rPr>
          <w:color w:val="FF0000"/>
        </w:rPr>
        <w:t>This subsection also provides a brief description of the system installation variations that are to be covered by the submittal.  The focus should be on installation considerations that may have potential safety related issued, such as single of dual installations.  Actual interfaces should not be described here, as they should be contained in s the subsection on System interfaces below</w:t>
      </w:r>
      <w:r w:rsidRPr="00D54268" w:rsidR="00D54268">
        <w:rPr>
          <w:color w:val="FF0000"/>
        </w:rPr>
        <w:t>, however the associated equipment should be listed.</w:t>
      </w:r>
    </w:p>
    <w:p w:rsidR="00184250" w:rsidP="00D54CDC" w:rsidRDefault="00184250" w14:paraId="77E6D450" w14:textId="39D1A1A0">
      <w:pPr>
        <w:rPr>
          <w:color w:val="FF0000"/>
        </w:rPr>
      </w:pPr>
      <w:r w:rsidRPr="00184250">
        <w:rPr>
          <w:color w:val="FF0000"/>
        </w:rPr>
        <w:t>If security considerations are applicable to this product, they should be summarized in this section.</w:t>
      </w:r>
    </w:p>
    <w:p w:rsidR="00EF7A56" w:rsidP="00EF7A56" w:rsidRDefault="00EF7A56" w14:paraId="2385228B" w14:textId="6788F4A1">
      <w:pPr>
        <w:autoSpaceDE w:val="0"/>
        <w:autoSpaceDN w:val="0"/>
        <w:adjustRightInd w:val="0"/>
        <w:spacing w:after="0"/>
        <w:rPr>
          <w:rFonts w:cs="Arial"/>
        </w:rPr>
      </w:pPr>
      <w:r>
        <w:rPr>
          <w:rFonts w:cs="Arial"/>
        </w:rPr>
        <w:t xml:space="preserve">The DLCA-6510 provides the Link 2000+ implementation of </w:t>
      </w:r>
      <w:r w:rsidRPr="00E9424E">
        <w:t>Aeronautical Telecommunication Network</w:t>
      </w:r>
      <w:r>
        <w:t xml:space="preserve"> (</w:t>
      </w:r>
      <w:r>
        <w:rPr>
          <w:rFonts w:cs="Arial"/>
        </w:rPr>
        <w:t xml:space="preserve">ATN) applications and FANS 1/A+ applications.  These applications define the Data Link methods and messages that are exchanged between the aircraft and the ground services in support of Air Traffic Services (ATS) and Air Traffic Control (ATC).  The application supports seamless transfer of bilingual aircraft transiting from FANS to ATN and ATN to FANS per DO-305A </w:t>
      </w:r>
      <w:r>
        <w:rPr>
          <w:rFonts w:cs="Arial"/>
          <w:color w:val="2B579A"/>
          <w:shd w:val="clear" w:color="auto" w:fill="E6E6E6"/>
        </w:rPr>
        <w:fldChar w:fldCharType="begin"/>
      </w:r>
      <w:r>
        <w:rPr>
          <w:rFonts w:cs="Arial"/>
        </w:rPr>
        <w:instrText xml:space="preserve"> REF _Ref45616558 \r \h </w:instrText>
      </w:r>
      <w:r>
        <w:rPr>
          <w:rFonts w:cs="Arial"/>
          <w:color w:val="2B579A"/>
          <w:shd w:val="clear" w:color="auto" w:fill="E6E6E6"/>
        </w:rPr>
      </w:r>
      <w:r>
        <w:rPr>
          <w:rFonts w:cs="Arial"/>
          <w:color w:val="2B579A"/>
          <w:shd w:val="clear" w:color="auto" w:fill="E6E6E6"/>
        </w:rPr>
        <w:fldChar w:fldCharType="separate"/>
      </w:r>
      <w:r>
        <w:rPr>
          <w:rFonts w:cs="Arial"/>
        </w:rPr>
        <w:t>[73]</w:t>
      </w:r>
      <w:r>
        <w:rPr>
          <w:rFonts w:cs="Arial"/>
          <w:color w:val="2B579A"/>
          <w:shd w:val="clear" w:color="auto" w:fill="E6E6E6"/>
        </w:rPr>
        <w:fldChar w:fldCharType="end"/>
      </w:r>
      <w:r>
        <w:rPr>
          <w:rFonts w:cs="Arial"/>
        </w:rPr>
        <w:t>, Section 4 interoperability requirements.</w:t>
      </w:r>
    </w:p>
    <w:p w:rsidR="00EF7A56" w:rsidP="00EF7A56" w:rsidRDefault="00EF7A56" w14:paraId="458AF35B" w14:textId="77777777">
      <w:pPr>
        <w:autoSpaceDE w:val="0"/>
        <w:autoSpaceDN w:val="0"/>
        <w:adjustRightInd w:val="0"/>
        <w:spacing w:after="0"/>
        <w:rPr>
          <w:rFonts w:cs="Arial"/>
        </w:rPr>
      </w:pPr>
      <w:r>
        <w:rPr>
          <w:rFonts w:cs="Arial"/>
        </w:rPr>
        <w:t>The applications that make up FANS-1/A+ are:</w:t>
      </w:r>
    </w:p>
    <w:p w:rsidR="00EF7A56" w:rsidP="00EF7A56" w:rsidRDefault="00EF7A56" w14:paraId="7EA6C11F" w14:textId="77777777">
      <w:pPr>
        <w:autoSpaceDE w:val="0"/>
        <w:autoSpaceDN w:val="0"/>
        <w:adjustRightInd w:val="0"/>
        <w:spacing w:after="0"/>
        <w:ind w:left="720"/>
        <w:rPr>
          <w:rFonts w:cs="Arial"/>
        </w:rPr>
      </w:pPr>
      <w:r>
        <w:rPr>
          <w:rFonts w:cs="Arial"/>
        </w:rPr>
        <w:t>1. ATS Facilities Notification (AFN),</w:t>
      </w:r>
    </w:p>
    <w:p w:rsidR="00EF7A56" w:rsidP="00EF7A56" w:rsidRDefault="00EF7A56" w14:paraId="5E4BC503" w14:textId="77777777">
      <w:pPr>
        <w:autoSpaceDE w:val="0"/>
        <w:autoSpaceDN w:val="0"/>
        <w:adjustRightInd w:val="0"/>
        <w:spacing w:after="0"/>
        <w:ind w:left="720"/>
        <w:rPr>
          <w:rFonts w:cs="Arial"/>
        </w:rPr>
      </w:pPr>
      <w:r>
        <w:rPr>
          <w:rFonts w:cs="Arial"/>
        </w:rPr>
        <w:t>2. Automatic Dependent Surveillance - Contract (ADS-C), and</w:t>
      </w:r>
    </w:p>
    <w:p w:rsidR="00EF7A56" w:rsidP="00EF7A56" w:rsidRDefault="00EF7A56" w14:paraId="1BD1DC95" w14:textId="77777777">
      <w:pPr>
        <w:autoSpaceDE w:val="0"/>
        <w:autoSpaceDN w:val="0"/>
        <w:adjustRightInd w:val="0"/>
        <w:spacing w:after="0"/>
        <w:ind w:left="720"/>
        <w:rPr>
          <w:rFonts w:cs="Arial"/>
        </w:rPr>
      </w:pPr>
      <w:r>
        <w:t>3. Controller Pilot Data Link Communication (CPDLC)</w:t>
      </w:r>
    </w:p>
    <w:p w:rsidR="00EF7A56" w:rsidP="00EF7A56" w:rsidRDefault="00EF7A56" w14:paraId="5D080776" w14:textId="5F6B2273">
      <w:pPr>
        <w:autoSpaceDE w:val="0"/>
        <w:autoSpaceDN w:val="0"/>
        <w:adjustRightInd w:val="0"/>
        <w:spacing w:after="0"/>
        <w:rPr>
          <w:rFonts w:cs="Arial"/>
        </w:rPr>
      </w:pPr>
      <w:r>
        <w:rPr>
          <w:rFonts w:cs="Arial"/>
        </w:rPr>
        <w:t xml:space="preserve">The AFN, ADS-C, and CPDLC applications are defined by RTCA DO-258 Rev A </w:t>
      </w:r>
      <w:r>
        <w:rPr>
          <w:rFonts w:cs="Arial"/>
          <w:color w:val="2B579A"/>
          <w:shd w:val="clear" w:color="auto" w:fill="E6E6E6"/>
        </w:rPr>
        <w:fldChar w:fldCharType="begin"/>
      </w:r>
      <w:r>
        <w:rPr>
          <w:rFonts w:cs="Arial"/>
        </w:rPr>
        <w:instrText xml:space="preserve"> REF _Ref337473572 \w \h </w:instrText>
      </w:r>
      <w:r>
        <w:rPr>
          <w:rFonts w:cs="Arial"/>
          <w:color w:val="2B579A"/>
          <w:shd w:val="clear" w:color="auto" w:fill="E6E6E6"/>
        </w:rPr>
      </w:r>
      <w:r>
        <w:rPr>
          <w:rFonts w:cs="Arial"/>
          <w:color w:val="2B579A"/>
          <w:shd w:val="clear" w:color="auto" w:fill="E6E6E6"/>
        </w:rPr>
        <w:fldChar w:fldCharType="separate"/>
      </w:r>
      <w:r>
        <w:rPr>
          <w:rFonts w:cs="Arial"/>
        </w:rPr>
        <w:t>[62]</w:t>
      </w:r>
      <w:r>
        <w:rPr>
          <w:rFonts w:cs="Arial"/>
          <w:color w:val="2B579A"/>
          <w:shd w:val="clear" w:color="auto" w:fill="E6E6E6"/>
        </w:rPr>
        <w:fldChar w:fldCharType="end"/>
      </w:r>
      <w:r>
        <w:rPr>
          <w:rFonts w:cs="Arial"/>
        </w:rPr>
        <w:t xml:space="preserve">, which is the interoperability requirement standard for FANS-1/A+ systems.  The FANS-1/A+ application </w:t>
      </w:r>
      <w:r w:rsidR="00B6601D">
        <w:rPr>
          <w:rFonts w:cs="Arial"/>
        </w:rPr>
        <w:t>uses</w:t>
      </w:r>
      <w:r>
        <w:rPr>
          <w:rFonts w:cs="Arial"/>
        </w:rPr>
        <w:t xml:space="preserve"> ARINC 622 </w:t>
      </w:r>
      <w:r>
        <w:rPr>
          <w:rFonts w:cs="Arial"/>
          <w:color w:val="2B579A"/>
          <w:shd w:val="clear" w:color="auto" w:fill="E6E6E6"/>
        </w:rPr>
        <w:fldChar w:fldCharType="begin"/>
      </w:r>
      <w:r>
        <w:rPr>
          <w:rFonts w:cs="Arial"/>
        </w:rPr>
        <w:instrText xml:space="preserve"> REF _Ref337473760 \w \h </w:instrText>
      </w:r>
      <w:r>
        <w:rPr>
          <w:rFonts w:cs="Arial"/>
          <w:color w:val="2B579A"/>
          <w:shd w:val="clear" w:color="auto" w:fill="E6E6E6"/>
        </w:rPr>
      </w:r>
      <w:r>
        <w:rPr>
          <w:rFonts w:cs="Arial"/>
          <w:color w:val="2B579A"/>
          <w:shd w:val="clear" w:color="auto" w:fill="E6E6E6"/>
        </w:rPr>
        <w:fldChar w:fldCharType="separate"/>
      </w:r>
      <w:r>
        <w:rPr>
          <w:rFonts w:cs="Arial"/>
        </w:rPr>
        <w:t>[66]</w:t>
      </w:r>
      <w:r>
        <w:rPr>
          <w:rFonts w:cs="Arial"/>
          <w:color w:val="2B579A"/>
          <w:shd w:val="clear" w:color="auto" w:fill="E6E6E6"/>
        </w:rPr>
        <w:fldChar w:fldCharType="end"/>
      </w:r>
      <w:r>
        <w:rPr>
          <w:rFonts w:cs="Arial"/>
        </w:rPr>
        <w:t xml:space="preserve"> data communications interface.  ARINC 622 provides a definition to convert bit-oriented messages to character-oriented messages that can be transmitted over the ACARS </w:t>
      </w:r>
      <w:proofErr w:type="gramStart"/>
      <w:r>
        <w:rPr>
          <w:rFonts w:cs="Arial"/>
        </w:rPr>
        <w:t>character oriented</w:t>
      </w:r>
      <w:proofErr w:type="gramEnd"/>
      <w:r>
        <w:rPr>
          <w:rFonts w:cs="Arial"/>
        </w:rPr>
        <w:t xml:space="preserve"> network. The reverse procedure is performed for receiving messages.  This is also known as the ACARS Convergence Function (ACF).</w:t>
      </w:r>
    </w:p>
    <w:p w:rsidR="00EF7A56" w:rsidP="00EF7A56" w:rsidRDefault="00EF7A56" w14:paraId="181310B6" w14:textId="77777777">
      <w:pPr>
        <w:autoSpaceDE w:val="0"/>
        <w:autoSpaceDN w:val="0"/>
        <w:adjustRightInd w:val="0"/>
        <w:spacing w:after="0"/>
        <w:rPr>
          <w:rFonts w:cs="Arial"/>
        </w:rPr>
      </w:pPr>
      <w:r>
        <w:rPr>
          <w:rFonts w:cs="Arial"/>
        </w:rPr>
        <w:t>The Link 2000+ ATN applications are:</w:t>
      </w:r>
    </w:p>
    <w:p w:rsidRPr="001D6DA8" w:rsidR="00EF7A56" w:rsidP="00EF7A56" w:rsidRDefault="00EF7A56" w14:paraId="2E74DD9A" w14:textId="77777777">
      <w:pPr>
        <w:pStyle w:val="ListParagraph"/>
        <w:numPr>
          <w:ilvl w:val="0"/>
          <w:numId w:val="42"/>
        </w:numPr>
        <w:autoSpaceDE w:val="0"/>
        <w:autoSpaceDN w:val="0"/>
        <w:adjustRightInd w:val="0"/>
        <w:spacing w:after="0"/>
        <w:rPr>
          <w:rFonts w:cs="Arial"/>
        </w:rPr>
      </w:pPr>
      <w:r w:rsidRPr="001D6DA8">
        <w:rPr>
          <w:rFonts w:cs="Arial"/>
        </w:rPr>
        <w:t>Context Management (CM), and</w:t>
      </w:r>
    </w:p>
    <w:p w:rsidRPr="00401EB8" w:rsidR="00EF7A56" w:rsidP="00EF7A56" w:rsidRDefault="00EF7A56" w14:paraId="54661B5C" w14:textId="77777777">
      <w:pPr>
        <w:pStyle w:val="ListParagraph"/>
        <w:numPr>
          <w:ilvl w:val="0"/>
          <w:numId w:val="42"/>
        </w:numPr>
        <w:autoSpaceDE w:val="0"/>
        <w:autoSpaceDN w:val="0"/>
        <w:adjustRightInd w:val="0"/>
        <w:spacing w:after="0"/>
        <w:rPr>
          <w:rFonts w:cs="Arial"/>
        </w:rPr>
      </w:pPr>
      <w:r>
        <w:t>Controller Pilot Data Link Communication (CPDLC)</w:t>
      </w:r>
    </w:p>
    <w:p w:rsidR="00EF7A56" w:rsidP="00EF7A56" w:rsidRDefault="00EF7A56" w14:paraId="6C347E06" w14:textId="77777777">
      <w:pPr>
        <w:autoSpaceDE w:val="0"/>
        <w:autoSpaceDN w:val="0"/>
        <w:adjustRightInd w:val="0"/>
        <w:spacing w:after="0"/>
        <w:rPr>
          <w:rFonts w:cs="Arial"/>
        </w:rPr>
      </w:pPr>
      <w:r>
        <w:rPr>
          <w:rFonts w:cs="Arial"/>
        </w:rPr>
        <w:t xml:space="preserve">The Link-2000 ATN applications are defined by RTCA DO-280B/EUROCAE ED-110B </w:t>
      </w:r>
      <w:r>
        <w:rPr>
          <w:rFonts w:cs="Arial"/>
          <w:color w:val="2B579A"/>
          <w:shd w:val="clear" w:color="auto" w:fill="E6E6E6"/>
        </w:rPr>
        <w:fldChar w:fldCharType="begin"/>
      </w:r>
      <w:r>
        <w:rPr>
          <w:rFonts w:cs="Arial"/>
        </w:rPr>
        <w:instrText xml:space="preserve"> REF _Ref337473583 \w \h </w:instrText>
      </w:r>
      <w:r>
        <w:rPr>
          <w:rFonts w:cs="Arial"/>
          <w:color w:val="2B579A"/>
          <w:shd w:val="clear" w:color="auto" w:fill="E6E6E6"/>
        </w:rPr>
      </w:r>
      <w:r>
        <w:rPr>
          <w:rFonts w:cs="Arial"/>
          <w:color w:val="2B579A"/>
          <w:shd w:val="clear" w:color="auto" w:fill="E6E6E6"/>
        </w:rPr>
        <w:fldChar w:fldCharType="separate"/>
      </w:r>
      <w:r>
        <w:rPr>
          <w:rFonts w:cs="Arial"/>
        </w:rPr>
        <w:t>[68]</w:t>
      </w:r>
      <w:r>
        <w:rPr>
          <w:rFonts w:cs="Arial"/>
          <w:color w:val="2B579A"/>
          <w:shd w:val="clear" w:color="auto" w:fill="E6E6E6"/>
        </w:rPr>
        <w:fldChar w:fldCharType="end"/>
      </w:r>
      <w:r>
        <w:rPr>
          <w:rFonts w:cs="Arial"/>
        </w:rPr>
        <w:t>, and ICAO 9705</w:t>
      </w:r>
      <w:r>
        <w:rPr>
          <w:rFonts w:cs="Arial"/>
          <w:color w:val="2B579A"/>
          <w:shd w:val="clear" w:color="auto" w:fill="E6E6E6"/>
        </w:rPr>
        <w:fldChar w:fldCharType="begin"/>
      </w:r>
      <w:r>
        <w:rPr>
          <w:rFonts w:cs="Arial"/>
        </w:rPr>
        <w:instrText xml:space="preserve"> REF _Ref337473825 \w \h </w:instrText>
      </w:r>
      <w:r>
        <w:rPr>
          <w:rFonts w:cs="Arial"/>
          <w:color w:val="2B579A"/>
          <w:shd w:val="clear" w:color="auto" w:fill="E6E6E6"/>
        </w:rPr>
      </w:r>
      <w:r>
        <w:rPr>
          <w:rFonts w:cs="Arial"/>
          <w:color w:val="2B579A"/>
          <w:shd w:val="clear" w:color="auto" w:fill="E6E6E6"/>
        </w:rPr>
        <w:fldChar w:fldCharType="separate"/>
      </w:r>
      <w:r>
        <w:rPr>
          <w:rFonts w:cs="Arial"/>
        </w:rPr>
        <w:t>[70]</w:t>
      </w:r>
      <w:r>
        <w:rPr>
          <w:rFonts w:cs="Arial"/>
          <w:color w:val="2B579A"/>
          <w:shd w:val="clear" w:color="auto" w:fill="E6E6E6"/>
        </w:rPr>
        <w:fldChar w:fldCharType="end"/>
      </w:r>
      <w:r>
        <w:rPr>
          <w:rFonts w:cs="Arial"/>
        </w:rPr>
        <w:t xml:space="preserve"> plus the PDRs as defined by </w:t>
      </w:r>
      <w:r w:rsidRPr="0097109D">
        <w:t>EUROCONTROL-SPEC-0116</w:t>
      </w:r>
      <w:r>
        <w:rPr>
          <w:rFonts w:cs="Arial"/>
          <w:color w:val="2B579A"/>
          <w:shd w:val="clear" w:color="auto" w:fill="E6E6E6"/>
        </w:rPr>
        <w:fldChar w:fldCharType="begin"/>
      </w:r>
      <w:r>
        <w:rPr>
          <w:rFonts w:cs="Arial"/>
        </w:rPr>
        <w:instrText xml:space="preserve"> REF _Ref337473594 \w \h </w:instrText>
      </w:r>
      <w:r>
        <w:rPr>
          <w:rFonts w:cs="Arial"/>
          <w:color w:val="2B579A"/>
          <w:shd w:val="clear" w:color="auto" w:fill="E6E6E6"/>
        </w:rPr>
      </w:r>
      <w:r>
        <w:rPr>
          <w:rFonts w:cs="Arial"/>
          <w:color w:val="2B579A"/>
          <w:shd w:val="clear" w:color="auto" w:fill="E6E6E6"/>
        </w:rPr>
        <w:fldChar w:fldCharType="separate"/>
      </w:r>
      <w:r>
        <w:rPr>
          <w:rFonts w:cs="Arial"/>
        </w:rPr>
        <w:t>[67]</w:t>
      </w:r>
      <w:r>
        <w:rPr>
          <w:rFonts w:cs="Arial"/>
          <w:color w:val="2B579A"/>
          <w:shd w:val="clear" w:color="auto" w:fill="E6E6E6"/>
        </w:rPr>
        <w:fldChar w:fldCharType="end"/>
      </w:r>
      <w:r>
        <w:rPr>
          <w:rFonts w:cs="Arial"/>
        </w:rPr>
        <w:t>.</w:t>
      </w:r>
    </w:p>
    <w:p w:rsidR="00EF7A56" w:rsidP="00EF7A56" w:rsidRDefault="00EF7A56" w14:paraId="34D391B5" w14:textId="77777777">
      <w:r>
        <w:t>Notable ATN differences from FANS 1/A+ includes:</w:t>
      </w:r>
    </w:p>
    <w:p w:rsidR="00EF7A56" w:rsidP="00EF7A56" w:rsidRDefault="00EF7A56" w14:paraId="3389AB64" w14:textId="77777777">
      <w:pPr>
        <w:numPr>
          <w:ilvl w:val="0"/>
          <w:numId w:val="41"/>
        </w:numPr>
      </w:pPr>
      <w:r>
        <w:t>Full bit-oriented protocol stack</w:t>
      </w:r>
    </w:p>
    <w:p w:rsidR="00EF7A56" w:rsidP="00EF7A56" w:rsidRDefault="00EF7A56" w14:paraId="4380DE9D" w14:textId="77777777">
      <w:pPr>
        <w:numPr>
          <w:ilvl w:val="0"/>
          <w:numId w:val="41"/>
        </w:numPr>
      </w:pPr>
      <w:r w:rsidRPr="00A37CDF">
        <w:t>Only able to transmit messages over VHF Data Link Mode 2 (VDLM2)</w:t>
      </w:r>
    </w:p>
    <w:p w:rsidR="00EF7A56" w:rsidP="00EF7A56" w:rsidRDefault="00EF7A56" w14:paraId="41E90B38" w14:textId="77777777">
      <w:pPr>
        <w:numPr>
          <w:ilvl w:val="0"/>
          <w:numId w:val="41"/>
        </w:numPr>
      </w:pPr>
      <w:r>
        <w:t>Currently ATN is used only over European domestic airspace, while FANS is used in globally in remote and Oceanic environments.</w:t>
      </w:r>
    </w:p>
    <w:p w:rsidRPr="00B6601D" w:rsidR="00EF7A56" w:rsidP="00EF7A56" w:rsidRDefault="00EF7A56" w14:paraId="2460498C" w14:textId="5306F04E">
      <w:pPr>
        <w:numPr>
          <w:ilvl w:val="0"/>
          <w:numId w:val="41"/>
        </w:numPr>
        <w:rPr>
          <w:rFonts w:cs="Arial"/>
          <w:highlight w:val="yellow"/>
        </w:rPr>
      </w:pPr>
      <w:r w:rsidRPr="00B6601D">
        <w:rPr>
          <w:highlight w:val="yellow"/>
        </w:rPr>
        <w:t>Only a subset</w:t>
      </w:r>
      <w:r w:rsidR="00B6601D">
        <w:rPr>
          <w:highlight w:val="yellow"/>
        </w:rPr>
        <w:t xml:space="preserve"> (now full set in DLCA 6510?)</w:t>
      </w:r>
      <w:r w:rsidRPr="00B6601D">
        <w:rPr>
          <w:highlight w:val="yellow"/>
        </w:rPr>
        <w:t xml:space="preserve"> of the ATN CPDLC messages as defined in the EUROCONTROL-SPEC-0116</w:t>
      </w:r>
      <w:r w:rsidRPr="00B6601D">
        <w:rPr>
          <w:rFonts w:cs="Arial"/>
          <w:highlight w:val="yellow"/>
        </w:rPr>
        <w:t xml:space="preserve"> </w:t>
      </w:r>
      <w:r w:rsidRPr="00B6601D">
        <w:rPr>
          <w:rFonts w:cs="Arial"/>
          <w:color w:val="2B579A"/>
          <w:highlight w:val="yellow"/>
          <w:shd w:val="clear" w:color="auto" w:fill="E6E6E6"/>
        </w:rPr>
        <w:fldChar w:fldCharType="begin"/>
      </w:r>
      <w:r w:rsidRPr="00B6601D">
        <w:rPr>
          <w:rFonts w:cs="Arial"/>
          <w:highlight w:val="yellow"/>
        </w:rPr>
        <w:instrText xml:space="preserve"> REF _Ref337473594 \w \h </w:instrText>
      </w:r>
      <w:r w:rsidR="00B6601D">
        <w:rPr>
          <w:rFonts w:cs="Arial"/>
          <w:highlight w:val="yellow"/>
        </w:rPr>
        <w:instrText xml:space="preserve"> \* MERGEFORMAT </w:instrText>
      </w:r>
      <w:r w:rsidRPr="00B6601D">
        <w:rPr>
          <w:rFonts w:cs="Arial"/>
          <w:color w:val="2B579A"/>
          <w:highlight w:val="yellow"/>
          <w:shd w:val="clear" w:color="auto" w:fill="E6E6E6"/>
        </w:rPr>
      </w:r>
      <w:r w:rsidRPr="00B6601D">
        <w:rPr>
          <w:rFonts w:cs="Arial"/>
          <w:color w:val="2B579A"/>
          <w:highlight w:val="yellow"/>
          <w:shd w:val="clear" w:color="auto" w:fill="E6E6E6"/>
        </w:rPr>
        <w:fldChar w:fldCharType="separate"/>
      </w:r>
      <w:r w:rsidRPr="00B6601D">
        <w:rPr>
          <w:rFonts w:cs="Arial"/>
          <w:highlight w:val="yellow"/>
        </w:rPr>
        <w:t>[67]</w:t>
      </w:r>
      <w:r w:rsidRPr="00B6601D">
        <w:rPr>
          <w:rFonts w:cs="Arial"/>
          <w:color w:val="2B579A"/>
          <w:highlight w:val="yellow"/>
          <w:shd w:val="clear" w:color="auto" w:fill="E6E6E6"/>
        </w:rPr>
        <w:fldChar w:fldCharType="end"/>
      </w:r>
      <w:r w:rsidRPr="00B6601D">
        <w:rPr>
          <w:rFonts w:cs="Arial"/>
          <w:highlight w:val="yellow"/>
        </w:rPr>
        <w:t xml:space="preserve"> is</w:t>
      </w:r>
      <w:r w:rsidRPr="00B6601D">
        <w:rPr>
          <w:highlight w:val="yellow"/>
        </w:rPr>
        <w:t xml:space="preserve"> supported.  FANS supports the full CPDLC message set as defined in </w:t>
      </w:r>
      <w:r w:rsidRPr="00B6601D">
        <w:rPr>
          <w:rFonts w:cs="Arial"/>
          <w:highlight w:val="yellow"/>
        </w:rPr>
        <w:t xml:space="preserve">RTCA DO-258 Rev A </w:t>
      </w:r>
      <w:r w:rsidRPr="00B6601D">
        <w:rPr>
          <w:rFonts w:cs="Arial"/>
          <w:color w:val="2B579A"/>
          <w:highlight w:val="yellow"/>
          <w:shd w:val="clear" w:color="auto" w:fill="E6E6E6"/>
        </w:rPr>
        <w:fldChar w:fldCharType="begin"/>
      </w:r>
      <w:r w:rsidRPr="00B6601D">
        <w:rPr>
          <w:rFonts w:cs="Arial"/>
          <w:highlight w:val="yellow"/>
        </w:rPr>
        <w:instrText xml:space="preserve"> REF _Ref337473572 \w \h </w:instrText>
      </w:r>
      <w:r w:rsidR="00B6601D">
        <w:rPr>
          <w:rFonts w:cs="Arial"/>
          <w:highlight w:val="yellow"/>
        </w:rPr>
        <w:instrText xml:space="preserve"> \* MERGEFORMAT </w:instrText>
      </w:r>
      <w:r w:rsidRPr="00B6601D">
        <w:rPr>
          <w:rFonts w:cs="Arial"/>
          <w:color w:val="2B579A"/>
          <w:highlight w:val="yellow"/>
          <w:shd w:val="clear" w:color="auto" w:fill="E6E6E6"/>
        </w:rPr>
      </w:r>
      <w:r w:rsidRPr="00B6601D">
        <w:rPr>
          <w:rFonts w:cs="Arial"/>
          <w:color w:val="2B579A"/>
          <w:highlight w:val="yellow"/>
          <w:shd w:val="clear" w:color="auto" w:fill="E6E6E6"/>
        </w:rPr>
        <w:fldChar w:fldCharType="separate"/>
      </w:r>
      <w:r w:rsidRPr="00B6601D">
        <w:rPr>
          <w:rFonts w:cs="Arial"/>
          <w:highlight w:val="yellow"/>
        </w:rPr>
        <w:t>[62]</w:t>
      </w:r>
      <w:r w:rsidRPr="00B6601D">
        <w:rPr>
          <w:rFonts w:cs="Arial"/>
          <w:color w:val="2B579A"/>
          <w:highlight w:val="yellow"/>
          <w:shd w:val="clear" w:color="auto" w:fill="E6E6E6"/>
        </w:rPr>
        <w:fldChar w:fldCharType="end"/>
      </w:r>
      <w:r w:rsidRPr="00B6601D">
        <w:rPr>
          <w:rFonts w:cs="Arial"/>
          <w:highlight w:val="yellow"/>
        </w:rPr>
        <w:t>.</w:t>
      </w:r>
    </w:p>
    <w:p w:rsidR="00EF7A56" w:rsidP="00EF7A56" w:rsidRDefault="00EF7A56" w14:paraId="3A324F17" w14:textId="36F771AB">
      <w:pPr>
        <w:rPr>
          <w:rFonts w:cs="Arial"/>
        </w:rPr>
      </w:pPr>
      <w:r>
        <w:rPr>
          <w:rFonts w:cs="Arial"/>
        </w:rPr>
        <w:t>A portion of the ATN CPDLC and FANS 1/A+ functionality provides the opportunity to harmonize the related</w:t>
      </w:r>
      <w:r w:rsidRPr="00131924">
        <w:rPr>
          <w:rFonts w:cs="Arial"/>
        </w:rPr>
        <w:t xml:space="preserve"> </w:t>
      </w:r>
      <w:r>
        <w:rPr>
          <w:rFonts w:cs="Arial"/>
        </w:rPr>
        <w:t xml:space="preserve">functionality. The DLCA-6510, and the associated subsystems, will provide a harmonized interface to both applications.  The CPDLC message display text was harmonized using guidance from ICAO Doc 4444 </w:t>
      </w:r>
      <w:r>
        <w:rPr>
          <w:rFonts w:cs="Arial"/>
          <w:color w:val="2B579A"/>
          <w:shd w:val="clear" w:color="auto" w:fill="E6E6E6"/>
        </w:rPr>
        <w:fldChar w:fldCharType="begin"/>
      </w:r>
      <w:r>
        <w:rPr>
          <w:rFonts w:cs="Arial"/>
        </w:rPr>
        <w:instrText xml:space="preserve"> REF _Ref45617369 \r \h </w:instrText>
      </w:r>
      <w:r>
        <w:rPr>
          <w:rFonts w:cs="Arial"/>
          <w:color w:val="2B579A"/>
          <w:shd w:val="clear" w:color="auto" w:fill="E6E6E6"/>
        </w:rPr>
      </w:r>
      <w:r>
        <w:rPr>
          <w:rFonts w:cs="Arial"/>
          <w:color w:val="2B579A"/>
          <w:shd w:val="clear" w:color="auto" w:fill="E6E6E6"/>
        </w:rPr>
        <w:fldChar w:fldCharType="separate"/>
      </w:r>
      <w:r>
        <w:rPr>
          <w:rFonts w:cs="Arial"/>
        </w:rPr>
        <w:t>[74]</w:t>
      </w:r>
      <w:r>
        <w:rPr>
          <w:rFonts w:cs="Arial"/>
          <w:color w:val="2B579A"/>
          <w:shd w:val="clear" w:color="auto" w:fill="E6E6E6"/>
        </w:rPr>
        <w:fldChar w:fldCharType="end"/>
      </w:r>
      <w:r>
        <w:rPr>
          <w:rFonts w:cs="Arial"/>
        </w:rPr>
        <w:t xml:space="preserve"> and ICAO Doc 10037 GOLD Manual </w:t>
      </w:r>
      <w:r>
        <w:rPr>
          <w:rFonts w:cs="Arial"/>
          <w:color w:val="2B579A"/>
          <w:shd w:val="clear" w:color="auto" w:fill="E6E6E6"/>
        </w:rPr>
        <w:fldChar w:fldCharType="begin"/>
      </w:r>
      <w:r>
        <w:rPr>
          <w:rFonts w:cs="Arial"/>
        </w:rPr>
        <w:instrText xml:space="preserve"> REF _Ref45689515 \r \h </w:instrText>
      </w:r>
      <w:r>
        <w:rPr>
          <w:rFonts w:cs="Arial"/>
          <w:color w:val="2B579A"/>
          <w:shd w:val="clear" w:color="auto" w:fill="E6E6E6"/>
        </w:rPr>
      </w:r>
      <w:r>
        <w:rPr>
          <w:rFonts w:cs="Arial"/>
          <w:color w:val="2B579A"/>
          <w:shd w:val="clear" w:color="auto" w:fill="E6E6E6"/>
        </w:rPr>
        <w:fldChar w:fldCharType="separate"/>
      </w:r>
      <w:r>
        <w:rPr>
          <w:rFonts w:cs="Arial"/>
        </w:rPr>
        <w:t>[75]</w:t>
      </w:r>
      <w:r>
        <w:rPr>
          <w:rFonts w:cs="Arial"/>
          <w:color w:val="2B579A"/>
          <w:shd w:val="clear" w:color="auto" w:fill="E6E6E6"/>
        </w:rPr>
        <w:fldChar w:fldCharType="end"/>
      </w:r>
      <w:r>
        <w:rPr>
          <w:rFonts w:cs="Arial"/>
        </w:rPr>
        <w:t>.</w:t>
      </w:r>
    </w:p>
    <w:p w:rsidR="004570EF" w:rsidP="004570EF" w:rsidRDefault="004570EF" w14:paraId="54844013" w14:textId="056641DE">
      <w:pPr>
        <w:autoSpaceDE w:val="0"/>
        <w:autoSpaceDN w:val="0"/>
        <w:adjustRightInd w:val="0"/>
        <w:spacing w:before="0" w:after="0"/>
        <w:rPr>
          <w:rFonts w:cs="Arial"/>
        </w:rPr>
      </w:pPr>
      <w:r>
        <w:rPr>
          <w:rFonts w:cs="Arial"/>
        </w:rPr>
        <w:t>DLCA-6510 software can execute on multiple hardware platforms. This PSAC describes the two supported types of hardware:</w:t>
      </w:r>
    </w:p>
    <w:p w:rsidR="004570EF" w:rsidP="004570EF" w:rsidRDefault="004570EF" w14:paraId="709AF7C2" w14:textId="77777777">
      <w:pPr>
        <w:pStyle w:val="ListParagraph"/>
        <w:numPr>
          <w:ilvl w:val="0"/>
          <w:numId w:val="43"/>
        </w:numPr>
        <w:autoSpaceDE w:val="0"/>
        <w:autoSpaceDN w:val="0"/>
        <w:adjustRightInd w:val="0"/>
        <w:spacing w:before="0" w:after="0"/>
        <w:rPr>
          <w:rFonts w:cs="Arial"/>
        </w:rPr>
      </w:pPr>
      <w:r>
        <w:rPr>
          <w:rFonts w:cs="Arial"/>
        </w:rPr>
        <w:t xml:space="preserve">The </w:t>
      </w:r>
      <w:r w:rsidRPr="0097109D">
        <w:rPr>
          <w:rFonts w:cs="Arial"/>
        </w:rPr>
        <w:t xml:space="preserve">Common </w:t>
      </w:r>
      <w:r>
        <w:rPr>
          <w:rFonts w:cs="Arial"/>
        </w:rPr>
        <w:t xml:space="preserve">Computing Module </w:t>
      </w:r>
      <w:r w:rsidRPr="0097109D">
        <w:rPr>
          <w:rFonts w:cs="Arial"/>
        </w:rPr>
        <w:t>(C</w:t>
      </w:r>
      <w:r>
        <w:rPr>
          <w:rFonts w:cs="Arial"/>
        </w:rPr>
        <w:t>CM</w:t>
      </w:r>
      <w:r w:rsidRPr="0097109D">
        <w:rPr>
          <w:rFonts w:cs="Arial"/>
        </w:rPr>
        <w:t>)</w:t>
      </w:r>
    </w:p>
    <w:p w:rsidR="004570EF" w:rsidP="004570EF" w:rsidRDefault="004570EF" w14:paraId="041FCC09" w14:textId="77777777">
      <w:pPr>
        <w:pStyle w:val="ListParagraph"/>
        <w:numPr>
          <w:ilvl w:val="0"/>
          <w:numId w:val="43"/>
        </w:numPr>
        <w:autoSpaceDE w:val="0"/>
        <w:autoSpaceDN w:val="0"/>
        <w:adjustRightInd w:val="0"/>
        <w:spacing w:before="0" w:after="0"/>
        <w:rPr>
          <w:rFonts w:cs="Arial"/>
        </w:rPr>
      </w:pPr>
      <w:r>
        <w:rPr>
          <w:rFonts w:cs="Arial"/>
        </w:rPr>
        <w:t>The AFD-37X0</w:t>
      </w:r>
    </w:p>
    <w:p w:rsidR="004570EF" w:rsidP="004570EF" w:rsidRDefault="004570EF" w14:paraId="7693F2FB" w14:textId="77777777">
      <w:pPr>
        <w:pStyle w:val="BodyText"/>
      </w:pPr>
      <w:r>
        <w:rPr>
          <w:color w:val="2B579A"/>
          <w:shd w:val="clear" w:color="auto" w:fill="E6E6E6"/>
        </w:rPr>
        <w:fldChar w:fldCharType="begin"/>
      </w:r>
      <w:r>
        <w:instrText xml:space="preserve"> REF _Ref110416453 \h </w:instrText>
      </w:r>
      <w:r>
        <w:rPr>
          <w:color w:val="2B579A"/>
          <w:shd w:val="clear" w:color="auto" w:fill="E6E6E6"/>
        </w:rPr>
      </w:r>
      <w:r>
        <w:rPr>
          <w:color w:val="2B579A"/>
          <w:shd w:val="clear" w:color="auto" w:fill="E6E6E6"/>
        </w:rPr>
        <w:fldChar w:fldCharType="separate"/>
      </w:r>
      <w:r>
        <w:t xml:space="preserve">Figure </w:t>
      </w:r>
      <w:r>
        <w:rPr>
          <w:noProof/>
        </w:rPr>
        <w:t>3</w:t>
      </w:r>
      <w:r>
        <w:noBreakHyphen/>
      </w:r>
      <w:r>
        <w:rPr>
          <w:noProof/>
        </w:rPr>
        <w:t>1</w:t>
      </w:r>
      <w:r>
        <w:t xml:space="preserve"> </w:t>
      </w:r>
      <w:r w:rsidRPr="00123297">
        <w:t>CCM High Level Architecture</w:t>
      </w:r>
      <w:r>
        <w:rPr>
          <w:color w:val="2B579A"/>
          <w:shd w:val="clear" w:color="auto" w:fill="E6E6E6"/>
        </w:rPr>
        <w:fldChar w:fldCharType="end"/>
      </w:r>
      <w:r>
        <w:t xml:space="preserve"> and </w:t>
      </w:r>
      <w:r>
        <w:rPr>
          <w:color w:val="2B579A"/>
          <w:shd w:val="clear" w:color="auto" w:fill="E6E6E6"/>
        </w:rPr>
        <w:fldChar w:fldCharType="begin"/>
      </w:r>
      <w:r>
        <w:instrText xml:space="preserve"> REF _Ref110416471 \h </w:instrText>
      </w:r>
      <w:r>
        <w:rPr>
          <w:color w:val="2B579A"/>
          <w:shd w:val="clear" w:color="auto" w:fill="E6E6E6"/>
        </w:rPr>
      </w:r>
      <w:r>
        <w:rPr>
          <w:color w:val="2B579A"/>
          <w:shd w:val="clear" w:color="auto" w:fill="E6E6E6"/>
        </w:rPr>
        <w:fldChar w:fldCharType="separate"/>
      </w:r>
      <w:r w:rsidRPr="00AA379F">
        <w:t xml:space="preserve">Figure </w:t>
      </w:r>
      <w:r>
        <w:rPr>
          <w:noProof/>
        </w:rPr>
        <w:t>3</w:t>
      </w:r>
      <w:r>
        <w:noBreakHyphen/>
      </w:r>
      <w:r>
        <w:rPr>
          <w:noProof/>
        </w:rPr>
        <w:t xml:space="preserve">2 </w:t>
      </w:r>
      <w:r w:rsidRPr="00123297">
        <w:rPr>
          <w:noProof/>
        </w:rPr>
        <w:t>AFD-3</w:t>
      </w:r>
      <w:r>
        <w:rPr>
          <w:noProof/>
        </w:rPr>
        <w:t>7</w:t>
      </w:r>
      <w:r w:rsidRPr="00123297">
        <w:rPr>
          <w:noProof/>
        </w:rPr>
        <w:t>X0 High Level Architecture</w:t>
      </w:r>
      <w:r>
        <w:rPr>
          <w:color w:val="2B579A"/>
          <w:shd w:val="clear" w:color="auto" w:fill="E6E6E6"/>
        </w:rPr>
        <w:fldChar w:fldCharType="end"/>
      </w:r>
      <w:r>
        <w:t xml:space="preserve"> (See figures below) </w:t>
      </w:r>
      <w:r w:rsidRPr="00A77758">
        <w:t xml:space="preserve">provides a </w:t>
      </w:r>
      <w:r>
        <w:t>high-level context di</w:t>
      </w:r>
      <w:r w:rsidRPr="00A77758">
        <w:t xml:space="preserve">agram for the </w:t>
      </w:r>
      <w:r>
        <w:t>DLCA-6510</w:t>
      </w:r>
      <w:r w:rsidRPr="00A77758">
        <w:t xml:space="preserve">, which illustrates </w:t>
      </w:r>
      <w:r>
        <w:t xml:space="preserve">the major interfaces and </w:t>
      </w:r>
      <w:r w:rsidRPr="00A77758">
        <w:t xml:space="preserve">data flows </w:t>
      </w:r>
      <w:r>
        <w:t>to/</w:t>
      </w:r>
      <w:r w:rsidRPr="00A77758">
        <w:t xml:space="preserve">from the </w:t>
      </w:r>
      <w:r>
        <w:t>DLCA-6510.</w:t>
      </w:r>
      <w:r w:rsidRPr="00A77758">
        <w:t xml:space="preserve"> The functional components of the </w:t>
      </w:r>
      <w:r>
        <w:t>DLCA-6510</w:t>
      </w:r>
      <w:r w:rsidRPr="00A77758">
        <w:t xml:space="preserve"> and the </w:t>
      </w:r>
      <w:r>
        <w:t xml:space="preserve">other components </w:t>
      </w:r>
      <w:r w:rsidRPr="00A77758">
        <w:t>are discussed in the subsequent sections.</w:t>
      </w:r>
    </w:p>
    <w:p w:rsidR="004570EF" w:rsidP="00EF7A56" w:rsidRDefault="004570EF" w14:paraId="17DC4744" w14:textId="77777777">
      <w:pPr>
        <w:rPr>
          <w:rFonts w:cs="Arial"/>
        </w:rPr>
      </w:pPr>
    </w:p>
    <w:p w:rsidRPr="00AA379F" w:rsidR="00EF7A56" w:rsidP="00EF7A56" w:rsidRDefault="00B1555D" w14:paraId="5D0EDDBB" w14:textId="531711A5">
      <w:pPr>
        <w:pStyle w:val="Heading3"/>
      </w:pPr>
      <w:bookmarkStart w:name="_Toc111203802" w:id="198"/>
      <w:r>
        <w:t>CCM System Functional Description</w:t>
      </w:r>
      <w:bookmarkEnd w:id="198"/>
    </w:p>
    <w:p w:rsidR="00AC35FC" w:rsidP="00EF7A56" w:rsidRDefault="00AC35FC" w14:paraId="642937CB" w14:textId="0A65F17C">
      <w:pPr>
        <w:rPr>
          <w:color w:val="FF0000"/>
        </w:rPr>
      </w:pPr>
      <w:r>
        <w:rPr>
          <w:rFonts w:cs="Arial"/>
        </w:rPr>
        <w:t xml:space="preserve">This section provides the </w:t>
      </w:r>
      <w:proofErr w:type="gramStart"/>
      <w:r>
        <w:rPr>
          <w:rFonts w:cs="Arial"/>
        </w:rPr>
        <w:t>high level</w:t>
      </w:r>
      <w:proofErr w:type="gramEnd"/>
      <w:r>
        <w:rPr>
          <w:rFonts w:cs="Arial"/>
        </w:rPr>
        <w:t xml:space="preserve"> architecture of </w:t>
      </w:r>
      <w:r w:rsidRPr="0097109D">
        <w:rPr>
          <w:rFonts w:cs="Arial"/>
        </w:rPr>
        <w:t xml:space="preserve">Common </w:t>
      </w:r>
      <w:r>
        <w:rPr>
          <w:rFonts w:cs="Arial"/>
        </w:rPr>
        <w:t xml:space="preserve">Computing Module </w:t>
      </w:r>
      <w:r w:rsidRPr="0097109D">
        <w:rPr>
          <w:rFonts w:cs="Arial"/>
        </w:rPr>
        <w:t>(C</w:t>
      </w:r>
      <w:r>
        <w:rPr>
          <w:rFonts w:cs="Arial"/>
        </w:rPr>
        <w:t>CM</w:t>
      </w:r>
      <w:r w:rsidRPr="0097109D">
        <w:rPr>
          <w:rFonts w:cs="Arial"/>
        </w:rPr>
        <w:t>)</w:t>
      </w:r>
      <w:r>
        <w:rPr>
          <w:rFonts w:cs="Arial"/>
        </w:rPr>
        <w:t>.</w:t>
      </w:r>
    </w:p>
    <w:p w:rsidRPr="001E5162" w:rsidR="004A10A1" w:rsidP="00EF7A56" w:rsidRDefault="001E5162" w14:paraId="7AD66232" w14:textId="2FD32F27">
      <w:r w:rsidRPr="001E5162">
        <w:rPr>
          <w:highlight w:val="cyan"/>
        </w:rPr>
        <w:t>&lt;For Lori: DLSS-18533 will be worked in the future sprint&gt;</w:t>
      </w:r>
    </w:p>
    <w:p w:rsidR="007D5029" w:rsidP="007D5029" w:rsidRDefault="004A10A1" w14:paraId="17E4018E" w14:textId="77777777">
      <w:pPr>
        <w:pStyle w:val="Figure"/>
      </w:pPr>
      <w:r>
        <w:rPr>
          <w:color w:val="2B579A"/>
          <w:shd w:val="clear" w:color="auto" w:fill="E6E6E6"/>
        </w:rPr>
        <w:drawing>
          <wp:inline distT="0" distB="0" distL="0" distR="0" wp14:anchorId="66F1ABA2" wp14:editId="60524BAD">
            <wp:extent cx="1623060" cy="1135380"/>
            <wp:effectExtent l="0" t="0" r="0" b="7620"/>
            <wp:docPr id="4" name="Picture 4" descr="A picture containing text, furnitur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urniture, table&#10;&#10;Description automatically generated"/>
                    <pic:cNvPicPr/>
                  </pic:nvPicPr>
                  <pic:blipFill rotWithShape="1">
                    <a:blip r:embed="rId24">
                      <a:extLst>
                        <a:ext uri="{28A0092B-C50C-407E-A947-70E740481C1C}">
                          <a14:useLocalDpi xmlns:a14="http://schemas.microsoft.com/office/drawing/2010/main" val="0"/>
                        </a:ext>
                      </a:extLst>
                    </a:blip>
                    <a:srcRect r="29000" b="25500"/>
                    <a:stretch/>
                  </pic:blipFill>
                  <pic:spPr bwMode="auto">
                    <a:xfrm>
                      <a:off x="0" y="0"/>
                      <a:ext cx="1623060" cy="1135380"/>
                    </a:xfrm>
                    <a:prstGeom prst="rect">
                      <a:avLst/>
                    </a:prstGeom>
                    <a:ln>
                      <a:noFill/>
                    </a:ln>
                    <a:extLst>
                      <a:ext uri="{53640926-AAD7-44D8-BBD7-CCE9431645EC}">
                        <a14:shadowObscured xmlns:a14="http://schemas.microsoft.com/office/drawing/2010/main"/>
                      </a:ext>
                    </a:extLst>
                  </pic:spPr>
                </pic:pic>
              </a:graphicData>
            </a:graphic>
          </wp:inline>
        </w:drawing>
      </w:r>
    </w:p>
    <w:p w:rsidR="007D5029" w:rsidP="007D5029" w:rsidRDefault="007D5029" w14:paraId="377E07E5" w14:textId="61AE5569">
      <w:pPr>
        <w:pStyle w:val="Caption"/>
      </w:pPr>
      <w:bookmarkStart w:name="_Ref110416453" w:id="199"/>
      <w:bookmarkStart w:name="_Toc111203976" w:id="200"/>
      <w:r>
        <w:t xml:space="preserve">Figure </w:t>
      </w:r>
      <w:r>
        <w:fldChar w:fldCharType="begin"/>
      </w:r>
      <w:r>
        <w:instrText> STYLEREF 1 \s </w:instrText>
      </w:r>
      <w:r>
        <w:fldChar w:fldCharType="separate"/>
      </w:r>
      <w:r>
        <w:rPr>
          <w:noProof/>
        </w:rPr>
        <w:t>3</w:t>
      </w:r>
      <w:r>
        <w:fldChar w:fldCharType="end"/>
      </w:r>
      <w:r>
        <w:noBreakHyphen/>
      </w:r>
      <w:r>
        <w:fldChar w:fldCharType="begin"/>
      </w:r>
      <w:r>
        <w:instrText> SEQ Figure \* ARABIC \s 1 </w:instrText>
      </w:r>
      <w:r>
        <w:fldChar w:fldCharType="separate"/>
      </w:r>
      <w:r>
        <w:rPr>
          <w:noProof/>
        </w:rPr>
        <w:t>1</w:t>
      </w:r>
      <w:r>
        <w:fldChar w:fldCharType="end"/>
      </w:r>
      <w:r w:rsidR="00123297">
        <w:t xml:space="preserve"> </w:t>
      </w:r>
      <w:r w:rsidRPr="00123297" w:rsidR="00123297">
        <w:t>CCM High Level Architecture</w:t>
      </w:r>
      <w:bookmarkEnd w:id="199"/>
      <w:bookmarkEnd w:id="200"/>
    </w:p>
    <w:p w:rsidR="00EF7A56" w:rsidP="00EF7A56" w:rsidRDefault="00EF7A56" w14:paraId="5EAA452D" w14:textId="104BEDB9">
      <w:pPr>
        <w:rPr>
          <w:rFonts w:cs="Arial"/>
        </w:rPr>
      </w:pPr>
    </w:p>
    <w:p w:rsidRPr="00AA379F" w:rsidR="00B1555D" w:rsidP="00B1555D" w:rsidRDefault="00B1555D" w14:paraId="26EA0B70" w14:textId="0846A710">
      <w:pPr>
        <w:pStyle w:val="Heading3"/>
      </w:pPr>
      <w:bookmarkStart w:name="_Toc111203803" w:id="201"/>
      <w:r>
        <w:t>AFD-37X0 System Functional Description</w:t>
      </w:r>
      <w:bookmarkEnd w:id="201"/>
    </w:p>
    <w:p w:rsidR="00AC35FC" w:rsidP="00B1555D" w:rsidRDefault="00AC35FC" w14:paraId="496E9C6C" w14:textId="3C92504B">
      <w:pPr>
        <w:rPr>
          <w:szCs w:val="24"/>
        </w:rPr>
      </w:pPr>
      <w:r>
        <w:rPr>
          <w:rFonts w:cs="Arial"/>
        </w:rPr>
        <w:t xml:space="preserve">This section provides the </w:t>
      </w:r>
      <w:proofErr w:type="gramStart"/>
      <w:r>
        <w:rPr>
          <w:rFonts w:cs="Arial"/>
        </w:rPr>
        <w:t>high level</w:t>
      </w:r>
      <w:proofErr w:type="gramEnd"/>
      <w:r>
        <w:rPr>
          <w:rFonts w:cs="Arial"/>
        </w:rPr>
        <w:t xml:space="preserve"> architecture of </w:t>
      </w:r>
      <w:r w:rsidR="002A14FA">
        <w:rPr>
          <w:rFonts w:cs="Arial"/>
        </w:rPr>
        <w:t xml:space="preserve">FUSION </w:t>
      </w:r>
      <w:r w:rsidRPr="00F91E2E" w:rsidR="002A14FA">
        <w:rPr>
          <w:szCs w:val="24"/>
        </w:rPr>
        <w:t>Ada</w:t>
      </w:r>
      <w:r w:rsidR="002A14FA">
        <w:rPr>
          <w:szCs w:val="24"/>
        </w:rPr>
        <w:t>ptive Flight Display (AFD-37x0)</w:t>
      </w:r>
    </w:p>
    <w:p w:rsidR="001E5162" w:rsidP="00B1555D" w:rsidRDefault="001E5162" w14:paraId="541F104E" w14:textId="49530978">
      <w:pPr>
        <w:rPr>
          <w:color w:val="FF0000"/>
        </w:rPr>
      </w:pPr>
      <w:r w:rsidRPr="001E5162">
        <w:rPr>
          <w:highlight w:val="cyan"/>
        </w:rPr>
        <w:t>&lt;For Lori: DLSS-1853</w:t>
      </w:r>
      <w:r w:rsidR="00774705">
        <w:rPr>
          <w:highlight w:val="cyan"/>
        </w:rPr>
        <w:t>3</w:t>
      </w:r>
      <w:r w:rsidRPr="001E5162">
        <w:rPr>
          <w:highlight w:val="cyan"/>
        </w:rPr>
        <w:t xml:space="preserve"> will be worked in the future sprint&gt;</w:t>
      </w:r>
    </w:p>
    <w:p w:rsidRPr="00AA379F" w:rsidR="004A10A1" w:rsidP="004A10A1" w:rsidRDefault="004A10A1" w14:paraId="541FE280" w14:textId="77777777">
      <w:pPr>
        <w:pStyle w:val="Figure"/>
      </w:pPr>
      <w:r>
        <w:rPr>
          <w:color w:val="2B579A"/>
          <w:shd w:val="clear" w:color="auto" w:fill="E6E6E6"/>
        </w:rPr>
        <w:drawing>
          <wp:inline distT="0" distB="0" distL="0" distR="0" wp14:anchorId="6B7EB8E5" wp14:editId="7788293E">
            <wp:extent cx="1623060" cy="1135380"/>
            <wp:effectExtent l="0" t="0" r="0" b="7620"/>
            <wp:docPr id="5" name="Picture 5" descr="A picture containing text, furnitur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furniture, table&#10;&#10;Description automatically generated"/>
                    <pic:cNvPicPr/>
                  </pic:nvPicPr>
                  <pic:blipFill rotWithShape="1">
                    <a:blip r:embed="rId24">
                      <a:extLst>
                        <a:ext uri="{28A0092B-C50C-407E-A947-70E740481C1C}">
                          <a14:useLocalDpi xmlns:a14="http://schemas.microsoft.com/office/drawing/2010/main" val="0"/>
                        </a:ext>
                      </a:extLst>
                    </a:blip>
                    <a:srcRect r="29000" b="25500"/>
                    <a:stretch/>
                  </pic:blipFill>
                  <pic:spPr bwMode="auto">
                    <a:xfrm>
                      <a:off x="0" y="0"/>
                      <a:ext cx="1623060" cy="1135380"/>
                    </a:xfrm>
                    <a:prstGeom prst="rect">
                      <a:avLst/>
                    </a:prstGeom>
                    <a:ln>
                      <a:noFill/>
                    </a:ln>
                    <a:extLst>
                      <a:ext uri="{53640926-AAD7-44D8-BBD7-CCE9431645EC}">
                        <a14:shadowObscured xmlns:a14="http://schemas.microsoft.com/office/drawing/2010/main"/>
                      </a:ext>
                    </a:extLst>
                  </pic:spPr>
                </pic:pic>
              </a:graphicData>
            </a:graphic>
          </wp:inline>
        </w:drawing>
      </w:r>
    </w:p>
    <w:p w:rsidRPr="00AA379F" w:rsidR="004A10A1" w:rsidP="004A10A1" w:rsidRDefault="004A10A1" w14:paraId="6641203D" w14:textId="1B785CFB">
      <w:pPr>
        <w:pStyle w:val="FigureCaption"/>
      </w:pPr>
      <w:bookmarkStart w:name="_Ref110416471" w:id="202"/>
      <w:bookmarkStart w:name="_Toc111203977" w:id="203"/>
      <w:r w:rsidRPr="00AA379F">
        <w:t xml:space="preserve">Figure </w:t>
      </w:r>
      <w:r>
        <w:fldChar w:fldCharType="begin"/>
      </w:r>
      <w:r>
        <w:instrText> STYLEREF 1 \s </w:instrText>
      </w:r>
      <w:r>
        <w:fldChar w:fldCharType="separate"/>
      </w:r>
      <w:r w:rsidR="007D5029">
        <w:rPr>
          <w:noProof/>
        </w:rPr>
        <w:t>3</w:t>
      </w:r>
      <w:r>
        <w:fldChar w:fldCharType="end"/>
      </w:r>
      <w:r w:rsidR="007D5029">
        <w:noBreakHyphen/>
      </w:r>
      <w:r>
        <w:fldChar w:fldCharType="begin"/>
      </w:r>
      <w:r>
        <w:instrText> SEQ Figure \* ARABIC \s 1 </w:instrText>
      </w:r>
      <w:r>
        <w:fldChar w:fldCharType="separate"/>
      </w:r>
      <w:r w:rsidR="007D5029">
        <w:rPr>
          <w:noProof/>
        </w:rPr>
        <w:t>2</w:t>
      </w:r>
      <w:r>
        <w:fldChar w:fldCharType="end"/>
      </w:r>
      <w:r>
        <w:rPr>
          <w:noProof/>
        </w:rPr>
        <w:t xml:space="preserve"> </w:t>
      </w:r>
      <w:r w:rsidRPr="00123297" w:rsidR="00123297">
        <w:rPr>
          <w:noProof/>
        </w:rPr>
        <w:t>AFD-3</w:t>
      </w:r>
      <w:r w:rsidR="003F5D91">
        <w:rPr>
          <w:noProof/>
        </w:rPr>
        <w:t>7</w:t>
      </w:r>
      <w:r w:rsidRPr="00123297" w:rsidR="00123297">
        <w:rPr>
          <w:noProof/>
        </w:rPr>
        <w:t>X0 High Level Architecture</w:t>
      </w:r>
      <w:bookmarkEnd w:id="202"/>
      <w:bookmarkEnd w:id="203"/>
    </w:p>
    <w:p w:rsidR="004A10A1" w:rsidP="00EF7A56" w:rsidRDefault="004A10A1" w14:paraId="157F6A5B" w14:textId="77777777">
      <w:pPr>
        <w:rPr>
          <w:rFonts w:cs="Arial"/>
        </w:rPr>
      </w:pPr>
    </w:p>
    <w:p w:rsidRPr="00D54268" w:rsidR="00EF7A56" w:rsidP="00EF7A56" w:rsidRDefault="00EF7A56" w14:paraId="5F157494" w14:textId="77777777">
      <w:pPr>
        <w:rPr>
          <w:color w:val="FF0000"/>
        </w:rPr>
      </w:pPr>
    </w:p>
    <w:p w:rsidR="00C10901" w:rsidP="00C10901" w:rsidRDefault="00C10901" w14:paraId="64B612F3" w14:textId="7A880784">
      <w:pPr>
        <w:pStyle w:val="Heading2"/>
      </w:pPr>
      <w:bookmarkStart w:name="_Toc111203804" w:id="204"/>
      <w:r>
        <w:t>System Safety Considerations</w:t>
      </w:r>
      <w:bookmarkEnd w:id="204"/>
    </w:p>
    <w:p w:rsidR="00C10901" w:rsidP="00C10901" w:rsidRDefault="00D54268" w14:paraId="52755699" w14:textId="4D4B42E0">
      <w:pPr>
        <w:rPr>
          <w:color w:val="FF0000"/>
        </w:rPr>
      </w:pPr>
      <w:r w:rsidRPr="00D54268">
        <w:rPr>
          <w:color w:val="FF0000"/>
        </w:rPr>
        <w:t>This subsection provides a brief description of the consequences of the failure of the equipment discussed within this PSAC and should emphasize architectural features implemented to mitigate system safety considerations.  Significant failures and their classification from the relevant Functional Hazard Assessment and Preliminary System Safety Assessment should be included in this subsection.</w:t>
      </w:r>
    </w:p>
    <w:p w:rsidR="00B1555D" w:rsidP="00B1555D" w:rsidRDefault="00B1555D" w14:paraId="5CF53D08" w14:textId="0E296575">
      <w:pPr>
        <w:autoSpaceDE w:val="0"/>
        <w:autoSpaceDN w:val="0"/>
        <w:adjustRightInd w:val="0"/>
        <w:spacing w:before="0" w:after="0"/>
      </w:pPr>
      <w:r>
        <w:t xml:space="preserve">The </w:t>
      </w:r>
      <w:r w:rsidRPr="0097109D">
        <w:t>goal of this project is to develop and verify the DLCA-65</w:t>
      </w:r>
      <w:r>
        <w:t>1</w:t>
      </w:r>
      <w:r w:rsidRPr="0097109D">
        <w:t xml:space="preserve">0 application </w:t>
      </w:r>
      <w:r>
        <w:t>executes</w:t>
      </w:r>
      <w:r w:rsidRPr="0097109D">
        <w:t xml:space="preserve"> with the </w:t>
      </w:r>
      <w:r>
        <w:t xml:space="preserve">Platform Software (See </w:t>
      </w:r>
      <w:r w:rsidR="00B42DE2">
        <w:rPr>
          <w:color w:val="2B579A"/>
          <w:shd w:val="clear" w:color="auto" w:fill="E6E6E6"/>
        </w:rPr>
        <w:fldChar w:fldCharType="begin"/>
      </w:r>
      <w:r w:rsidR="00B42DE2">
        <w:instrText xml:space="preserve"> REF _Ref45198660 \h </w:instrText>
      </w:r>
      <w:r w:rsidR="00B42DE2">
        <w:rPr>
          <w:color w:val="2B579A"/>
          <w:shd w:val="clear" w:color="auto" w:fill="E6E6E6"/>
        </w:rPr>
      </w:r>
      <w:r w:rsidR="00B42DE2">
        <w:rPr>
          <w:color w:val="2B579A"/>
          <w:shd w:val="clear" w:color="auto" w:fill="E6E6E6"/>
        </w:rPr>
        <w:fldChar w:fldCharType="separate"/>
      </w:r>
      <w:r w:rsidR="00B42DE2">
        <w:t xml:space="preserve">Table </w:t>
      </w:r>
      <w:r w:rsidR="00B42DE2">
        <w:rPr>
          <w:noProof/>
        </w:rPr>
        <w:t>10</w:t>
      </w:r>
      <w:r w:rsidR="00B42DE2">
        <w:noBreakHyphen/>
      </w:r>
      <w:r w:rsidR="00B42DE2">
        <w:rPr>
          <w:noProof/>
        </w:rPr>
        <w:t>1</w:t>
      </w:r>
      <w:r w:rsidR="00B42DE2">
        <w:t xml:space="preserve"> -</w:t>
      </w:r>
      <w:r w:rsidRPr="00E3134B" w:rsidR="00B42DE2">
        <w:t>Hardware Dependent Components</w:t>
      </w:r>
      <w:r w:rsidR="00B42DE2">
        <w:rPr>
          <w:color w:val="2B579A"/>
          <w:shd w:val="clear" w:color="auto" w:fill="E6E6E6"/>
        </w:rPr>
        <w:fldChar w:fldCharType="end"/>
      </w:r>
      <w:r w:rsidR="00B42DE2">
        <w:t xml:space="preserve"> </w:t>
      </w:r>
      <w:r>
        <w:t>for appropriate citation)</w:t>
      </w:r>
      <w:r w:rsidRPr="0097109D">
        <w:t xml:space="preserve">. The development and verification process must ensure that this application provides sufficient integrity, reliability, and/or redundancy to assure that all requirements associated with avoidance of operational hazards are complied with when integrated with existing and new avionics on the target airplane. </w:t>
      </w:r>
    </w:p>
    <w:p w:rsidR="00B1555D" w:rsidP="00B1555D" w:rsidRDefault="00B1555D" w14:paraId="473334FF" w14:textId="77777777">
      <w:pPr>
        <w:autoSpaceDE w:val="0"/>
        <w:autoSpaceDN w:val="0"/>
        <w:adjustRightInd w:val="0"/>
        <w:spacing w:before="0" w:after="0"/>
      </w:pPr>
    </w:p>
    <w:p w:rsidRPr="00D54268" w:rsidR="00B1555D" w:rsidP="00B1555D" w:rsidRDefault="00B1555D" w14:paraId="5B516750" w14:textId="675C034B">
      <w:pPr>
        <w:rPr>
          <w:color w:val="FF0000"/>
        </w:rPr>
      </w:pPr>
      <w:r>
        <w:t xml:space="preserve">The system safety and partitioning concepts, such as resource management, fault tolerance, and scheduling algorithms, are provided by the underlying platform software in the Integrated Modular Architecture (IMA) environment (see sections </w:t>
      </w:r>
      <w:r>
        <w:rPr>
          <w:color w:val="2B579A"/>
          <w:shd w:val="clear" w:color="auto" w:fill="E6E6E6"/>
        </w:rPr>
        <w:fldChar w:fldCharType="begin"/>
      </w:r>
      <w:r>
        <w:instrText xml:space="preserve"> REF _Ref337722332 \w \h </w:instrText>
      </w:r>
      <w:r>
        <w:rPr>
          <w:color w:val="2B579A"/>
          <w:shd w:val="clear" w:color="auto" w:fill="E6E6E6"/>
        </w:rPr>
      </w:r>
      <w:r>
        <w:rPr>
          <w:color w:val="2B579A"/>
          <w:shd w:val="clear" w:color="auto" w:fill="E6E6E6"/>
        </w:rPr>
        <w:fldChar w:fldCharType="separate"/>
      </w:r>
      <w:r>
        <w:t>4.4.1.4.3</w:t>
      </w:r>
      <w:r>
        <w:rPr>
          <w:color w:val="2B579A"/>
          <w:shd w:val="clear" w:color="auto" w:fill="E6E6E6"/>
        </w:rPr>
        <w:fldChar w:fldCharType="end"/>
      </w:r>
      <w:r>
        <w:t xml:space="preserve"> and </w:t>
      </w:r>
      <w:r>
        <w:rPr>
          <w:color w:val="2B579A"/>
          <w:shd w:val="clear" w:color="auto" w:fill="E6E6E6"/>
        </w:rPr>
        <w:fldChar w:fldCharType="begin"/>
      </w:r>
      <w:r>
        <w:instrText xml:space="preserve"> REF _Ref337722333 \w \h </w:instrText>
      </w:r>
      <w:r>
        <w:rPr>
          <w:color w:val="2B579A"/>
          <w:shd w:val="clear" w:color="auto" w:fill="E6E6E6"/>
        </w:rPr>
      </w:r>
      <w:r>
        <w:rPr>
          <w:color w:val="2B579A"/>
          <w:shd w:val="clear" w:color="auto" w:fill="E6E6E6"/>
        </w:rPr>
        <w:fldChar w:fldCharType="separate"/>
      </w:r>
      <w:r>
        <w:t>4.4.3</w:t>
      </w:r>
      <w:r>
        <w:rPr>
          <w:color w:val="2B579A"/>
          <w:shd w:val="clear" w:color="auto" w:fill="E6E6E6"/>
        </w:rPr>
        <w:fldChar w:fldCharType="end"/>
      </w:r>
      <w:r>
        <w:t xml:space="preserve"> below)</w:t>
      </w:r>
      <w:r w:rsidR="00981BA5">
        <w:t>.</w:t>
      </w:r>
    </w:p>
    <w:p w:rsidR="00C10901" w:rsidP="00C10901" w:rsidRDefault="00C10901" w14:paraId="2DE91FC3" w14:textId="1E990A1D">
      <w:pPr>
        <w:pStyle w:val="Heading2"/>
      </w:pPr>
      <w:bookmarkStart w:name="_Toc111203805" w:id="205"/>
      <w:r>
        <w:t>System Architecture</w:t>
      </w:r>
      <w:bookmarkEnd w:id="205"/>
    </w:p>
    <w:p w:rsidR="00C10901" w:rsidP="00C10901" w:rsidRDefault="00D54268" w14:paraId="7025AE4F" w14:textId="24F606FC">
      <w:pPr>
        <w:rPr>
          <w:color w:val="FF0000"/>
        </w:rPr>
      </w:pPr>
      <w:r w:rsidRPr="00D54268">
        <w:rPr>
          <w:color w:val="FF0000"/>
        </w:rPr>
        <w:t>This subsection provides a top-level description of the system architecture.</w:t>
      </w:r>
    </w:p>
    <w:p w:rsidR="00B1555D" w:rsidP="00B1555D" w:rsidRDefault="00B1555D" w14:paraId="1BF6253C" w14:textId="20276EC1">
      <w:pPr>
        <w:autoSpaceDE w:val="0"/>
        <w:autoSpaceDN w:val="0"/>
        <w:adjustRightInd w:val="0"/>
        <w:spacing w:before="0" w:after="0"/>
        <w:rPr>
          <w:rFonts w:cs="Arial"/>
        </w:rPr>
      </w:pPr>
      <w:r>
        <w:rPr>
          <w:rFonts w:cs="Arial"/>
        </w:rPr>
        <w:t xml:space="preserve">This </w:t>
      </w:r>
      <w:r w:rsidRPr="0097109D">
        <w:rPr>
          <w:rFonts w:cs="Arial"/>
        </w:rPr>
        <w:t>subsection describes, from a systems perspective, what is known about the hardware architecture at the time of the preparation of this PSAC with emphasis on system safety.</w:t>
      </w:r>
    </w:p>
    <w:p w:rsidRPr="0097109D" w:rsidR="00B1555D" w:rsidP="00B1555D" w:rsidRDefault="00B1555D" w14:paraId="4CFF2186" w14:textId="77777777">
      <w:pPr>
        <w:autoSpaceDE w:val="0"/>
        <w:autoSpaceDN w:val="0"/>
        <w:adjustRightInd w:val="0"/>
        <w:spacing w:before="0" w:after="0"/>
        <w:rPr>
          <w:rFonts w:cs="Arial"/>
        </w:rPr>
      </w:pPr>
    </w:p>
    <w:p w:rsidRPr="0097109D" w:rsidR="00B1555D" w:rsidP="00B1555D" w:rsidRDefault="00B1555D" w14:paraId="72B5EA64" w14:textId="77777777">
      <w:pPr>
        <w:autoSpaceDE w:val="0"/>
        <w:autoSpaceDN w:val="0"/>
        <w:adjustRightInd w:val="0"/>
        <w:spacing w:before="0" w:after="0"/>
        <w:rPr>
          <w:rFonts w:cs="Arial"/>
        </w:rPr>
      </w:pPr>
      <w:r w:rsidRPr="0097109D">
        <w:rPr>
          <w:rFonts w:cs="Arial"/>
        </w:rPr>
        <w:t xml:space="preserve">The system is based on </w:t>
      </w:r>
      <w:r>
        <w:rPr>
          <w:rFonts w:cs="Arial"/>
        </w:rPr>
        <w:t xml:space="preserve">a </w:t>
      </w:r>
      <w:r w:rsidRPr="0097109D">
        <w:rPr>
          <w:rFonts w:cs="Arial"/>
        </w:rPr>
        <w:t>modular and integrated architecture that combines multiple concentrated processing centers with localized point-to-point communications and a high-speed communications network between processing centers to minimize the installation requirements on the aircraft.</w:t>
      </w:r>
    </w:p>
    <w:p w:rsidR="00B1555D" w:rsidP="00B1555D" w:rsidRDefault="00B1555D" w14:paraId="47EE00EE" w14:textId="77777777">
      <w:pPr>
        <w:autoSpaceDE w:val="0"/>
        <w:autoSpaceDN w:val="0"/>
        <w:adjustRightInd w:val="0"/>
        <w:spacing w:before="0" w:after="0"/>
        <w:rPr>
          <w:rFonts w:cs="Arial"/>
        </w:rPr>
      </w:pPr>
    </w:p>
    <w:p w:rsidR="00C10901" w:rsidP="00C10901" w:rsidRDefault="00C10901" w14:paraId="51390BF1" w14:textId="309B591D">
      <w:pPr>
        <w:pStyle w:val="Heading3"/>
      </w:pPr>
      <w:bookmarkStart w:name="_Toc111203806" w:id="206"/>
      <w:r>
        <w:t>Hardware Architecture</w:t>
      </w:r>
      <w:bookmarkEnd w:id="206"/>
    </w:p>
    <w:p w:rsidR="00C10901" w:rsidP="00C10901" w:rsidRDefault="00E97F8F" w14:paraId="06922B7F" w14:textId="5504F35A">
      <w:pPr>
        <w:rPr>
          <w:color w:val="FF0000"/>
        </w:rPr>
      </w:pPr>
      <w:r w:rsidRPr="00E97F8F">
        <w:rPr>
          <w:color w:val="FF0000"/>
        </w:rPr>
        <w:t>This subsection describes, from a systems perspective, what is known about the hardware architecture at the time of the preparation of this PSAC with emphasis on system safety.</w:t>
      </w:r>
    </w:p>
    <w:p w:rsidR="00B1555D" w:rsidP="00C10901" w:rsidRDefault="00B1555D" w14:paraId="39F8B7FD" w14:textId="75CCB9BE">
      <w:r>
        <w:rPr>
          <w:rFonts w:cs="Arial"/>
        </w:rPr>
        <w:t xml:space="preserve">Details </w:t>
      </w:r>
      <w:r w:rsidRPr="007C51D4">
        <w:rPr>
          <w:rFonts w:cs="Arial"/>
        </w:rPr>
        <w:t>of</w:t>
      </w:r>
      <w:r>
        <w:t xml:space="preserve"> the Hardware Architecture can be found in the </w:t>
      </w:r>
      <w:r w:rsidRPr="006F4FCD">
        <w:rPr>
          <w:rFonts w:cs="Arial"/>
        </w:rPr>
        <w:t>P</w:t>
      </w:r>
      <w:r>
        <w:rPr>
          <w:rFonts w:cs="Arial"/>
        </w:rPr>
        <w:t xml:space="preserve">latform </w:t>
      </w:r>
      <w:r>
        <w:t>Software Accomplishment Summary (SAS) (</w:t>
      </w:r>
      <w:r>
        <w:rPr>
          <w:color w:val="2B579A"/>
          <w:shd w:val="clear" w:color="auto" w:fill="E6E6E6"/>
        </w:rPr>
        <w:fldChar w:fldCharType="begin"/>
      </w:r>
      <w:r>
        <w:instrText xml:space="preserve"> REF _Ref46936091 \r \h </w:instrText>
      </w:r>
      <w:r>
        <w:rPr>
          <w:color w:val="2B579A"/>
          <w:shd w:val="clear" w:color="auto" w:fill="E6E6E6"/>
        </w:rPr>
      </w:r>
      <w:r>
        <w:rPr>
          <w:color w:val="2B579A"/>
          <w:shd w:val="clear" w:color="auto" w:fill="E6E6E6"/>
        </w:rPr>
        <w:fldChar w:fldCharType="separate"/>
      </w:r>
      <w:r>
        <w:t>Appendix E</w:t>
      </w:r>
      <w:r>
        <w:rPr>
          <w:color w:val="2B579A"/>
          <w:shd w:val="clear" w:color="auto" w:fill="E6E6E6"/>
        </w:rPr>
        <w:fldChar w:fldCharType="end"/>
      </w:r>
      <w:r>
        <w:t xml:space="preserve"> </w:t>
      </w:r>
      <w:r>
        <w:rPr>
          <w:color w:val="2B579A"/>
          <w:shd w:val="clear" w:color="auto" w:fill="E6E6E6"/>
        </w:rPr>
        <w:fldChar w:fldCharType="begin"/>
      </w:r>
      <w:r>
        <w:instrText xml:space="preserve"> REF _Ref46936091 \h </w:instrText>
      </w:r>
      <w:r>
        <w:rPr>
          <w:color w:val="2B579A"/>
          <w:shd w:val="clear" w:color="auto" w:fill="E6E6E6"/>
        </w:rPr>
      </w:r>
      <w:r>
        <w:rPr>
          <w:color w:val="2B579A"/>
          <w:shd w:val="clear" w:color="auto" w:fill="E6E6E6"/>
        </w:rPr>
        <w:fldChar w:fldCharType="separate"/>
      </w:r>
      <w:r w:rsidRPr="00E52354">
        <w:t>Hardware Dependent Components</w:t>
      </w:r>
      <w:r>
        <w:rPr>
          <w:color w:val="2B579A"/>
          <w:shd w:val="clear" w:color="auto" w:fill="E6E6E6"/>
        </w:rPr>
        <w:fldChar w:fldCharType="end"/>
      </w:r>
      <w:r>
        <w:t>).</w:t>
      </w:r>
    </w:p>
    <w:p w:rsidR="00160BDB" w:rsidP="00160BDB" w:rsidRDefault="00160BDB" w14:paraId="13F29A76" w14:textId="3C702983">
      <w:pPr>
        <w:pStyle w:val="Heading4"/>
      </w:pPr>
      <w:bookmarkStart w:name="_Toc111203807" w:id="207"/>
      <w:r>
        <w:t>CCM System Architecture</w:t>
      </w:r>
      <w:bookmarkEnd w:id="207"/>
    </w:p>
    <w:p w:rsidR="00160BDB" w:rsidP="00160BDB" w:rsidRDefault="00160BDB" w14:paraId="1C2F34D2" w14:textId="77777777">
      <w:pPr>
        <w:autoSpaceDE w:val="0"/>
        <w:autoSpaceDN w:val="0"/>
        <w:adjustRightInd w:val="0"/>
        <w:spacing w:before="0" w:after="0"/>
        <w:rPr>
          <w:rFonts w:cs="Arial"/>
        </w:rPr>
      </w:pPr>
    </w:p>
    <w:p w:rsidRPr="0097109D" w:rsidR="00160BDB" w:rsidP="00160BDB" w:rsidRDefault="00160BDB" w14:paraId="2A0A83A2" w14:textId="5AFFA379">
      <w:pPr>
        <w:autoSpaceDE w:val="0"/>
        <w:autoSpaceDN w:val="0"/>
        <w:adjustRightInd w:val="0"/>
        <w:spacing w:before="0" w:after="0"/>
        <w:rPr>
          <w:rFonts w:cs="Arial"/>
        </w:rPr>
      </w:pPr>
      <w:r>
        <w:rPr>
          <w:rFonts w:cs="Arial"/>
        </w:rPr>
        <w:t>The DLCA-6510</w:t>
      </w:r>
      <w:r w:rsidRPr="0097109D">
        <w:rPr>
          <w:rFonts w:cs="Arial"/>
        </w:rPr>
        <w:t xml:space="preserve"> software executes on a Common </w:t>
      </w:r>
      <w:r>
        <w:rPr>
          <w:rFonts w:cs="Arial"/>
        </w:rPr>
        <w:t xml:space="preserve">Computing Module </w:t>
      </w:r>
      <w:r w:rsidRPr="0097109D">
        <w:rPr>
          <w:rFonts w:cs="Arial"/>
        </w:rPr>
        <w:t>(C</w:t>
      </w:r>
      <w:r>
        <w:rPr>
          <w:rFonts w:cs="Arial"/>
        </w:rPr>
        <w:t>CM</w:t>
      </w:r>
      <w:r w:rsidRPr="0097109D">
        <w:rPr>
          <w:rFonts w:cs="Arial"/>
        </w:rPr>
        <w:t xml:space="preserve">) that provides the basic computing resource, operating environment, and communication network. The </w:t>
      </w:r>
      <w:r>
        <w:rPr>
          <w:rFonts w:cs="Arial"/>
        </w:rPr>
        <w:t xml:space="preserve">CCM </w:t>
      </w:r>
      <w:r w:rsidRPr="0097109D">
        <w:rPr>
          <w:rFonts w:cs="Arial"/>
        </w:rPr>
        <w:t xml:space="preserve">utilizes the LynxOS-178 operating system that allows “hard” real time partitioning to ensure that no application can “starve” any other application </w:t>
      </w:r>
      <w:r>
        <w:rPr>
          <w:rFonts w:cs="Arial"/>
        </w:rPr>
        <w:t xml:space="preserve">of resources </w:t>
      </w:r>
      <w:r w:rsidRPr="0097109D">
        <w:rPr>
          <w:rFonts w:cs="Arial"/>
        </w:rPr>
        <w:t>(</w:t>
      </w:r>
      <w:proofErr w:type="gramStart"/>
      <w:r>
        <w:rPr>
          <w:rFonts w:cs="Arial"/>
        </w:rPr>
        <w:t>i.e.</w:t>
      </w:r>
      <w:proofErr w:type="gramEnd"/>
      <w:r>
        <w:rPr>
          <w:rFonts w:cs="Arial"/>
        </w:rPr>
        <w:t xml:space="preserve"> </w:t>
      </w:r>
      <w:r w:rsidRPr="0097109D">
        <w:rPr>
          <w:rFonts w:cs="Arial"/>
        </w:rPr>
        <w:t>time</w:t>
      </w:r>
      <w:r>
        <w:rPr>
          <w:rFonts w:cs="Arial"/>
        </w:rPr>
        <w:t xml:space="preserve"> or</w:t>
      </w:r>
      <w:r w:rsidRPr="0097109D">
        <w:rPr>
          <w:rFonts w:cs="Arial"/>
        </w:rPr>
        <w:t xml:space="preserve"> memory</w:t>
      </w:r>
      <w:r>
        <w:rPr>
          <w:rFonts w:cs="Arial"/>
        </w:rPr>
        <w:t xml:space="preserve"> resources).</w:t>
      </w:r>
    </w:p>
    <w:p w:rsidR="00160BDB" w:rsidP="00160BDB" w:rsidRDefault="00160BDB" w14:paraId="70689AFE" w14:textId="77777777">
      <w:pPr>
        <w:autoSpaceDE w:val="0"/>
        <w:autoSpaceDN w:val="0"/>
        <w:adjustRightInd w:val="0"/>
        <w:spacing w:before="0" w:after="0"/>
        <w:rPr>
          <w:rFonts w:cs="Arial"/>
        </w:rPr>
      </w:pPr>
    </w:p>
    <w:p w:rsidR="00160BDB" w:rsidP="00160BDB" w:rsidRDefault="00160BDB" w14:paraId="3DDEDE7F" w14:textId="780EE480">
      <w:pPr>
        <w:rPr>
          <w:color w:val="FF0000"/>
        </w:rPr>
      </w:pPr>
      <w:r w:rsidRPr="007C51D4">
        <w:rPr>
          <w:rFonts w:cs="Arial"/>
        </w:rPr>
        <w:t>Details of</w:t>
      </w:r>
      <w:r>
        <w:t xml:space="preserve"> the Hardware Architecture can be found in the </w:t>
      </w:r>
      <w:proofErr w:type="spellStart"/>
      <w:r>
        <w:t>CoRE</w:t>
      </w:r>
      <w:proofErr w:type="spellEnd"/>
      <w:r>
        <w:t xml:space="preserve"> Platform Software Accomplishment Summary (SAS) </w:t>
      </w:r>
      <w:r>
        <w:rPr>
          <w:color w:val="2B579A"/>
          <w:shd w:val="clear" w:color="auto" w:fill="E6E6E6"/>
        </w:rPr>
        <w:fldChar w:fldCharType="begin"/>
      </w:r>
      <w:r>
        <w:instrText xml:space="preserve"> REF _Ref383349408 \r \h </w:instrText>
      </w:r>
      <w:r>
        <w:rPr>
          <w:color w:val="2B579A"/>
          <w:shd w:val="clear" w:color="auto" w:fill="E6E6E6"/>
        </w:rPr>
      </w:r>
      <w:r>
        <w:rPr>
          <w:color w:val="2B579A"/>
          <w:shd w:val="clear" w:color="auto" w:fill="E6E6E6"/>
        </w:rPr>
        <w:fldChar w:fldCharType="separate"/>
      </w:r>
      <w:r>
        <w:t>[27]</w:t>
      </w:r>
      <w:r>
        <w:rPr>
          <w:color w:val="2B579A"/>
          <w:shd w:val="clear" w:color="auto" w:fill="E6E6E6"/>
        </w:rPr>
        <w:fldChar w:fldCharType="end"/>
      </w:r>
      <w:r>
        <w:t>.</w:t>
      </w:r>
    </w:p>
    <w:p w:rsidR="00160BDB" w:rsidP="00160BDB" w:rsidRDefault="00160BDB" w14:paraId="5A1431FF" w14:textId="1ED8D059">
      <w:pPr>
        <w:pStyle w:val="Heading4"/>
      </w:pPr>
      <w:bookmarkStart w:name="_Toc111203808" w:id="208"/>
      <w:r>
        <w:t>AFD-37X0 System Architecture</w:t>
      </w:r>
      <w:bookmarkEnd w:id="208"/>
    </w:p>
    <w:p w:rsidR="00160BDB" w:rsidP="00160BDB" w:rsidRDefault="00160BDB" w14:paraId="09F90F10" w14:textId="77777777">
      <w:pPr>
        <w:autoSpaceDE w:val="0"/>
        <w:autoSpaceDN w:val="0"/>
        <w:adjustRightInd w:val="0"/>
        <w:spacing w:before="0" w:after="0"/>
        <w:rPr>
          <w:rFonts w:cs="Arial"/>
        </w:rPr>
      </w:pPr>
    </w:p>
    <w:p w:rsidR="00160BDB" w:rsidP="00160BDB" w:rsidRDefault="00160BDB" w14:paraId="23A35BD8" w14:textId="53053618">
      <w:pPr>
        <w:autoSpaceDE w:val="0"/>
        <w:autoSpaceDN w:val="0"/>
        <w:adjustRightInd w:val="0"/>
        <w:spacing w:before="0" w:after="0"/>
        <w:rPr>
          <w:rFonts w:cs="Arial"/>
        </w:rPr>
      </w:pPr>
      <w:r>
        <w:rPr>
          <w:rFonts w:cs="Arial"/>
        </w:rPr>
        <w:t>The DLCA-6510</w:t>
      </w:r>
      <w:r w:rsidRPr="0097109D">
        <w:rPr>
          <w:rFonts w:cs="Arial"/>
        </w:rPr>
        <w:t xml:space="preserve"> software executes on </w:t>
      </w:r>
      <w:r>
        <w:rPr>
          <w:rFonts w:cs="Arial"/>
        </w:rPr>
        <w:t xml:space="preserve">a FUSION </w:t>
      </w:r>
      <w:r w:rsidRPr="00F91E2E">
        <w:rPr>
          <w:szCs w:val="24"/>
        </w:rPr>
        <w:t>Ada</w:t>
      </w:r>
      <w:r>
        <w:rPr>
          <w:szCs w:val="24"/>
        </w:rPr>
        <w:t xml:space="preserve">ptive Flight Display (AFD-37x0) </w:t>
      </w:r>
      <w:r w:rsidRPr="0097109D">
        <w:rPr>
          <w:rFonts w:cs="Arial"/>
        </w:rPr>
        <w:t xml:space="preserve">that provides the basic computing resource, operating environment, and communication network. The </w:t>
      </w:r>
      <w:r>
        <w:rPr>
          <w:rFonts w:cs="Arial"/>
        </w:rPr>
        <w:t xml:space="preserve">AFD-37x0 </w:t>
      </w:r>
      <w:r w:rsidRPr="0097109D">
        <w:rPr>
          <w:rFonts w:cs="Arial"/>
        </w:rPr>
        <w:t>utilizes the LynxOS-178 operating system</w:t>
      </w:r>
      <w:r>
        <w:rPr>
          <w:rFonts w:cs="Arial"/>
        </w:rPr>
        <w:t xml:space="preserve"> </w:t>
      </w:r>
      <w:r w:rsidRPr="0097109D">
        <w:rPr>
          <w:rFonts w:cs="Arial"/>
        </w:rPr>
        <w:t xml:space="preserve">that allows “hard” real time partitioning to ensure that no application can “starve” any other application </w:t>
      </w:r>
      <w:r>
        <w:rPr>
          <w:rFonts w:cs="Arial"/>
        </w:rPr>
        <w:t xml:space="preserve">of resources </w:t>
      </w:r>
      <w:r w:rsidRPr="0097109D">
        <w:rPr>
          <w:rFonts w:cs="Arial"/>
        </w:rPr>
        <w:t>(</w:t>
      </w:r>
      <w:proofErr w:type="gramStart"/>
      <w:r>
        <w:rPr>
          <w:rFonts w:cs="Arial"/>
        </w:rPr>
        <w:t>i.e.</w:t>
      </w:r>
      <w:proofErr w:type="gramEnd"/>
      <w:r>
        <w:rPr>
          <w:rFonts w:cs="Arial"/>
        </w:rPr>
        <w:t xml:space="preserve"> </w:t>
      </w:r>
      <w:r w:rsidRPr="0097109D">
        <w:rPr>
          <w:rFonts w:cs="Arial"/>
        </w:rPr>
        <w:t>time</w:t>
      </w:r>
      <w:r>
        <w:rPr>
          <w:rFonts w:cs="Arial"/>
        </w:rPr>
        <w:t xml:space="preserve"> or</w:t>
      </w:r>
      <w:r w:rsidRPr="0097109D">
        <w:rPr>
          <w:rFonts w:cs="Arial"/>
        </w:rPr>
        <w:t xml:space="preserve"> memory</w:t>
      </w:r>
      <w:r>
        <w:rPr>
          <w:rFonts w:cs="Arial"/>
        </w:rPr>
        <w:t xml:space="preserve"> resources). </w:t>
      </w:r>
    </w:p>
    <w:p w:rsidR="00160BDB" w:rsidP="00160BDB" w:rsidRDefault="00160BDB" w14:paraId="4D073912" w14:textId="77777777">
      <w:pPr>
        <w:autoSpaceDE w:val="0"/>
        <w:autoSpaceDN w:val="0"/>
        <w:adjustRightInd w:val="0"/>
        <w:spacing w:before="0" w:after="0"/>
        <w:rPr>
          <w:rFonts w:cs="Arial"/>
        </w:rPr>
      </w:pPr>
    </w:p>
    <w:p w:rsidRPr="0097109D" w:rsidR="00160BDB" w:rsidP="00160BDB" w:rsidRDefault="00160BDB" w14:paraId="29254BF2" w14:textId="7AE50AAA">
      <w:pPr>
        <w:autoSpaceDE w:val="0"/>
        <w:autoSpaceDN w:val="0"/>
        <w:adjustRightInd w:val="0"/>
        <w:spacing w:before="0" w:after="0"/>
        <w:rPr>
          <w:rFonts w:cs="Arial"/>
        </w:rPr>
      </w:pPr>
      <w:r w:rsidRPr="002142EE">
        <w:t xml:space="preserve">The </w:t>
      </w:r>
      <w:r>
        <w:t>DLCA-65</w:t>
      </w:r>
      <w:r w:rsidR="008E211E">
        <w:t>1</w:t>
      </w:r>
      <w:r>
        <w:t xml:space="preserve">0 </w:t>
      </w:r>
      <w:r w:rsidRPr="002142EE">
        <w:t>application software interfaces with ARINC 661 Graphics Server (AGS) via binary definition files (BDFs) submitted under the User Interface</w:t>
      </w:r>
      <w:r>
        <w:t xml:space="preserve"> Data</w:t>
      </w:r>
      <w:r w:rsidRPr="002142EE">
        <w:t xml:space="preserve"> Items SAS.  These BDFs establish the graphical components </w:t>
      </w:r>
      <w:r>
        <w:t xml:space="preserve">used by the DLCA-6510 </w:t>
      </w:r>
      <w:r w:rsidRPr="002142EE">
        <w:t>and their interfaces</w:t>
      </w:r>
      <w:r>
        <w:t xml:space="preserve">, allowing the software to modify the graphics at </w:t>
      </w:r>
      <w:r w:rsidRPr="002142EE">
        <w:t>run-time.  The BDFs and other configuration files submitted under the User Interface</w:t>
      </w:r>
      <w:r>
        <w:t xml:space="preserve"> Data</w:t>
      </w:r>
      <w:r w:rsidRPr="002142EE">
        <w:t xml:space="preserve"> Items SAS</w:t>
      </w:r>
      <w:r>
        <w:t xml:space="preserve"> </w:t>
      </w:r>
      <w:r>
        <w:rPr>
          <w:color w:val="2B579A"/>
          <w:shd w:val="clear" w:color="auto" w:fill="E6E6E6"/>
        </w:rPr>
        <w:fldChar w:fldCharType="begin"/>
      </w:r>
      <w:r>
        <w:instrText xml:space="preserve"> REF _Ref45267381 \r \h </w:instrText>
      </w:r>
      <w:r>
        <w:rPr>
          <w:color w:val="2B579A"/>
          <w:shd w:val="clear" w:color="auto" w:fill="E6E6E6"/>
        </w:rPr>
      </w:r>
      <w:r>
        <w:rPr>
          <w:color w:val="2B579A"/>
          <w:shd w:val="clear" w:color="auto" w:fill="E6E6E6"/>
        </w:rPr>
        <w:fldChar w:fldCharType="separate"/>
      </w:r>
      <w:r>
        <w:t>[47]</w:t>
      </w:r>
      <w:r>
        <w:rPr>
          <w:color w:val="2B579A"/>
          <w:shd w:val="clear" w:color="auto" w:fill="E6E6E6"/>
        </w:rPr>
        <w:fldChar w:fldCharType="end"/>
      </w:r>
      <w:r>
        <w:t xml:space="preserve"> </w:t>
      </w:r>
      <w:r w:rsidRPr="002142EE">
        <w:t xml:space="preserve">are loaded </w:t>
      </w:r>
      <w:r>
        <w:t xml:space="preserve">into the AGS </w:t>
      </w:r>
      <w:r w:rsidRPr="002142EE">
        <w:t xml:space="preserve">at initialization and provide the AGS with </w:t>
      </w:r>
      <w:r>
        <w:t xml:space="preserve">the </w:t>
      </w:r>
      <w:r w:rsidRPr="002142EE">
        <w:t>input</w:t>
      </w:r>
      <w:r>
        <w:t xml:space="preserve"> required </w:t>
      </w:r>
      <w:r w:rsidRPr="002142EE">
        <w:t>for generation of graphics services on the display.</w:t>
      </w:r>
    </w:p>
    <w:p w:rsidR="00160BDB" w:rsidP="00160BDB" w:rsidRDefault="00160BDB" w14:paraId="16DF45AE" w14:textId="77777777">
      <w:pPr>
        <w:autoSpaceDE w:val="0"/>
        <w:autoSpaceDN w:val="0"/>
        <w:adjustRightInd w:val="0"/>
        <w:spacing w:before="0" w:after="0"/>
        <w:rPr>
          <w:rFonts w:cs="Arial"/>
        </w:rPr>
      </w:pPr>
    </w:p>
    <w:p w:rsidRPr="00E97F8F" w:rsidR="00160BDB" w:rsidP="00160BDB" w:rsidRDefault="00160BDB" w14:paraId="1BE10C58" w14:textId="32C39235">
      <w:pPr>
        <w:rPr>
          <w:color w:val="FF0000"/>
        </w:rPr>
      </w:pPr>
      <w:r w:rsidRPr="007C51D4">
        <w:rPr>
          <w:rFonts w:cs="Arial"/>
        </w:rPr>
        <w:t>Details of</w:t>
      </w:r>
      <w:r w:rsidRPr="006F4FCD">
        <w:rPr>
          <w:rFonts w:cs="Arial"/>
        </w:rPr>
        <w:t xml:space="preserve"> the Hardware Architecture can be found in </w:t>
      </w:r>
      <w:r>
        <w:rPr>
          <w:rFonts w:cs="Arial"/>
        </w:rPr>
        <w:t xml:space="preserve">the AFD-37x0 </w:t>
      </w:r>
      <w:r w:rsidRPr="006F4FCD">
        <w:rPr>
          <w:rFonts w:cs="Arial"/>
        </w:rPr>
        <w:t>P</w:t>
      </w:r>
      <w:r>
        <w:rPr>
          <w:rFonts w:cs="Arial"/>
        </w:rPr>
        <w:t xml:space="preserve">latform </w:t>
      </w:r>
      <w:r>
        <w:t xml:space="preserve">Software Accomplishment Summary (SAS) </w:t>
      </w:r>
      <w:r>
        <w:rPr>
          <w:rFonts w:cs="Arial"/>
          <w:color w:val="2B579A"/>
          <w:shd w:val="clear" w:color="auto" w:fill="E6E6E6"/>
        </w:rPr>
        <w:fldChar w:fldCharType="begin"/>
      </w:r>
      <w:r>
        <w:rPr>
          <w:rFonts w:cs="Arial"/>
        </w:rPr>
        <w:instrText xml:space="preserve"> REF _Ref514221310 \r \h  \* MERGEFORMAT </w:instrText>
      </w:r>
      <w:r>
        <w:rPr>
          <w:rFonts w:cs="Arial"/>
          <w:color w:val="2B579A"/>
          <w:shd w:val="clear" w:color="auto" w:fill="E6E6E6"/>
        </w:rPr>
      </w:r>
      <w:r>
        <w:rPr>
          <w:rFonts w:cs="Arial"/>
          <w:color w:val="2B579A"/>
          <w:shd w:val="clear" w:color="auto" w:fill="E6E6E6"/>
        </w:rPr>
        <w:fldChar w:fldCharType="separate"/>
      </w:r>
      <w:r>
        <w:rPr>
          <w:rFonts w:cs="Arial"/>
        </w:rPr>
        <w:t>[46]</w:t>
      </w:r>
      <w:r>
        <w:rPr>
          <w:rFonts w:cs="Arial"/>
          <w:color w:val="2B579A"/>
          <w:shd w:val="clear" w:color="auto" w:fill="E6E6E6"/>
        </w:rPr>
        <w:fldChar w:fldCharType="end"/>
      </w:r>
      <w:r>
        <w:rPr>
          <w:rFonts w:cs="Arial"/>
        </w:rPr>
        <w:t>.</w:t>
      </w:r>
    </w:p>
    <w:p w:rsidR="00C10901" w:rsidP="00C10901" w:rsidRDefault="00C10901" w14:paraId="40575555" w14:textId="33D29569">
      <w:pPr>
        <w:pStyle w:val="Heading3"/>
      </w:pPr>
      <w:bookmarkStart w:name="_Toc111203809" w:id="209"/>
      <w:r>
        <w:t>Software Architecture</w:t>
      </w:r>
      <w:bookmarkEnd w:id="209"/>
    </w:p>
    <w:p w:rsidR="00C10901" w:rsidP="00C10901" w:rsidRDefault="00E97F8F" w14:paraId="4C31F6B7" w14:textId="2691174A">
      <w:pPr>
        <w:rPr>
          <w:color w:val="FF0000"/>
        </w:rPr>
      </w:pPr>
      <w:r w:rsidRPr="00E97F8F">
        <w:rPr>
          <w:color w:val="FF0000"/>
        </w:rPr>
        <w:t>This subsection describes, from a systems perspective, what is known about the software architecture at the time of the preparation of this PSAC with emphasis on system safety.</w:t>
      </w:r>
    </w:p>
    <w:p w:rsidRPr="00E97F8F" w:rsidR="00B1555D" w:rsidP="00C10901" w:rsidRDefault="00B1555D" w14:paraId="27373B2A" w14:textId="1A468438">
      <w:pPr>
        <w:rPr>
          <w:color w:val="FF0000"/>
        </w:rPr>
      </w:pPr>
      <w:r>
        <w:t xml:space="preserve">The </w:t>
      </w:r>
      <w:r w:rsidRPr="00C1222E">
        <w:t>DLCA</w:t>
      </w:r>
      <w:r>
        <w:t>-6510</w:t>
      </w:r>
      <w:r w:rsidRPr="00C1222E">
        <w:t xml:space="preserve"> </w:t>
      </w:r>
      <w:r>
        <w:t>s</w:t>
      </w:r>
      <w:r w:rsidRPr="00C1222E">
        <w:t xml:space="preserve">oftware </w:t>
      </w:r>
      <w:r>
        <w:t>a</w:t>
      </w:r>
      <w:r w:rsidRPr="00C1222E">
        <w:t xml:space="preserve">rchitecture is </w:t>
      </w:r>
      <w:r>
        <w:t xml:space="preserve">explained in section </w:t>
      </w:r>
      <w:r>
        <w:rPr>
          <w:color w:val="2B579A"/>
          <w:shd w:val="clear" w:color="auto" w:fill="E6E6E6"/>
        </w:rPr>
        <w:fldChar w:fldCharType="begin"/>
      </w:r>
      <w:r>
        <w:instrText xml:space="preserve"> REF _Ref317746047 \w \h </w:instrText>
      </w:r>
      <w:r>
        <w:rPr>
          <w:color w:val="2B579A"/>
          <w:shd w:val="clear" w:color="auto" w:fill="E6E6E6"/>
        </w:rPr>
      </w:r>
      <w:r>
        <w:rPr>
          <w:color w:val="2B579A"/>
          <w:shd w:val="clear" w:color="auto" w:fill="E6E6E6"/>
        </w:rPr>
        <w:fldChar w:fldCharType="separate"/>
      </w:r>
      <w:r>
        <w:t>4.4</w:t>
      </w:r>
      <w:r>
        <w:rPr>
          <w:color w:val="2B579A"/>
          <w:shd w:val="clear" w:color="auto" w:fill="E6E6E6"/>
        </w:rPr>
        <w:fldChar w:fldCharType="end"/>
      </w:r>
      <w:r>
        <w:t xml:space="preserve"> </w:t>
      </w:r>
      <w:r>
        <w:rPr>
          <w:color w:val="2B579A"/>
          <w:shd w:val="clear" w:color="auto" w:fill="E6E6E6"/>
        </w:rPr>
        <w:fldChar w:fldCharType="begin"/>
      </w:r>
      <w:r>
        <w:instrText xml:space="preserve"> REF _Ref317746051 \h </w:instrText>
      </w:r>
      <w:r>
        <w:rPr>
          <w:color w:val="2B579A"/>
          <w:shd w:val="clear" w:color="auto" w:fill="E6E6E6"/>
        </w:rPr>
      </w:r>
      <w:r>
        <w:rPr>
          <w:color w:val="2B579A"/>
          <w:shd w:val="clear" w:color="auto" w:fill="E6E6E6"/>
        </w:rPr>
        <w:fldChar w:fldCharType="separate"/>
      </w:r>
      <w:r>
        <w:rPr>
          <w:rFonts w:cs="Arial"/>
        </w:rPr>
        <w:t>Software Architecture</w:t>
      </w:r>
      <w:r>
        <w:rPr>
          <w:color w:val="2B579A"/>
          <w:shd w:val="clear" w:color="auto" w:fill="E6E6E6"/>
        </w:rPr>
        <w:fldChar w:fldCharType="end"/>
      </w:r>
      <w:r>
        <w:t xml:space="preserve">. This section provides a graphical </w:t>
      </w:r>
      <w:proofErr w:type="gramStart"/>
      <w:r>
        <w:t>high level</w:t>
      </w:r>
      <w:proofErr w:type="gramEnd"/>
      <w:r>
        <w:t xml:space="preserve"> overview of the system along with a detailed description of each component</w:t>
      </w:r>
    </w:p>
    <w:p w:rsidR="00C10901" w:rsidP="00C10901" w:rsidRDefault="00C10901" w14:paraId="20EE28DA" w14:textId="3FFF9E50">
      <w:pPr>
        <w:pStyle w:val="Heading3"/>
      </w:pPr>
      <w:bookmarkStart w:name="_Toc111203810" w:id="210"/>
      <w:r>
        <w:t>Hardware/Software Interfaces</w:t>
      </w:r>
      <w:bookmarkEnd w:id="210"/>
    </w:p>
    <w:p w:rsidRPr="00E97F8F" w:rsidR="00C10901" w:rsidP="00C10901" w:rsidRDefault="00E97F8F" w14:paraId="4CBB141E" w14:textId="03A51726">
      <w:pPr>
        <w:rPr>
          <w:color w:val="FF0000"/>
        </w:rPr>
      </w:pPr>
      <w:r w:rsidRPr="00E97F8F">
        <w:rPr>
          <w:color w:val="FF0000"/>
        </w:rPr>
        <w:t>This subsection provides an overview of the interfaces between hardware and software.  Interfaces between software and complex hardware items should be emphasized.</w:t>
      </w:r>
    </w:p>
    <w:p w:rsidR="00C10901" w:rsidP="00C10901" w:rsidRDefault="00C10901" w14:paraId="7A07D5F8" w14:textId="41008069">
      <w:pPr>
        <w:pStyle w:val="Heading2"/>
      </w:pPr>
      <w:bookmarkStart w:name="_Toc111203811" w:id="211"/>
      <w:r>
        <w:t>Allocation of System Functions</w:t>
      </w:r>
      <w:bookmarkEnd w:id="211"/>
    </w:p>
    <w:p w:rsidRPr="00E97F8F" w:rsidR="00E97F8F" w:rsidP="00E97F8F" w:rsidRDefault="00E97F8F" w14:paraId="6DD53DCE" w14:textId="611D8E65">
      <w:pPr>
        <w:rPr>
          <w:color w:val="FF0000"/>
        </w:rPr>
      </w:pPr>
      <w:r w:rsidRPr="00E97F8F">
        <w:rPr>
          <w:color w:val="FF0000"/>
        </w:rPr>
        <w:t>This subsection tabulates the significant systems functions, the safety level of each of these functions, and the allocation of the functions to hardware and software.</w:t>
      </w:r>
    </w:p>
    <w:p w:rsidR="00C10901" w:rsidP="00E97F8F" w:rsidRDefault="00E97F8F" w14:paraId="4B4B1DDA" w14:textId="62EE2AD2">
      <w:pPr>
        <w:rPr>
          <w:color w:val="FF0000"/>
        </w:rPr>
      </w:pPr>
      <w:r w:rsidRPr="00E97F8F">
        <w:rPr>
          <w:color w:val="FF0000"/>
        </w:rPr>
        <w:t>If the use of complex hardware items is planned, the allocation description should identify which functions will be implemented by such devices (complex item to function, and function to complex item).</w:t>
      </w:r>
    </w:p>
    <w:p w:rsidR="00B1555D" w:rsidP="00B1555D" w:rsidRDefault="00B1555D" w14:paraId="778FF60C" w14:textId="0EB2D81C">
      <w:pPr>
        <w:autoSpaceDE w:val="0"/>
        <w:autoSpaceDN w:val="0"/>
        <w:adjustRightInd w:val="0"/>
        <w:spacing w:before="0" w:after="0"/>
      </w:pPr>
      <w:r>
        <w:t xml:space="preserve">The DLCA-6510 code will be developed using the C++ programming language for a PowerPC target processor running on LynxOS-178 operating system </w:t>
      </w:r>
      <w:r>
        <w:rPr>
          <w:color w:val="2B579A"/>
          <w:shd w:val="clear" w:color="auto" w:fill="E6E6E6"/>
        </w:rPr>
        <w:fldChar w:fldCharType="begin"/>
      </w:r>
      <w:r>
        <w:instrText xml:space="preserve"> REF _Ref383697241 \r \h </w:instrText>
      </w:r>
      <w:r>
        <w:rPr>
          <w:color w:val="2B579A"/>
          <w:shd w:val="clear" w:color="auto" w:fill="E6E6E6"/>
        </w:rPr>
      </w:r>
      <w:r>
        <w:rPr>
          <w:color w:val="2B579A"/>
          <w:shd w:val="clear" w:color="auto" w:fill="E6E6E6"/>
        </w:rPr>
        <w:fldChar w:fldCharType="separate"/>
      </w:r>
      <w:r>
        <w:t>[28]</w:t>
      </w:r>
      <w:r>
        <w:rPr>
          <w:color w:val="2B579A"/>
          <w:shd w:val="clear" w:color="auto" w:fill="E6E6E6"/>
        </w:rPr>
        <w:fldChar w:fldCharType="end"/>
      </w:r>
      <w:r>
        <w:t xml:space="preserve">.  </w:t>
      </w:r>
    </w:p>
    <w:p w:rsidR="00B1555D" w:rsidP="00B1555D" w:rsidRDefault="00B1555D" w14:paraId="68DF2FE1" w14:textId="77777777">
      <w:pPr>
        <w:autoSpaceDE w:val="0"/>
        <w:autoSpaceDN w:val="0"/>
        <w:adjustRightInd w:val="0"/>
        <w:spacing w:before="0" w:after="0"/>
      </w:pPr>
    </w:p>
    <w:p w:rsidR="00B1555D" w:rsidP="00B1555D" w:rsidRDefault="00B1555D" w14:paraId="553CBEF3" w14:textId="2EAC600C">
      <w:pPr>
        <w:autoSpaceDE w:val="0"/>
        <w:autoSpaceDN w:val="0"/>
        <w:adjustRightInd w:val="0"/>
        <w:spacing w:before="0" w:after="0"/>
      </w:pPr>
      <w:r>
        <w:t xml:space="preserve">The minimum timing and memory requirements allocated to DLCA-6510 are identified in </w:t>
      </w:r>
      <w:r>
        <w:rPr>
          <w:color w:val="2B579A"/>
          <w:shd w:val="clear" w:color="auto" w:fill="E6E6E6"/>
        </w:rPr>
        <w:fldChar w:fldCharType="begin"/>
      </w:r>
      <w:r>
        <w:instrText xml:space="preserve"> REF _Ref318793936 \h </w:instrText>
      </w:r>
      <w:r>
        <w:rPr>
          <w:color w:val="2B579A"/>
          <w:shd w:val="clear" w:color="auto" w:fill="E6E6E6"/>
        </w:rPr>
      </w:r>
      <w:r>
        <w:rPr>
          <w:color w:val="2B579A"/>
          <w:shd w:val="clear" w:color="auto" w:fill="E6E6E6"/>
        </w:rPr>
        <w:fldChar w:fldCharType="separate"/>
      </w:r>
      <w:r>
        <w:t xml:space="preserve">Table </w:t>
      </w:r>
      <w:r>
        <w:rPr>
          <w:noProof/>
        </w:rPr>
        <w:t>3</w:t>
      </w:r>
      <w:r>
        <w:noBreakHyphen/>
      </w:r>
      <w:r>
        <w:rPr>
          <w:noProof/>
        </w:rPr>
        <w:t>1</w:t>
      </w:r>
      <w:r>
        <w:rPr>
          <w:color w:val="2B579A"/>
          <w:shd w:val="clear" w:color="auto" w:fill="E6E6E6"/>
        </w:rPr>
        <w:fldChar w:fldCharType="end"/>
      </w:r>
      <w:r>
        <w:t xml:space="preserve">. </w:t>
      </w:r>
      <w:r w:rsidRPr="00454255">
        <w:t xml:space="preserve">The actual system allocation might be different per program setting. </w:t>
      </w:r>
      <w:r>
        <w:t xml:space="preserve">These values are the minimum values needed for DLCA to operate.  These </w:t>
      </w:r>
      <w:r w:rsidRPr="00454255">
        <w:t>requirements</w:t>
      </w:r>
      <w:r>
        <w:t xml:space="preserve"> will be validated throughout the development cycle and listed in the Footprint measurements taken at the completion of the project.</w:t>
      </w:r>
    </w:p>
    <w:p w:rsidR="00B1555D" w:rsidP="00B1555D" w:rsidRDefault="00B1555D" w14:paraId="167665EB" w14:textId="77777777">
      <w:pPr>
        <w:autoSpaceDE w:val="0"/>
        <w:autoSpaceDN w:val="0"/>
        <w:adjustRightInd w:val="0"/>
        <w:spacing w:before="0" w:after="0"/>
      </w:pPr>
    </w:p>
    <w:p w:rsidR="00B1555D" w:rsidP="00B1555D" w:rsidRDefault="00B1555D" w14:paraId="5730A297" w14:textId="2D3AFD06">
      <w:pPr>
        <w:autoSpaceDE w:val="0"/>
        <w:autoSpaceDN w:val="0"/>
        <w:adjustRightInd w:val="0"/>
        <w:spacing w:before="0" w:after="0"/>
      </w:pPr>
      <w:r w:rsidRPr="004D7789">
        <w:t>DLCA does not have direct access to persistent memory (FLASH or NVM) since it operates on an Integrated Modular Architecture (IMA). The system allocates NAND (FLASH) file system resources to store the executable, configuration (XML) files and the VAPS (BDF/TDF) files.</w:t>
      </w:r>
      <w:r>
        <w:t xml:space="preserve"> </w:t>
      </w:r>
      <w:r w:rsidRPr="004D7789">
        <w:t xml:space="preserve">The platform provides an abstraction layer to </w:t>
      </w:r>
      <w:proofErr w:type="gramStart"/>
      <w:r w:rsidRPr="004D7789">
        <w:t>NVM</w:t>
      </w:r>
      <w:proofErr w:type="gramEnd"/>
      <w:r w:rsidRPr="004D7789">
        <w:t xml:space="preserve"> and the system allocates resources for DLCA.</w:t>
      </w:r>
    </w:p>
    <w:p w:rsidR="001E5162" w:rsidP="00B1555D" w:rsidRDefault="001E5162" w14:paraId="4B0992C4" w14:textId="77777777">
      <w:pPr>
        <w:autoSpaceDE w:val="0"/>
        <w:autoSpaceDN w:val="0"/>
        <w:adjustRightInd w:val="0"/>
        <w:spacing w:before="0" w:after="0"/>
      </w:pPr>
    </w:p>
    <w:p w:rsidR="00B1555D" w:rsidP="00B1555D" w:rsidRDefault="001E5162" w14:paraId="7FDA59DC" w14:textId="11094F7C">
      <w:pPr>
        <w:autoSpaceDE w:val="0"/>
        <w:autoSpaceDN w:val="0"/>
        <w:adjustRightInd w:val="0"/>
        <w:spacing w:before="0" w:after="0"/>
      </w:pPr>
      <w:r w:rsidRPr="001E5162">
        <w:rPr>
          <w:highlight w:val="cyan"/>
        </w:rPr>
        <w:t>&lt;For Lori: DLSS-18536 will be worked in the future sprint for finalization of below table&gt;</w:t>
      </w:r>
    </w:p>
    <w:p w:rsidR="00B1555D" w:rsidP="00B1555D" w:rsidRDefault="00B1555D" w14:paraId="76B65969" w14:textId="1C9818CA">
      <w:pPr>
        <w:pStyle w:val="Caption"/>
        <w:keepNext/>
      </w:pPr>
      <w:bookmarkStart w:name="_Ref318793936" w:id="212"/>
      <w:bookmarkStart w:name="_Ref315077273" w:id="213"/>
      <w:bookmarkStart w:name="_Toc64965300" w:id="214"/>
      <w:bookmarkStart w:name="_Toc111203984" w:id="215"/>
      <w:r>
        <w:t xml:space="preserve">Table </w:t>
      </w:r>
      <w:r>
        <w:fldChar w:fldCharType="begin"/>
      </w:r>
      <w:r>
        <w:instrText> STYLEREF 1 \s </w:instrText>
      </w:r>
      <w:r>
        <w:fldChar w:fldCharType="separate"/>
      </w:r>
      <w:r w:rsidR="00FB18EA">
        <w:rPr>
          <w:noProof/>
        </w:rPr>
        <w:t>3</w:t>
      </w:r>
      <w:r>
        <w:fldChar w:fldCharType="end"/>
      </w:r>
      <w:r w:rsidR="00FB18EA">
        <w:noBreakHyphen/>
      </w:r>
      <w:r>
        <w:fldChar w:fldCharType="begin"/>
      </w:r>
      <w:r>
        <w:instrText> SEQ Table \* ARABIC \s 1 </w:instrText>
      </w:r>
      <w:r>
        <w:fldChar w:fldCharType="separate"/>
      </w:r>
      <w:r w:rsidR="00FB18EA">
        <w:rPr>
          <w:noProof/>
        </w:rPr>
        <w:t>1</w:t>
      </w:r>
      <w:r>
        <w:fldChar w:fldCharType="end"/>
      </w:r>
      <w:bookmarkEnd w:id="212"/>
      <w:r>
        <w:t xml:space="preserve"> </w:t>
      </w:r>
      <w:bookmarkStart w:name="_Hlk110434227" w:id="216"/>
      <w:r>
        <w:t>Minimum Memory and Timing Requirements</w:t>
      </w:r>
      <w:bookmarkEnd w:id="213"/>
      <w:bookmarkEnd w:id="214"/>
      <w:bookmarkEnd w:id="215"/>
      <w:bookmarkEnd w:id="216"/>
    </w:p>
    <w:tbl>
      <w:tblPr>
        <w:tblpPr w:leftFromText="180" w:rightFromText="180" w:vertAnchor="text" w:tblpXSpec="center" w:tblpY="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808"/>
        <w:gridCol w:w="1608"/>
        <w:gridCol w:w="1530"/>
      </w:tblGrid>
      <w:tr w:rsidR="00B1555D" w:rsidTr="00C90394" w14:paraId="48CDD895" w14:textId="77777777">
        <w:trPr>
          <w:tblHeader/>
        </w:trPr>
        <w:tc>
          <w:tcPr>
            <w:tcW w:w="2808" w:type="dxa"/>
            <w:shd w:val="clear" w:color="auto" w:fill="A6A6A6"/>
            <w:vAlign w:val="center"/>
          </w:tcPr>
          <w:p w:rsidR="00B1555D" w:rsidP="00C90394" w:rsidRDefault="00B1555D" w14:paraId="4C910129" w14:textId="77777777">
            <w:pPr>
              <w:tabs>
                <w:tab w:val="left" w:pos="720"/>
                <w:tab w:val="left" w:pos="3060"/>
              </w:tabs>
              <w:jc w:val="center"/>
            </w:pPr>
            <w:bookmarkStart w:name="_Hlk110434140" w:id="217"/>
            <w:r w:rsidRPr="008C2565">
              <w:rPr>
                <w:rFonts w:cs="Arial"/>
                <w:b/>
                <w:bCs/>
              </w:rPr>
              <w:t>Type</w:t>
            </w:r>
          </w:p>
        </w:tc>
        <w:tc>
          <w:tcPr>
            <w:tcW w:w="1608" w:type="dxa"/>
            <w:shd w:val="clear" w:color="auto" w:fill="A6A6A6"/>
            <w:vAlign w:val="center"/>
          </w:tcPr>
          <w:p w:rsidR="00B1555D" w:rsidP="00C90394" w:rsidRDefault="00B1555D" w14:paraId="71E67103" w14:textId="1FCFD76A">
            <w:pPr>
              <w:tabs>
                <w:tab w:val="left" w:pos="720"/>
                <w:tab w:val="left" w:pos="3060"/>
              </w:tabs>
              <w:jc w:val="center"/>
            </w:pPr>
            <w:r w:rsidRPr="008C2565">
              <w:rPr>
                <w:rFonts w:cs="Arial"/>
                <w:b/>
                <w:bCs/>
              </w:rPr>
              <w:t>DLCA</w:t>
            </w:r>
            <w:r>
              <w:rPr>
                <w:rFonts w:cs="Arial"/>
                <w:b/>
                <w:bCs/>
              </w:rPr>
              <w:t>-6510</w:t>
            </w:r>
            <w:r w:rsidRPr="008C2565">
              <w:rPr>
                <w:rFonts w:cs="Arial"/>
                <w:b/>
                <w:bCs/>
              </w:rPr>
              <w:t xml:space="preserve"> </w:t>
            </w:r>
            <w:r>
              <w:rPr>
                <w:rFonts w:cs="Arial"/>
                <w:b/>
                <w:bCs/>
              </w:rPr>
              <w:t>CCM</w:t>
            </w:r>
            <w:r w:rsidRPr="008C2565">
              <w:rPr>
                <w:rFonts w:cs="Arial"/>
                <w:b/>
                <w:bCs/>
              </w:rPr>
              <w:t xml:space="preserve"> </w:t>
            </w:r>
            <w:r>
              <w:rPr>
                <w:rFonts w:cs="Arial"/>
                <w:b/>
                <w:bCs/>
              </w:rPr>
              <w:t>Minimum</w:t>
            </w:r>
            <w:r w:rsidRPr="008C2565">
              <w:rPr>
                <w:rFonts w:cs="Arial"/>
                <w:b/>
                <w:bCs/>
              </w:rPr>
              <w:t xml:space="preserve"> Allocation</w:t>
            </w:r>
          </w:p>
        </w:tc>
        <w:tc>
          <w:tcPr>
            <w:tcW w:w="1530" w:type="dxa"/>
            <w:shd w:val="clear" w:color="auto" w:fill="A6A6A6"/>
            <w:vAlign w:val="center"/>
          </w:tcPr>
          <w:p w:rsidRPr="008C2565" w:rsidR="00B1555D" w:rsidP="00C90394" w:rsidRDefault="00B1555D" w14:paraId="308A683E" w14:textId="0AA5A24E">
            <w:pPr>
              <w:tabs>
                <w:tab w:val="left" w:pos="720"/>
                <w:tab w:val="left" w:pos="3060"/>
              </w:tabs>
              <w:jc w:val="center"/>
              <w:rPr>
                <w:rFonts w:cs="Arial"/>
                <w:b/>
                <w:bCs/>
              </w:rPr>
            </w:pPr>
            <w:r w:rsidRPr="008C2565">
              <w:rPr>
                <w:rFonts w:cs="Arial"/>
                <w:b/>
                <w:bCs/>
              </w:rPr>
              <w:t>DLCA</w:t>
            </w:r>
            <w:r>
              <w:rPr>
                <w:rFonts w:cs="Arial"/>
                <w:b/>
                <w:bCs/>
              </w:rPr>
              <w:t>-6510</w:t>
            </w:r>
            <w:r w:rsidRPr="008C2565">
              <w:rPr>
                <w:rFonts w:cs="Arial"/>
                <w:b/>
                <w:bCs/>
              </w:rPr>
              <w:t xml:space="preserve"> </w:t>
            </w:r>
            <w:r>
              <w:rPr>
                <w:rFonts w:cs="Arial"/>
                <w:b/>
                <w:bCs/>
              </w:rPr>
              <w:t>AFD-37X</w:t>
            </w:r>
            <w:proofErr w:type="gramStart"/>
            <w:r>
              <w:rPr>
                <w:rFonts w:cs="Arial"/>
                <w:b/>
                <w:bCs/>
              </w:rPr>
              <w:t>0</w:t>
            </w:r>
            <w:r w:rsidRPr="008C2565">
              <w:rPr>
                <w:rFonts w:cs="Arial"/>
                <w:b/>
                <w:bCs/>
              </w:rPr>
              <w:t xml:space="preserve"> </w:t>
            </w:r>
            <w:r>
              <w:rPr>
                <w:rFonts w:cs="Arial"/>
                <w:b/>
                <w:bCs/>
              </w:rPr>
              <w:t xml:space="preserve"> Minimum</w:t>
            </w:r>
            <w:proofErr w:type="gramEnd"/>
            <w:r w:rsidRPr="008C2565">
              <w:rPr>
                <w:rFonts w:cs="Arial"/>
                <w:b/>
                <w:bCs/>
              </w:rPr>
              <w:t xml:space="preserve"> Allocation</w:t>
            </w:r>
          </w:p>
        </w:tc>
      </w:tr>
      <w:tr w:rsidR="00B1555D" w:rsidTr="00C90394" w14:paraId="06CD9836" w14:textId="77777777">
        <w:trPr>
          <w:tblHeader/>
        </w:trPr>
        <w:tc>
          <w:tcPr>
            <w:tcW w:w="2808" w:type="dxa"/>
            <w:vAlign w:val="center"/>
          </w:tcPr>
          <w:p w:rsidRPr="00B1555D" w:rsidR="00B1555D" w:rsidP="00C90394" w:rsidRDefault="00B1555D" w14:paraId="1BFA9F9A" w14:textId="77777777">
            <w:pPr>
              <w:tabs>
                <w:tab w:val="left" w:pos="720"/>
                <w:tab w:val="left" w:pos="3060"/>
              </w:tabs>
              <w:jc w:val="center"/>
              <w:rPr>
                <w:highlight w:val="yellow"/>
              </w:rPr>
            </w:pPr>
            <w:r w:rsidRPr="00B1555D">
              <w:rPr>
                <w:rFonts w:cs="Arial"/>
                <w:b/>
                <w:bCs/>
                <w:highlight w:val="yellow"/>
              </w:rPr>
              <w:t>System RAM</w:t>
            </w:r>
          </w:p>
        </w:tc>
        <w:tc>
          <w:tcPr>
            <w:tcW w:w="1608" w:type="dxa"/>
            <w:vAlign w:val="center"/>
          </w:tcPr>
          <w:p w:rsidRPr="00B1555D" w:rsidR="00B1555D" w:rsidP="00C90394" w:rsidRDefault="00B1555D" w14:paraId="78C997C1" w14:textId="67B4FEDE">
            <w:pPr>
              <w:tabs>
                <w:tab w:val="left" w:pos="720"/>
                <w:tab w:val="left" w:pos="3060"/>
              </w:tabs>
              <w:jc w:val="center"/>
              <w:rPr>
                <w:rFonts w:cs="Arial"/>
                <w:b/>
                <w:i/>
                <w:highlight w:val="yellow"/>
              </w:rPr>
            </w:pPr>
            <w:r w:rsidRPr="00B1555D">
              <w:rPr>
                <w:rFonts w:cs="Arial"/>
                <w:color w:val="000000"/>
                <w:highlight w:val="yellow"/>
              </w:rPr>
              <w:t>20MB</w:t>
            </w:r>
            <w:r w:rsidR="000670BF">
              <w:rPr>
                <w:rFonts w:cs="Arial"/>
                <w:color w:val="000000"/>
                <w:highlight w:val="yellow"/>
              </w:rPr>
              <w:t xml:space="preserve"> (+5 MB)</w:t>
            </w:r>
          </w:p>
        </w:tc>
        <w:tc>
          <w:tcPr>
            <w:tcW w:w="1530" w:type="dxa"/>
            <w:vAlign w:val="center"/>
          </w:tcPr>
          <w:p w:rsidRPr="00B1555D" w:rsidR="00B1555D" w:rsidP="00C90394" w:rsidRDefault="00B1555D" w14:paraId="68CFCBE2" w14:textId="356BECDC">
            <w:pPr>
              <w:tabs>
                <w:tab w:val="left" w:pos="720"/>
                <w:tab w:val="left" w:pos="3060"/>
              </w:tabs>
              <w:jc w:val="center"/>
              <w:rPr>
                <w:rFonts w:cs="Arial"/>
                <w:color w:val="000000"/>
                <w:highlight w:val="yellow"/>
              </w:rPr>
            </w:pPr>
            <w:r w:rsidRPr="00B1555D">
              <w:rPr>
                <w:rFonts w:cs="Arial"/>
                <w:color w:val="000000"/>
                <w:highlight w:val="yellow"/>
              </w:rPr>
              <w:t>20MB</w:t>
            </w:r>
            <w:r w:rsidR="000670BF">
              <w:rPr>
                <w:rFonts w:cs="Arial"/>
                <w:color w:val="000000"/>
                <w:highlight w:val="yellow"/>
              </w:rPr>
              <w:t xml:space="preserve"> (+5 MB)</w:t>
            </w:r>
          </w:p>
        </w:tc>
      </w:tr>
      <w:tr w:rsidR="00B1555D" w:rsidTr="00C90394" w14:paraId="4682E849" w14:textId="77777777">
        <w:trPr>
          <w:tblHeader/>
        </w:trPr>
        <w:tc>
          <w:tcPr>
            <w:tcW w:w="2808" w:type="dxa"/>
            <w:vAlign w:val="center"/>
          </w:tcPr>
          <w:p w:rsidRPr="00B1555D" w:rsidR="00B1555D" w:rsidP="00C90394" w:rsidRDefault="00B1555D" w14:paraId="185513CE" w14:textId="77777777">
            <w:pPr>
              <w:tabs>
                <w:tab w:val="left" w:pos="720"/>
                <w:tab w:val="left" w:pos="3060"/>
              </w:tabs>
              <w:jc w:val="center"/>
              <w:rPr>
                <w:highlight w:val="yellow"/>
              </w:rPr>
            </w:pPr>
            <w:r w:rsidRPr="00B1555D">
              <w:rPr>
                <w:rFonts w:cs="Arial"/>
                <w:b/>
                <w:bCs/>
                <w:highlight w:val="yellow"/>
              </w:rPr>
              <w:t>Minor / Major Frame Time</w:t>
            </w:r>
          </w:p>
        </w:tc>
        <w:tc>
          <w:tcPr>
            <w:tcW w:w="1608" w:type="dxa"/>
            <w:vAlign w:val="center"/>
          </w:tcPr>
          <w:p w:rsidRPr="00B1555D" w:rsidR="00B1555D" w:rsidP="00C90394" w:rsidRDefault="00B1555D" w14:paraId="12E5848E" w14:textId="17AFB1DF">
            <w:pPr>
              <w:tabs>
                <w:tab w:val="left" w:pos="720"/>
                <w:tab w:val="left" w:pos="3060"/>
              </w:tabs>
              <w:jc w:val="center"/>
              <w:rPr>
                <w:rFonts w:cs="Arial"/>
                <w:highlight w:val="yellow"/>
              </w:rPr>
            </w:pPr>
            <w:r w:rsidRPr="00B1555D">
              <w:rPr>
                <w:rFonts w:cs="Arial"/>
                <w:highlight w:val="yellow"/>
              </w:rPr>
              <w:t xml:space="preserve">5 </w:t>
            </w:r>
            <w:proofErr w:type="spellStart"/>
            <w:r w:rsidRPr="00B1555D">
              <w:rPr>
                <w:rFonts w:cs="Arial"/>
                <w:highlight w:val="yellow"/>
              </w:rPr>
              <w:t>ms</w:t>
            </w:r>
            <w:proofErr w:type="spellEnd"/>
            <w:r w:rsidRPr="00B1555D">
              <w:rPr>
                <w:rFonts w:cs="Arial"/>
                <w:highlight w:val="yellow"/>
              </w:rPr>
              <w:t xml:space="preserve"> / 50 </w:t>
            </w:r>
            <w:proofErr w:type="spellStart"/>
            <w:proofErr w:type="gramStart"/>
            <w:r w:rsidRPr="00B1555D">
              <w:rPr>
                <w:rFonts w:cs="Arial"/>
                <w:highlight w:val="yellow"/>
              </w:rPr>
              <w:t>ms</w:t>
            </w:r>
            <w:proofErr w:type="spellEnd"/>
            <w:r w:rsidRPr="00B1555D">
              <w:rPr>
                <w:rFonts w:cs="Arial"/>
                <w:highlight w:val="yellow"/>
              </w:rPr>
              <w:t xml:space="preserve"> </w:t>
            </w:r>
            <w:r w:rsidR="000670BF">
              <w:rPr>
                <w:rFonts w:cs="Arial"/>
                <w:highlight w:val="yellow"/>
              </w:rPr>
              <w:t xml:space="preserve"> (</w:t>
            </w:r>
            <w:proofErr w:type="gramEnd"/>
            <w:r w:rsidR="000670BF">
              <w:rPr>
                <w:rFonts w:cs="Arial"/>
                <w:highlight w:val="yellow"/>
              </w:rPr>
              <w:t>+3 Ticks)</w:t>
            </w:r>
          </w:p>
        </w:tc>
        <w:tc>
          <w:tcPr>
            <w:tcW w:w="1530" w:type="dxa"/>
            <w:vAlign w:val="center"/>
          </w:tcPr>
          <w:p w:rsidRPr="00B1555D" w:rsidR="00B1555D" w:rsidP="00C90394" w:rsidRDefault="00B1555D" w14:paraId="0A1AF057" w14:textId="6FCC6AEC">
            <w:pPr>
              <w:tabs>
                <w:tab w:val="left" w:pos="720"/>
                <w:tab w:val="left" w:pos="3060"/>
              </w:tabs>
              <w:jc w:val="center"/>
              <w:rPr>
                <w:rFonts w:cs="Arial"/>
                <w:highlight w:val="yellow"/>
              </w:rPr>
            </w:pPr>
            <w:r w:rsidRPr="00B1555D">
              <w:rPr>
                <w:rFonts w:cs="Arial"/>
                <w:highlight w:val="yellow"/>
              </w:rPr>
              <w:t xml:space="preserve">8 </w:t>
            </w:r>
            <w:proofErr w:type="spellStart"/>
            <w:r w:rsidRPr="00B1555D">
              <w:rPr>
                <w:rFonts w:cs="Arial"/>
                <w:highlight w:val="yellow"/>
              </w:rPr>
              <w:t>ms</w:t>
            </w:r>
            <w:proofErr w:type="spellEnd"/>
            <w:r w:rsidRPr="00B1555D">
              <w:rPr>
                <w:rFonts w:cs="Arial"/>
                <w:highlight w:val="yellow"/>
              </w:rPr>
              <w:t xml:space="preserve"> / 50ms</w:t>
            </w:r>
            <w:r w:rsidR="000670BF">
              <w:rPr>
                <w:rFonts w:cs="Arial"/>
                <w:highlight w:val="yellow"/>
              </w:rPr>
              <w:t xml:space="preserve"> (+3 Ticks)</w:t>
            </w:r>
          </w:p>
        </w:tc>
      </w:tr>
      <w:tr w:rsidR="00B1555D" w:rsidTr="00C90394" w14:paraId="5B85783A" w14:textId="77777777">
        <w:trPr>
          <w:tblHeader/>
        </w:trPr>
        <w:tc>
          <w:tcPr>
            <w:tcW w:w="2808" w:type="dxa"/>
            <w:vAlign w:val="center"/>
          </w:tcPr>
          <w:p w:rsidRPr="00B1555D" w:rsidR="00B1555D" w:rsidP="00C90394" w:rsidRDefault="00B1555D" w14:paraId="27161894" w14:textId="77777777">
            <w:pPr>
              <w:tabs>
                <w:tab w:val="left" w:pos="720"/>
                <w:tab w:val="left" w:pos="3060"/>
              </w:tabs>
              <w:jc w:val="center"/>
              <w:rPr>
                <w:rFonts w:cs="Arial"/>
                <w:b/>
                <w:bCs/>
                <w:highlight w:val="yellow"/>
              </w:rPr>
            </w:pPr>
            <w:r w:rsidRPr="00B1555D">
              <w:rPr>
                <w:rFonts w:cs="Arial"/>
                <w:b/>
                <w:bCs/>
                <w:highlight w:val="yellow"/>
              </w:rPr>
              <w:t>% Allocated of the Processor</w:t>
            </w:r>
          </w:p>
        </w:tc>
        <w:tc>
          <w:tcPr>
            <w:tcW w:w="1608" w:type="dxa"/>
            <w:vAlign w:val="center"/>
          </w:tcPr>
          <w:p w:rsidRPr="00B1555D" w:rsidR="00B1555D" w:rsidP="00C90394" w:rsidRDefault="00B1555D" w14:paraId="15B9BA5D" w14:textId="77777777">
            <w:pPr>
              <w:tabs>
                <w:tab w:val="left" w:pos="720"/>
                <w:tab w:val="left" w:pos="3060"/>
              </w:tabs>
              <w:jc w:val="center"/>
              <w:rPr>
                <w:rFonts w:cs="Arial"/>
                <w:highlight w:val="yellow"/>
              </w:rPr>
            </w:pPr>
            <w:r w:rsidRPr="00B1555D">
              <w:rPr>
                <w:rFonts w:cs="Arial"/>
                <w:highlight w:val="yellow"/>
              </w:rPr>
              <w:t>10%</w:t>
            </w:r>
          </w:p>
        </w:tc>
        <w:tc>
          <w:tcPr>
            <w:tcW w:w="1530" w:type="dxa"/>
            <w:vAlign w:val="center"/>
          </w:tcPr>
          <w:p w:rsidRPr="00B1555D" w:rsidR="00B1555D" w:rsidP="00C90394" w:rsidRDefault="00B1555D" w14:paraId="112F3809" w14:textId="77777777">
            <w:pPr>
              <w:tabs>
                <w:tab w:val="left" w:pos="720"/>
                <w:tab w:val="left" w:pos="3060"/>
              </w:tabs>
              <w:jc w:val="center"/>
              <w:rPr>
                <w:rFonts w:cs="Arial"/>
                <w:highlight w:val="yellow"/>
              </w:rPr>
            </w:pPr>
            <w:r w:rsidRPr="00B1555D">
              <w:rPr>
                <w:rFonts w:cs="Arial"/>
                <w:highlight w:val="yellow"/>
              </w:rPr>
              <w:t>16%</w:t>
            </w:r>
          </w:p>
        </w:tc>
      </w:tr>
      <w:bookmarkEnd w:id="217"/>
    </w:tbl>
    <w:p w:rsidRPr="00E97F8F" w:rsidR="00B1555D" w:rsidP="00E97F8F" w:rsidRDefault="00B1555D" w14:paraId="65ED9F24" w14:textId="77777777">
      <w:pPr>
        <w:rPr>
          <w:color w:val="FF0000"/>
        </w:rPr>
      </w:pPr>
    </w:p>
    <w:p w:rsidR="00C10901" w:rsidP="00C10901" w:rsidRDefault="00C10901" w14:paraId="63F1FB40" w14:textId="65493B9A">
      <w:pPr>
        <w:pStyle w:val="Heading1"/>
      </w:pPr>
      <w:bookmarkStart w:name="_Ref473539048" w:id="218"/>
      <w:bookmarkStart w:name="_Toc111203812" w:id="219"/>
      <w:r>
        <w:t>Software Overview</w:t>
      </w:r>
      <w:bookmarkEnd w:id="218"/>
      <w:bookmarkEnd w:id="219"/>
    </w:p>
    <w:p w:rsidR="00B32A33" w:rsidP="00C10901" w:rsidRDefault="00DC0C8A" w14:paraId="4A03A8AA" w14:textId="73E238A2">
      <w:pPr>
        <w:rPr>
          <w:color w:val="FF0000"/>
          <w:highlight w:val="yellow"/>
        </w:rPr>
      </w:pPr>
      <w:r w:rsidRPr="00DC0C8A">
        <w:rPr>
          <w:color w:val="FF0000"/>
          <w:highlight w:val="yellow"/>
        </w:rPr>
        <w:t>Cer</w:t>
      </w:r>
      <w:r>
        <w:rPr>
          <w:color w:val="FF0000"/>
          <w:highlight w:val="yellow"/>
        </w:rPr>
        <w:t>tification Note:  DO-178C §11.1</w:t>
      </w:r>
      <w:r w:rsidR="00B32A33">
        <w:rPr>
          <w:color w:val="FF0000"/>
          <w:highlight w:val="yellow"/>
        </w:rPr>
        <w:t>b</w:t>
      </w:r>
      <w:r w:rsidR="009E6970">
        <w:rPr>
          <w:color w:val="FF0000"/>
          <w:highlight w:val="yellow"/>
        </w:rPr>
        <w:t>:</w:t>
      </w:r>
      <w:r w:rsidRPr="00DC0C8A">
        <w:rPr>
          <w:color w:val="FF0000"/>
          <w:highlight w:val="yellow"/>
        </w:rPr>
        <w:t xml:space="preserve">  This section </w:t>
      </w:r>
      <w:r w:rsidR="00B32A33">
        <w:rPr>
          <w:color w:val="FF0000"/>
          <w:highlight w:val="yellow"/>
        </w:rPr>
        <w:t>briefly describes the software functions with emphasis on the proposed safety and partitioning concepts.  Examples include resource sharing, redundancy, fault tolerance, mitigation of single event upset, and timing and scheduling strategies.</w:t>
      </w:r>
    </w:p>
    <w:p w:rsidRPr="00E97F8F" w:rsidR="00C10901" w:rsidP="00C10901" w:rsidRDefault="00E97F8F" w14:paraId="24477B13" w14:textId="212D73B0">
      <w:pPr>
        <w:rPr>
          <w:color w:val="FF0000"/>
        </w:rPr>
      </w:pPr>
      <w:r w:rsidRPr="00E97F8F">
        <w:rPr>
          <w:color w:val="FF0000"/>
        </w:rPr>
        <w:t>It is recommended that the following common wording be used for this paragraph in all PSACs:</w:t>
      </w:r>
    </w:p>
    <w:p w:rsidR="00D56FAE" w:rsidP="00D56FAE" w:rsidRDefault="00D56FAE" w14:paraId="3AD17DC3" w14:textId="7A7016F4">
      <w:pPr>
        <w:spacing w:before="0" w:after="0"/>
        <w:jc w:val="both"/>
      </w:pPr>
      <w:r>
        <w:t xml:space="preserve">The </w:t>
      </w:r>
      <w:r w:rsidRPr="00A51BE1">
        <w:t>following subsections provide a brief overview of the software components included in this equipment.  The descriptions include the identification of the software component, with emphasis on how safety considerations have been addressed, and a brief description of the approach taken for each consideration.  Where the use of previously approved software impacts safety considerations, a description of the scope of reuse is provided, including references to the source of the previously developed software.  The descriptions also address the use of new technologies, significant architectural features, and safety techniques such as fail safes, fault tolerance, redundancy, and partitioning.</w:t>
      </w:r>
    </w:p>
    <w:p w:rsidR="00C60FDE" w:rsidP="00D56FAE" w:rsidRDefault="00C60FDE" w14:paraId="392D8866" w14:textId="22D69157">
      <w:pPr>
        <w:spacing w:before="0" w:after="0"/>
        <w:jc w:val="both"/>
      </w:pPr>
    </w:p>
    <w:p w:rsidR="00C60FDE" w:rsidP="00C60FDE" w:rsidRDefault="00C60FDE" w14:paraId="3A553E46" w14:textId="4DA2A610">
      <w:r w:rsidRPr="00981BA5">
        <w:rPr>
          <w:highlight w:val="cyan"/>
        </w:rPr>
        <w:t>&lt;</w:t>
      </w:r>
      <w:r w:rsidR="00424DA8">
        <w:rPr>
          <w:highlight w:val="cyan"/>
        </w:rPr>
        <w:t xml:space="preserve">For </w:t>
      </w:r>
      <w:r w:rsidRPr="00981BA5">
        <w:rPr>
          <w:highlight w:val="cyan"/>
        </w:rPr>
        <w:t>Lori: This section needs to be revisited/updated after the s</w:t>
      </w:r>
      <w:r>
        <w:rPr>
          <w:highlight w:val="cyan"/>
        </w:rPr>
        <w:t>oftware</w:t>
      </w:r>
      <w:r w:rsidRPr="00981BA5">
        <w:rPr>
          <w:highlight w:val="cyan"/>
        </w:rPr>
        <w:t xml:space="preserve"> architecture is finalized</w:t>
      </w:r>
      <w:r>
        <w:rPr>
          <w:highlight w:val="cyan"/>
        </w:rPr>
        <w:t>. Currently the information has been kept from DLCA-6500 PSAC</w:t>
      </w:r>
      <w:r w:rsidRPr="00981BA5">
        <w:rPr>
          <w:highlight w:val="cyan"/>
        </w:rPr>
        <w:t>&gt;</w:t>
      </w:r>
    </w:p>
    <w:p w:rsidR="00D56FAE" w:rsidP="00D56FAE" w:rsidRDefault="00D56FAE" w14:paraId="11D2680D" w14:textId="77777777">
      <w:pPr>
        <w:spacing w:before="0" w:after="0"/>
        <w:jc w:val="both"/>
      </w:pPr>
    </w:p>
    <w:p w:rsidR="00C10901" w:rsidP="00C10901" w:rsidRDefault="00C10901" w14:paraId="6A5D06B4" w14:textId="793BC3A3">
      <w:pPr>
        <w:pStyle w:val="Heading2"/>
      </w:pPr>
      <w:bookmarkStart w:name="_Toc111203813" w:id="220"/>
      <w:r>
        <w:t>Software Functions</w:t>
      </w:r>
      <w:bookmarkEnd w:id="220"/>
    </w:p>
    <w:p w:rsidR="00C10901" w:rsidP="00C10901" w:rsidRDefault="0000228C" w14:paraId="04CD3F53" w14:textId="29A4307A">
      <w:pPr>
        <w:rPr>
          <w:color w:val="FF0000"/>
        </w:rPr>
      </w:pPr>
      <w:r w:rsidRPr="0000228C">
        <w:rPr>
          <w:color w:val="FF0000"/>
        </w:rPr>
        <w:t xml:space="preserve">This section identifies and defines significant </w:t>
      </w:r>
      <w:r w:rsidRPr="00E73AF7" w:rsidR="00E73AF7">
        <w:rPr>
          <w:color w:val="FF0000"/>
        </w:rPr>
        <w:t>operational functions addressed by software</w:t>
      </w:r>
      <w:r w:rsidRPr="0000228C">
        <w:rPr>
          <w:color w:val="FF0000"/>
        </w:rPr>
        <w:t xml:space="preserve"> as known at the time of the preparation of this PSAC.</w:t>
      </w:r>
    </w:p>
    <w:p w:rsidR="002B4DF1" w:rsidP="002B4DF1" w:rsidRDefault="002B4DF1" w14:paraId="7A5E197F" w14:textId="77777777">
      <w:pPr>
        <w:spacing w:before="0"/>
        <w:jc w:val="both"/>
      </w:pPr>
      <w:r>
        <w:t xml:space="preserve">The DLCA-6510 Application (see figures below) is built using the HMI, Core Library, Message Library and Support files.  In addition, the DLCA-6510 Application relies on a set of external libraries that are described in section </w:t>
      </w:r>
      <w:r>
        <w:rPr>
          <w:color w:val="2B579A"/>
          <w:shd w:val="clear" w:color="auto" w:fill="E6E6E6"/>
        </w:rPr>
        <w:fldChar w:fldCharType="begin"/>
      </w:r>
      <w:r>
        <w:instrText xml:space="preserve"> REF _Ref383339943 \w \h </w:instrText>
      </w:r>
      <w:r>
        <w:rPr>
          <w:color w:val="2B579A"/>
          <w:shd w:val="clear" w:color="auto" w:fill="E6E6E6"/>
        </w:rPr>
      </w:r>
      <w:r>
        <w:rPr>
          <w:color w:val="2B579A"/>
          <w:shd w:val="clear" w:color="auto" w:fill="E6E6E6"/>
        </w:rPr>
        <w:fldChar w:fldCharType="separate"/>
      </w:r>
      <w:r>
        <w:t>4.4.3</w:t>
      </w:r>
      <w:r>
        <w:rPr>
          <w:color w:val="2B579A"/>
          <w:shd w:val="clear" w:color="auto" w:fill="E6E6E6"/>
        </w:rPr>
        <w:fldChar w:fldCharType="end"/>
      </w:r>
      <w:r>
        <w:t xml:space="preserve"> </w:t>
      </w:r>
      <w:r>
        <w:rPr>
          <w:color w:val="2B579A"/>
          <w:shd w:val="clear" w:color="auto" w:fill="E6E6E6"/>
        </w:rPr>
        <w:fldChar w:fldCharType="begin"/>
      </w:r>
      <w:r>
        <w:instrText xml:space="preserve"> REF _Ref383339943 \h </w:instrText>
      </w:r>
      <w:r>
        <w:rPr>
          <w:color w:val="2B579A"/>
          <w:shd w:val="clear" w:color="auto" w:fill="E6E6E6"/>
        </w:rPr>
      </w:r>
      <w:r>
        <w:rPr>
          <w:color w:val="2B579A"/>
          <w:shd w:val="clear" w:color="auto" w:fill="E6E6E6"/>
        </w:rPr>
        <w:fldChar w:fldCharType="separate"/>
      </w:r>
      <w:r>
        <w:t>External Libraries</w:t>
      </w:r>
      <w:r>
        <w:rPr>
          <w:color w:val="2B579A"/>
          <w:shd w:val="clear" w:color="auto" w:fill="E6E6E6"/>
        </w:rPr>
        <w:fldChar w:fldCharType="end"/>
      </w:r>
      <w:r>
        <w:t xml:space="preserve">.  The external libraries are covered by their own SAS which is identified in section </w:t>
      </w:r>
      <w:r>
        <w:rPr>
          <w:color w:val="2B579A"/>
          <w:shd w:val="clear" w:color="auto" w:fill="E6E6E6"/>
        </w:rPr>
        <w:fldChar w:fldCharType="begin"/>
      </w:r>
      <w:r>
        <w:instrText xml:space="preserve"> REF _Ref383339943 \w \h </w:instrText>
      </w:r>
      <w:r>
        <w:rPr>
          <w:color w:val="2B579A"/>
          <w:shd w:val="clear" w:color="auto" w:fill="E6E6E6"/>
        </w:rPr>
      </w:r>
      <w:r>
        <w:rPr>
          <w:color w:val="2B579A"/>
          <w:shd w:val="clear" w:color="auto" w:fill="E6E6E6"/>
        </w:rPr>
        <w:fldChar w:fldCharType="separate"/>
      </w:r>
      <w:r>
        <w:t>4.4.3</w:t>
      </w:r>
      <w:r>
        <w:rPr>
          <w:color w:val="2B579A"/>
          <w:shd w:val="clear" w:color="auto" w:fill="E6E6E6"/>
        </w:rPr>
        <w:fldChar w:fldCharType="end"/>
      </w:r>
      <w:r>
        <w:t xml:space="preserve">  for each external library.</w:t>
      </w:r>
    </w:p>
    <w:p w:rsidRPr="00456A6A" w:rsidR="002B4DF1" w:rsidP="002B4DF1" w:rsidRDefault="002B4DF1" w14:paraId="07050404" w14:textId="64443FCD">
      <w:pPr>
        <w:pStyle w:val="Header"/>
        <w:jc w:val="both"/>
        <w:rPr>
          <w:sz w:val="20"/>
        </w:rPr>
      </w:pPr>
      <w:r w:rsidRPr="00456A6A">
        <w:rPr>
          <w:sz w:val="20"/>
        </w:rPr>
        <w:t>XML files used to provide startup and configuration information for the DLCA-65</w:t>
      </w:r>
      <w:r w:rsidR="008E211E">
        <w:rPr>
          <w:sz w:val="20"/>
        </w:rPr>
        <w:t>1</w:t>
      </w:r>
      <w:r w:rsidRPr="00456A6A">
        <w:rPr>
          <w:sz w:val="20"/>
        </w:rPr>
        <w:t xml:space="preserve">0 Application, the XML files are described in </w:t>
      </w:r>
      <w:r w:rsidRPr="006440B6">
        <w:rPr>
          <w:sz w:val="20"/>
        </w:rPr>
        <w:t xml:space="preserve">section </w:t>
      </w:r>
      <w:r w:rsidRPr="00124093">
        <w:rPr>
          <w:color w:val="2B579A"/>
          <w:sz w:val="20"/>
          <w:shd w:val="clear" w:color="auto" w:fill="E6E6E6"/>
        </w:rPr>
        <w:fldChar w:fldCharType="begin"/>
      </w:r>
      <w:r w:rsidRPr="00FE6E36">
        <w:rPr>
          <w:sz w:val="20"/>
        </w:rPr>
        <w:instrText xml:space="preserve"> REF _Ref383342641 \w \h </w:instrText>
      </w:r>
      <w:r>
        <w:rPr>
          <w:sz w:val="20"/>
        </w:rPr>
        <w:instrText xml:space="preserve"> \* MERGEFORMAT </w:instrText>
      </w:r>
      <w:r w:rsidRPr="00124093">
        <w:rPr>
          <w:color w:val="2B579A"/>
          <w:sz w:val="20"/>
          <w:shd w:val="clear" w:color="auto" w:fill="E6E6E6"/>
        </w:rPr>
      </w:r>
      <w:r w:rsidRPr="00124093">
        <w:rPr>
          <w:color w:val="2B579A"/>
          <w:sz w:val="20"/>
          <w:shd w:val="clear" w:color="auto" w:fill="E6E6E6"/>
        </w:rPr>
        <w:fldChar w:fldCharType="separate"/>
      </w:r>
      <w:r>
        <w:rPr>
          <w:sz w:val="20"/>
        </w:rPr>
        <w:t>4.4.1.4</w:t>
      </w:r>
      <w:r w:rsidRPr="00124093">
        <w:rPr>
          <w:color w:val="2B579A"/>
          <w:sz w:val="20"/>
          <w:shd w:val="clear" w:color="auto" w:fill="E6E6E6"/>
        </w:rPr>
        <w:fldChar w:fldCharType="end"/>
      </w:r>
      <w:r w:rsidRPr="00E6754C">
        <w:rPr>
          <w:color w:val="2B579A"/>
          <w:sz w:val="20"/>
          <w:shd w:val="clear" w:color="auto" w:fill="E6E6E6"/>
        </w:rPr>
        <w:fldChar w:fldCharType="begin"/>
      </w:r>
      <w:r w:rsidRPr="00FE6E36">
        <w:rPr>
          <w:sz w:val="20"/>
        </w:rPr>
        <w:instrText xml:space="preserve"> REF _Ref383342641 \h </w:instrText>
      </w:r>
      <w:r>
        <w:rPr>
          <w:sz w:val="20"/>
        </w:rPr>
        <w:instrText xml:space="preserve"> \* MERGEFORMAT </w:instrText>
      </w:r>
      <w:r w:rsidRPr="00E6754C">
        <w:rPr>
          <w:color w:val="2B579A"/>
          <w:sz w:val="20"/>
          <w:shd w:val="clear" w:color="auto" w:fill="E6E6E6"/>
        </w:rPr>
      </w:r>
      <w:r w:rsidRPr="00E6754C">
        <w:rPr>
          <w:color w:val="2B579A"/>
          <w:sz w:val="20"/>
          <w:shd w:val="clear" w:color="auto" w:fill="E6E6E6"/>
        </w:rPr>
        <w:fldChar w:fldCharType="separate"/>
      </w:r>
      <w:r w:rsidRPr="009A51F6">
        <w:rPr>
          <w:sz w:val="20"/>
        </w:rPr>
        <w:t>XML Files</w:t>
      </w:r>
      <w:r w:rsidRPr="00E6754C">
        <w:rPr>
          <w:color w:val="2B579A"/>
          <w:sz w:val="20"/>
          <w:shd w:val="clear" w:color="auto" w:fill="E6E6E6"/>
        </w:rPr>
        <w:fldChar w:fldCharType="end"/>
      </w:r>
      <w:r w:rsidRPr="00FE6E36">
        <w:rPr>
          <w:sz w:val="20"/>
        </w:rPr>
        <w:t xml:space="preserve"> and are</w:t>
      </w:r>
      <w:r w:rsidRPr="00456A6A">
        <w:rPr>
          <w:sz w:val="20"/>
        </w:rPr>
        <w:t xml:space="preserve"> covered by this SAS. </w:t>
      </w:r>
      <w:r>
        <w:rPr>
          <w:sz w:val="20"/>
        </w:rPr>
        <w:t xml:space="preserve"> </w:t>
      </w:r>
    </w:p>
    <w:p w:rsidR="002B4DF1" w:rsidP="002B4DF1" w:rsidRDefault="002B4DF1" w14:paraId="6677D010" w14:textId="77777777">
      <w:r>
        <w:t xml:space="preserve">The Top Level (T/L) 810-0315-(XXX) and </w:t>
      </w:r>
      <w:r>
        <w:rPr>
          <w:rFonts w:cs="Arial"/>
          <w:color w:val="000000"/>
          <w:shd w:val="clear" w:color="auto" w:fill="FFFFFF"/>
        </w:rPr>
        <w:t xml:space="preserve">Software Configuration Index (SCI) for the </w:t>
      </w:r>
      <w:r w:rsidRPr="00730723">
        <w:t>Data Link Communication</w:t>
      </w:r>
      <w:r>
        <w:t>s</w:t>
      </w:r>
      <w:r w:rsidRPr="00730723">
        <w:t xml:space="preserve"> Application (DLCA-65</w:t>
      </w:r>
      <w:r>
        <w:t>1</w:t>
      </w:r>
      <w:r w:rsidRPr="00730723">
        <w:t>0)</w:t>
      </w:r>
      <w:r>
        <w:t xml:space="preserve"> </w:t>
      </w:r>
      <w:r>
        <w:rPr>
          <w:color w:val="2B579A"/>
          <w:shd w:val="clear" w:color="auto" w:fill="E6E6E6"/>
        </w:rPr>
        <w:fldChar w:fldCharType="begin"/>
      </w:r>
      <w:r>
        <w:instrText xml:space="preserve"> REF _Ref45706671 \r \h </w:instrText>
      </w:r>
      <w:r>
        <w:rPr>
          <w:color w:val="2B579A"/>
          <w:shd w:val="clear" w:color="auto" w:fill="E6E6E6"/>
        </w:rPr>
      </w:r>
      <w:r>
        <w:rPr>
          <w:color w:val="2B579A"/>
          <w:shd w:val="clear" w:color="auto" w:fill="E6E6E6"/>
        </w:rPr>
        <w:fldChar w:fldCharType="separate"/>
      </w:r>
      <w:r>
        <w:t>[55]</w:t>
      </w:r>
      <w:r>
        <w:rPr>
          <w:color w:val="2B579A"/>
          <w:shd w:val="clear" w:color="auto" w:fill="E6E6E6"/>
        </w:rPr>
        <w:fldChar w:fldCharType="end"/>
      </w:r>
      <w:r>
        <w:t xml:space="preserve"> </w:t>
      </w:r>
      <w:r w:rsidRPr="00CB5479">
        <w:t xml:space="preserve">will serve as a </w:t>
      </w:r>
      <w:r>
        <w:t xml:space="preserve">software </w:t>
      </w:r>
      <w:r w:rsidRPr="00CB5479">
        <w:t>configuration index</w:t>
      </w:r>
      <w:r>
        <w:t xml:space="preserve"> for DLCA-6510.</w:t>
      </w:r>
    </w:p>
    <w:p w:rsidR="002B4DF1" w:rsidP="002B4DF1" w:rsidRDefault="002B4DF1" w14:paraId="1D75E203" w14:textId="77777777">
      <w:pPr>
        <w:pStyle w:val="BodyText"/>
      </w:pPr>
      <w:r>
        <w:t>The following terms are used in the subsection below and are defined here:</w:t>
      </w:r>
    </w:p>
    <w:p w:rsidR="002B4DF1" w:rsidP="002B4DF1" w:rsidRDefault="002B4DF1" w14:paraId="4E6C4BA8" w14:textId="77777777">
      <w:pPr>
        <w:pStyle w:val="BodyText"/>
        <w:ind w:left="288"/>
      </w:pPr>
      <w:r>
        <w:rPr>
          <w:rFonts w:cs="Arial"/>
          <w:bCs/>
        </w:rPr>
        <w:t>Computer Software Component</w:t>
      </w:r>
      <w:r>
        <w:t xml:space="preserve"> (CSC) – Collection of more than 1 source file.</w:t>
      </w:r>
    </w:p>
    <w:p w:rsidR="002B4DF1" w:rsidP="002B4DF1" w:rsidRDefault="002B4DF1" w14:paraId="2B9F3935" w14:textId="77777777">
      <w:pPr>
        <w:ind w:left="288"/>
      </w:pPr>
      <w:r>
        <w:t>Computer Software Unit (CSU) – A single source file.</w:t>
      </w:r>
    </w:p>
    <w:p w:rsidR="002B4DF1" w:rsidP="002B4DF1" w:rsidRDefault="002B4DF1" w14:paraId="1662838B" w14:textId="1753F0AA">
      <w:pPr>
        <w:ind w:left="288"/>
      </w:pPr>
      <w:r>
        <w:t>Executable – A CPCI that is compiled, linked, and executes on the target CPU.</w:t>
      </w:r>
    </w:p>
    <w:p w:rsidR="002B4DF1" w:rsidP="002B4DF1" w:rsidRDefault="002B4DF1" w14:paraId="1AE48486" w14:textId="43604BDC">
      <w:pPr>
        <w:ind w:left="288"/>
      </w:pPr>
      <w:r>
        <w:t>Library – CPCI to be used later during the creation of the DLCA-6510 Application</w:t>
      </w:r>
    </w:p>
    <w:p w:rsidR="00A34DA1" w:rsidP="00A34DA1" w:rsidRDefault="00A34DA1" w14:paraId="3A2DE1C1" w14:textId="024C8CC7">
      <w:pPr>
        <w:pStyle w:val="Heading3"/>
      </w:pPr>
      <w:bookmarkStart w:name="_Toc111203814" w:id="221"/>
      <w:r>
        <w:t xml:space="preserve">CCM </w:t>
      </w:r>
      <w:r w:rsidR="00EA5C23">
        <w:t>Hardware</w:t>
      </w:r>
      <w:r>
        <w:t xml:space="preserve">– </w:t>
      </w:r>
      <w:r w:rsidR="00EA5C23">
        <w:t>Software</w:t>
      </w:r>
      <w:r>
        <w:t xml:space="preserve"> Configuration Part Numbers</w:t>
      </w:r>
      <w:bookmarkEnd w:id="221"/>
    </w:p>
    <w:p w:rsidR="001E5162" w:rsidP="001E5162" w:rsidRDefault="00A34DA1" w14:paraId="30BE7230" w14:textId="3915C03A">
      <w:pPr>
        <w:autoSpaceDE w:val="0"/>
        <w:autoSpaceDN w:val="0"/>
        <w:adjustRightInd w:val="0"/>
        <w:spacing w:before="0" w:after="0"/>
      </w:pPr>
      <w:r w:rsidRPr="005317F8">
        <w:t xml:space="preserve">This </w:t>
      </w:r>
      <w:r w:rsidRPr="005317F8" w:rsidR="005317F8">
        <w:t>section provides the DLCA-6510 software configuration part numbers for CCM Hardware environment</w:t>
      </w:r>
      <w:r w:rsidR="006A182F">
        <w:t xml:space="preserve"> (IPS Media</w:t>
      </w:r>
      <w:r w:rsidR="00FA6C0F">
        <w:t xml:space="preserve"> S</w:t>
      </w:r>
      <w:r w:rsidR="006A182F">
        <w:t>et)</w:t>
      </w:r>
      <w:r w:rsidRPr="005317F8">
        <w:t>.</w:t>
      </w:r>
      <w:r w:rsidR="001E5162">
        <w:t xml:space="preserve"> </w:t>
      </w:r>
      <w:r w:rsidRPr="001E5162" w:rsidR="001E5162">
        <w:rPr>
          <w:highlight w:val="cyan"/>
        </w:rPr>
        <w:t>&lt;For Lori: DLSS-1853</w:t>
      </w:r>
      <w:r w:rsidR="001E5162">
        <w:rPr>
          <w:highlight w:val="cyan"/>
        </w:rPr>
        <w:t>4</w:t>
      </w:r>
      <w:r w:rsidRPr="001E5162" w:rsidR="001E5162">
        <w:rPr>
          <w:highlight w:val="cyan"/>
        </w:rPr>
        <w:t xml:space="preserve"> will be worked in the future sprint for finalization of below </w:t>
      </w:r>
      <w:r w:rsidR="001E5162">
        <w:rPr>
          <w:highlight w:val="cyan"/>
        </w:rPr>
        <w:t>figure</w:t>
      </w:r>
      <w:r w:rsidRPr="001E5162" w:rsidR="001E5162">
        <w:rPr>
          <w:highlight w:val="cyan"/>
        </w:rPr>
        <w:t>&gt;</w:t>
      </w:r>
    </w:p>
    <w:p w:rsidRPr="00A03358" w:rsidR="00A03358" w:rsidP="00A03358" w:rsidRDefault="00804DDE" w14:paraId="6B49BE2B" w14:textId="15213D66">
      <w:pPr>
        <w:pStyle w:val="FigureCaption"/>
      </w:pPr>
      <w:r>
        <w:rPr>
          <w:color w:val="2B579A"/>
          <w:shd w:val="clear" w:color="auto" w:fill="E6E6E6"/>
        </w:rPr>
        <w:object w:dxaOrig="17292" w:dyaOrig="10392" w14:anchorId="6A72FF8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04.75pt;height:444.75pt" o:ole="" type="#_x0000_t75">
            <v:imagedata o:title="" r:id="rId25"/>
          </v:shape>
          <o:OLEObject Type="Embed" ProgID="Visio.Drawing.15" ShapeID="_x0000_i1025" DrawAspect="Content" ObjectID="_1722187817" r:id="rId26"/>
        </w:object>
      </w:r>
    </w:p>
    <w:p w:rsidR="00123297" w:rsidP="00123297" w:rsidRDefault="00123297" w14:paraId="1274A556" w14:textId="38720B7F">
      <w:pPr>
        <w:pStyle w:val="Caption"/>
      </w:pPr>
      <w:bookmarkStart w:name="_Toc111203978" w:id="222"/>
      <w:r>
        <w:t xml:space="preserve">Figure </w:t>
      </w:r>
      <w:r>
        <w:fldChar w:fldCharType="begin"/>
      </w:r>
      <w:r>
        <w:instrText> STYLEREF 1 \s </w:instrText>
      </w:r>
      <w:r>
        <w:fldChar w:fldCharType="separate"/>
      </w:r>
      <w:r>
        <w:rPr>
          <w:noProof/>
        </w:rPr>
        <w:t>4</w:t>
      </w:r>
      <w:r>
        <w:fldChar w:fldCharType="end"/>
      </w:r>
      <w:r>
        <w:noBreakHyphen/>
      </w:r>
      <w:r>
        <w:fldChar w:fldCharType="begin"/>
      </w:r>
      <w:r>
        <w:instrText> SEQ Figure \* ARABIC \s 1 </w:instrText>
      </w:r>
      <w:r>
        <w:fldChar w:fldCharType="separate"/>
      </w:r>
      <w:r>
        <w:rPr>
          <w:noProof/>
        </w:rPr>
        <w:t>1</w:t>
      </w:r>
      <w:r>
        <w:fldChar w:fldCharType="end"/>
      </w:r>
      <w:r>
        <w:t xml:space="preserve"> </w:t>
      </w:r>
      <w:r w:rsidRPr="00123297">
        <w:t xml:space="preserve">CCM </w:t>
      </w:r>
      <w:r>
        <w:t>CPCI Configuration Part Numbers</w:t>
      </w:r>
      <w:bookmarkEnd w:id="222"/>
    </w:p>
    <w:p w:rsidR="00123297" w:rsidP="00A34DA1" w:rsidRDefault="00123297" w14:paraId="5BCBF95C" w14:textId="77777777">
      <w:pPr>
        <w:rPr>
          <w:color w:val="FF0000"/>
        </w:rPr>
      </w:pPr>
    </w:p>
    <w:p w:rsidR="00A34DA1" w:rsidP="002B4DF1" w:rsidRDefault="00A34DA1" w14:paraId="604B0C90" w14:textId="34550AC6">
      <w:pPr>
        <w:ind w:left="288"/>
        <w:rPr>
          <w:color w:val="FF0000"/>
        </w:rPr>
      </w:pPr>
    </w:p>
    <w:p w:rsidR="00A34DA1" w:rsidP="00A34DA1" w:rsidRDefault="00A34DA1" w14:paraId="22459145" w14:textId="7E1C388A">
      <w:pPr>
        <w:pStyle w:val="Heading3"/>
      </w:pPr>
      <w:bookmarkStart w:name="_Toc111203815" w:id="223"/>
      <w:r>
        <w:t>AFD-37X0</w:t>
      </w:r>
      <w:r w:rsidR="00EA5C23">
        <w:t xml:space="preserve"> Hardware</w:t>
      </w:r>
      <w:r>
        <w:t xml:space="preserve"> - </w:t>
      </w:r>
      <w:r w:rsidR="00EA5C23">
        <w:t>Software</w:t>
      </w:r>
      <w:r>
        <w:t xml:space="preserve"> Configuration Part Numbers</w:t>
      </w:r>
      <w:bookmarkEnd w:id="223"/>
    </w:p>
    <w:p w:rsidR="00A34DA1" w:rsidP="00A34DA1" w:rsidRDefault="005317F8" w14:paraId="61E2CB9F" w14:textId="154B102E">
      <w:pPr>
        <w:rPr>
          <w:color w:val="FF0000"/>
        </w:rPr>
      </w:pPr>
      <w:r>
        <w:t>This s</w:t>
      </w:r>
      <w:r w:rsidRPr="005317F8">
        <w:t xml:space="preserve">ection provides the DLCA-6510 software configuration part numbers for </w:t>
      </w:r>
      <w:r>
        <w:t>AFD-37X0</w:t>
      </w:r>
      <w:r w:rsidRPr="005317F8">
        <w:t xml:space="preserve"> Hardware environment</w:t>
      </w:r>
      <w:r w:rsidR="006A182F">
        <w:t xml:space="preserve"> (EDS Media</w:t>
      </w:r>
      <w:r w:rsidR="00FA6C0F">
        <w:t xml:space="preserve"> S</w:t>
      </w:r>
      <w:r w:rsidR="006A182F">
        <w:t>et)</w:t>
      </w:r>
      <w:r>
        <w:t>.</w:t>
      </w:r>
      <w:r w:rsidR="001E5162">
        <w:t xml:space="preserve"> </w:t>
      </w:r>
      <w:r w:rsidRPr="001E5162" w:rsidR="001E5162">
        <w:rPr>
          <w:highlight w:val="cyan"/>
        </w:rPr>
        <w:t>&lt;For Lori: DLSS-1853</w:t>
      </w:r>
      <w:r w:rsidR="001E5162">
        <w:rPr>
          <w:highlight w:val="cyan"/>
        </w:rPr>
        <w:t>4</w:t>
      </w:r>
      <w:r w:rsidRPr="001E5162" w:rsidR="001E5162">
        <w:rPr>
          <w:highlight w:val="cyan"/>
        </w:rPr>
        <w:t xml:space="preserve"> will be worked in the future sprint for finalization of below </w:t>
      </w:r>
      <w:r w:rsidR="001E5162">
        <w:rPr>
          <w:highlight w:val="cyan"/>
        </w:rPr>
        <w:t>figure</w:t>
      </w:r>
      <w:r w:rsidRPr="001E5162" w:rsidR="001E5162">
        <w:rPr>
          <w:highlight w:val="cyan"/>
        </w:rPr>
        <w:t>&gt;</w:t>
      </w:r>
    </w:p>
    <w:p w:rsidRPr="00804DDE" w:rsidR="00804DDE" w:rsidP="00804DDE" w:rsidRDefault="00804DDE" w14:paraId="240C9733" w14:textId="48D619DD">
      <w:pPr>
        <w:pStyle w:val="FigureCaption"/>
      </w:pPr>
      <w:r>
        <w:rPr>
          <w:color w:val="2B579A"/>
          <w:shd w:val="clear" w:color="auto" w:fill="E6E6E6"/>
        </w:rPr>
        <w:object w:dxaOrig="15864" w:dyaOrig="10225" w14:anchorId="7A1492C2">
          <v:shape id="_x0000_i1026" style="width:536.25pt;height:472.5pt" o:ole="" type="#_x0000_t75">
            <v:imagedata o:title="" r:id="rId27"/>
          </v:shape>
          <o:OLEObject Type="Embed" ProgID="Visio.Drawing.15" ShapeID="_x0000_i1026" DrawAspect="Content" ObjectID="_1722187818" r:id="rId28"/>
        </w:object>
      </w:r>
    </w:p>
    <w:p w:rsidR="00123297" w:rsidP="00123297" w:rsidRDefault="00123297" w14:paraId="7E9C66D1" w14:textId="33A6DDD0">
      <w:pPr>
        <w:pStyle w:val="Caption"/>
      </w:pPr>
      <w:bookmarkStart w:name="_Toc111203979" w:id="224"/>
      <w:r>
        <w:t xml:space="preserve">Figure </w:t>
      </w:r>
      <w:r>
        <w:fldChar w:fldCharType="begin"/>
      </w:r>
      <w:r>
        <w:instrText> STYLEREF 1 \s </w:instrText>
      </w:r>
      <w:r>
        <w:fldChar w:fldCharType="separate"/>
      </w:r>
      <w:r>
        <w:rPr>
          <w:noProof/>
        </w:rPr>
        <w:t>4</w:t>
      </w:r>
      <w:r>
        <w:fldChar w:fldCharType="end"/>
      </w:r>
      <w:r>
        <w:noBreakHyphen/>
      </w:r>
      <w:r>
        <w:fldChar w:fldCharType="begin"/>
      </w:r>
      <w:r>
        <w:instrText> SEQ Figure \* ARABIC \s 1 </w:instrText>
      </w:r>
      <w:r>
        <w:fldChar w:fldCharType="separate"/>
      </w:r>
      <w:r>
        <w:rPr>
          <w:noProof/>
        </w:rPr>
        <w:t>2</w:t>
      </w:r>
      <w:r>
        <w:fldChar w:fldCharType="end"/>
      </w:r>
      <w:r>
        <w:t xml:space="preserve"> AFD-37X0</w:t>
      </w:r>
      <w:r w:rsidRPr="00123297">
        <w:t xml:space="preserve"> </w:t>
      </w:r>
      <w:r>
        <w:t>CPCI Configuration Part Numbers</w:t>
      </w:r>
      <w:bookmarkEnd w:id="224"/>
    </w:p>
    <w:p w:rsidR="00123297" w:rsidP="00A34DA1" w:rsidRDefault="00123297" w14:paraId="028D1708" w14:textId="77777777">
      <w:pPr>
        <w:rPr>
          <w:color w:val="FF0000"/>
        </w:rPr>
      </w:pPr>
    </w:p>
    <w:p w:rsidRPr="0000228C" w:rsidR="00A34DA1" w:rsidP="002B4DF1" w:rsidRDefault="00A34DA1" w14:paraId="3D8B12A4" w14:textId="77777777">
      <w:pPr>
        <w:ind w:left="288"/>
        <w:rPr>
          <w:color w:val="FF0000"/>
        </w:rPr>
      </w:pPr>
    </w:p>
    <w:p w:rsidR="00C10901" w:rsidP="00C10901" w:rsidRDefault="00C10901" w14:paraId="7EA60330" w14:textId="07520F97">
      <w:pPr>
        <w:pStyle w:val="Heading2"/>
      </w:pPr>
      <w:bookmarkStart w:name="_Toc111203816" w:id="225"/>
      <w:r>
        <w:t>Software Architecture</w:t>
      </w:r>
      <w:bookmarkEnd w:id="225"/>
    </w:p>
    <w:p w:rsidR="00C10901" w:rsidP="00C10901" w:rsidRDefault="0000228C" w14:paraId="7D9AF0C4" w14:textId="094DB506">
      <w:pPr>
        <w:rPr>
          <w:color w:val="FF0000"/>
        </w:rPr>
      </w:pPr>
      <w:r w:rsidRPr="0000228C">
        <w:rPr>
          <w:color w:val="FF0000"/>
        </w:rPr>
        <w:t>This section includes a list of all major software components included in the system.  High-level data flow and control flow between components should be clearly identified.  The project should propose, and the Project TSO Compliance Representative (TCR) should concur, with the level of detail to be included in this section.</w:t>
      </w:r>
      <w:r w:rsidR="001E5162">
        <w:rPr>
          <w:color w:val="FF0000"/>
        </w:rPr>
        <w:t xml:space="preserve"> </w:t>
      </w:r>
      <w:r w:rsidRPr="001E5162" w:rsidR="001E5162">
        <w:rPr>
          <w:highlight w:val="cyan"/>
        </w:rPr>
        <w:t>&lt;For Lori: DLSS-1853</w:t>
      </w:r>
      <w:r w:rsidR="001E5162">
        <w:rPr>
          <w:highlight w:val="cyan"/>
        </w:rPr>
        <w:t>5</w:t>
      </w:r>
      <w:r w:rsidRPr="001E5162" w:rsidR="001E5162">
        <w:rPr>
          <w:highlight w:val="cyan"/>
        </w:rPr>
        <w:t xml:space="preserve"> will be worked in the future sprint for finalization of below </w:t>
      </w:r>
      <w:r w:rsidR="001E5162">
        <w:rPr>
          <w:highlight w:val="cyan"/>
        </w:rPr>
        <w:t>figure</w:t>
      </w:r>
      <w:r w:rsidRPr="001E5162" w:rsidR="001E5162">
        <w:rPr>
          <w:highlight w:val="cyan"/>
        </w:rPr>
        <w:t>&gt;</w:t>
      </w:r>
    </w:p>
    <w:p w:rsidR="00123297" w:rsidP="00C10901" w:rsidRDefault="00123297" w14:paraId="24A5BB5C" w14:textId="0511805B">
      <w:pPr>
        <w:rPr>
          <w:color w:val="FF0000"/>
        </w:rPr>
      </w:pPr>
    </w:p>
    <w:p w:rsidR="00123297" w:rsidP="00123297" w:rsidRDefault="00123297" w14:paraId="69D05BDF" w14:textId="77777777">
      <w:pPr>
        <w:pStyle w:val="Figure"/>
      </w:pPr>
      <w:r>
        <w:rPr>
          <w:color w:val="2B579A"/>
          <w:shd w:val="clear" w:color="auto" w:fill="E6E6E6"/>
        </w:rPr>
        <w:drawing>
          <wp:inline distT="0" distB="0" distL="0" distR="0" wp14:anchorId="2910BEE2" wp14:editId="0277A1C6">
            <wp:extent cx="1623060" cy="1135380"/>
            <wp:effectExtent l="0" t="0" r="0" b="7620"/>
            <wp:docPr id="9" name="Picture 9" descr="A picture containing text, furnitur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urniture, table&#10;&#10;Description automatically generated"/>
                    <pic:cNvPicPr/>
                  </pic:nvPicPr>
                  <pic:blipFill rotWithShape="1">
                    <a:blip r:embed="rId24">
                      <a:extLst>
                        <a:ext uri="{28A0092B-C50C-407E-A947-70E740481C1C}">
                          <a14:useLocalDpi xmlns:a14="http://schemas.microsoft.com/office/drawing/2010/main" val="0"/>
                        </a:ext>
                      </a:extLst>
                    </a:blip>
                    <a:srcRect r="29000" b="25500"/>
                    <a:stretch/>
                  </pic:blipFill>
                  <pic:spPr bwMode="auto">
                    <a:xfrm>
                      <a:off x="0" y="0"/>
                      <a:ext cx="1623060" cy="1135380"/>
                    </a:xfrm>
                    <a:prstGeom prst="rect">
                      <a:avLst/>
                    </a:prstGeom>
                    <a:ln>
                      <a:noFill/>
                    </a:ln>
                    <a:extLst>
                      <a:ext uri="{53640926-AAD7-44D8-BBD7-CCE9431645EC}">
                        <a14:shadowObscured xmlns:a14="http://schemas.microsoft.com/office/drawing/2010/main"/>
                      </a:ext>
                    </a:extLst>
                  </pic:spPr>
                </pic:pic>
              </a:graphicData>
            </a:graphic>
          </wp:inline>
        </w:drawing>
      </w:r>
    </w:p>
    <w:p w:rsidR="00123297" w:rsidP="00123297" w:rsidRDefault="00123297" w14:paraId="79616947" w14:textId="23494027">
      <w:pPr>
        <w:pStyle w:val="Caption"/>
      </w:pPr>
      <w:bookmarkStart w:name="_Ref110417776" w:id="226"/>
      <w:bookmarkStart w:name="_Toc111203980" w:id="227"/>
      <w:r>
        <w:t xml:space="preserve">Figure </w:t>
      </w:r>
      <w:r>
        <w:fldChar w:fldCharType="begin"/>
      </w:r>
      <w:r>
        <w:instrText> STYLEREF 1 \s </w:instrText>
      </w:r>
      <w:r>
        <w:fldChar w:fldCharType="separate"/>
      </w:r>
      <w:r>
        <w:rPr>
          <w:noProof/>
        </w:rPr>
        <w:t>4</w:t>
      </w:r>
      <w:r>
        <w:fldChar w:fldCharType="end"/>
      </w:r>
      <w:r>
        <w:noBreakHyphen/>
      </w:r>
      <w:r>
        <w:fldChar w:fldCharType="begin"/>
      </w:r>
      <w:r>
        <w:instrText> SEQ Figure \* ARABIC \s 1 </w:instrText>
      </w:r>
      <w:r>
        <w:fldChar w:fldCharType="separate"/>
      </w:r>
      <w:r>
        <w:rPr>
          <w:noProof/>
        </w:rPr>
        <w:t>3</w:t>
      </w:r>
      <w:r>
        <w:fldChar w:fldCharType="end"/>
      </w:r>
      <w:r>
        <w:t xml:space="preserve"> </w:t>
      </w:r>
      <w:r w:rsidRPr="00123297">
        <w:t>Detailed Software Architecture</w:t>
      </w:r>
      <w:bookmarkEnd w:id="226"/>
      <w:bookmarkEnd w:id="227"/>
    </w:p>
    <w:p w:rsidR="00123297" w:rsidP="00C10901" w:rsidRDefault="00123297" w14:paraId="0B75E4ED" w14:textId="77777777">
      <w:pPr>
        <w:rPr>
          <w:color w:val="FF0000"/>
        </w:rPr>
      </w:pPr>
    </w:p>
    <w:p w:rsidR="00A34DA1" w:rsidP="00A34DA1" w:rsidRDefault="00A34DA1" w14:paraId="1AEB766C" w14:textId="4EE11473">
      <w:pPr>
        <w:pStyle w:val="Heading3"/>
      </w:pPr>
      <w:bookmarkStart w:name="_Toc111203817" w:id="228"/>
      <w:r>
        <w:t>Application Specific Layer</w:t>
      </w:r>
      <w:bookmarkEnd w:id="228"/>
    </w:p>
    <w:p w:rsidR="00A34DA1" w:rsidP="00A34DA1" w:rsidRDefault="00A34DA1" w14:paraId="180C2D07" w14:textId="0B4FF8F4">
      <w:pPr>
        <w:pStyle w:val="BodyText"/>
      </w:pPr>
      <w:r>
        <w:t>The DLCA-6510</w:t>
      </w:r>
      <w:r w:rsidRPr="009F283A">
        <w:t xml:space="preserve"> </w:t>
      </w:r>
      <w:r>
        <w:t>a</w:t>
      </w:r>
      <w:r w:rsidRPr="009F283A">
        <w:t xml:space="preserve">pplication specific </w:t>
      </w:r>
      <w:r>
        <w:t xml:space="preserve">software </w:t>
      </w:r>
      <w:r w:rsidRPr="009F283A">
        <w:t xml:space="preserve">layer </w:t>
      </w:r>
      <w:r>
        <w:t xml:space="preserve">is made up of software covered by this PSAC </w:t>
      </w:r>
      <w:r w:rsidR="00C01D48">
        <w:t>and</w:t>
      </w:r>
      <w:r>
        <w:t xml:space="preserve"> includes libraries not covered by this PSAC.</w:t>
      </w:r>
    </w:p>
    <w:p w:rsidR="00A34DA1" w:rsidP="00A34DA1" w:rsidRDefault="00A34DA1" w14:paraId="16DFF0AE" w14:textId="6EC882B7">
      <w:pPr>
        <w:rPr>
          <w:color w:val="FF0000"/>
        </w:rPr>
      </w:pPr>
      <w:r>
        <w:t xml:space="preserve">The application specific software layer </w:t>
      </w:r>
      <w:r w:rsidRPr="009F283A">
        <w:t xml:space="preserve">provides </w:t>
      </w:r>
      <w:r>
        <w:t xml:space="preserve">the following set of specific functions to support the capabilities described in section </w:t>
      </w:r>
      <w:r>
        <w:rPr>
          <w:color w:val="2B579A"/>
          <w:shd w:val="clear" w:color="auto" w:fill="E6E6E6"/>
        </w:rPr>
        <w:fldChar w:fldCharType="begin"/>
      </w:r>
      <w:r>
        <w:instrText xml:space="preserve"> REF _Ref315079213 \w \h </w:instrText>
      </w:r>
      <w:r>
        <w:rPr>
          <w:color w:val="2B579A"/>
          <w:shd w:val="clear" w:color="auto" w:fill="E6E6E6"/>
        </w:rPr>
      </w:r>
      <w:r>
        <w:rPr>
          <w:color w:val="2B579A"/>
          <w:shd w:val="clear" w:color="auto" w:fill="E6E6E6"/>
        </w:rPr>
        <w:fldChar w:fldCharType="separate"/>
      </w:r>
      <w:r>
        <w:t>3.1</w:t>
      </w:r>
      <w:r>
        <w:rPr>
          <w:color w:val="2B579A"/>
          <w:shd w:val="clear" w:color="auto" w:fill="E6E6E6"/>
        </w:rPr>
        <w:fldChar w:fldCharType="end"/>
      </w:r>
      <w:r>
        <w:t xml:space="preserve"> </w:t>
      </w:r>
      <w:r>
        <w:rPr>
          <w:color w:val="2B579A"/>
          <w:shd w:val="clear" w:color="auto" w:fill="E6E6E6"/>
        </w:rPr>
        <w:fldChar w:fldCharType="begin"/>
      </w:r>
      <w:r>
        <w:instrText xml:space="preserve"> REF _Ref315079213 \h </w:instrText>
      </w:r>
      <w:r>
        <w:rPr>
          <w:color w:val="2B579A"/>
          <w:shd w:val="clear" w:color="auto" w:fill="E6E6E6"/>
        </w:rPr>
      </w:r>
      <w:r>
        <w:rPr>
          <w:color w:val="2B579A"/>
          <w:shd w:val="clear" w:color="auto" w:fill="E6E6E6"/>
        </w:rPr>
        <w:fldChar w:fldCharType="separate"/>
      </w:r>
      <w:r>
        <w:t>System Functional Description</w:t>
      </w:r>
      <w:r>
        <w:rPr>
          <w:color w:val="2B579A"/>
          <w:shd w:val="clear" w:color="auto" w:fill="E6E6E6"/>
        </w:rPr>
        <w:fldChar w:fldCharType="end"/>
      </w:r>
      <w:r>
        <w:t xml:space="preserve">.  The following subsections address the software in </w:t>
      </w:r>
      <w:r w:rsidR="00B33099">
        <w:rPr>
          <w:color w:val="2B579A"/>
          <w:shd w:val="clear" w:color="auto" w:fill="E6E6E6"/>
        </w:rPr>
        <w:fldChar w:fldCharType="begin"/>
      </w:r>
      <w:r w:rsidR="00B33099">
        <w:instrText xml:space="preserve"> REF _Ref110417776 \h </w:instrText>
      </w:r>
      <w:r w:rsidR="00B33099">
        <w:rPr>
          <w:color w:val="2B579A"/>
          <w:shd w:val="clear" w:color="auto" w:fill="E6E6E6"/>
        </w:rPr>
      </w:r>
      <w:r w:rsidR="00B33099">
        <w:rPr>
          <w:color w:val="2B579A"/>
          <w:shd w:val="clear" w:color="auto" w:fill="E6E6E6"/>
        </w:rPr>
        <w:fldChar w:fldCharType="separate"/>
      </w:r>
      <w:r w:rsidR="00041238">
        <w:t xml:space="preserve">Figure </w:t>
      </w:r>
      <w:r w:rsidR="00041238">
        <w:rPr>
          <w:noProof/>
        </w:rPr>
        <w:t>4</w:t>
      </w:r>
      <w:r w:rsidR="00041238">
        <w:noBreakHyphen/>
      </w:r>
      <w:r w:rsidR="00041238">
        <w:rPr>
          <w:noProof/>
        </w:rPr>
        <w:t>3</w:t>
      </w:r>
      <w:r w:rsidR="00041238">
        <w:t xml:space="preserve"> </w:t>
      </w:r>
      <w:r w:rsidRPr="00123297" w:rsidR="00041238">
        <w:t>Detailed Software Architecture</w:t>
      </w:r>
      <w:r w:rsidR="00B33099">
        <w:rPr>
          <w:color w:val="2B579A"/>
          <w:shd w:val="clear" w:color="auto" w:fill="E6E6E6"/>
        </w:rPr>
        <w:fldChar w:fldCharType="end"/>
      </w:r>
      <w:r w:rsidR="00B33099">
        <w:t xml:space="preserve"> </w:t>
      </w:r>
      <w:r>
        <w:t xml:space="preserve">covered by this PSAC.  Section </w:t>
      </w:r>
      <w:r w:rsidR="00041238">
        <w:rPr>
          <w:color w:val="2B579A"/>
          <w:shd w:val="clear" w:color="auto" w:fill="E6E6E6"/>
        </w:rPr>
        <w:fldChar w:fldCharType="begin"/>
      </w:r>
      <w:r w:rsidR="00041238">
        <w:instrText xml:space="preserve"> REF _Ref110428905 \r \h </w:instrText>
      </w:r>
      <w:r w:rsidR="00041238">
        <w:rPr>
          <w:color w:val="2B579A"/>
          <w:shd w:val="clear" w:color="auto" w:fill="E6E6E6"/>
        </w:rPr>
      </w:r>
      <w:r w:rsidR="00041238">
        <w:rPr>
          <w:color w:val="2B579A"/>
          <w:shd w:val="clear" w:color="auto" w:fill="E6E6E6"/>
        </w:rPr>
        <w:fldChar w:fldCharType="separate"/>
      </w:r>
      <w:r w:rsidR="00041238">
        <w:t>4.2.3</w:t>
      </w:r>
      <w:r w:rsidR="00041238">
        <w:rPr>
          <w:color w:val="2B579A"/>
          <w:shd w:val="clear" w:color="auto" w:fill="E6E6E6"/>
        </w:rPr>
        <w:fldChar w:fldCharType="end"/>
      </w:r>
      <w:r>
        <w:t xml:space="preserve"> gives a description of the external libraries used by DLCA-65</w:t>
      </w:r>
      <w:r w:rsidR="008E211E">
        <w:t>1</w:t>
      </w:r>
      <w:r>
        <w:t>0 that are not covered by this PSAC</w:t>
      </w:r>
      <w:r w:rsidR="008E211E">
        <w:t>.</w:t>
      </w:r>
    </w:p>
    <w:p w:rsidR="00A34DA1" w:rsidP="00A34DA1" w:rsidRDefault="00A34DA1" w14:paraId="2AE5139A" w14:textId="308D1A72">
      <w:pPr>
        <w:pStyle w:val="Heading4"/>
      </w:pPr>
      <w:bookmarkStart w:name="_Toc111203818" w:id="229"/>
      <w:r>
        <w:t>HMI</w:t>
      </w:r>
      <w:bookmarkEnd w:id="229"/>
    </w:p>
    <w:p w:rsidR="00A34DA1" w:rsidP="00A34DA1" w:rsidRDefault="00242CB0" w14:paraId="303C5D48" w14:textId="4B742E45">
      <w:r>
        <w:t>The Human Machine Interface (HMI) is a collection CSC’s which provide support for page presentation and interface to the DLCA-65</w:t>
      </w:r>
      <w:r w:rsidR="008E211E">
        <w:t>1</w:t>
      </w:r>
      <w:r>
        <w:t>0.  The following subsection describes in more detail the CSC’s that make up the HMI.</w:t>
      </w:r>
    </w:p>
    <w:p w:rsidR="00242CB0" w:rsidP="00242CB0" w:rsidRDefault="00242CB0" w14:paraId="4C6F4ABF" w14:textId="77777777">
      <w:pPr>
        <w:pStyle w:val="Heading5"/>
      </w:pPr>
      <w:bookmarkStart w:name="_Toc226342226" w:id="230"/>
      <w:bookmarkStart w:name="_Toc260896137" w:id="231"/>
      <w:bookmarkStart w:name="_Toc301858971" w:id="232"/>
      <w:bookmarkStart w:name="_Toc302376343" w:id="233"/>
      <w:bookmarkStart w:name="_Toc64965171" w:id="234"/>
      <w:bookmarkStart w:name="_Toc111203819" w:id="235"/>
      <w:r>
        <w:t>CPDLC Page Objects</w:t>
      </w:r>
      <w:bookmarkEnd w:id="230"/>
      <w:bookmarkEnd w:id="231"/>
      <w:bookmarkEnd w:id="232"/>
      <w:bookmarkEnd w:id="233"/>
      <w:r>
        <w:t xml:space="preserve"> A661 (HMI A661)</w:t>
      </w:r>
      <w:bookmarkEnd w:id="234"/>
      <w:bookmarkEnd w:id="235"/>
    </w:p>
    <w:p w:rsidR="00242CB0" w:rsidP="00242CB0" w:rsidRDefault="00242CB0" w14:paraId="64936710" w14:textId="4BEE5068">
      <w:pPr>
        <w:pStyle w:val="BodyText"/>
      </w:pPr>
      <w:r>
        <w:t>The Controller Pilot Data Link Communication (CPDLC) Page Objects CSC is made up of CSU’s that define and manage the logical views (pages) for an ARINC 661 based HMI for crew interaction with DLCA-65</w:t>
      </w:r>
      <w:r w:rsidR="008E211E">
        <w:t>1</w:t>
      </w:r>
      <w:r>
        <w:t>0.  These logical views are arranged to form a hierarchical menu structure of pages that allow the crew to:</w:t>
      </w:r>
    </w:p>
    <w:p w:rsidR="00242CB0" w:rsidP="00242CB0" w:rsidRDefault="00242CB0" w14:paraId="05E5BD50" w14:textId="77777777">
      <w:pPr>
        <w:pStyle w:val="BodyText"/>
        <w:numPr>
          <w:ilvl w:val="0"/>
          <w:numId w:val="45"/>
        </w:numPr>
        <w:spacing w:before="0" w:after="0"/>
      </w:pPr>
      <w:r>
        <w:t>Initiate ATS Facilities Notification (AFN) or Context Management (CM) Logon contact with ground Air Traffic Services Units (ATSU).</w:t>
      </w:r>
    </w:p>
    <w:p w:rsidR="00242CB0" w:rsidP="00242CB0" w:rsidRDefault="00242CB0" w14:paraId="599C5A23" w14:textId="77777777">
      <w:pPr>
        <w:pStyle w:val="BodyText"/>
        <w:numPr>
          <w:ilvl w:val="0"/>
          <w:numId w:val="45"/>
        </w:numPr>
        <w:spacing w:before="0" w:after="0"/>
      </w:pPr>
      <w:r>
        <w:t>Categorically select and compose CPDLC downlink messages.</w:t>
      </w:r>
    </w:p>
    <w:p w:rsidR="00242CB0" w:rsidP="00242CB0" w:rsidRDefault="00242CB0" w14:paraId="5E3AD3C5" w14:textId="77777777">
      <w:pPr>
        <w:pStyle w:val="BodyText"/>
        <w:numPr>
          <w:ilvl w:val="0"/>
          <w:numId w:val="45"/>
        </w:numPr>
        <w:spacing w:before="0" w:after="0"/>
      </w:pPr>
      <w:r>
        <w:t>View and respond to CPDLC uplink messages.</w:t>
      </w:r>
    </w:p>
    <w:p w:rsidR="00242CB0" w:rsidP="00242CB0" w:rsidRDefault="00242CB0" w14:paraId="11DB0B5B" w14:textId="77777777">
      <w:pPr>
        <w:pStyle w:val="BodyText"/>
        <w:numPr>
          <w:ilvl w:val="0"/>
          <w:numId w:val="45"/>
        </w:numPr>
        <w:spacing w:before="0" w:after="0"/>
      </w:pPr>
      <w:r>
        <w:t>Display message log of CPDLC uplink and downlink messages.</w:t>
      </w:r>
    </w:p>
    <w:p w:rsidR="00242CB0" w:rsidP="00242CB0" w:rsidRDefault="00242CB0" w14:paraId="1B4F4CEC" w14:textId="77777777">
      <w:pPr>
        <w:pStyle w:val="BodyText"/>
        <w:numPr>
          <w:ilvl w:val="0"/>
          <w:numId w:val="45"/>
        </w:numPr>
        <w:spacing w:before="0" w:after="0"/>
      </w:pPr>
      <w:r>
        <w:t>Display Automatic Dependent Surveillance (ADS) connection and contract status.</w:t>
      </w:r>
    </w:p>
    <w:p w:rsidR="00242CB0" w:rsidP="00242CB0" w:rsidRDefault="00242CB0" w14:paraId="4C46A950" w14:textId="1ECFF341">
      <w:pPr>
        <w:pStyle w:val="BodyText"/>
        <w:numPr>
          <w:ilvl w:val="0"/>
          <w:numId w:val="45"/>
        </w:numPr>
        <w:spacing w:before="0" w:after="0"/>
      </w:pPr>
      <w:r>
        <w:t>Display DLCA-65</w:t>
      </w:r>
      <w:r w:rsidR="008E211E">
        <w:t>1</w:t>
      </w:r>
      <w:r>
        <w:t>0 system health and status.</w:t>
      </w:r>
    </w:p>
    <w:p w:rsidR="00242CB0" w:rsidP="00242CB0" w:rsidRDefault="00242CB0" w14:paraId="4DDA4903" w14:textId="77777777">
      <w:pPr>
        <w:pStyle w:val="BodyText"/>
        <w:numPr>
          <w:ilvl w:val="0"/>
          <w:numId w:val="45"/>
        </w:numPr>
        <w:spacing w:before="0" w:after="0"/>
      </w:pPr>
      <w:r>
        <w:t>Terminate CPDLC connection.</w:t>
      </w:r>
    </w:p>
    <w:p w:rsidR="00242CB0" w:rsidP="00242CB0" w:rsidRDefault="00242CB0" w14:paraId="4A2FE7F5" w14:textId="77777777">
      <w:pPr>
        <w:pStyle w:val="Heading5"/>
      </w:pPr>
      <w:bookmarkStart w:name="_Toc302376345" w:id="236"/>
      <w:bookmarkStart w:name="_Toc64965172" w:id="237"/>
      <w:bookmarkStart w:name="_Toc111203820" w:id="238"/>
      <w:r>
        <w:t xml:space="preserve">Message </w:t>
      </w:r>
      <w:bookmarkEnd w:id="236"/>
      <w:r>
        <w:t>Requests and Responses</w:t>
      </w:r>
      <w:bookmarkEnd w:id="237"/>
      <w:bookmarkEnd w:id="238"/>
    </w:p>
    <w:p w:rsidR="00242CB0" w:rsidP="00242CB0" w:rsidRDefault="00242CB0" w14:paraId="5F549F47" w14:textId="2AE2831D">
      <w:r>
        <w:t xml:space="preserve">The Message Requests and Responses CSC is made up of CSU’s that </w:t>
      </w:r>
      <w:r w:rsidRPr="007C4E15">
        <w:t xml:space="preserve">provide the mechanism through which the HMI can generate </w:t>
      </w:r>
      <w:r>
        <w:t>downlink</w:t>
      </w:r>
      <w:r w:rsidRPr="007C4E15">
        <w:t xml:space="preserve"> requests and obtain information about the operating environment.  </w:t>
      </w:r>
      <w:r>
        <w:t xml:space="preserve">Message requests </w:t>
      </w:r>
      <w:r w:rsidRPr="007C4E15">
        <w:t>interact with the core message log</w:t>
      </w:r>
      <w:r>
        <w:t>ic to generate downlink message</w:t>
      </w:r>
      <w:r w:rsidRPr="007C4E15">
        <w:t xml:space="preserve">.  </w:t>
      </w:r>
      <w:r>
        <w:t>I</w:t>
      </w:r>
      <w:r w:rsidRPr="007C4E15">
        <w:t xml:space="preserve">f several displays happen to be viewing and/or manipulating a particular type of request message, each of those displays will be communicating with one host </w:t>
      </w:r>
      <w:r>
        <w:t xml:space="preserve">for </w:t>
      </w:r>
      <w:r w:rsidRPr="007C4E15">
        <w:t xml:space="preserve">that message </w:t>
      </w:r>
      <w:r w:rsidRPr="00412688">
        <w:t xml:space="preserve">type.  In this way, all the displays will be synchronized to the current contents of the message data as contained within that common </w:t>
      </w:r>
      <w:r>
        <w:t>host</w:t>
      </w:r>
    </w:p>
    <w:p w:rsidR="00A34DA1" w:rsidP="00A34DA1" w:rsidRDefault="00A34DA1" w14:paraId="5AC149BE" w14:textId="440CB03D">
      <w:pPr>
        <w:pStyle w:val="Heading4"/>
      </w:pPr>
      <w:bookmarkStart w:name="_Toc111203821" w:id="239"/>
      <w:r>
        <w:t>Core Library</w:t>
      </w:r>
      <w:bookmarkEnd w:id="239"/>
    </w:p>
    <w:p w:rsidR="00A34DA1" w:rsidP="00A34DA1" w:rsidRDefault="00A34DA1" w14:paraId="4436DC5C" w14:textId="77777777">
      <w:proofErr w:type="spellStart"/>
      <w:r>
        <w:t>Sdfsfdsfds</w:t>
      </w:r>
      <w:proofErr w:type="spellEnd"/>
    </w:p>
    <w:p w:rsidR="00A34DA1" w:rsidP="00A34DA1" w:rsidRDefault="00A34DA1" w14:paraId="1CB26B55" w14:textId="77777777">
      <w:pPr>
        <w:pStyle w:val="Heading5"/>
      </w:pPr>
      <w:bookmarkStart w:name="_Toc64965174" w:id="240"/>
      <w:bookmarkStart w:name="_Toc111203822" w:id="241"/>
      <w:r w:rsidRPr="000F5A57">
        <w:t>Automatic Dependent Surveillance Contract (ADS)</w:t>
      </w:r>
      <w:bookmarkEnd w:id="240"/>
      <w:bookmarkEnd w:id="241"/>
    </w:p>
    <w:p w:rsidR="00A34DA1" w:rsidP="00A34DA1" w:rsidRDefault="00A34DA1" w14:paraId="03CC59D9" w14:textId="77777777">
      <w:pPr>
        <w:pStyle w:val="BodyText"/>
      </w:pPr>
      <w:r>
        <w:t>The Automatic Dependent Surveillance (ADS) CSC is responsible for implementing the airborne ADS application as defined in DO-258A.</w:t>
      </w:r>
      <w:r>
        <w:rPr>
          <w:color w:val="2B579A"/>
          <w:shd w:val="clear" w:color="auto" w:fill="E6E6E6"/>
        </w:rPr>
        <w:fldChar w:fldCharType="begin"/>
      </w:r>
      <w:r>
        <w:instrText xml:space="preserve"> REF _Ref337473572 \r \h </w:instrText>
      </w:r>
      <w:r>
        <w:rPr>
          <w:color w:val="2B579A"/>
          <w:shd w:val="clear" w:color="auto" w:fill="E6E6E6"/>
        </w:rPr>
      </w:r>
      <w:r>
        <w:rPr>
          <w:color w:val="2B579A"/>
          <w:shd w:val="clear" w:color="auto" w:fill="E6E6E6"/>
        </w:rPr>
        <w:fldChar w:fldCharType="separate"/>
      </w:r>
      <w:r>
        <w:t>[62]</w:t>
      </w:r>
      <w:r>
        <w:rPr>
          <w:color w:val="2B579A"/>
          <w:shd w:val="clear" w:color="auto" w:fill="E6E6E6"/>
        </w:rPr>
        <w:fldChar w:fldCharType="end"/>
      </w:r>
      <w:r>
        <w:t xml:space="preserve">  This CSC manages up to four connections with ground ATSU centers and provides air/ground contract management for the various types of ground-initiated ADS contracts (immediate, periodic, and event triggered).  This CSC utilizes the Data Manager (DM) Client to establish local contracts with the on-board FMS to retrieve the required data elements at the required time to provide downlink responses for each air/ground contract.  There is a 1:1 relationship between an air/ground contract and a local DM contract with the FMS.  The ADS CSC has ultimate responsibility for providing air/ground contract responses within the required </w:t>
      </w:r>
      <w:proofErr w:type="gramStart"/>
      <w:r>
        <w:t>timeframe, and</w:t>
      </w:r>
      <w:proofErr w:type="gramEnd"/>
      <w:r>
        <w:t xml:space="preserve"> will do so using default data as described in DO-258A if the FMS and/or DM system becomes unresponsive/unavailable.</w:t>
      </w:r>
    </w:p>
    <w:p w:rsidRPr="00242CB0" w:rsidR="00A34DA1" w:rsidP="00A34DA1" w:rsidRDefault="00A34DA1" w14:paraId="519F95A0" w14:textId="77777777">
      <w:pPr>
        <w:pStyle w:val="Heading5"/>
        <w:rPr>
          <w:highlight w:val="yellow"/>
        </w:rPr>
      </w:pPr>
      <w:bookmarkStart w:name="_Toc301344042" w:id="242"/>
      <w:bookmarkStart w:name="_Toc302376349" w:id="243"/>
      <w:bookmarkStart w:name="_Toc64965175" w:id="244"/>
      <w:bookmarkStart w:name="_Toc111203823" w:id="245"/>
      <w:r w:rsidRPr="00242CB0">
        <w:rPr>
          <w:highlight w:val="yellow"/>
        </w:rPr>
        <w:t>Data Manager Client</w:t>
      </w:r>
      <w:bookmarkEnd w:id="242"/>
      <w:bookmarkEnd w:id="243"/>
      <w:r w:rsidRPr="00242CB0">
        <w:rPr>
          <w:highlight w:val="yellow"/>
        </w:rPr>
        <w:t xml:space="preserve"> (DMC)</w:t>
      </w:r>
      <w:bookmarkEnd w:id="244"/>
      <w:bookmarkEnd w:id="245"/>
    </w:p>
    <w:p w:rsidRPr="00242CB0" w:rsidR="00A34DA1" w:rsidP="00A34DA1" w:rsidRDefault="00A34DA1" w14:paraId="723BF303" w14:textId="77777777">
      <w:pPr>
        <w:pStyle w:val="BodyText"/>
        <w:rPr>
          <w:highlight w:val="yellow"/>
        </w:rPr>
      </w:pPr>
      <w:r w:rsidRPr="00242CB0">
        <w:rPr>
          <w:highlight w:val="yellow"/>
        </w:rPr>
        <w:t>The Data Manager Client CSC is responsible for establishing a link with one or more Flight Management System (FMS) Data Manager Servers to exchange data element transfers required by the CPDLC and ADS applications to support a fully integrated Data Link solution with the FMS.  Data element exchanges are managed using contracts between the DM client and DM server.  Contracts are used to manage the following message types:</w:t>
      </w:r>
    </w:p>
    <w:p w:rsidRPr="00242CB0" w:rsidR="00A34DA1" w:rsidP="00A34DA1" w:rsidRDefault="00A34DA1" w14:paraId="00E6BCC5" w14:textId="77777777">
      <w:pPr>
        <w:pStyle w:val="BodyText"/>
        <w:numPr>
          <w:ilvl w:val="0"/>
          <w:numId w:val="44"/>
        </w:numPr>
        <w:spacing w:before="0" w:after="0"/>
        <w:rPr>
          <w:highlight w:val="yellow"/>
        </w:rPr>
      </w:pPr>
      <w:r w:rsidRPr="00242CB0">
        <w:rPr>
          <w:highlight w:val="yellow"/>
        </w:rPr>
        <w:t>Input Message – Data to be loaded into the FMS</w:t>
      </w:r>
    </w:p>
    <w:p w:rsidRPr="00242CB0" w:rsidR="00A34DA1" w:rsidP="00A34DA1" w:rsidRDefault="00A34DA1" w14:paraId="2EE47CA7" w14:textId="77777777">
      <w:pPr>
        <w:pStyle w:val="BodyText"/>
        <w:numPr>
          <w:ilvl w:val="0"/>
          <w:numId w:val="44"/>
        </w:numPr>
        <w:spacing w:before="0" w:after="0"/>
        <w:rPr>
          <w:highlight w:val="yellow"/>
        </w:rPr>
      </w:pPr>
      <w:r w:rsidRPr="00242CB0">
        <w:rPr>
          <w:highlight w:val="yellow"/>
        </w:rPr>
        <w:t>Request Message – Data requested from the FMS</w:t>
      </w:r>
    </w:p>
    <w:p w:rsidRPr="00242CB0" w:rsidR="00A34DA1" w:rsidP="00A34DA1" w:rsidRDefault="00A34DA1" w14:paraId="0E8ED728" w14:textId="77777777">
      <w:pPr>
        <w:pStyle w:val="BodyText"/>
        <w:numPr>
          <w:ilvl w:val="0"/>
          <w:numId w:val="44"/>
        </w:numPr>
        <w:spacing w:before="0" w:after="0"/>
        <w:rPr>
          <w:highlight w:val="yellow"/>
        </w:rPr>
      </w:pPr>
      <w:r w:rsidRPr="00242CB0">
        <w:rPr>
          <w:highlight w:val="yellow"/>
        </w:rPr>
        <w:t xml:space="preserve">Output Message – Response message to a request </w:t>
      </w:r>
    </w:p>
    <w:p w:rsidRPr="00242CB0" w:rsidR="00A34DA1" w:rsidP="00A34DA1" w:rsidRDefault="00A34DA1" w14:paraId="18E0D943" w14:textId="77777777">
      <w:pPr>
        <w:pStyle w:val="BodyText"/>
        <w:numPr>
          <w:ilvl w:val="0"/>
          <w:numId w:val="44"/>
        </w:numPr>
        <w:spacing w:before="0" w:after="0"/>
        <w:rPr>
          <w:highlight w:val="yellow"/>
        </w:rPr>
      </w:pPr>
      <w:r w:rsidRPr="00242CB0">
        <w:rPr>
          <w:highlight w:val="yellow"/>
        </w:rPr>
        <w:t>Status Message – Facilitates connection and contract state management</w:t>
      </w:r>
    </w:p>
    <w:p w:rsidR="00A34DA1" w:rsidP="00A34DA1" w:rsidRDefault="00A34DA1" w14:paraId="04FB9242" w14:textId="61A6794E">
      <w:pPr>
        <w:pStyle w:val="BodyText"/>
      </w:pPr>
      <w:r w:rsidRPr="00242CB0">
        <w:rPr>
          <w:highlight w:val="yellow"/>
        </w:rPr>
        <w:t>Only the DM client initiates a contract, and both the DM client and DM server maintain contract handlers (state machines) until the contract is fulfilled.  The DM client will monitor connection status with the active FMS DM server and will re-establish the connections as necessary.</w:t>
      </w:r>
    </w:p>
    <w:p w:rsidR="00C60FDE" w:rsidP="00A34DA1" w:rsidRDefault="00C60FDE" w14:paraId="4A88944E" w14:textId="5A71EAEC">
      <w:pPr>
        <w:pStyle w:val="BodyText"/>
      </w:pPr>
      <w:r>
        <w:rPr>
          <w:highlight w:val="cyan"/>
        </w:rPr>
        <w:t>&lt;</w:t>
      </w:r>
      <w:r w:rsidR="00424DA8">
        <w:rPr>
          <w:highlight w:val="cyan"/>
        </w:rPr>
        <w:t xml:space="preserve">For </w:t>
      </w:r>
      <w:r>
        <w:rPr>
          <w:highlight w:val="cyan"/>
        </w:rPr>
        <w:t>Lori: This will be replaced by new function in the new architecture. Currently the information has been kept from DLCA-6500 PSAC</w:t>
      </w:r>
      <w:r>
        <w:t>&gt;</w:t>
      </w:r>
    </w:p>
    <w:p w:rsidRPr="00E22C20" w:rsidR="00A34DA1" w:rsidP="00A34DA1" w:rsidRDefault="00A34DA1" w14:paraId="42269E91" w14:textId="77777777">
      <w:pPr>
        <w:pStyle w:val="Heading5"/>
        <w:rPr>
          <w:lang w:val="fr-FR"/>
        </w:rPr>
      </w:pPr>
      <w:bookmarkStart w:name="_Toc301344043" w:id="246"/>
      <w:bookmarkStart w:name="_Toc302376351" w:id="247"/>
      <w:bookmarkStart w:name="_Toc64965176" w:id="248"/>
      <w:bookmarkStart w:name="_Toc111203824" w:id="249"/>
      <w:r w:rsidRPr="00E22C20">
        <w:rPr>
          <w:lang w:val="fr-FR"/>
        </w:rPr>
        <w:t>Dialogue Service Interface Client</w:t>
      </w:r>
      <w:bookmarkEnd w:id="246"/>
      <w:bookmarkEnd w:id="247"/>
      <w:r w:rsidRPr="00E22C20">
        <w:rPr>
          <w:lang w:val="fr-FR"/>
        </w:rPr>
        <w:t xml:space="preserve"> (DSI)</w:t>
      </w:r>
      <w:bookmarkEnd w:id="248"/>
      <w:bookmarkEnd w:id="249"/>
    </w:p>
    <w:p w:rsidR="00A34DA1" w:rsidP="00A34DA1" w:rsidRDefault="00A34DA1" w14:paraId="5E9E05CA" w14:textId="4902A2BD">
      <w:r>
        <w:t>The Dialogue Service Interface (DSI) Client CSC is used to establish a communication channel via Bit Oriented Protocol (BOP) from DLCA-65</w:t>
      </w:r>
      <w:r w:rsidR="008E211E">
        <w:t>1</w:t>
      </w:r>
      <w:r>
        <w:t xml:space="preserve">0 to the DSI Provider to access the ATN stack. The DSI Provider and ATN stack are hosted on either the Radio Interface Unit (RIU) or the </w:t>
      </w:r>
      <w:r w:rsidRPr="00B5287E">
        <w:rPr>
          <w:rFonts w:cs="Arial"/>
          <w:bCs/>
        </w:rPr>
        <w:t>Communications Management Unit</w:t>
      </w:r>
      <w:r>
        <w:t xml:space="preserve"> (CMU).  The Protocol Manager API manages the communication channel between the DSI Provider (RIU/CMU) and the DSI Client (DLCA-65</w:t>
      </w:r>
      <w:r w:rsidR="008E211E">
        <w:t>1</w:t>
      </w:r>
      <w:r>
        <w:t>0).</w:t>
      </w:r>
    </w:p>
    <w:p w:rsidR="00A34DA1" w:rsidP="00A34DA1" w:rsidRDefault="00A34DA1" w14:paraId="6F51081F" w14:textId="77777777">
      <w:pPr>
        <w:pStyle w:val="Heading5"/>
      </w:pPr>
      <w:bookmarkStart w:name="_Toc302376352" w:id="250"/>
      <w:bookmarkStart w:name="_Toc64965177" w:id="251"/>
      <w:bookmarkStart w:name="_Toc111203825" w:id="252"/>
      <w:bookmarkStart w:name="_Toc301344044" w:id="253"/>
      <w:r w:rsidRPr="00AA2CFE">
        <w:t>Managed Information Base</w:t>
      </w:r>
      <w:r>
        <w:t xml:space="preserve"> (MIB)</w:t>
      </w:r>
      <w:bookmarkEnd w:id="250"/>
      <w:bookmarkEnd w:id="251"/>
      <w:bookmarkEnd w:id="252"/>
    </w:p>
    <w:p w:rsidRPr="00180908" w:rsidR="00A34DA1" w:rsidP="00A34DA1" w:rsidRDefault="00A34DA1" w14:paraId="12B18321" w14:textId="77777777">
      <w:r w:rsidRPr="00AA2CFE">
        <w:t xml:space="preserve">The Managed Information Base (MIB) </w:t>
      </w:r>
      <w:r>
        <w:t xml:space="preserve">CSC </w:t>
      </w:r>
      <w:r w:rsidRPr="00AA2CFE">
        <w:t xml:space="preserve">stores and retrieves application information including addresses, facility designator, application type and version, and aircraft address. </w:t>
      </w:r>
      <w:r>
        <w:t xml:space="preserve"> </w:t>
      </w:r>
      <w:r w:rsidRPr="00AA2CFE">
        <w:t xml:space="preserve">The MIB provides </w:t>
      </w:r>
      <w:r>
        <w:t xml:space="preserve">an interface that is used by other components </w:t>
      </w:r>
      <w:r w:rsidRPr="00AA2CFE">
        <w:t xml:space="preserve">which </w:t>
      </w:r>
      <w:r>
        <w:t>need access to this information.</w:t>
      </w:r>
    </w:p>
    <w:p w:rsidR="00A34DA1" w:rsidP="00A34DA1" w:rsidRDefault="00A34DA1" w14:paraId="3F0031D3" w14:textId="77777777">
      <w:pPr>
        <w:pStyle w:val="Heading5"/>
      </w:pPr>
      <w:bookmarkStart w:name="_Toc302376355" w:id="254"/>
      <w:bookmarkStart w:name="_Toc64965178" w:id="255"/>
      <w:bookmarkStart w:name="_Toc111203826" w:id="256"/>
      <w:r>
        <w:t>ATN CPDLC Application Service Element (CPDLC ASE)</w:t>
      </w:r>
      <w:bookmarkEnd w:id="254"/>
      <w:bookmarkEnd w:id="255"/>
      <w:bookmarkEnd w:id="256"/>
    </w:p>
    <w:p w:rsidR="00A34DA1" w:rsidP="00A34DA1" w:rsidRDefault="00A34DA1" w14:paraId="05844545" w14:textId="77777777">
      <w:r>
        <w:t>The Aeronautical Telecommunications Network CPDLC ASE manages states that correspond to establishing an ATN CPDLC connection, accepting CPDLC messages, and closing the CPDLC dialogue.</w:t>
      </w:r>
    </w:p>
    <w:p w:rsidR="00A34DA1" w:rsidP="00A34DA1" w:rsidRDefault="00A34DA1" w14:paraId="3E6224D5" w14:textId="701FCD02">
      <w:r>
        <w:t>The states relating to CPDLC connection can only be reached when the ground server sends an uplink requesting a connection to be established.  Once the connection is established, the ATN CPDLC ASE will accept CPDLC messages.  DLCA-65</w:t>
      </w:r>
      <w:r w:rsidR="008E211E">
        <w:t>1</w:t>
      </w:r>
      <w:r>
        <w:t>0 will not be able to send or receive CPDLC messages until this state is reached.  The ASE will accept CPDLC messages from the ground server that established the connection until the dialogue is closed.  When the CPDLC dialogue is closed, through an end indication or an abort, the DLCA-65</w:t>
      </w:r>
      <w:r w:rsidR="008E211E">
        <w:t>1</w:t>
      </w:r>
      <w:r>
        <w:t>0 will no longer accept messages from this ground server until a connection is established with it.</w:t>
      </w:r>
    </w:p>
    <w:p w:rsidRPr="00F107F1" w:rsidR="00A34DA1" w:rsidP="00A34DA1" w:rsidRDefault="00A34DA1" w14:paraId="562BE521" w14:textId="77777777">
      <w:r>
        <w:t>When indications (</w:t>
      </w:r>
      <w:proofErr w:type="gramStart"/>
      <w:r>
        <w:t>e.g.</w:t>
      </w:r>
      <w:proofErr w:type="gramEnd"/>
      <w:r>
        <w:t xml:space="preserve"> end, start, dialogue) are received from the DSI, the ATN CPDLC ASE is responsible for moving these messages along to the CPDLC Control to allow confirmation of these indications.  CPDLC Control will send responses and messages to the ASE, and in turn the ASE will move the state as needed as well as send the messages and responses to the DSI client so that these can be sent down to the ground server.</w:t>
      </w:r>
    </w:p>
    <w:p w:rsidR="00A34DA1" w:rsidP="00A34DA1" w:rsidRDefault="00A34DA1" w14:paraId="6D021673" w14:textId="77777777">
      <w:pPr>
        <w:pStyle w:val="Heading5"/>
      </w:pPr>
      <w:bookmarkStart w:name="_Toc64965179" w:id="257"/>
      <w:bookmarkStart w:name="_Toc111203827" w:id="258"/>
      <w:bookmarkStart w:name="_Toc302376357" w:id="259"/>
      <w:bookmarkEnd w:id="253"/>
      <w:r>
        <w:t>FANS CPDLC Application Service Element (CPDLC ASE)</w:t>
      </w:r>
      <w:bookmarkEnd w:id="257"/>
      <w:bookmarkEnd w:id="258"/>
    </w:p>
    <w:p w:rsidR="00A34DA1" w:rsidP="00A34DA1" w:rsidRDefault="00A34DA1" w14:paraId="04243676" w14:textId="77777777">
      <w:r>
        <w:t xml:space="preserve">The Future Air Navigation System CPDLC ASE manages states that correspond to establishing </w:t>
      </w:r>
      <w:proofErr w:type="gramStart"/>
      <w:r>
        <w:t>an</w:t>
      </w:r>
      <w:proofErr w:type="gramEnd"/>
      <w:r>
        <w:t xml:space="preserve"> FANS CPDLC connection, accepting CPDLC messages, and closing the CPDLC dialogue.</w:t>
      </w:r>
    </w:p>
    <w:p w:rsidR="00A34DA1" w:rsidP="00A34DA1" w:rsidRDefault="00A34DA1" w14:paraId="7C4A09EE" w14:textId="0499BBB9">
      <w:r>
        <w:t>The states relating to CPDLC connection can only be reached when the ground server sends an uplink requesting a connection to be established.  Once the connection is established, the FANS CPDLC ASE will accept CPDLC messages.  DLCA-65</w:t>
      </w:r>
      <w:r w:rsidR="008E211E">
        <w:t>1</w:t>
      </w:r>
      <w:r>
        <w:t>0 will not be able to send or receive CPDLC messages until this state is reached.  The FANS CPDLC ASE will accept CPDLC messages from the ground server that established the connection until the dialogue is closed.  When the CPDLC dialogue is closed, through an end indication or an abort, the DLCA-65</w:t>
      </w:r>
      <w:r w:rsidR="008E211E">
        <w:t>1</w:t>
      </w:r>
      <w:r>
        <w:t>0 will no longer accept messages from this ground server until a connection is established with it.</w:t>
      </w:r>
    </w:p>
    <w:p w:rsidRPr="00025761" w:rsidR="00A34DA1" w:rsidP="00A34DA1" w:rsidRDefault="00A34DA1" w14:paraId="3F6BF116" w14:textId="77777777">
      <w:r>
        <w:t>When indications (</w:t>
      </w:r>
      <w:proofErr w:type="gramStart"/>
      <w:r>
        <w:t>e.g.</w:t>
      </w:r>
      <w:proofErr w:type="gramEnd"/>
      <w:r>
        <w:t xml:space="preserve"> end, start, dialogue) are received from the ACS, the FANS CPDLC ASE is responsible for moving these messages along to the CPDLC Control to allow confirmation of these indications.  CPDLC Control will send responses and messages to the FANS CPDLC ASE, and in turn the FANS CPDLC ASE will move the state as needed as well as send the messages and responses to the ACS so that these can be sent down to the ground server.</w:t>
      </w:r>
    </w:p>
    <w:p w:rsidR="00A34DA1" w:rsidP="00A34DA1" w:rsidRDefault="00A34DA1" w14:paraId="2B0CBC20" w14:textId="77777777">
      <w:pPr>
        <w:pStyle w:val="Heading5"/>
      </w:pPr>
      <w:bookmarkStart w:name="_Toc64965180" w:id="260"/>
      <w:bookmarkStart w:name="_Toc111203828" w:id="261"/>
      <w:r>
        <w:t xml:space="preserve">ATN CM </w:t>
      </w:r>
      <w:r w:rsidRPr="00E15191">
        <w:t>Control</w:t>
      </w:r>
      <w:bookmarkEnd w:id="259"/>
      <w:r>
        <w:t xml:space="preserve"> (</w:t>
      </w:r>
      <w:r w:rsidRPr="00D056A4">
        <w:t>CM Control</w:t>
      </w:r>
      <w:r>
        <w:t>)</w:t>
      </w:r>
      <w:bookmarkEnd w:id="260"/>
      <w:bookmarkEnd w:id="261"/>
    </w:p>
    <w:p w:rsidR="00A34DA1" w:rsidP="00A34DA1" w:rsidRDefault="00A34DA1" w14:paraId="2299D704" w14:textId="77777777">
      <w:pPr>
        <w:pStyle w:val="BodyText"/>
      </w:pPr>
      <w:r w:rsidRPr="00B0539A">
        <w:t xml:space="preserve">The </w:t>
      </w:r>
      <w:r>
        <w:t xml:space="preserve">ATN </w:t>
      </w:r>
      <w:r w:rsidRPr="00B0539A">
        <w:t xml:space="preserve">CM Control is responsible for processing all CM messages that are received from the </w:t>
      </w:r>
      <w:r>
        <w:t xml:space="preserve">ATN </w:t>
      </w:r>
      <w:r w:rsidRPr="00B0539A">
        <w:t xml:space="preserve">CM ASE. </w:t>
      </w:r>
      <w:r>
        <w:t xml:space="preserve"> </w:t>
      </w:r>
      <w:r w:rsidRPr="00B0539A">
        <w:t xml:space="preserve">The </w:t>
      </w:r>
      <w:r>
        <w:t xml:space="preserve">ATN </w:t>
      </w:r>
      <w:r w:rsidRPr="00B0539A">
        <w:t xml:space="preserve">CM Control provides automatic responses including processing incoming connections and providing information </w:t>
      </w:r>
      <w:r>
        <w:t>via</w:t>
      </w:r>
      <w:r w:rsidRPr="00B0539A">
        <w:t xml:space="preserve"> </w:t>
      </w:r>
      <w:r>
        <w:t xml:space="preserve">the ASE which ultimately will be received by </w:t>
      </w:r>
      <w:r w:rsidRPr="00B0539A">
        <w:t xml:space="preserve">the ground </w:t>
      </w:r>
      <w:r>
        <w:t>peer</w:t>
      </w:r>
      <w:r w:rsidRPr="00B0539A">
        <w:t xml:space="preserve">, such as the ATC capability of the aircraft. </w:t>
      </w:r>
      <w:r>
        <w:t xml:space="preserve"> </w:t>
      </w:r>
      <w:r w:rsidRPr="00B0539A">
        <w:t xml:space="preserve">Control </w:t>
      </w:r>
      <w:r>
        <w:t xml:space="preserve">includes the capability to manage building and sending Logon Requests, or Aborts.  Control </w:t>
      </w:r>
      <w:r w:rsidRPr="00B0539A">
        <w:t>also m</w:t>
      </w:r>
      <w:r w:rsidRPr="00E15191">
        <w:rPr>
          <w:b/>
        </w:rPr>
        <w:t>a</w:t>
      </w:r>
      <w:r w:rsidRPr="00B0539A">
        <w:t xml:space="preserve">intains the </w:t>
      </w:r>
      <w:r>
        <w:t xml:space="preserve">current ATN </w:t>
      </w:r>
      <w:r w:rsidRPr="00B0539A">
        <w:t>logon status</w:t>
      </w:r>
      <w:r>
        <w:t>.</w:t>
      </w:r>
    </w:p>
    <w:p w:rsidR="00A34DA1" w:rsidP="00A34DA1" w:rsidRDefault="00A34DA1" w14:paraId="02DA818F" w14:textId="77777777">
      <w:pPr>
        <w:pStyle w:val="Heading5"/>
      </w:pPr>
      <w:bookmarkStart w:name="_Toc302376354" w:id="262"/>
      <w:bookmarkStart w:name="_Toc64965181" w:id="263"/>
      <w:bookmarkStart w:name="_Toc111203829" w:id="264"/>
      <w:bookmarkStart w:name="_Toc302376358" w:id="265"/>
      <w:r>
        <w:t>ATN CM Application Service Element (</w:t>
      </w:r>
      <w:r w:rsidRPr="00BB6D51">
        <w:t xml:space="preserve">CM </w:t>
      </w:r>
      <w:r>
        <w:t>ASE)</w:t>
      </w:r>
      <w:bookmarkEnd w:id="262"/>
      <w:bookmarkEnd w:id="263"/>
      <w:bookmarkEnd w:id="264"/>
    </w:p>
    <w:p w:rsidR="00A34DA1" w:rsidP="00A34DA1" w:rsidRDefault="00A34DA1" w14:paraId="13A8FAE8" w14:textId="2BD2B347">
      <w:r>
        <w:t>The Aeronautical Telecommunications Network Context Management ASE accepts three types of uplink messages: Contact, Update and Logon responses.  Contact and Update messages can be received by DLCA-65</w:t>
      </w:r>
      <w:r w:rsidR="008E211E">
        <w:t>1</w:t>
      </w:r>
      <w:r>
        <w:t>0 when DLCA-65</w:t>
      </w:r>
      <w:r w:rsidR="008E211E">
        <w:t>1</w:t>
      </w:r>
      <w:r>
        <w:t>0 is not currently logged on.  The messages are used to update the Message Identification Number (MIN) by adding to or updating what is currently present.  Logon response messages are received in reply to logon requests sent from DLCA-65</w:t>
      </w:r>
      <w:r w:rsidR="008E211E">
        <w:t>1</w:t>
      </w:r>
      <w:r>
        <w:t>0.</w:t>
      </w:r>
    </w:p>
    <w:p w:rsidRPr="00F107F1" w:rsidR="00A34DA1" w:rsidP="00A34DA1" w:rsidRDefault="00A34DA1" w14:paraId="54AE5359" w14:textId="435296D7">
      <w:r>
        <w:t>DLCA-65</w:t>
      </w:r>
      <w:r w:rsidR="008E211E">
        <w:t>1</w:t>
      </w:r>
      <w:r>
        <w:t xml:space="preserve">0 is responsible for sending logon requests to the ground server </w:t>
      </w:r>
      <w:proofErr w:type="gramStart"/>
      <w:r>
        <w:t>in order to</w:t>
      </w:r>
      <w:proofErr w:type="gramEnd"/>
      <w:r>
        <w:t xml:space="preserve"> begin communication.  An ATN CPDLC connection cannot be established </w:t>
      </w:r>
      <w:r w:rsidRPr="0019255D">
        <w:t xml:space="preserve">until </w:t>
      </w:r>
      <w:r>
        <w:t>DLCA-</w:t>
      </w:r>
      <w:r w:rsidRPr="0019255D">
        <w:t>65</w:t>
      </w:r>
      <w:r w:rsidR="008E211E">
        <w:t>1</w:t>
      </w:r>
      <w:r w:rsidRPr="0019255D">
        <w:t>0 is Logged On (</w:t>
      </w:r>
      <w:proofErr w:type="gramStart"/>
      <w:r w:rsidRPr="0019255D">
        <w:t>i.e.</w:t>
      </w:r>
      <w:proofErr w:type="gramEnd"/>
      <w:r w:rsidRPr="0019255D">
        <w:t xml:space="preserve"> a </w:t>
      </w:r>
      <w:r>
        <w:t xml:space="preserve">manually initiated </w:t>
      </w:r>
      <w:r w:rsidRPr="0019255D">
        <w:t>CM Logon has successfully completed)</w:t>
      </w:r>
      <w:r>
        <w:t>.  DLCA-65</w:t>
      </w:r>
      <w:r w:rsidR="008E211E">
        <w:t>1</w:t>
      </w:r>
      <w:r>
        <w:t xml:space="preserve">0 </w:t>
      </w:r>
      <w:r w:rsidRPr="00B852C3">
        <w:t>will</w:t>
      </w:r>
      <w:r>
        <w:t xml:space="preserve"> open a CM dialogue when it sends the logon request down and will close the dialogue, unless the ground server requests otherwise, once there is a response.  If the dialogue remained open, DLCA-65</w:t>
      </w:r>
      <w:r w:rsidR="008E211E">
        <w:t>1</w:t>
      </w:r>
      <w:r>
        <w:t>0 will not close the dialogue until a termination is received from either DLCA-65</w:t>
      </w:r>
      <w:r w:rsidR="008E211E">
        <w:t>1</w:t>
      </w:r>
      <w:r>
        <w:t>0 or the ground server.</w:t>
      </w:r>
    </w:p>
    <w:p w:rsidR="00A34DA1" w:rsidP="00A34DA1" w:rsidRDefault="00A34DA1" w14:paraId="3EC06F99" w14:textId="77777777">
      <w:pPr>
        <w:pStyle w:val="Heading5"/>
      </w:pPr>
      <w:r>
        <w:t xml:space="preserve"> </w:t>
      </w:r>
      <w:bookmarkStart w:name="_Toc64965182" w:id="266"/>
      <w:bookmarkStart w:name="_Toc111203830" w:id="267"/>
      <w:r>
        <w:t>CPDLC Control</w:t>
      </w:r>
      <w:bookmarkEnd w:id="265"/>
      <w:bookmarkEnd w:id="266"/>
      <w:bookmarkEnd w:id="267"/>
    </w:p>
    <w:p w:rsidR="00A34DA1" w:rsidP="00A34DA1" w:rsidRDefault="00A34DA1" w14:paraId="77861A7E" w14:textId="77777777">
      <w:pPr>
        <w:pStyle w:val="BodyText"/>
      </w:pPr>
      <w:r>
        <w:t>The CPDLC Control processes messages received from FANS CPDLC ASE or ATN CPDLC ASE, and when messages are requested to be sent by the HMI.  CPDLC Control detects if errors are present within uplink messages received from the ground peer including verifying the included integrity check value.  This ensures the message was received from the correct ground peer, was intended for this aircraft, and was not corrupted.  CPDLC Control is responsible for generating automated downlink responses such as start or end is accepted or rejected, and CPDLC system messages such as logical acknowledgement, error, current data authority, not current data authority, etc.</w:t>
      </w:r>
    </w:p>
    <w:p w:rsidR="00A34DA1" w:rsidP="00A34DA1" w:rsidRDefault="00A34DA1" w14:paraId="6EB352C6" w14:textId="1507F36C">
      <w:pPr>
        <w:pStyle w:val="BodyText"/>
      </w:pPr>
      <w:r>
        <w:t xml:space="preserve">CPDLC Control contains and uses message dialogue objects </w:t>
      </w:r>
      <w:proofErr w:type="gramStart"/>
      <w:r>
        <w:t>in order for</w:t>
      </w:r>
      <w:proofErr w:type="gramEnd"/>
      <w:r>
        <w:t xml:space="preserve"> messages that require a response, from either the DLCA-65</w:t>
      </w:r>
      <w:r w:rsidR="008E211E">
        <w:t>1</w:t>
      </w:r>
      <w:r>
        <w:t>0 or the ground peer to be monitored.  If a CPDLC message does not require a response, the message dialogue will close once it is processed.  Messages that do require a response will not close the message dialogue until a CPDLC message response is sent or received for the initial message, or the time allowed for a response to be sent or received expires.</w:t>
      </w:r>
    </w:p>
    <w:p w:rsidR="00A34DA1" w:rsidP="00A34DA1" w:rsidRDefault="00A34DA1" w14:paraId="707B71A2" w14:textId="77777777">
      <w:r>
        <w:t xml:space="preserve">In the interface between the CPDLC HMI and CPDLC Control, the CPDLC Control keeps track of information that deals with the ATC center.  The CPDLC Control facilitates the communication between the ground peer and the aircraft; giving information to the HMI to display or transferring messages via the ASE to the ground peer.  It provides information the CPDLC HMI requests in respect to connection maintenance such as the current data authority (CDA) and next data authority (NDA). </w:t>
      </w:r>
    </w:p>
    <w:p w:rsidR="00A34DA1" w:rsidP="00A34DA1" w:rsidRDefault="00A34DA1" w14:paraId="4AC34FDC" w14:textId="77777777">
      <w:pPr>
        <w:pStyle w:val="Heading5"/>
      </w:pPr>
      <w:bookmarkStart w:name="_Toc301344047" w:id="268"/>
      <w:bookmarkStart w:name="_Toc302376361" w:id="269"/>
      <w:bookmarkStart w:name="_Toc64965183" w:id="270"/>
      <w:bookmarkStart w:name="_Toc111203831" w:id="271"/>
      <w:r>
        <w:t>Advisory Controller</w:t>
      </w:r>
      <w:bookmarkEnd w:id="268"/>
      <w:bookmarkEnd w:id="269"/>
      <w:r>
        <w:t xml:space="preserve"> (</w:t>
      </w:r>
      <w:r w:rsidRPr="00D056A4">
        <w:t>Advisory</w:t>
      </w:r>
      <w:r>
        <w:t>)</w:t>
      </w:r>
      <w:bookmarkEnd w:id="270"/>
      <w:bookmarkEnd w:id="271"/>
    </w:p>
    <w:p w:rsidR="00A34DA1" w:rsidP="00A34DA1" w:rsidRDefault="00A34DA1" w14:paraId="41DB7613" w14:textId="77777777">
      <w:r>
        <w:t xml:space="preserve">The Advisory Controller is responsible for setting/clearing bits in the output word(s) that are broadcast to the </w:t>
      </w:r>
      <w:r>
        <w:rPr>
          <w:rFonts w:cs="Arial"/>
        </w:rPr>
        <w:t>Engine Indicating Crew Alert System</w:t>
      </w:r>
      <w:r>
        <w:t xml:space="preserve"> (EICAS) for aural and visual alerting.  The controller is also responsible for building and maintaining a list of inactive and active advisories.  It then will use this list to inform when and what advisory should be displayed or cleared.</w:t>
      </w:r>
    </w:p>
    <w:p w:rsidR="00A34DA1" w:rsidP="00A34DA1" w:rsidRDefault="00A34DA1" w14:paraId="1B4D97DD" w14:textId="77777777">
      <w:pPr>
        <w:pStyle w:val="Heading5"/>
      </w:pPr>
      <w:bookmarkStart w:name="_Toc301344050" w:id="272"/>
      <w:bookmarkStart w:name="_Toc302376364" w:id="273"/>
      <w:bookmarkStart w:name="_Toc64965184" w:id="274"/>
      <w:bookmarkStart w:name="_Toc111203832" w:id="275"/>
      <w:r>
        <w:t>ACARS Compatible System (ACS)</w:t>
      </w:r>
      <w:bookmarkEnd w:id="272"/>
      <w:bookmarkEnd w:id="273"/>
      <w:bookmarkEnd w:id="274"/>
      <w:bookmarkEnd w:id="275"/>
    </w:p>
    <w:p w:rsidR="00A34DA1" w:rsidP="00A34DA1" w:rsidRDefault="00A34DA1" w14:paraId="0AC7AE6A" w14:textId="77777777">
      <w:pPr>
        <w:pStyle w:val="BodyText"/>
      </w:pPr>
      <w:r>
        <w:t xml:space="preserve">The ACARS Compatible System (ACS) implements the ARINC 622 </w:t>
      </w:r>
      <w:r>
        <w:rPr>
          <w:color w:val="2B579A"/>
          <w:shd w:val="clear" w:color="auto" w:fill="E6E6E6"/>
        </w:rPr>
        <w:fldChar w:fldCharType="begin"/>
      </w:r>
      <w:r>
        <w:instrText xml:space="preserve"> REF _Ref337473760 \w \h </w:instrText>
      </w:r>
      <w:r>
        <w:rPr>
          <w:color w:val="2B579A"/>
          <w:shd w:val="clear" w:color="auto" w:fill="E6E6E6"/>
        </w:rPr>
      </w:r>
      <w:r>
        <w:rPr>
          <w:color w:val="2B579A"/>
          <w:shd w:val="clear" w:color="auto" w:fill="E6E6E6"/>
        </w:rPr>
        <w:fldChar w:fldCharType="separate"/>
      </w:r>
      <w:r>
        <w:t>[66]</w:t>
      </w:r>
      <w:r>
        <w:rPr>
          <w:color w:val="2B579A"/>
          <w:shd w:val="clear" w:color="auto" w:fill="E6E6E6"/>
        </w:rPr>
        <w:fldChar w:fldCharType="end"/>
      </w:r>
      <w:r>
        <w:t xml:space="preserve"> ACARS Convergence Function (ACF), which takes binary encoded downlink messages and converts them into character-oriented format for transport over the ACARS character-oriented network.  Likewise, for uplink messages, it converts from character-oriented format to native binary encoded format.</w:t>
      </w:r>
      <w:r w:rsidDel="00540699">
        <w:t xml:space="preserve"> </w:t>
      </w:r>
      <w:bookmarkStart w:name="_Toc301344051" w:id="276"/>
      <w:bookmarkStart w:name="_Toc302376365" w:id="277"/>
    </w:p>
    <w:p w:rsidR="00A34DA1" w:rsidP="00A34DA1" w:rsidRDefault="00A34DA1" w14:paraId="297AC3AB" w14:textId="77777777">
      <w:pPr>
        <w:pStyle w:val="Heading5"/>
      </w:pPr>
      <w:bookmarkStart w:name="_Toc64965185" w:id="278"/>
      <w:bookmarkStart w:name="_Toc111203833" w:id="279"/>
      <w:r>
        <w:t>ATS Facilities Notification (AFN)</w:t>
      </w:r>
      <w:bookmarkEnd w:id="276"/>
      <w:bookmarkEnd w:id="277"/>
      <w:bookmarkEnd w:id="278"/>
      <w:bookmarkEnd w:id="279"/>
    </w:p>
    <w:p w:rsidR="00A34DA1" w:rsidP="00A34DA1" w:rsidRDefault="00A34DA1" w14:paraId="65B14292" w14:textId="77777777">
      <w:r>
        <w:t>The AFN CSU is responsible for establishing the initial logon connection with the ground.  It is also responsible for handling autonomous ATS facility transfers from one center to the next (CDA to NDA).</w:t>
      </w:r>
    </w:p>
    <w:p w:rsidR="00A34DA1" w:rsidP="00A34DA1" w:rsidRDefault="00A34DA1" w14:paraId="5C53D7DE" w14:textId="77777777">
      <w:pPr>
        <w:pStyle w:val="Heading5"/>
      </w:pPr>
      <w:bookmarkStart w:name="_Toc301344053" w:id="280"/>
      <w:bookmarkStart w:name="_Toc302376367" w:id="281"/>
      <w:bookmarkStart w:name="_Toc64965186" w:id="282"/>
      <w:bookmarkStart w:name="_Toc111203834" w:id="283"/>
      <w:r>
        <w:t>Health and Status</w:t>
      </w:r>
      <w:bookmarkEnd w:id="280"/>
      <w:bookmarkEnd w:id="281"/>
      <w:r>
        <w:t xml:space="preserve"> (H&amp;S)</w:t>
      </w:r>
      <w:bookmarkEnd w:id="282"/>
      <w:bookmarkEnd w:id="283"/>
    </w:p>
    <w:p w:rsidR="00A34DA1" w:rsidP="00A34DA1" w:rsidRDefault="00A34DA1" w14:paraId="178D5105" w14:textId="75BB9DC9">
      <w:r>
        <w:t>Health and Status provides reporting of application faults to the system Health Monitor.  This may include detecting a failure of the peer DLCA-65</w:t>
      </w:r>
      <w:r w:rsidR="008E211E">
        <w:t>1</w:t>
      </w:r>
      <w:r>
        <w:t>0 application (in a dual installation) or detecting a loss of I/O with an external peripheral or application.</w:t>
      </w:r>
    </w:p>
    <w:p w:rsidR="00A34DA1" w:rsidP="00A34DA1" w:rsidRDefault="00A34DA1" w14:paraId="2369D97A" w14:textId="77777777">
      <w:pPr>
        <w:pStyle w:val="Heading5"/>
      </w:pPr>
      <w:bookmarkStart w:name="_Toc301344054" w:id="284"/>
      <w:bookmarkStart w:name="_Toc302376368" w:id="285"/>
      <w:bookmarkStart w:name="_Toc64965187" w:id="286"/>
      <w:bookmarkStart w:name="_Toc111203835" w:id="287"/>
      <w:r>
        <w:t>Dual Controller</w:t>
      </w:r>
      <w:bookmarkEnd w:id="284"/>
      <w:bookmarkEnd w:id="285"/>
      <w:r>
        <w:t xml:space="preserve"> (Dual)</w:t>
      </w:r>
      <w:bookmarkEnd w:id="286"/>
      <w:bookmarkEnd w:id="287"/>
    </w:p>
    <w:p w:rsidR="00A34DA1" w:rsidP="00A34DA1" w:rsidRDefault="00A34DA1" w14:paraId="2EC8DAB0" w14:textId="685B16EC">
      <w:r>
        <w:t>The Dual Controller is responsible for determining the active/standby mode for each peer DLCA-65</w:t>
      </w:r>
      <w:r w:rsidR="008E211E">
        <w:t>1</w:t>
      </w:r>
      <w:r>
        <w:t xml:space="preserve">0 in a dual installation.  This determination is made on initial startup to ensure that one peer is </w:t>
      </w:r>
      <w:proofErr w:type="gramStart"/>
      <w:r>
        <w:t>active</w:t>
      </w:r>
      <w:proofErr w:type="gramEnd"/>
      <w:r>
        <w:t xml:space="preserve"> and the other is standby, based on a defined set of rules.  Additionally, the Dual Controller monitors for switching conditions during runtime, such that the standby DLCA-65</w:t>
      </w:r>
      <w:r w:rsidR="008E211E">
        <w:t>1</w:t>
      </w:r>
      <w:r>
        <w:t>0 will become active (and vice versa) when conditions warrant a mode change.</w:t>
      </w:r>
    </w:p>
    <w:p w:rsidR="00A34DA1" w:rsidP="00A34DA1" w:rsidRDefault="00A34DA1" w14:paraId="6A7A62B5" w14:textId="77777777">
      <w:pPr>
        <w:pStyle w:val="Heading5"/>
      </w:pPr>
      <w:bookmarkStart w:name="_Toc301344052" w:id="288"/>
      <w:bookmarkStart w:name="_Toc302376366" w:id="289"/>
      <w:bookmarkStart w:name="_Toc64965188" w:id="290"/>
      <w:bookmarkStart w:name="_Toc111203836" w:id="291"/>
      <w:r>
        <w:t xml:space="preserve">PM </w:t>
      </w:r>
      <w:bookmarkEnd w:id="288"/>
      <w:bookmarkEnd w:id="289"/>
      <w:r>
        <w:t>BOP Interface (BOP Interface)</w:t>
      </w:r>
      <w:bookmarkEnd w:id="290"/>
      <w:bookmarkEnd w:id="291"/>
    </w:p>
    <w:p w:rsidR="00A34DA1" w:rsidP="00A34DA1" w:rsidRDefault="00A34DA1" w14:paraId="7429B29C" w14:textId="77777777">
      <w:pPr>
        <w:pStyle w:val="BodyText"/>
      </w:pPr>
      <w:r>
        <w:t xml:space="preserve">The PM BOP Interface provides a method to send and receive BOP messages via PM.  The BOP interface also manages the flow control of </w:t>
      </w:r>
      <w:r w:rsidRPr="008E58E0">
        <w:t>uplink/downlink messages, CVR data, and printer messages</w:t>
      </w:r>
      <w:r>
        <w:t xml:space="preserve"> and provides methods to maintain the link and disconnect when necessary.</w:t>
      </w:r>
    </w:p>
    <w:p w:rsidR="00A34DA1" w:rsidP="00A34DA1" w:rsidRDefault="00A34DA1" w14:paraId="7EB60A59" w14:textId="77777777">
      <w:pPr>
        <w:pStyle w:val="Heading5"/>
      </w:pPr>
      <w:bookmarkStart w:name="_Toc64965189" w:id="292"/>
      <w:bookmarkStart w:name="_Toc111203837" w:id="293"/>
      <w:r>
        <w:t>I/O Interface</w:t>
      </w:r>
      <w:bookmarkEnd w:id="292"/>
      <w:bookmarkEnd w:id="293"/>
    </w:p>
    <w:p w:rsidR="00A34DA1" w:rsidP="00A34DA1" w:rsidRDefault="00A34DA1" w14:paraId="28B7E5F4" w14:textId="46A0CDCC">
      <w:r>
        <w:t xml:space="preserve">The I/O Interface uses the CIO library, or set of APIs, to communicate with other subsystems using AFDX. As depicted in </w:t>
      </w:r>
      <w:r>
        <w:rPr>
          <w:color w:val="2B579A"/>
          <w:shd w:val="clear" w:color="auto" w:fill="E6E6E6"/>
        </w:rPr>
        <w:fldChar w:fldCharType="begin"/>
      </w:r>
      <w:r>
        <w:instrText xml:space="preserve"> REF _Ref324399369 \h </w:instrText>
      </w:r>
      <w:r>
        <w:rPr>
          <w:color w:val="2B579A"/>
          <w:shd w:val="clear" w:color="auto" w:fill="E6E6E6"/>
        </w:rPr>
      </w:r>
      <w:r>
        <w:rPr>
          <w:color w:val="2B579A"/>
          <w:shd w:val="clear" w:color="auto" w:fill="E6E6E6"/>
        </w:rPr>
        <w:fldChar w:fldCharType="separate"/>
      </w:r>
      <w:r w:rsidRPr="00545E2D">
        <w:t xml:space="preserve">Figure </w:t>
      </w:r>
      <w:r>
        <w:rPr>
          <w:noProof/>
        </w:rPr>
        <w:t>4</w:t>
      </w:r>
      <w:r>
        <w:noBreakHyphen/>
      </w:r>
      <w:r>
        <w:rPr>
          <w:noProof/>
        </w:rPr>
        <w:t>3</w:t>
      </w:r>
      <w:r>
        <w:rPr>
          <w:color w:val="2B579A"/>
          <w:shd w:val="clear" w:color="auto" w:fill="E6E6E6"/>
        </w:rPr>
        <w:fldChar w:fldCharType="end"/>
      </w:r>
      <w:r>
        <w:t>, this interface is used by DLCA-65</w:t>
      </w:r>
      <w:r w:rsidR="008E211E">
        <w:t>1</w:t>
      </w:r>
      <w:r>
        <w:t>0 Health and Status and Dual Controller software modules. The interface abstracts the communication functionality. DLCA-65</w:t>
      </w:r>
      <w:r w:rsidR="008E211E">
        <w:t>1</w:t>
      </w:r>
      <w:r>
        <w:t>0 Data transfers include Cross talk data and status, trace data, chime alerts, and status words.</w:t>
      </w:r>
    </w:p>
    <w:p w:rsidR="00A34DA1" w:rsidP="00A34DA1" w:rsidRDefault="00A34DA1" w14:paraId="31FD9197" w14:textId="77777777">
      <w:pPr>
        <w:pStyle w:val="Heading5"/>
      </w:pPr>
      <w:bookmarkStart w:name="_Toc64965190" w:id="294"/>
      <w:bookmarkStart w:name="_Toc111203838" w:id="295"/>
      <w:proofErr w:type="spellStart"/>
      <w:r>
        <w:t>SysVars</w:t>
      </w:r>
      <w:bookmarkEnd w:id="294"/>
      <w:bookmarkEnd w:id="295"/>
      <w:proofErr w:type="spellEnd"/>
    </w:p>
    <w:p w:rsidR="00A34DA1" w:rsidP="00A34DA1" w:rsidRDefault="00A34DA1" w14:paraId="67C7206D" w14:textId="2A13A912">
      <w:proofErr w:type="spellStart"/>
      <w:r>
        <w:t>SysVars</w:t>
      </w:r>
      <w:proofErr w:type="spellEnd"/>
      <w:r>
        <w:t xml:space="preserve"> is the manager and central repository for DLCA-65</w:t>
      </w:r>
      <w:r w:rsidR="008E211E">
        <w:t>1</w:t>
      </w:r>
      <w:r>
        <w:t>0 application system data.</w:t>
      </w:r>
    </w:p>
    <w:p w:rsidR="00A34DA1" w:rsidP="00A34DA1" w:rsidRDefault="00A34DA1" w14:paraId="5D33D5E1" w14:textId="77777777">
      <w:pPr>
        <w:pStyle w:val="Heading5"/>
      </w:pPr>
      <w:bookmarkStart w:name="_Toc64965191" w:id="296"/>
      <w:bookmarkStart w:name="_Toc111203839" w:id="297"/>
      <w:r>
        <w:t>Debug/Trace Controller</w:t>
      </w:r>
      <w:bookmarkEnd w:id="296"/>
      <w:bookmarkEnd w:id="297"/>
    </w:p>
    <w:p w:rsidR="00A34DA1" w:rsidP="00A34DA1" w:rsidRDefault="00A34DA1" w14:paraId="28A1023D" w14:textId="77777777">
      <w:r>
        <w:t>Debug/Trace Controller manages whether print statements are enable/disabled.</w:t>
      </w:r>
    </w:p>
    <w:p w:rsidR="00A34DA1" w:rsidP="00A34DA1" w:rsidRDefault="00A34DA1" w14:paraId="43DFAE69" w14:textId="77777777">
      <w:pPr>
        <w:pStyle w:val="Heading5"/>
      </w:pPr>
      <w:bookmarkStart w:name="_Toc64965192" w:id="298"/>
      <w:bookmarkStart w:name="_Toc111203840" w:id="299"/>
      <w:r>
        <w:t>Printer Controller</w:t>
      </w:r>
      <w:bookmarkEnd w:id="298"/>
      <w:bookmarkEnd w:id="299"/>
    </w:p>
    <w:p w:rsidR="00A34DA1" w:rsidP="00A34DA1" w:rsidRDefault="00A34DA1" w14:paraId="7732BA39" w14:textId="77777777">
      <w:r>
        <w:t>Printer Controller manages the format and delivery of a message to the printer, the messages are those in a closed state.  Printer Controller also manages whether the print prompt is displayed or not.</w:t>
      </w:r>
    </w:p>
    <w:p w:rsidR="00A34DA1" w:rsidP="00A34DA1" w:rsidRDefault="00A34DA1" w14:paraId="701F12DE" w14:textId="77777777">
      <w:pPr>
        <w:pStyle w:val="Heading5"/>
      </w:pPr>
      <w:bookmarkStart w:name="_Toc64965193" w:id="300"/>
      <w:bookmarkStart w:name="_Toc111203841" w:id="301"/>
      <w:r>
        <w:t>NVM Controller</w:t>
      </w:r>
      <w:bookmarkEnd w:id="300"/>
      <w:bookmarkEnd w:id="301"/>
    </w:p>
    <w:p w:rsidR="00A34DA1" w:rsidP="00A34DA1" w:rsidRDefault="00A34DA1" w14:paraId="7323B9B8" w14:textId="1F4A5B57">
      <w:r>
        <w:t>The NVM Controller manages the DLCA-65</w:t>
      </w:r>
      <w:r w:rsidR="008E211E">
        <w:t>1</w:t>
      </w:r>
      <w:r>
        <w:t>0 application data that needs to be stored persistently.  The NVM controller uses the API provided by the external Persistent Storage API library.</w:t>
      </w:r>
    </w:p>
    <w:p w:rsidR="00A34DA1" w:rsidP="00A34DA1" w:rsidRDefault="00A34DA1" w14:paraId="3C98B76A" w14:textId="77777777">
      <w:pPr>
        <w:pStyle w:val="Heading5"/>
      </w:pPr>
      <w:bookmarkStart w:name="_Toc64965194" w:id="302"/>
      <w:bookmarkStart w:name="_Toc111203842" w:id="303"/>
      <w:r>
        <w:t>Datalink Recording</w:t>
      </w:r>
      <w:bookmarkEnd w:id="302"/>
      <w:bookmarkEnd w:id="303"/>
    </w:p>
    <w:p w:rsidR="00A34DA1" w:rsidP="00A34DA1" w:rsidRDefault="00A34DA1" w14:paraId="1BB57E13" w14:textId="49C122D1">
      <w:r w:rsidRPr="00AE625F">
        <w:t>Provides a single point for formatting and delivering messages for Datalink Recording.</w:t>
      </w:r>
      <w:r>
        <w:t xml:space="preserve">  </w:t>
      </w:r>
      <w:r w:rsidRPr="00AE625F">
        <w:t>Provides methods for sending ASCII copies of uplink/downlink messages to the CVR.</w:t>
      </w:r>
      <w:r>
        <w:t xml:space="preserve">  </w:t>
      </w:r>
      <w:r w:rsidRPr="00AE625F">
        <w:t>Provides methods for sending messages detailing the status of the DLCA, state of CPDLC,</w:t>
      </w:r>
      <w:r>
        <w:t xml:space="preserve"> </w:t>
      </w:r>
      <w:r w:rsidRPr="00A643E4">
        <w:t>and state of advisories to the CVR</w:t>
      </w:r>
    </w:p>
    <w:p w:rsidR="00A34DA1" w:rsidP="00A34DA1" w:rsidRDefault="00A34DA1" w14:paraId="388C8635" w14:textId="651FCE09"/>
    <w:p w:rsidR="00242CB0" w:rsidP="00242CB0" w:rsidRDefault="00242CB0" w14:paraId="0AA93901" w14:textId="6E13171D">
      <w:pPr>
        <w:pStyle w:val="Heading4"/>
      </w:pPr>
      <w:bookmarkStart w:name="_Toc111203843" w:id="304"/>
      <w:r>
        <w:t>Message Library</w:t>
      </w:r>
      <w:bookmarkEnd w:id="304"/>
    </w:p>
    <w:p w:rsidR="00242CB0" w:rsidP="00242CB0" w:rsidRDefault="00242CB0" w14:paraId="2EB0E84F" w14:textId="77777777">
      <w:pPr>
        <w:pStyle w:val="Heading5"/>
      </w:pPr>
      <w:bookmarkStart w:name="_Toc64965196" w:id="305"/>
      <w:bookmarkStart w:name="_Toc111203844" w:id="306"/>
      <w:r>
        <w:t>Message Server</w:t>
      </w:r>
      <w:bookmarkEnd w:id="305"/>
      <w:bookmarkEnd w:id="306"/>
    </w:p>
    <w:p w:rsidRPr="000F4CCA" w:rsidR="00242CB0" w:rsidP="00242CB0" w:rsidRDefault="00242CB0" w14:paraId="53CCFC35" w14:textId="77777777">
      <w:pPr>
        <w:rPr>
          <w:rFonts w:cs="Arial"/>
          <w:color w:val="000000"/>
        </w:rPr>
      </w:pPr>
      <w:r w:rsidRPr="000F4CCA">
        <w:rPr>
          <w:rFonts w:cs="Arial"/>
          <w:color w:val="000000"/>
        </w:rPr>
        <w:t>The Message Server provides the interface to encode, decode, and build a formatted textual message for display on the AFD.</w:t>
      </w:r>
    </w:p>
    <w:p w:rsidR="00242CB0" w:rsidP="00242CB0" w:rsidRDefault="00242CB0" w14:paraId="79F47177" w14:textId="77777777">
      <w:pPr>
        <w:pStyle w:val="Heading5"/>
      </w:pPr>
      <w:bookmarkStart w:name="_Toc64965197" w:id="307"/>
      <w:bookmarkStart w:name="_Toc111203845" w:id="308"/>
      <w:r>
        <w:t>Message Processing</w:t>
      </w:r>
      <w:bookmarkEnd w:id="307"/>
      <w:bookmarkEnd w:id="308"/>
    </w:p>
    <w:p w:rsidRPr="000F4CCA" w:rsidR="00242CB0" w:rsidP="00242CB0" w:rsidRDefault="00242CB0" w14:paraId="31B1D7DE" w14:textId="77777777">
      <w:pPr>
        <w:rPr>
          <w:rFonts w:cs="Arial"/>
          <w:color w:val="000000"/>
        </w:rPr>
      </w:pPr>
      <w:r w:rsidRPr="000F4CCA">
        <w:rPr>
          <w:rFonts w:cs="Arial"/>
          <w:color w:val="000000"/>
        </w:rPr>
        <w:t>The Message Processing invokes the encoder/decoder and message formatter.  It also checks if the message can be encoded/decoded using the codec(s).</w:t>
      </w:r>
    </w:p>
    <w:p w:rsidR="00242CB0" w:rsidP="00242CB0" w:rsidRDefault="00242CB0" w14:paraId="0EB34062" w14:textId="77777777">
      <w:pPr>
        <w:pStyle w:val="Heading5"/>
      </w:pPr>
      <w:bookmarkStart w:name="_Toc64965198" w:id="309"/>
      <w:bookmarkStart w:name="_Toc111203846" w:id="310"/>
      <w:r>
        <w:t>DM ASN.1 Codec</w:t>
      </w:r>
      <w:bookmarkEnd w:id="309"/>
      <w:bookmarkEnd w:id="310"/>
    </w:p>
    <w:p w:rsidRPr="000F4CCA" w:rsidR="00242CB0" w:rsidP="00242CB0" w:rsidRDefault="00242CB0" w14:paraId="0DB9B630" w14:textId="77777777">
      <w:pPr>
        <w:rPr>
          <w:rFonts w:cs="Arial"/>
          <w:color w:val="000000"/>
        </w:rPr>
      </w:pPr>
      <w:r w:rsidRPr="000F4CCA">
        <w:rPr>
          <w:rFonts w:cs="Arial"/>
          <w:color w:val="000000"/>
        </w:rPr>
        <w:t>The Data Manager (DM) Abstract Syntax Notation One (ASN.1) Codec is used to encode and decode all messages that are transferred between the Flight Management System’s Data Link Data Manager (DLDM) software and DLCA.  The codec provides a uniform means to exchange data in a uniform manner that can be interpreted by different systems.</w:t>
      </w:r>
    </w:p>
    <w:p w:rsidRPr="001F455A" w:rsidR="00242CB0" w:rsidP="00242CB0" w:rsidRDefault="00242CB0" w14:paraId="288F06F6" w14:textId="77777777">
      <w:pPr>
        <w:pStyle w:val="Heading5"/>
        <w:rPr>
          <w:lang w:val="fr-FR"/>
        </w:rPr>
      </w:pPr>
      <w:bookmarkStart w:name="_Toc64965199" w:id="311"/>
      <w:bookmarkStart w:name="_Toc111203847" w:id="312"/>
      <w:r w:rsidRPr="001F455A">
        <w:rPr>
          <w:lang w:val="fr-FR"/>
        </w:rPr>
        <w:t>ATN/FANS ASN.1 Codec UPER (Codec)</w:t>
      </w:r>
      <w:bookmarkEnd w:id="311"/>
      <w:bookmarkEnd w:id="312"/>
    </w:p>
    <w:p w:rsidRPr="000F4CCA" w:rsidR="00242CB0" w:rsidP="00242CB0" w:rsidRDefault="00242CB0" w14:paraId="120AD5B3" w14:textId="77777777">
      <w:pPr>
        <w:rPr>
          <w:rFonts w:cs="Arial"/>
        </w:rPr>
      </w:pPr>
      <w:r w:rsidRPr="000F4CCA">
        <w:rPr>
          <w:rFonts w:cs="Arial"/>
          <w:color w:val="000000"/>
        </w:rPr>
        <w:t>The FANS/ATN Abstract Syntax Notation One (ASN.1) Codec Packed Encoding Rules, unaligned variant (UPER) is used to decode and encode all FANS and ATN CPDLC uplink/downlink messages, FANS ADS messages, and CM/AFN messages.  This codec complies with the ASN.1 syntax defined in DO-258A and ED-110B. The codec provides a uniform means to exchange data in a uniform manner that can be interpreted by different systems.</w:t>
      </w:r>
    </w:p>
    <w:p w:rsidR="00242CB0" w:rsidP="00242CB0" w:rsidRDefault="00242CB0" w14:paraId="44B4EEB2" w14:textId="77777777">
      <w:pPr>
        <w:pStyle w:val="Heading5"/>
      </w:pPr>
      <w:bookmarkStart w:name="_Toc64965200" w:id="313"/>
      <w:bookmarkStart w:name="_Toc111203848" w:id="314"/>
      <w:r>
        <w:t>Message Formatter</w:t>
      </w:r>
      <w:bookmarkEnd w:id="313"/>
      <w:bookmarkEnd w:id="314"/>
    </w:p>
    <w:p w:rsidRPr="000F4CCA" w:rsidR="00242CB0" w:rsidP="00242CB0" w:rsidRDefault="00242CB0" w14:paraId="6C36051E" w14:textId="77777777">
      <w:pPr>
        <w:rPr>
          <w:rFonts w:cs="Arial"/>
          <w:color w:val="000000"/>
        </w:rPr>
      </w:pPr>
      <w:r w:rsidRPr="000F4CCA">
        <w:rPr>
          <w:rFonts w:cs="Arial"/>
          <w:color w:val="000000"/>
        </w:rPr>
        <w:t>The message formatter is used to build a textual string to print or display using the raw data received from an uplink or downlink.</w:t>
      </w:r>
    </w:p>
    <w:p w:rsidR="00242CB0" w:rsidP="00242CB0" w:rsidRDefault="00242CB0" w14:paraId="6F6F43A9" w14:textId="77777777">
      <w:pPr>
        <w:pStyle w:val="Heading5"/>
      </w:pPr>
      <w:bookmarkStart w:name="_Toc64965201" w:id="315"/>
      <w:bookmarkStart w:name="_Toc111203849" w:id="316"/>
      <w:r>
        <w:t>Message Repository</w:t>
      </w:r>
      <w:bookmarkEnd w:id="315"/>
      <w:bookmarkEnd w:id="316"/>
    </w:p>
    <w:p w:rsidR="00242CB0" w:rsidP="00242CB0" w:rsidRDefault="00242CB0" w14:paraId="10301ACB" w14:textId="61846550">
      <w:r w:rsidRPr="000F4CCA">
        <w:rPr>
          <w:rFonts w:cs="Arial"/>
          <w:color w:val="000000"/>
        </w:rPr>
        <w:t>The Message Repository is the storage location for all uplink and downlink messages.  This contains the message header information as well as the message attributes.  It allows you to delete and add new messages</w:t>
      </w:r>
      <w:r>
        <w:rPr>
          <w:rFonts w:cs="Arial"/>
          <w:color w:val="000000"/>
        </w:rPr>
        <w:t>.</w:t>
      </w:r>
    </w:p>
    <w:p w:rsidR="00242CB0" w:rsidP="00242CB0" w:rsidRDefault="00242CB0" w14:paraId="681FAED5" w14:textId="1F1CF3DF">
      <w:pPr>
        <w:pStyle w:val="Heading4"/>
      </w:pPr>
      <w:bookmarkStart w:name="_Toc111203850" w:id="317"/>
      <w:r>
        <w:t>XML Files</w:t>
      </w:r>
      <w:bookmarkEnd w:id="317"/>
    </w:p>
    <w:p w:rsidR="00242CB0" w:rsidP="00242CB0" w:rsidRDefault="00242CB0" w14:paraId="22831E36" w14:textId="0E628C6E">
      <w:r>
        <w:t>The DLCA-65</w:t>
      </w:r>
      <w:r w:rsidR="008E211E">
        <w:t>1</w:t>
      </w:r>
      <w:r>
        <w:t>0 relies on XML files for customization of program specific options and for I/O configuration information.  The XML files the DLCA-65</w:t>
      </w:r>
      <w:r w:rsidR="008E211E">
        <w:t>1</w:t>
      </w:r>
      <w:r>
        <w:t>0 application uses are covered by this PSAC.  Each XML file is a unique CPCI.  Each XML file is used during verification testing of the DLCA-65</w:t>
      </w:r>
      <w:r w:rsidR="008E211E">
        <w:t>1</w:t>
      </w:r>
      <w:r>
        <w:t>0.  This verification testing validates the XML file is properly configured for the program.</w:t>
      </w:r>
    </w:p>
    <w:p w:rsidR="00242CB0" w:rsidP="00242CB0" w:rsidRDefault="00242CB0" w14:paraId="3CDDDCD3" w14:textId="77777777">
      <w:pPr>
        <w:pStyle w:val="Heading5"/>
      </w:pPr>
      <w:bookmarkStart w:name="_Toc301344056" w:id="318"/>
      <w:bookmarkStart w:name="_Toc302376370" w:id="319"/>
      <w:bookmarkStart w:name="_Ref383456888" w:id="320"/>
      <w:bookmarkStart w:name="_Ref383456895" w:id="321"/>
      <w:bookmarkStart w:name="_Toc64965203" w:id="322"/>
      <w:bookmarkStart w:name="_Toc111203851" w:id="323"/>
      <w:r>
        <w:t>XML I/O Configuration File</w:t>
      </w:r>
      <w:bookmarkEnd w:id="318"/>
      <w:bookmarkEnd w:id="319"/>
      <w:bookmarkEnd w:id="320"/>
      <w:bookmarkEnd w:id="321"/>
      <w:bookmarkEnd w:id="322"/>
      <w:bookmarkEnd w:id="323"/>
    </w:p>
    <w:p w:rsidR="00242CB0" w:rsidP="00242CB0" w:rsidRDefault="00242CB0" w14:paraId="266D5CA0" w14:textId="0B394FB2">
      <w:pPr>
        <w:rPr>
          <w:rFonts w:cs="Arial"/>
        </w:rPr>
      </w:pPr>
      <w:r w:rsidRPr="00A7454B">
        <w:t xml:space="preserve">The XML I/O </w:t>
      </w:r>
      <w:r>
        <w:t>C</w:t>
      </w:r>
      <w:r w:rsidRPr="00A7454B">
        <w:t xml:space="preserve">onfiguration </w:t>
      </w:r>
      <w:r>
        <w:t>F</w:t>
      </w:r>
      <w:r w:rsidRPr="00A7454B">
        <w:t>ile</w:t>
      </w:r>
      <w:r>
        <w:t xml:space="preserve"> </w:t>
      </w:r>
      <w:r>
        <w:rPr>
          <w:color w:val="2B579A"/>
          <w:shd w:val="clear" w:color="auto" w:fill="E6E6E6"/>
        </w:rPr>
        <w:fldChar w:fldCharType="begin"/>
      </w:r>
      <w:r>
        <w:instrText xml:space="preserve"> REF _Ref291587448 \r \h </w:instrText>
      </w:r>
      <w:r>
        <w:rPr>
          <w:color w:val="2B579A"/>
          <w:shd w:val="clear" w:color="auto" w:fill="E6E6E6"/>
        </w:rPr>
      </w:r>
      <w:r>
        <w:rPr>
          <w:color w:val="2B579A"/>
          <w:shd w:val="clear" w:color="auto" w:fill="E6E6E6"/>
        </w:rPr>
        <w:fldChar w:fldCharType="separate"/>
      </w:r>
      <w:r>
        <w:t>[19]</w:t>
      </w:r>
      <w:r>
        <w:rPr>
          <w:color w:val="2B579A"/>
          <w:shd w:val="clear" w:color="auto" w:fill="E6E6E6"/>
        </w:rPr>
        <w:fldChar w:fldCharType="end"/>
      </w:r>
      <w:r w:rsidRPr="00A7454B">
        <w:t xml:space="preserve"> is an XML text file that describes the </w:t>
      </w:r>
      <w:r>
        <w:t>external interfaces and data flows for the DLCA-65</w:t>
      </w:r>
      <w:r w:rsidR="008E211E">
        <w:t>1</w:t>
      </w:r>
      <w:r>
        <w:t xml:space="preserve">0 </w:t>
      </w:r>
      <w:r w:rsidRPr="00A7454B">
        <w:t>application</w:t>
      </w:r>
      <w:r>
        <w:t>.</w:t>
      </w:r>
      <w:r w:rsidRPr="00A7454B">
        <w:t xml:space="preserve">   It</w:t>
      </w:r>
      <w:r w:rsidRPr="00A7454B">
        <w:rPr>
          <w:rFonts w:cs="Arial"/>
        </w:rPr>
        <w:t xml:space="preserve"> contains the </w:t>
      </w:r>
      <w:proofErr w:type="gramStart"/>
      <w:r w:rsidRPr="00A7454B">
        <w:rPr>
          <w:rFonts w:cs="Arial"/>
        </w:rPr>
        <w:t>Well Known</w:t>
      </w:r>
      <w:proofErr w:type="gramEnd"/>
      <w:r w:rsidRPr="00A7454B">
        <w:rPr>
          <w:rFonts w:cs="Arial"/>
        </w:rPr>
        <w:t xml:space="preserve"> Names</w:t>
      </w:r>
      <w:r>
        <w:rPr>
          <w:rFonts w:cs="Arial"/>
        </w:rPr>
        <w:t xml:space="preserve"> (WKN)</w:t>
      </w:r>
      <w:r w:rsidRPr="00A7454B">
        <w:rPr>
          <w:rFonts w:cs="Arial"/>
        </w:rPr>
        <w:t>, Well Known Services</w:t>
      </w:r>
      <w:r>
        <w:rPr>
          <w:rFonts w:cs="Arial"/>
        </w:rPr>
        <w:t xml:space="preserve"> (WKS)</w:t>
      </w:r>
      <w:r w:rsidRPr="00A7454B">
        <w:rPr>
          <w:rFonts w:cs="Arial"/>
        </w:rPr>
        <w:t xml:space="preserve"> and the NDO IDs as defined in DLCA</w:t>
      </w:r>
      <w:r>
        <w:rPr>
          <w:rFonts w:cs="Arial"/>
        </w:rPr>
        <w:t>-65</w:t>
      </w:r>
      <w:r w:rsidR="008E211E">
        <w:rPr>
          <w:rFonts w:cs="Arial"/>
        </w:rPr>
        <w:t>1</w:t>
      </w:r>
      <w:r>
        <w:rPr>
          <w:rFonts w:cs="Arial"/>
        </w:rPr>
        <w:t>0</w:t>
      </w:r>
      <w:r w:rsidRPr="00A7454B">
        <w:rPr>
          <w:rFonts w:cs="Arial"/>
        </w:rPr>
        <w:t>’s IOCF document</w:t>
      </w:r>
      <w:r>
        <w:rPr>
          <w:rFonts w:cs="Arial"/>
        </w:rPr>
        <w:t xml:space="preserve"> </w:t>
      </w:r>
      <w:r>
        <w:rPr>
          <w:rFonts w:cs="Arial"/>
          <w:color w:val="2B579A"/>
          <w:shd w:val="clear" w:color="auto" w:fill="E6E6E6"/>
        </w:rPr>
        <w:fldChar w:fldCharType="begin"/>
      </w:r>
      <w:r>
        <w:rPr>
          <w:rFonts w:cs="Arial"/>
        </w:rPr>
        <w:instrText xml:space="preserve"> REF _Ref199916421 \r \h </w:instrText>
      </w:r>
      <w:r>
        <w:rPr>
          <w:rFonts w:cs="Arial"/>
          <w:color w:val="2B579A"/>
          <w:shd w:val="clear" w:color="auto" w:fill="E6E6E6"/>
        </w:rPr>
      </w:r>
      <w:r>
        <w:rPr>
          <w:rFonts w:cs="Arial"/>
          <w:color w:val="2B579A"/>
          <w:shd w:val="clear" w:color="auto" w:fill="E6E6E6"/>
        </w:rPr>
        <w:fldChar w:fldCharType="separate"/>
      </w:r>
      <w:r>
        <w:rPr>
          <w:rFonts w:cs="Arial"/>
        </w:rPr>
        <w:t>[14]</w:t>
      </w:r>
      <w:r>
        <w:rPr>
          <w:rFonts w:cs="Arial"/>
          <w:color w:val="2B579A"/>
          <w:shd w:val="clear" w:color="auto" w:fill="E6E6E6"/>
        </w:rPr>
        <w:fldChar w:fldCharType="end"/>
      </w:r>
      <w:r>
        <w:rPr>
          <w:rFonts w:cs="Arial"/>
        </w:rPr>
        <w:t xml:space="preserve"> </w:t>
      </w:r>
      <w:r w:rsidRPr="00A7454B">
        <w:rPr>
          <w:rFonts w:cs="Arial"/>
        </w:rPr>
        <w:t xml:space="preserve">for this </w:t>
      </w:r>
      <w:r>
        <w:rPr>
          <w:rFonts w:cs="Arial"/>
        </w:rPr>
        <w:t>platform</w:t>
      </w:r>
      <w:r w:rsidRPr="00A7454B">
        <w:rPr>
          <w:rFonts w:cs="Arial"/>
        </w:rPr>
        <w:t>.</w:t>
      </w:r>
    </w:p>
    <w:p w:rsidR="00242CB0" w:rsidP="00242CB0" w:rsidRDefault="00242CB0" w14:paraId="4C873506" w14:textId="51D5D538">
      <w:pPr>
        <w:rPr>
          <w:rFonts w:cs="Arial"/>
        </w:rPr>
      </w:pPr>
      <w:r w:rsidRPr="000A5519">
        <w:rPr>
          <w:rFonts w:cs="Arial"/>
        </w:rPr>
        <w:t>Th</w:t>
      </w:r>
      <w:r>
        <w:rPr>
          <w:rFonts w:cs="Arial"/>
        </w:rPr>
        <w:t xml:space="preserve">is component is configuration controlled as its own entity in order to facilitate common reusable software on different platforms; </w:t>
      </w:r>
      <w:proofErr w:type="gramStart"/>
      <w:r>
        <w:rPr>
          <w:rFonts w:cs="Arial"/>
        </w:rPr>
        <w:t>however</w:t>
      </w:r>
      <w:proofErr w:type="gramEnd"/>
      <w:r>
        <w:rPr>
          <w:rFonts w:cs="Arial"/>
        </w:rPr>
        <w:t xml:space="preserve"> it is not intended to be individually loadable in the field.  The content of this file will be verified together with the DLCA-65</w:t>
      </w:r>
      <w:r w:rsidR="008E211E">
        <w:rPr>
          <w:rFonts w:cs="Arial"/>
        </w:rPr>
        <w:t>1</w:t>
      </w:r>
      <w:r>
        <w:rPr>
          <w:rFonts w:cs="Arial"/>
        </w:rPr>
        <w:t>0 application and then released/fielded as a bundled load.</w:t>
      </w:r>
    </w:p>
    <w:p w:rsidR="00242CB0" w:rsidP="00242CB0" w:rsidRDefault="00242CB0" w14:paraId="7A0A0B48" w14:textId="77777777">
      <w:pPr>
        <w:pStyle w:val="Heading5"/>
      </w:pPr>
      <w:bookmarkStart w:name="_Toc301344057" w:id="324"/>
      <w:bookmarkStart w:name="_Toc302376371" w:id="325"/>
      <w:bookmarkStart w:name="_Ref383456905" w:id="326"/>
      <w:bookmarkStart w:name="_Ref383456913" w:id="327"/>
      <w:bookmarkStart w:name="_Toc64965204" w:id="328"/>
      <w:bookmarkStart w:name="_Toc111203852" w:id="329"/>
      <w:r>
        <w:t>XML ATN Configuration File</w:t>
      </w:r>
      <w:bookmarkEnd w:id="324"/>
      <w:bookmarkEnd w:id="325"/>
      <w:bookmarkEnd w:id="326"/>
      <w:bookmarkEnd w:id="327"/>
      <w:bookmarkEnd w:id="328"/>
      <w:bookmarkEnd w:id="329"/>
      <w:r>
        <w:t xml:space="preserve"> </w:t>
      </w:r>
    </w:p>
    <w:p w:rsidRPr="00DC4D07" w:rsidR="00242CB0" w:rsidP="00242CB0" w:rsidRDefault="00242CB0" w14:paraId="6E5FBCC5" w14:textId="411BE7B8">
      <w:r w:rsidRPr="000E15FB">
        <w:t>Th</w:t>
      </w:r>
      <w:r>
        <w:t xml:space="preserve">e XML ATN Configuration File </w:t>
      </w:r>
      <w:r>
        <w:rPr>
          <w:color w:val="2B579A"/>
          <w:shd w:val="clear" w:color="auto" w:fill="E6E6E6"/>
        </w:rPr>
        <w:fldChar w:fldCharType="begin"/>
      </w:r>
      <w:r>
        <w:instrText xml:space="preserve"> REF _Ref293750547 \r \h </w:instrText>
      </w:r>
      <w:r>
        <w:rPr>
          <w:color w:val="2B579A"/>
          <w:shd w:val="clear" w:color="auto" w:fill="E6E6E6"/>
        </w:rPr>
      </w:r>
      <w:r>
        <w:rPr>
          <w:color w:val="2B579A"/>
          <w:shd w:val="clear" w:color="auto" w:fill="E6E6E6"/>
        </w:rPr>
        <w:fldChar w:fldCharType="separate"/>
      </w:r>
      <w:r>
        <w:t>[20]</w:t>
      </w:r>
      <w:r>
        <w:rPr>
          <w:color w:val="2B579A"/>
          <w:shd w:val="clear" w:color="auto" w:fill="E6E6E6"/>
        </w:rPr>
        <w:fldChar w:fldCharType="end"/>
      </w:r>
      <w:r>
        <w:t xml:space="preserve"> contains the</w:t>
      </w:r>
      <w:r w:rsidRPr="000E15FB">
        <w:t xml:space="preserve"> default list of ATN facilities and their</w:t>
      </w:r>
      <w:r>
        <w:t xml:space="preserve"> respective</w:t>
      </w:r>
      <w:r w:rsidRPr="000E15FB">
        <w:t xml:space="preserve"> </w:t>
      </w:r>
      <w:r>
        <w:t xml:space="preserve">CM </w:t>
      </w:r>
      <w:r w:rsidRPr="000E15FB">
        <w:t xml:space="preserve">addresses that are going to be pre-loaded in the </w:t>
      </w:r>
      <w:r w:rsidRPr="00582F23">
        <w:t>DLCA-65</w:t>
      </w:r>
      <w:r w:rsidR="008E211E">
        <w:t>1</w:t>
      </w:r>
      <w:r w:rsidRPr="00582F23">
        <w:t xml:space="preserve">0 application </w:t>
      </w:r>
      <w:r>
        <w:t>software</w:t>
      </w:r>
      <w:r w:rsidRPr="000E15FB">
        <w:t xml:space="preserve">. </w:t>
      </w:r>
      <w:r>
        <w:t xml:space="preserve"> The ATN addresses contained in this file</w:t>
      </w:r>
      <w:r w:rsidRPr="000E15FB">
        <w:t xml:space="preserve"> represents t</w:t>
      </w:r>
      <w:r>
        <w:t>he stations the pilot can logon</w:t>
      </w:r>
      <w:r w:rsidRPr="000E15FB">
        <w:t xml:space="preserve"> to in ATN service type.</w:t>
      </w:r>
      <w:r>
        <w:t xml:space="preserve"> In addition to the ATN Addresses, other ATN configuration data will be stored in this file. This data includes information such as ATN Timers.</w:t>
      </w:r>
    </w:p>
    <w:p w:rsidR="00242CB0" w:rsidP="00242CB0" w:rsidRDefault="00242CB0" w14:paraId="69D9B5E5" w14:textId="77777777">
      <w:pPr>
        <w:pStyle w:val="Heading5"/>
      </w:pPr>
      <w:bookmarkStart w:name="_Ref383459637" w:id="330"/>
      <w:bookmarkStart w:name="_Toc64965205" w:id="331"/>
      <w:bookmarkStart w:name="_Toc111203853" w:id="332"/>
      <w:r>
        <w:t>XML DLCA General Configuration File</w:t>
      </w:r>
      <w:bookmarkEnd w:id="330"/>
      <w:bookmarkEnd w:id="331"/>
      <w:bookmarkEnd w:id="332"/>
    </w:p>
    <w:p w:rsidR="00242CB0" w:rsidP="00242CB0" w:rsidRDefault="00242CB0" w14:paraId="6023F46C" w14:textId="35DE3D09">
      <w:r>
        <w:t>The XML DLCA General Configuration File</w:t>
      </w:r>
      <w:r>
        <w:rPr>
          <w:color w:val="2B579A"/>
          <w:shd w:val="clear" w:color="auto" w:fill="E6E6E6"/>
        </w:rPr>
        <w:fldChar w:fldCharType="begin"/>
      </w:r>
      <w:r>
        <w:instrText xml:space="preserve"> REF _Ref383440553 \r \h </w:instrText>
      </w:r>
      <w:r>
        <w:rPr>
          <w:color w:val="2B579A"/>
          <w:shd w:val="clear" w:color="auto" w:fill="E6E6E6"/>
        </w:rPr>
      </w:r>
      <w:r>
        <w:rPr>
          <w:color w:val="2B579A"/>
          <w:shd w:val="clear" w:color="auto" w:fill="E6E6E6"/>
        </w:rPr>
        <w:fldChar w:fldCharType="separate"/>
      </w:r>
      <w:r>
        <w:t>[21]</w:t>
      </w:r>
      <w:r>
        <w:rPr>
          <w:color w:val="2B579A"/>
          <w:shd w:val="clear" w:color="auto" w:fill="E6E6E6"/>
        </w:rPr>
        <w:fldChar w:fldCharType="end"/>
      </w:r>
      <w:r>
        <w:t xml:space="preserve"> </w:t>
      </w:r>
      <w:r w:rsidRPr="00B23333">
        <w:t>is an XML file that contains parameters used to configure DLCA-65</w:t>
      </w:r>
      <w:r w:rsidR="008E211E">
        <w:t>1</w:t>
      </w:r>
      <w:r w:rsidRPr="00B23333">
        <w:t>0 human machine interface</w:t>
      </w:r>
      <w:r>
        <w:t xml:space="preserve"> and to determine if this is a CCM or AFD-37X0 environment</w:t>
      </w:r>
      <w:r w:rsidRPr="00B23333">
        <w:t>.  This file is to provide a method to modify configurable items within the HMI without requiring a change to the source code</w:t>
      </w:r>
      <w:r>
        <w:t>.</w:t>
      </w:r>
    </w:p>
    <w:p w:rsidR="00242CB0" w:rsidP="00242CB0" w:rsidRDefault="00242CB0" w14:paraId="5E64B218" w14:textId="770B3445">
      <w:pPr>
        <w:jc w:val="both"/>
        <w:rPr>
          <w:rFonts w:cs="Arial"/>
        </w:rPr>
      </w:pPr>
      <w:r w:rsidRPr="00A7454B">
        <w:t xml:space="preserve">The XML </w:t>
      </w:r>
      <w:r>
        <w:t>General</w:t>
      </w:r>
      <w:r w:rsidRPr="00A7454B">
        <w:t xml:space="preserve"> </w:t>
      </w:r>
      <w:r>
        <w:t>C</w:t>
      </w:r>
      <w:r w:rsidRPr="00A7454B">
        <w:t xml:space="preserve">onfiguration </w:t>
      </w:r>
      <w:r>
        <w:t>F</w:t>
      </w:r>
      <w:r w:rsidRPr="00A7454B">
        <w:t>ile</w:t>
      </w:r>
      <w:r>
        <w:t xml:space="preserve"> </w:t>
      </w:r>
      <w:r>
        <w:rPr>
          <w:color w:val="2B579A"/>
          <w:shd w:val="clear" w:color="auto" w:fill="E6E6E6"/>
        </w:rPr>
        <w:fldChar w:fldCharType="begin"/>
      </w:r>
      <w:r>
        <w:instrText xml:space="preserve"> REF _Ref383440553 \r \h </w:instrText>
      </w:r>
      <w:r>
        <w:rPr>
          <w:color w:val="2B579A"/>
          <w:shd w:val="clear" w:color="auto" w:fill="E6E6E6"/>
        </w:rPr>
      </w:r>
      <w:r>
        <w:rPr>
          <w:color w:val="2B579A"/>
          <w:shd w:val="clear" w:color="auto" w:fill="E6E6E6"/>
        </w:rPr>
        <w:fldChar w:fldCharType="separate"/>
      </w:r>
      <w:r>
        <w:t>[21]</w:t>
      </w:r>
      <w:r>
        <w:rPr>
          <w:color w:val="2B579A"/>
          <w:shd w:val="clear" w:color="auto" w:fill="E6E6E6"/>
        </w:rPr>
        <w:fldChar w:fldCharType="end"/>
      </w:r>
      <w:r w:rsidRPr="00A7454B">
        <w:t xml:space="preserve"> is an XML text file that </w:t>
      </w:r>
      <w:r>
        <w:t>provides</w:t>
      </w:r>
      <w:r w:rsidRPr="00A7454B">
        <w:t xml:space="preserve"> the </w:t>
      </w:r>
      <w:r>
        <w:t>ARINC 661 Graphical Server (AGS) connection required for the DLCA-65</w:t>
      </w:r>
      <w:r w:rsidR="008E211E">
        <w:t>1</w:t>
      </w:r>
      <w:r>
        <w:t xml:space="preserve">0 </w:t>
      </w:r>
      <w:r w:rsidRPr="00A7454B">
        <w:t>application</w:t>
      </w:r>
      <w:r>
        <w:t>.</w:t>
      </w:r>
      <w:r w:rsidRPr="00A7454B">
        <w:t xml:space="preserve"> It</w:t>
      </w:r>
      <w:r w:rsidRPr="00A7454B">
        <w:rPr>
          <w:rFonts w:cs="Arial"/>
        </w:rPr>
        <w:t xml:space="preserve"> contains the </w:t>
      </w:r>
      <w:proofErr w:type="gramStart"/>
      <w:r w:rsidRPr="00A7454B">
        <w:rPr>
          <w:rFonts w:cs="Arial"/>
        </w:rPr>
        <w:t>Well Known</w:t>
      </w:r>
      <w:proofErr w:type="gramEnd"/>
      <w:r w:rsidRPr="00A7454B">
        <w:rPr>
          <w:rFonts w:cs="Arial"/>
        </w:rPr>
        <w:t xml:space="preserve"> Names</w:t>
      </w:r>
      <w:r>
        <w:rPr>
          <w:rFonts w:cs="Arial"/>
        </w:rPr>
        <w:t xml:space="preserve"> (WKN)</w:t>
      </w:r>
      <w:r w:rsidRPr="00A7454B">
        <w:rPr>
          <w:rFonts w:cs="Arial"/>
        </w:rPr>
        <w:t>, Well Known Services</w:t>
      </w:r>
      <w:r>
        <w:rPr>
          <w:rFonts w:cs="Arial"/>
        </w:rPr>
        <w:t xml:space="preserve"> (WKS)</w:t>
      </w:r>
      <w:r w:rsidRPr="00A7454B">
        <w:rPr>
          <w:rFonts w:cs="Arial"/>
        </w:rPr>
        <w:t xml:space="preserve"> </w:t>
      </w:r>
      <w:r>
        <w:rPr>
          <w:rFonts w:cs="Arial"/>
        </w:rPr>
        <w:t>that are used to</w:t>
      </w:r>
      <w:r w:rsidRPr="00A7454B">
        <w:rPr>
          <w:rFonts w:cs="Arial"/>
        </w:rPr>
        <w:t xml:space="preserve"> </w:t>
      </w:r>
      <w:r>
        <w:rPr>
          <w:rFonts w:cs="Arial"/>
        </w:rPr>
        <w:t xml:space="preserve">communicate with AGS </w:t>
      </w:r>
      <w:r w:rsidRPr="00A7454B">
        <w:rPr>
          <w:rFonts w:cs="Arial"/>
        </w:rPr>
        <w:t>as defined in DLCA</w:t>
      </w:r>
      <w:r>
        <w:rPr>
          <w:rFonts w:cs="Arial"/>
        </w:rPr>
        <w:t>-65</w:t>
      </w:r>
      <w:r w:rsidR="008E211E">
        <w:rPr>
          <w:rFonts w:cs="Arial"/>
        </w:rPr>
        <w:t>1</w:t>
      </w:r>
      <w:r>
        <w:rPr>
          <w:rFonts w:cs="Arial"/>
        </w:rPr>
        <w:t>0</w:t>
      </w:r>
      <w:r w:rsidRPr="00A7454B">
        <w:rPr>
          <w:rFonts w:cs="Arial"/>
        </w:rPr>
        <w:t>’s IOCF document</w:t>
      </w:r>
      <w:r>
        <w:rPr>
          <w:rFonts w:cs="Arial"/>
        </w:rPr>
        <w:t xml:space="preserve"> </w:t>
      </w:r>
      <w:r>
        <w:rPr>
          <w:rFonts w:cs="Arial"/>
          <w:color w:val="2B579A"/>
          <w:shd w:val="clear" w:color="auto" w:fill="E6E6E6"/>
        </w:rPr>
        <w:fldChar w:fldCharType="begin"/>
      </w:r>
      <w:r>
        <w:rPr>
          <w:rFonts w:cs="Arial"/>
        </w:rPr>
        <w:instrText xml:space="preserve"> REF _Ref199916421 \r \h </w:instrText>
      </w:r>
      <w:r>
        <w:rPr>
          <w:rFonts w:cs="Arial"/>
          <w:color w:val="2B579A"/>
          <w:shd w:val="clear" w:color="auto" w:fill="E6E6E6"/>
        </w:rPr>
      </w:r>
      <w:r>
        <w:rPr>
          <w:rFonts w:cs="Arial"/>
          <w:color w:val="2B579A"/>
          <w:shd w:val="clear" w:color="auto" w:fill="E6E6E6"/>
        </w:rPr>
        <w:fldChar w:fldCharType="separate"/>
      </w:r>
      <w:r>
        <w:rPr>
          <w:rFonts w:cs="Arial"/>
        </w:rPr>
        <w:t>[14]</w:t>
      </w:r>
      <w:r>
        <w:rPr>
          <w:rFonts w:cs="Arial"/>
          <w:color w:val="2B579A"/>
          <w:shd w:val="clear" w:color="auto" w:fill="E6E6E6"/>
        </w:rPr>
        <w:fldChar w:fldCharType="end"/>
      </w:r>
      <w:r>
        <w:rPr>
          <w:rFonts w:cs="Arial"/>
        </w:rPr>
        <w:t xml:space="preserve"> </w:t>
      </w:r>
      <w:r w:rsidRPr="00A7454B">
        <w:rPr>
          <w:rFonts w:cs="Arial"/>
        </w:rPr>
        <w:t>for th</w:t>
      </w:r>
      <w:r>
        <w:rPr>
          <w:rFonts w:cs="Arial"/>
        </w:rPr>
        <w:t>e</w:t>
      </w:r>
      <w:r w:rsidRPr="00A7454B">
        <w:rPr>
          <w:rFonts w:cs="Arial"/>
        </w:rPr>
        <w:t xml:space="preserve"> </w:t>
      </w:r>
      <w:r>
        <w:rPr>
          <w:rFonts w:cs="Arial"/>
        </w:rPr>
        <w:t xml:space="preserve">platform </w:t>
      </w:r>
      <w:r w:rsidRPr="00DF68E2">
        <w:rPr>
          <w:rFonts w:cs="Arial"/>
        </w:rPr>
        <w:t>that the DLCA is hosted</w:t>
      </w:r>
      <w:r w:rsidRPr="00A7454B">
        <w:rPr>
          <w:rFonts w:cs="Arial"/>
        </w:rPr>
        <w:t>.</w:t>
      </w:r>
      <w:r>
        <w:rPr>
          <w:rFonts w:cs="Arial"/>
        </w:rPr>
        <w:t xml:space="preserve"> </w:t>
      </w:r>
      <w:r w:rsidRPr="00162626">
        <w:rPr>
          <w:rFonts w:cs="Arial"/>
        </w:rPr>
        <w:t>It</w:t>
      </w:r>
      <w:r w:rsidRPr="00A7454B">
        <w:rPr>
          <w:rFonts w:cs="Arial"/>
        </w:rPr>
        <w:t xml:space="preserve"> </w:t>
      </w:r>
      <w:r>
        <w:rPr>
          <w:rFonts w:cs="Arial"/>
        </w:rPr>
        <w:t>also includes</w:t>
      </w:r>
      <w:r w:rsidRPr="00A7454B">
        <w:rPr>
          <w:rFonts w:cs="Arial"/>
        </w:rPr>
        <w:t xml:space="preserve"> </w:t>
      </w:r>
      <w:r>
        <w:t>configuration settings required for the Configurable Inbox.</w:t>
      </w:r>
    </w:p>
    <w:p w:rsidRPr="00A34DA1" w:rsidR="00242CB0" w:rsidP="00242CB0" w:rsidRDefault="00242CB0" w14:paraId="2CBF2AE8" w14:textId="4830D753">
      <w:r w:rsidRPr="000A5519">
        <w:rPr>
          <w:rFonts w:cs="Arial"/>
        </w:rPr>
        <w:t>Th</w:t>
      </w:r>
      <w:r>
        <w:rPr>
          <w:rFonts w:cs="Arial"/>
        </w:rPr>
        <w:t xml:space="preserve">is component is configuration controlled as its own entity in order to facilitate common reusable software on different </w:t>
      </w:r>
      <w:proofErr w:type="spellStart"/>
      <w:r>
        <w:rPr>
          <w:rFonts w:cs="Arial"/>
        </w:rPr>
        <w:t>plaforms</w:t>
      </w:r>
      <w:proofErr w:type="spellEnd"/>
      <w:r>
        <w:rPr>
          <w:rFonts w:cs="Arial"/>
        </w:rPr>
        <w:t xml:space="preserve">; </w:t>
      </w:r>
      <w:proofErr w:type="gramStart"/>
      <w:r>
        <w:rPr>
          <w:rFonts w:cs="Arial"/>
        </w:rPr>
        <w:t>however</w:t>
      </w:r>
      <w:proofErr w:type="gramEnd"/>
      <w:r>
        <w:rPr>
          <w:rFonts w:cs="Arial"/>
        </w:rPr>
        <w:t xml:space="preserve"> it is not intended to be individually loadable in the field.  The content of this file will be verified together with the DLCA-65</w:t>
      </w:r>
      <w:r w:rsidR="008E211E">
        <w:rPr>
          <w:rFonts w:cs="Arial"/>
        </w:rPr>
        <w:t>1</w:t>
      </w:r>
      <w:r>
        <w:rPr>
          <w:rFonts w:cs="Arial"/>
        </w:rPr>
        <w:t>0 application and then released/fielded as a bundled load.</w:t>
      </w:r>
    </w:p>
    <w:p w:rsidR="00A34DA1" w:rsidP="00A34DA1" w:rsidRDefault="00A34DA1" w14:paraId="4066B7D8" w14:textId="7F24F4CC">
      <w:pPr>
        <w:ind w:left="288"/>
        <w:rPr>
          <w:color w:val="FF0000"/>
        </w:rPr>
      </w:pPr>
    </w:p>
    <w:p w:rsidR="00242CB0" w:rsidP="00242CB0" w:rsidRDefault="00242CB0" w14:paraId="1A92434C" w14:textId="05CA1EB4">
      <w:pPr>
        <w:pStyle w:val="Heading4"/>
      </w:pPr>
      <w:bookmarkStart w:name="_Toc111203854" w:id="333"/>
      <w:r>
        <w:t>A661 Definition Files</w:t>
      </w:r>
      <w:bookmarkEnd w:id="333"/>
    </w:p>
    <w:p w:rsidR="005F636F" w:rsidP="005F636F" w:rsidRDefault="00242CB0" w14:paraId="2ED461A9" w14:textId="3CEB0A4B">
      <w:r>
        <w:t xml:space="preserve">The </w:t>
      </w:r>
      <w:r w:rsidR="005F636F">
        <w:t>definition file will be used to inform the AGS of the widget data necessary to allocate the memory resources for graphics, as well as to establish a means for the DLCA-65</w:t>
      </w:r>
      <w:r w:rsidR="008E211E">
        <w:t>1</w:t>
      </w:r>
      <w:r w:rsidR="005F636F">
        <w:t>0 to describe and update the user interface details.  The definition file will be a binary file auto generated based on the DLCA-65</w:t>
      </w:r>
      <w:r w:rsidR="008E211E">
        <w:t>1</w:t>
      </w:r>
      <w:r w:rsidR="005F636F">
        <w:t>0 Virtual Avionics Prototyping System (VAPS) widget layout.</w:t>
      </w:r>
    </w:p>
    <w:p w:rsidR="005F636F" w:rsidP="005F636F" w:rsidRDefault="005F636F" w14:paraId="24B3630B" w14:textId="63EB9452">
      <w:r>
        <w:t>The Binary Definition File is read by the AFDA-65</w:t>
      </w:r>
      <w:r w:rsidR="008E211E">
        <w:t>1</w:t>
      </w:r>
      <w:r>
        <w:t>0 Display Application as part of the process to create the AFD Configuration Table (AFDT) files.  Refer to the PSAC for the Flight Display System Application for further detail regarding BDF loading, and validation checks.</w:t>
      </w:r>
    </w:p>
    <w:p w:rsidR="005F636F" w:rsidP="005F636F" w:rsidRDefault="005F636F" w14:paraId="10EB5DE3" w14:textId="77777777">
      <w:r>
        <w:t>The A661 Definition file also contains a Text Data File (TDF).  This file is a human readable file of the BDF.</w:t>
      </w:r>
    </w:p>
    <w:p w:rsidR="00242CB0" w:rsidP="005F636F" w:rsidRDefault="005F636F" w14:paraId="782C73B4" w14:textId="307D8C7B">
      <w:r>
        <w:t>For CCM platform, the VAPS A661 Definition file is created and developed by the DLCA team and covered under the DLCA SAS</w:t>
      </w:r>
      <w:r>
        <w:rPr>
          <w:color w:val="2B579A"/>
          <w:shd w:val="clear" w:color="auto" w:fill="E6E6E6"/>
        </w:rPr>
        <w:fldChar w:fldCharType="begin"/>
      </w:r>
      <w:r>
        <w:instrText xml:space="preserve"> REF _Ref46916675 \r \h </w:instrText>
      </w:r>
      <w:r>
        <w:rPr>
          <w:color w:val="2B579A"/>
          <w:shd w:val="clear" w:color="auto" w:fill="E6E6E6"/>
        </w:rPr>
      </w:r>
      <w:r>
        <w:rPr>
          <w:color w:val="2B579A"/>
          <w:shd w:val="clear" w:color="auto" w:fill="E6E6E6"/>
        </w:rPr>
        <w:fldChar w:fldCharType="separate"/>
      </w:r>
      <w:r>
        <w:t>[23]</w:t>
      </w:r>
      <w:r>
        <w:rPr>
          <w:color w:val="2B579A"/>
          <w:shd w:val="clear" w:color="auto" w:fill="E6E6E6"/>
        </w:rPr>
        <w:fldChar w:fldCharType="end"/>
      </w:r>
      <w:r>
        <w:t xml:space="preserve">.  For AFD-37X0 platform, the VAPS A661 Definition file is external to DLCA and covered under the </w:t>
      </w:r>
      <w:r w:rsidRPr="001749C7">
        <w:t>User Interface Items SAS</w:t>
      </w:r>
      <w:r>
        <w:t xml:space="preserve"> </w:t>
      </w:r>
      <w:r>
        <w:rPr>
          <w:color w:val="2B579A"/>
          <w:shd w:val="clear" w:color="auto" w:fill="E6E6E6"/>
        </w:rPr>
        <w:fldChar w:fldCharType="begin"/>
      </w:r>
      <w:r>
        <w:instrText xml:space="preserve"> REF _Ref45881748 \r \h </w:instrText>
      </w:r>
      <w:r>
        <w:rPr>
          <w:color w:val="2B579A"/>
          <w:shd w:val="clear" w:color="auto" w:fill="E6E6E6"/>
        </w:rPr>
      </w:r>
      <w:r>
        <w:rPr>
          <w:color w:val="2B579A"/>
          <w:shd w:val="clear" w:color="auto" w:fill="E6E6E6"/>
        </w:rPr>
        <w:fldChar w:fldCharType="separate"/>
      </w:r>
      <w:r>
        <w:t>[47]</w:t>
      </w:r>
      <w:r>
        <w:rPr>
          <w:color w:val="2B579A"/>
          <w:shd w:val="clear" w:color="auto" w:fill="E6E6E6"/>
        </w:rPr>
        <w:fldChar w:fldCharType="end"/>
      </w:r>
      <w:r w:rsidR="00242CB0">
        <w:t>.</w:t>
      </w:r>
    </w:p>
    <w:p w:rsidR="00A34DA1" w:rsidP="00A34DA1" w:rsidRDefault="00A34DA1" w14:paraId="3FA7BDB9" w14:textId="36089CAF">
      <w:pPr>
        <w:pStyle w:val="Heading3"/>
      </w:pPr>
      <w:bookmarkStart w:name="_Toc111203855" w:id="334"/>
      <w:r>
        <w:t>Platform Specific Layer</w:t>
      </w:r>
      <w:bookmarkEnd w:id="334"/>
    </w:p>
    <w:p w:rsidRPr="00734D18" w:rsidR="00242CB0" w:rsidP="00242CB0" w:rsidRDefault="00242CB0" w14:paraId="78E9823A" w14:textId="673F6146">
      <w:r>
        <w:t>The p</w:t>
      </w:r>
      <w:r w:rsidRPr="00734D18">
        <w:t>latform specific layer provides software components that allow the DLCA-65</w:t>
      </w:r>
      <w:r w:rsidR="008E211E">
        <w:t>1</w:t>
      </w:r>
      <w:r w:rsidRPr="00734D18">
        <w:t>0 application to be hosted on the CCM-5110 platform</w:t>
      </w:r>
      <w:r>
        <w:t xml:space="preserve"> or the AFD-37X0</w:t>
      </w:r>
      <w:r w:rsidRPr="00734D18">
        <w:t xml:space="preserve"> </w:t>
      </w:r>
      <w:r w:rsidRPr="00E50527">
        <w:t>platform</w:t>
      </w:r>
      <w:r w:rsidRPr="00734D18">
        <w:t>.  Some of these software components are listed below for the CCM-5110 platform:</w:t>
      </w:r>
    </w:p>
    <w:p w:rsidRPr="00734D18" w:rsidR="00242CB0" w:rsidP="00242CB0" w:rsidRDefault="00242CB0" w14:paraId="3135D0C0" w14:textId="77777777">
      <w:pPr>
        <w:numPr>
          <w:ilvl w:val="0"/>
          <w:numId w:val="46"/>
        </w:numPr>
      </w:pPr>
      <w:r w:rsidRPr="00734D18">
        <w:t>Boot</w:t>
      </w:r>
      <w:r>
        <w:t>.</w:t>
      </w:r>
    </w:p>
    <w:p w:rsidRPr="00734D18" w:rsidR="00242CB0" w:rsidP="00242CB0" w:rsidRDefault="00242CB0" w14:paraId="78961BF4" w14:textId="77777777">
      <w:pPr>
        <w:numPr>
          <w:ilvl w:val="0"/>
          <w:numId w:val="46"/>
        </w:numPr>
      </w:pPr>
      <w:r w:rsidRPr="00734D18">
        <w:t>Kernel Download Image (KDI)</w:t>
      </w:r>
    </w:p>
    <w:p w:rsidRPr="00734D18" w:rsidR="00242CB0" w:rsidP="00242CB0" w:rsidRDefault="00242CB0" w14:paraId="31BB6769" w14:textId="77777777">
      <w:pPr>
        <w:numPr>
          <w:ilvl w:val="1"/>
          <w:numId w:val="46"/>
        </w:numPr>
      </w:pPr>
      <w:r w:rsidRPr="00734D18">
        <w:t>LynxOS-178</w:t>
      </w:r>
    </w:p>
    <w:p w:rsidRPr="00734D18" w:rsidR="00242CB0" w:rsidP="00242CB0" w:rsidRDefault="00242CB0" w14:paraId="7D7B0613" w14:textId="77777777">
      <w:pPr>
        <w:numPr>
          <w:ilvl w:val="1"/>
          <w:numId w:val="46"/>
        </w:numPr>
      </w:pPr>
      <w:r w:rsidRPr="00734D18">
        <w:t>Hardware Support</w:t>
      </w:r>
    </w:p>
    <w:p w:rsidRPr="00734D18" w:rsidR="00242CB0" w:rsidP="00242CB0" w:rsidRDefault="00242CB0" w14:paraId="73A50C6C" w14:textId="77777777">
      <w:pPr>
        <w:numPr>
          <w:ilvl w:val="1"/>
          <w:numId w:val="46"/>
        </w:numPr>
      </w:pPr>
      <w:r w:rsidRPr="00734D18">
        <w:t>System Applications</w:t>
      </w:r>
    </w:p>
    <w:p w:rsidRPr="00734D18" w:rsidR="00242CB0" w:rsidP="00242CB0" w:rsidRDefault="00242CB0" w14:paraId="1DDA7F73" w14:textId="77777777">
      <w:pPr>
        <w:numPr>
          <w:ilvl w:val="1"/>
          <w:numId w:val="46"/>
        </w:numPr>
      </w:pPr>
      <w:r w:rsidRPr="00734D18">
        <w:t>Static Device Drivers</w:t>
      </w:r>
    </w:p>
    <w:p w:rsidRPr="00734D18" w:rsidR="00242CB0" w:rsidP="00242CB0" w:rsidRDefault="00242CB0" w14:paraId="62582E20" w14:textId="77777777">
      <w:pPr>
        <w:numPr>
          <w:ilvl w:val="0"/>
          <w:numId w:val="46"/>
        </w:numPr>
      </w:pPr>
      <w:r w:rsidRPr="00734D18">
        <w:t>User File System (USEFS)</w:t>
      </w:r>
    </w:p>
    <w:p w:rsidRPr="00734D18" w:rsidR="00242CB0" w:rsidP="00242CB0" w:rsidRDefault="00242CB0" w14:paraId="6BEE692C" w14:textId="77777777">
      <w:pPr>
        <w:numPr>
          <w:ilvl w:val="0"/>
          <w:numId w:val="46"/>
        </w:numPr>
      </w:pPr>
      <w:r w:rsidRPr="00734D18">
        <w:t>Platform Software Libraries.</w:t>
      </w:r>
    </w:p>
    <w:p w:rsidRPr="00734D18" w:rsidR="00242CB0" w:rsidP="00242CB0" w:rsidRDefault="00242CB0" w14:paraId="3445BE3D" w14:textId="77777777">
      <w:pPr>
        <w:numPr>
          <w:ilvl w:val="1"/>
          <w:numId w:val="46"/>
        </w:numPr>
      </w:pPr>
      <w:r w:rsidRPr="00734D18">
        <w:t>LynxOS-178 Standard Libraries and Includes</w:t>
      </w:r>
    </w:p>
    <w:p w:rsidRPr="00734D18" w:rsidR="00242CB0" w:rsidP="00242CB0" w:rsidRDefault="00242CB0" w14:paraId="729FEA5F" w14:textId="77777777">
      <w:pPr>
        <w:numPr>
          <w:ilvl w:val="1"/>
          <w:numId w:val="46"/>
        </w:numPr>
      </w:pPr>
      <w:r w:rsidRPr="00734D18">
        <w:t>Persistent Storage</w:t>
      </w:r>
    </w:p>
    <w:p w:rsidRPr="00734D18" w:rsidR="00242CB0" w:rsidP="00242CB0" w:rsidRDefault="00242CB0" w14:paraId="7BEF31E6" w14:textId="77777777">
      <w:pPr>
        <w:numPr>
          <w:ilvl w:val="1"/>
          <w:numId w:val="46"/>
        </w:numPr>
      </w:pPr>
      <w:r w:rsidRPr="00734D18">
        <w:t>Common I/O (CIO)</w:t>
      </w:r>
    </w:p>
    <w:p w:rsidRPr="00734D18" w:rsidR="00242CB0" w:rsidP="00242CB0" w:rsidRDefault="00242CB0" w14:paraId="225A3A45" w14:textId="77777777">
      <w:pPr>
        <w:numPr>
          <w:ilvl w:val="1"/>
          <w:numId w:val="46"/>
        </w:numPr>
      </w:pPr>
      <w:r w:rsidRPr="00734D18">
        <w:t>Reliable User Datagram Protocol (RUDP) Communication</w:t>
      </w:r>
    </w:p>
    <w:p w:rsidRPr="00734D18" w:rsidR="00242CB0" w:rsidP="00242CB0" w:rsidRDefault="00242CB0" w14:paraId="7A7A2A53" w14:textId="77777777">
      <w:pPr>
        <w:numPr>
          <w:ilvl w:val="1"/>
          <w:numId w:val="46"/>
        </w:numPr>
      </w:pPr>
      <w:r w:rsidRPr="00734D18">
        <w:t>Reliable User Datagram Protocol (RUDP) Connection</w:t>
      </w:r>
    </w:p>
    <w:p w:rsidRPr="00734D18" w:rsidR="00242CB0" w:rsidP="00242CB0" w:rsidRDefault="00242CB0" w14:paraId="3BB6BA5F" w14:textId="77777777">
      <w:pPr>
        <w:numPr>
          <w:ilvl w:val="0"/>
          <w:numId w:val="46"/>
        </w:numPr>
      </w:pPr>
      <w:r>
        <w:t xml:space="preserve">Device drivers – </w:t>
      </w:r>
      <w:r w:rsidRPr="00734D18">
        <w:t>NAND, CRC, and IOC Mezzanine</w:t>
      </w:r>
      <w:r>
        <w:t>.</w:t>
      </w:r>
    </w:p>
    <w:p w:rsidR="00A34DA1" w:rsidP="00242CB0" w:rsidRDefault="00242CB0" w14:paraId="21263D66" w14:textId="570EF98F">
      <w:pPr>
        <w:rPr>
          <w:color w:val="FF0000"/>
        </w:rPr>
      </w:pPr>
      <w:r w:rsidRPr="00734D18">
        <w:t>The collection of these device drivers and libraries are utilized by DLCA-65</w:t>
      </w:r>
      <w:r w:rsidR="008E211E">
        <w:t>1</w:t>
      </w:r>
      <w:r w:rsidRPr="00734D18">
        <w:t>0, but are not part of the DLCA-65</w:t>
      </w:r>
      <w:r w:rsidR="008E211E">
        <w:t>1</w:t>
      </w:r>
      <w:r w:rsidRPr="00734D18">
        <w:t>0 high-level design</w:t>
      </w:r>
      <w:r>
        <w:t xml:space="preserve"> and are not covered by this PSAC</w:t>
      </w:r>
    </w:p>
    <w:p w:rsidR="00A34DA1" w:rsidP="00C10901" w:rsidRDefault="00A34DA1" w14:paraId="7A1511A7" w14:textId="530E27B4">
      <w:pPr>
        <w:rPr>
          <w:color w:val="FF0000"/>
        </w:rPr>
      </w:pPr>
    </w:p>
    <w:p w:rsidR="00A34DA1" w:rsidP="00A34DA1" w:rsidRDefault="00A34DA1" w14:paraId="1533106F" w14:textId="2EDACCD9">
      <w:pPr>
        <w:pStyle w:val="Heading3"/>
      </w:pPr>
      <w:bookmarkStart w:name="_Ref110428905" w:id="335"/>
      <w:bookmarkStart w:name="_Toc111203856" w:id="336"/>
      <w:r>
        <w:t>External Libraries</w:t>
      </w:r>
      <w:bookmarkEnd w:id="335"/>
      <w:bookmarkEnd w:id="336"/>
    </w:p>
    <w:p w:rsidR="005F636F" w:rsidP="005F636F" w:rsidRDefault="00242CB0" w14:paraId="03CBF0A5" w14:textId="56B8FCFC">
      <w:proofErr w:type="gramStart"/>
      <w:r>
        <w:t>In order to</w:t>
      </w:r>
      <w:proofErr w:type="gramEnd"/>
      <w:r>
        <w:t xml:space="preserve"> communicate with other applications within the IMA system, the DLCA-65</w:t>
      </w:r>
      <w:r w:rsidR="008E211E">
        <w:t>1</w:t>
      </w:r>
      <w:r>
        <w:t>0 application will statically link in external libraries that contain client APIs.  These APIs establish a common path for multiple applications to communicate with the services provided by the serving application.</w:t>
      </w:r>
    </w:p>
    <w:p w:rsidR="00A34DA1" w:rsidP="005F636F" w:rsidRDefault="00242CB0" w14:paraId="17B4F702" w14:textId="0DA27433">
      <w:pPr>
        <w:rPr>
          <w:color w:val="FF0000"/>
        </w:rPr>
      </w:pPr>
      <w:r w:rsidRPr="00734D18">
        <w:t>All client APIs/libraries linked into the DLCA-65</w:t>
      </w:r>
      <w:r w:rsidR="008E211E">
        <w:t>1</w:t>
      </w:r>
      <w:r w:rsidRPr="00734D18">
        <w:t>0 software application are required to be separately maintained and verified by the applications providing the service.  The development of these client APIs and their related documentation and verification is completely independent of the DLCA-</w:t>
      </w:r>
      <w:proofErr w:type="gramStart"/>
      <w:r w:rsidRPr="00734D18">
        <w:t>65</w:t>
      </w:r>
      <w:r w:rsidR="008E211E">
        <w:t>1</w:t>
      </w:r>
      <w:r w:rsidRPr="00734D18">
        <w:t>0, and</w:t>
      </w:r>
      <w:proofErr w:type="gramEnd"/>
      <w:r w:rsidRPr="00734D18">
        <w:t xml:space="preserve"> is outside the scope of this PSAC.  </w:t>
      </w:r>
      <w:proofErr w:type="gramStart"/>
      <w:r w:rsidRPr="00734D18">
        <w:t>All of</w:t>
      </w:r>
      <w:proofErr w:type="gramEnd"/>
      <w:r w:rsidRPr="00734D18">
        <w:t xml:space="preserve"> the client APIs that are linked into the DLCA-65</w:t>
      </w:r>
      <w:r w:rsidR="008E211E">
        <w:t>1</w:t>
      </w:r>
      <w:r w:rsidRPr="00734D18">
        <w:t>0 application code will go through independent verification to DO-178</w:t>
      </w:r>
      <w:r w:rsidR="008E211E">
        <w:t>C</w:t>
      </w:r>
      <w:r w:rsidRPr="00734D18">
        <w:t xml:space="preserve"> level C standards or higher</w:t>
      </w:r>
      <w:r w:rsidR="00041238">
        <w:t>.</w:t>
      </w:r>
    </w:p>
    <w:p w:rsidRPr="00E134E7" w:rsidR="00242CB0" w:rsidP="00242CB0" w:rsidRDefault="00242CB0" w14:paraId="66DE4BFC" w14:textId="77777777">
      <w:pPr>
        <w:pStyle w:val="Heading4"/>
        <w:tabs>
          <w:tab w:val="num" w:pos="144"/>
        </w:tabs>
      </w:pPr>
      <w:bookmarkStart w:name="_Toc64965209" w:id="337"/>
      <w:bookmarkStart w:name="_Toc111203857" w:id="338"/>
      <w:r>
        <w:t>Platform Libraries</w:t>
      </w:r>
      <w:bookmarkEnd w:id="337"/>
      <w:bookmarkEnd w:id="338"/>
    </w:p>
    <w:p w:rsidR="00242CB0" w:rsidP="00242CB0" w:rsidRDefault="00242CB0" w14:paraId="7915FF60" w14:textId="77777777">
      <w:pPr>
        <w:pStyle w:val="Heading5"/>
      </w:pPr>
      <w:bookmarkStart w:name="_Toc64965210" w:id="339"/>
      <w:bookmarkStart w:name="_Toc111203858" w:id="340"/>
      <w:r>
        <w:t>LynxOS-178 Standard Libraries and Includes</w:t>
      </w:r>
      <w:bookmarkEnd w:id="339"/>
      <w:bookmarkEnd w:id="340"/>
    </w:p>
    <w:p w:rsidR="00242CB0" w:rsidP="00242CB0" w:rsidRDefault="00242CB0" w14:paraId="5BF2F73D" w14:textId="42EACF8C">
      <w:pPr>
        <w:keepLines/>
      </w:pPr>
      <w:r>
        <w:t>The LynxOS-178 Standard Libraries &amp; Includes API provides a set of functions used for accessing the operating system.  This allows the DLCA-65</w:t>
      </w:r>
      <w:r w:rsidR="008E211E">
        <w:t>1</w:t>
      </w:r>
      <w:r>
        <w:t xml:space="preserve">0 to communicate with the hardware without having to understand the </w:t>
      </w:r>
      <w:proofErr w:type="gramStart"/>
      <w:r>
        <w:t>lower level</w:t>
      </w:r>
      <w:proofErr w:type="gramEnd"/>
      <w:r>
        <w:t xml:space="preserve"> hardware/software protocols.  This library is covered by the</w:t>
      </w:r>
      <w:r w:rsidRPr="0097109D">
        <w:t xml:space="preserve"> </w:t>
      </w:r>
      <w:r>
        <w:t xml:space="preserve">Platform SAS (See </w:t>
      </w:r>
      <w:r>
        <w:rPr>
          <w:color w:val="2B579A"/>
          <w:shd w:val="clear" w:color="auto" w:fill="E6E6E6"/>
        </w:rPr>
        <w:fldChar w:fldCharType="begin"/>
      </w:r>
      <w:r>
        <w:instrText xml:space="preserve"> REF _Ref45198660 \h </w:instrText>
      </w:r>
      <w:r>
        <w:rPr>
          <w:color w:val="2B579A"/>
          <w:shd w:val="clear" w:color="auto" w:fill="E6E6E6"/>
        </w:rPr>
      </w:r>
      <w:r>
        <w:rPr>
          <w:color w:val="2B579A"/>
          <w:shd w:val="clear" w:color="auto" w:fill="E6E6E6"/>
        </w:rPr>
        <w:fldChar w:fldCharType="separate"/>
      </w:r>
      <w:r>
        <w:t xml:space="preserve">Table </w:t>
      </w:r>
      <w:r>
        <w:rPr>
          <w:noProof/>
        </w:rPr>
        <w:t>9</w:t>
      </w:r>
      <w:r>
        <w:noBreakHyphen/>
      </w:r>
      <w:r>
        <w:rPr>
          <w:noProof/>
        </w:rPr>
        <w:t>1</w:t>
      </w:r>
      <w:r>
        <w:t xml:space="preserve"> -</w:t>
      </w:r>
      <w:r w:rsidRPr="00E3134B">
        <w:t>Hardware Dependent Components</w:t>
      </w:r>
      <w:r>
        <w:rPr>
          <w:color w:val="2B579A"/>
          <w:shd w:val="clear" w:color="auto" w:fill="E6E6E6"/>
        </w:rPr>
        <w:fldChar w:fldCharType="end"/>
      </w:r>
      <w:r>
        <w:t xml:space="preserve"> for appropriate citation)</w:t>
      </w:r>
      <w:r w:rsidRPr="0097109D">
        <w:t>.</w:t>
      </w:r>
    </w:p>
    <w:p w:rsidR="00242CB0" w:rsidP="00242CB0" w:rsidRDefault="00242CB0" w14:paraId="1303D89F" w14:textId="77777777">
      <w:pPr>
        <w:pStyle w:val="Heading5"/>
      </w:pPr>
      <w:bookmarkStart w:name="_Toc64965211" w:id="341"/>
      <w:bookmarkStart w:name="_Toc111203859" w:id="342"/>
      <w:r>
        <w:t>Persistent Storage Library</w:t>
      </w:r>
      <w:bookmarkEnd w:id="341"/>
      <w:bookmarkEnd w:id="342"/>
    </w:p>
    <w:p w:rsidR="00242CB0" w:rsidP="00242CB0" w:rsidRDefault="00242CB0" w14:paraId="159A1019" w14:textId="771DF1FB">
      <w:r w:rsidRPr="00A77758">
        <w:t xml:space="preserve">The Persistent Storage API will provide the </w:t>
      </w:r>
      <w:r>
        <w:t>DLCA-65</w:t>
      </w:r>
      <w:r w:rsidR="008E211E">
        <w:t>1</w:t>
      </w:r>
      <w:r>
        <w:t>0</w:t>
      </w:r>
      <w:r w:rsidRPr="00A77758">
        <w:t xml:space="preserve"> </w:t>
      </w:r>
      <w:r>
        <w:t>an interface to store its operational data persistently</w:t>
      </w:r>
      <w:r w:rsidRPr="00A77758">
        <w:t xml:space="preserve"> in </w:t>
      </w:r>
      <w:proofErr w:type="gramStart"/>
      <w:r w:rsidRPr="00A77758">
        <w:t>N</w:t>
      </w:r>
      <w:r>
        <w:t xml:space="preserve">on </w:t>
      </w:r>
      <w:r w:rsidRPr="00A77758">
        <w:t>V</w:t>
      </w:r>
      <w:r>
        <w:t>olatile</w:t>
      </w:r>
      <w:proofErr w:type="gramEnd"/>
      <w:r>
        <w:t xml:space="preserve"> </w:t>
      </w:r>
      <w:r w:rsidRPr="00A77758">
        <w:t>M</w:t>
      </w:r>
      <w:r>
        <w:t>emory (</w:t>
      </w:r>
      <w:r w:rsidRPr="00A77758">
        <w:t>NVM</w:t>
      </w:r>
      <w:r>
        <w:t>).  The data includes CM ground facilities and their ATN address, and ATN settings such as timers, and strapping data.</w:t>
      </w:r>
    </w:p>
    <w:p w:rsidRPr="00015A8A" w:rsidR="00242CB0" w:rsidP="00242CB0" w:rsidRDefault="00242CB0" w14:paraId="52685BBC" w14:textId="729F3875">
      <w:pPr>
        <w:keepLines/>
      </w:pPr>
      <w:r>
        <w:t>This library is covered by the</w:t>
      </w:r>
      <w:r w:rsidRPr="0097109D">
        <w:t xml:space="preserve"> </w:t>
      </w:r>
      <w:r>
        <w:t xml:space="preserve">Platform SAS (See </w:t>
      </w:r>
      <w:r>
        <w:rPr>
          <w:color w:val="2B579A"/>
          <w:shd w:val="clear" w:color="auto" w:fill="E6E6E6"/>
        </w:rPr>
        <w:fldChar w:fldCharType="begin"/>
      </w:r>
      <w:r>
        <w:instrText xml:space="preserve"> REF _Ref45198660 \h </w:instrText>
      </w:r>
      <w:r>
        <w:rPr>
          <w:color w:val="2B579A"/>
          <w:shd w:val="clear" w:color="auto" w:fill="E6E6E6"/>
        </w:rPr>
      </w:r>
      <w:r>
        <w:rPr>
          <w:color w:val="2B579A"/>
          <w:shd w:val="clear" w:color="auto" w:fill="E6E6E6"/>
        </w:rPr>
        <w:fldChar w:fldCharType="separate"/>
      </w:r>
      <w:r w:rsidR="008E211E">
        <w:t xml:space="preserve">Table </w:t>
      </w:r>
      <w:r w:rsidR="008E211E">
        <w:rPr>
          <w:noProof/>
        </w:rPr>
        <w:t>10</w:t>
      </w:r>
      <w:r w:rsidR="008E211E">
        <w:noBreakHyphen/>
      </w:r>
      <w:r w:rsidR="008E211E">
        <w:rPr>
          <w:noProof/>
        </w:rPr>
        <w:t>1</w:t>
      </w:r>
      <w:r w:rsidR="008E211E">
        <w:t xml:space="preserve"> -</w:t>
      </w:r>
      <w:r w:rsidRPr="00E3134B" w:rsidR="008E211E">
        <w:t>Hardware Dependent Components</w:t>
      </w:r>
      <w:r>
        <w:rPr>
          <w:color w:val="2B579A"/>
          <w:shd w:val="clear" w:color="auto" w:fill="E6E6E6"/>
        </w:rPr>
        <w:fldChar w:fldCharType="end"/>
      </w:r>
      <w:r>
        <w:t xml:space="preserve"> for appropriate citation)</w:t>
      </w:r>
      <w:r w:rsidRPr="0097109D">
        <w:t>.</w:t>
      </w:r>
      <w:r>
        <w:t xml:space="preserve">  See the Persistent Storage Design Description </w:t>
      </w:r>
      <w:r>
        <w:rPr>
          <w:color w:val="2B579A"/>
          <w:shd w:val="clear" w:color="auto" w:fill="E6E6E6"/>
        </w:rPr>
        <w:fldChar w:fldCharType="begin"/>
      </w:r>
      <w:r>
        <w:instrText xml:space="preserve"> REF _Ref383699239 \r \h </w:instrText>
      </w:r>
      <w:r>
        <w:rPr>
          <w:color w:val="2B579A"/>
          <w:shd w:val="clear" w:color="auto" w:fill="E6E6E6"/>
        </w:rPr>
      </w:r>
      <w:r>
        <w:rPr>
          <w:color w:val="2B579A"/>
          <w:shd w:val="clear" w:color="auto" w:fill="E6E6E6"/>
        </w:rPr>
        <w:fldChar w:fldCharType="separate"/>
      </w:r>
      <w:r>
        <w:t>[34]</w:t>
      </w:r>
      <w:r>
        <w:rPr>
          <w:color w:val="2B579A"/>
          <w:shd w:val="clear" w:color="auto" w:fill="E6E6E6"/>
        </w:rPr>
        <w:fldChar w:fldCharType="end"/>
      </w:r>
      <w:r>
        <w:t>, section 5.1.1 for API definitions.</w:t>
      </w:r>
    </w:p>
    <w:p w:rsidR="00242CB0" w:rsidP="00242CB0" w:rsidRDefault="00242CB0" w14:paraId="08940E2C" w14:textId="77777777">
      <w:pPr>
        <w:pStyle w:val="Heading5"/>
      </w:pPr>
      <w:bookmarkStart w:name="_Toc64965212" w:id="343"/>
      <w:bookmarkStart w:name="_Toc111203860" w:id="344"/>
      <w:r>
        <w:t>Common I/O (CIO) Library</w:t>
      </w:r>
      <w:bookmarkEnd w:id="343"/>
      <w:bookmarkEnd w:id="344"/>
    </w:p>
    <w:p w:rsidR="00242CB0" w:rsidP="00242CB0" w:rsidRDefault="00242CB0" w14:paraId="32F05D6A" w14:textId="77777777">
      <w:r>
        <w:t>The Common I/O library provides an API for an application to transfer information over the Avionics System LAN (ASL) to other applications.</w:t>
      </w:r>
    </w:p>
    <w:p w:rsidRPr="001E3969" w:rsidR="00242CB0" w:rsidP="00242CB0" w:rsidRDefault="00242CB0" w14:paraId="4A3C8486" w14:textId="77777777">
      <w:pPr>
        <w:keepLines/>
      </w:pPr>
      <w:r>
        <w:t>This library is covered by the</w:t>
      </w:r>
      <w:r w:rsidRPr="0097109D">
        <w:t xml:space="preserve"> </w:t>
      </w:r>
      <w:r>
        <w:t xml:space="preserve">Platform SAS (See </w:t>
      </w:r>
      <w:r>
        <w:rPr>
          <w:color w:val="2B579A"/>
          <w:shd w:val="clear" w:color="auto" w:fill="E6E6E6"/>
        </w:rPr>
        <w:fldChar w:fldCharType="begin"/>
      </w:r>
      <w:r>
        <w:instrText xml:space="preserve"> REF _Ref45198660 \h </w:instrText>
      </w:r>
      <w:r>
        <w:rPr>
          <w:color w:val="2B579A"/>
          <w:shd w:val="clear" w:color="auto" w:fill="E6E6E6"/>
        </w:rPr>
      </w:r>
      <w:r>
        <w:rPr>
          <w:color w:val="2B579A"/>
          <w:shd w:val="clear" w:color="auto" w:fill="E6E6E6"/>
        </w:rPr>
        <w:fldChar w:fldCharType="separate"/>
      </w:r>
      <w:r>
        <w:t xml:space="preserve">Table </w:t>
      </w:r>
      <w:r>
        <w:rPr>
          <w:noProof/>
        </w:rPr>
        <w:t>9</w:t>
      </w:r>
      <w:r>
        <w:noBreakHyphen/>
      </w:r>
      <w:r>
        <w:rPr>
          <w:noProof/>
        </w:rPr>
        <w:t>1</w:t>
      </w:r>
      <w:r>
        <w:t xml:space="preserve"> -</w:t>
      </w:r>
      <w:r w:rsidRPr="00E3134B">
        <w:t>Hardware Dependent Components</w:t>
      </w:r>
      <w:r>
        <w:rPr>
          <w:color w:val="2B579A"/>
          <w:shd w:val="clear" w:color="auto" w:fill="E6E6E6"/>
        </w:rPr>
        <w:fldChar w:fldCharType="end"/>
      </w:r>
      <w:r>
        <w:t xml:space="preserve"> for appropriate citation)</w:t>
      </w:r>
      <w:r w:rsidRPr="0097109D">
        <w:t>.</w:t>
      </w:r>
      <w:r>
        <w:t xml:space="preserve">  See the CIO Design Description </w:t>
      </w:r>
      <w:r>
        <w:rPr>
          <w:color w:val="2B579A"/>
          <w:shd w:val="clear" w:color="auto" w:fill="E6E6E6"/>
        </w:rPr>
        <w:fldChar w:fldCharType="begin"/>
      </w:r>
      <w:r>
        <w:instrText xml:space="preserve"> REF _Ref384110366 \r \h </w:instrText>
      </w:r>
      <w:r>
        <w:rPr>
          <w:color w:val="2B579A"/>
          <w:shd w:val="clear" w:color="auto" w:fill="E6E6E6"/>
        </w:rPr>
      </w:r>
      <w:r>
        <w:rPr>
          <w:color w:val="2B579A"/>
          <w:shd w:val="clear" w:color="auto" w:fill="E6E6E6"/>
        </w:rPr>
        <w:fldChar w:fldCharType="separate"/>
      </w:r>
      <w:r>
        <w:t>[35]</w:t>
      </w:r>
      <w:r>
        <w:rPr>
          <w:color w:val="2B579A"/>
          <w:shd w:val="clear" w:color="auto" w:fill="E6E6E6"/>
        </w:rPr>
        <w:fldChar w:fldCharType="end"/>
      </w:r>
      <w:r>
        <w:t>, section 3.3.5 for API definitions.</w:t>
      </w:r>
    </w:p>
    <w:p w:rsidR="00242CB0" w:rsidP="00242CB0" w:rsidRDefault="00242CB0" w14:paraId="0EB4DA6E" w14:textId="77777777">
      <w:pPr>
        <w:pStyle w:val="Heading5"/>
      </w:pPr>
      <w:bookmarkStart w:name="_Toc64965213" w:id="345"/>
      <w:bookmarkStart w:name="_Toc111203861" w:id="346"/>
      <w:r>
        <w:t>Reliable User Datagram Protocol (RUDP)</w:t>
      </w:r>
      <w:bookmarkEnd w:id="345"/>
      <w:bookmarkEnd w:id="346"/>
    </w:p>
    <w:p w:rsidR="00242CB0" w:rsidP="00242CB0" w:rsidRDefault="00242CB0" w14:paraId="4B2C67F5" w14:textId="77777777">
      <w:pPr>
        <w:pStyle w:val="Heading6"/>
      </w:pPr>
      <w:r>
        <w:t>RUDP Communication Library</w:t>
      </w:r>
    </w:p>
    <w:p w:rsidR="00242CB0" w:rsidP="00242CB0" w:rsidRDefault="00242CB0" w14:paraId="019CEC1D" w14:textId="77777777">
      <w:r>
        <w:t>The RUDP Communication library provides the API to send and receive data over the ASL.</w:t>
      </w:r>
    </w:p>
    <w:p w:rsidR="00242CB0" w:rsidP="00242CB0" w:rsidRDefault="00242CB0" w14:paraId="7C1ABA4C" w14:textId="77777777">
      <w:pPr>
        <w:keepLines/>
      </w:pPr>
      <w:r>
        <w:t>This library is covered by the SAS t</w:t>
      </w:r>
      <w:r w:rsidRPr="0091142C">
        <w:t>he Reliable User Datagram Protocol (RUDP) Libraries</w:t>
      </w:r>
      <w:r>
        <w:t xml:space="preserve"> </w:t>
      </w:r>
      <w:r>
        <w:rPr>
          <w:color w:val="2B579A"/>
          <w:shd w:val="clear" w:color="auto" w:fill="E6E6E6"/>
        </w:rPr>
        <w:fldChar w:fldCharType="begin"/>
      </w:r>
      <w:r>
        <w:instrText xml:space="preserve"> REF _Ref46943672 \r \h </w:instrText>
      </w:r>
      <w:r>
        <w:rPr>
          <w:color w:val="2B579A"/>
          <w:shd w:val="clear" w:color="auto" w:fill="E6E6E6"/>
        </w:rPr>
      </w:r>
      <w:r>
        <w:rPr>
          <w:color w:val="2B579A"/>
          <w:shd w:val="clear" w:color="auto" w:fill="E6E6E6"/>
        </w:rPr>
        <w:fldChar w:fldCharType="separate"/>
      </w:r>
      <w:r>
        <w:t>[60]</w:t>
      </w:r>
      <w:r>
        <w:rPr>
          <w:color w:val="2B579A"/>
          <w:shd w:val="clear" w:color="auto" w:fill="E6E6E6"/>
        </w:rPr>
        <w:fldChar w:fldCharType="end"/>
      </w:r>
      <w:r w:rsidRPr="0097109D">
        <w:t>.</w:t>
      </w:r>
      <w:r>
        <w:t xml:space="preserve">  See the RUDP Communication Library Design Description </w:t>
      </w:r>
      <w:r>
        <w:rPr>
          <w:color w:val="2B579A"/>
          <w:shd w:val="clear" w:color="auto" w:fill="E6E6E6"/>
        </w:rPr>
        <w:fldChar w:fldCharType="begin"/>
      </w:r>
      <w:r>
        <w:instrText xml:space="preserve"> REF _Ref383699294 \r \h </w:instrText>
      </w:r>
      <w:r>
        <w:rPr>
          <w:color w:val="2B579A"/>
          <w:shd w:val="clear" w:color="auto" w:fill="E6E6E6"/>
        </w:rPr>
      </w:r>
      <w:r>
        <w:rPr>
          <w:color w:val="2B579A"/>
          <w:shd w:val="clear" w:color="auto" w:fill="E6E6E6"/>
        </w:rPr>
        <w:fldChar w:fldCharType="separate"/>
      </w:r>
      <w:r>
        <w:t>[36]</w:t>
      </w:r>
      <w:r>
        <w:rPr>
          <w:color w:val="2B579A"/>
          <w:shd w:val="clear" w:color="auto" w:fill="E6E6E6"/>
        </w:rPr>
        <w:fldChar w:fldCharType="end"/>
      </w:r>
      <w:r>
        <w:t>, section 3.3.1 for API definitions.</w:t>
      </w:r>
    </w:p>
    <w:p w:rsidR="00242CB0" w:rsidP="00242CB0" w:rsidRDefault="00242CB0" w14:paraId="2869E46E" w14:textId="77777777">
      <w:pPr>
        <w:pStyle w:val="Heading6"/>
      </w:pPr>
      <w:r>
        <w:t>RUDP Connection Library</w:t>
      </w:r>
    </w:p>
    <w:p w:rsidR="00242CB0" w:rsidP="00242CB0" w:rsidRDefault="00242CB0" w14:paraId="016D27DB" w14:textId="77777777">
      <w:r>
        <w:t xml:space="preserve">The RUDP Connection library is used on the remote application’s side.  The RUDP Connection library uses a </w:t>
      </w:r>
      <w:proofErr w:type="gramStart"/>
      <w:r>
        <w:t>connection based</w:t>
      </w:r>
      <w:proofErr w:type="gramEnd"/>
      <w:r>
        <w:t xml:space="preserve"> API to interface with the remote application software.</w:t>
      </w:r>
    </w:p>
    <w:p w:rsidRPr="0059239D" w:rsidR="00242CB0" w:rsidP="00242CB0" w:rsidRDefault="00242CB0" w14:paraId="539EB282" w14:textId="77777777">
      <w:pPr>
        <w:keepLines/>
      </w:pPr>
      <w:r>
        <w:t>This library is covered by the</w:t>
      </w:r>
      <w:r w:rsidRPr="0097109D">
        <w:t xml:space="preserve"> </w:t>
      </w:r>
      <w:r>
        <w:t>SAS t</w:t>
      </w:r>
      <w:r w:rsidRPr="0091142C">
        <w:t>he Reliable User Datagram Protocol (RUDP) Libraries</w:t>
      </w:r>
      <w:r>
        <w:t xml:space="preserve"> </w:t>
      </w:r>
      <w:r>
        <w:rPr>
          <w:color w:val="2B579A"/>
          <w:shd w:val="clear" w:color="auto" w:fill="E6E6E6"/>
        </w:rPr>
        <w:fldChar w:fldCharType="begin"/>
      </w:r>
      <w:r>
        <w:instrText xml:space="preserve"> REF _Ref46943672 \r \h </w:instrText>
      </w:r>
      <w:r>
        <w:rPr>
          <w:color w:val="2B579A"/>
          <w:shd w:val="clear" w:color="auto" w:fill="E6E6E6"/>
        </w:rPr>
      </w:r>
      <w:r>
        <w:rPr>
          <w:color w:val="2B579A"/>
          <w:shd w:val="clear" w:color="auto" w:fill="E6E6E6"/>
        </w:rPr>
        <w:fldChar w:fldCharType="separate"/>
      </w:r>
      <w:r>
        <w:t>[60]</w:t>
      </w:r>
      <w:r>
        <w:rPr>
          <w:color w:val="2B579A"/>
          <w:shd w:val="clear" w:color="auto" w:fill="E6E6E6"/>
        </w:rPr>
        <w:fldChar w:fldCharType="end"/>
      </w:r>
      <w:r w:rsidRPr="0097109D">
        <w:t>.</w:t>
      </w:r>
      <w:r>
        <w:t xml:space="preserve">  See the RUDP Connection Library Design Description </w:t>
      </w:r>
      <w:r>
        <w:rPr>
          <w:color w:val="2B579A"/>
          <w:shd w:val="clear" w:color="auto" w:fill="E6E6E6"/>
        </w:rPr>
        <w:fldChar w:fldCharType="begin"/>
      </w:r>
      <w:r>
        <w:instrText xml:space="preserve"> REF _Ref383699322 \r \h </w:instrText>
      </w:r>
      <w:r>
        <w:rPr>
          <w:color w:val="2B579A"/>
          <w:shd w:val="clear" w:color="auto" w:fill="E6E6E6"/>
        </w:rPr>
      </w:r>
      <w:r>
        <w:rPr>
          <w:color w:val="2B579A"/>
          <w:shd w:val="clear" w:color="auto" w:fill="E6E6E6"/>
        </w:rPr>
        <w:fldChar w:fldCharType="separate"/>
      </w:r>
      <w:r>
        <w:t>[37]</w:t>
      </w:r>
      <w:r>
        <w:rPr>
          <w:color w:val="2B579A"/>
          <w:shd w:val="clear" w:color="auto" w:fill="E6E6E6"/>
        </w:rPr>
        <w:fldChar w:fldCharType="end"/>
      </w:r>
      <w:r>
        <w:t>, section 3.3.1 for API definitions.</w:t>
      </w:r>
    </w:p>
    <w:p w:rsidR="00242CB0" w:rsidP="00242CB0" w:rsidRDefault="00242CB0" w14:paraId="0A32F6AE" w14:textId="77777777">
      <w:pPr>
        <w:pStyle w:val="Heading5"/>
      </w:pPr>
      <w:bookmarkStart w:name="_Toc64965214" w:id="347"/>
      <w:bookmarkStart w:name="_Toc111203862" w:id="348"/>
      <w:r>
        <w:t>Error Logging and Watchdog Library</w:t>
      </w:r>
      <w:bookmarkEnd w:id="347"/>
      <w:bookmarkEnd w:id="348"/>
    </w:p>
    <w:p w:rsidR="00242CB0" w:rsidP="00242CB0" w:rsidRDefault="00242CB0" w14:paraId="602E1ACB" w14:textId="77777777">
      <w:r>
        <w:t>The Error Logging and Watchdog library provides the APIs for the Health Monitor error logging, error status, and software watchdog functionality.</w:t>
      </w:r>
    </w:p>
    <w:p w:rsidR="00242CB0" w:rsidP="00242CB0" w:rsidRDefault="00242CB0" w14:paraId="63C6D6AE" w14:textId="77777777">
      <w:pPr>
        <w:keepLines/>
      </w:pPr>
      <w:r>
        <w:t>This library is covered by the</w:t>
      </w:r>
      <w:r w:rsidRPr="0097109D">
        <w:t xml:space="preserve"> </w:t>
      </w:r>
      <w:r>
        <w:t xml:space="preserve">Platform SAS (See </w:t>
      </w:r>
      <w:r>
        <w:rPr>
          <w:color w:val="2B579A"/>
          <w:shd w:val="clear" w:color="auto" w:fill="E6E6E6"/>
        </w:rPr>
        <w:fldChar w:fldCharType="begin"/>
      </w:r>
      <w:r>
        <w:instrText xml:space="preserve"> REF _Ref45198660 \h </w:instrText>
      </w:r>
      <w:r>
        <w:rPr>
          <w:color w:val="2B579A"/>
          <w:shd w:val="clear" w:color="auto" w:fill="E6E6E6"/>
        </w:rPr>
      </w:r>
      <w:r>
        <w:rPr>
          <w:color w:val="2B579A"/>
          <w:shd w:val="clear" w:color="auto" w:fill="E6E6E6"/>
        </w:rPr>
        <w:fldChar w:fldCharType="separate"/>
      </w:r>
      <w:r>
        <w:t xml:space="preserve">Table </w:t>
      </w:r>
      <w:r>
        <w:rPr>
          <w:noProof/>
        </w:rPr>
        <w:t>9</w:t>
      </w:r>
      <w:r>
        <w:noBreakHyphen/>
      </w:r>
      <w:r>
        <w:rPr>
          <w:noProof/>
        </w:rPr>
        <w:t>1</w:t>
      </w:r>
      <w:r>
        <w:t xml:space="preserve"> -</w:t>
      </w:r>
      <w:r w:rsidRPr="00E3134B">
        <w:t>Hardware Dependent Components</w:t>
      </w:r>
      <w:r>
        <w:rPr>
          <w:color w:val="2B579A"/>
          <w:shd w:val="clear" w:color="auto" w:fill="E6E6E6"/>
        </w:rPr>
        <w:fldChar w:fldCharType="end"/>
      </w:r>
      <w:r>
        <w:t xml:space="preserve"> for appropriate citation)</w:t>
      </w:r>
      <w:r w:rsidRPr="0097109D">
        <w:t>.</w:t>
      </w:r>
      <w:r>
        <w:t xml:space="preserve">  See the Health Monitor SW Design Description </w:t>
      </w:r>
      <w:r>
        <w:rPr>
          <w:color w:val="2B579A"/>
          <w:shd w:val="clear" w:color="auto" w:fill="E6E6E6"/>
        </w:rPr>
        <w:fldChar w:fldCharType="begin"/>
      </w:r>
      <w:r>
        <w:instrText xml:space="preserve"> REF _Ref383699336 \r \h </w:instrText>
      </w:r>
      <w:r>
        <w:rPr>
          <w:color w:val="2B579A"/>
          <w:shd w:val="clear" w:color="auto" w:fill="E6E6E6"/>
        </w:rPr>
      </w:r>
      <w:r>
        <w:rPr>
          <w:color w:val="2B579A"/>
          <w:shd w:val="clear" w:color="auto" w:fill="E6E6E6"/>
        </w:rPr>
        <w:fldChar w:fldCharType="separate"/>
      </w:r>
      <w:r>
        <w:t>[38]</w:t>
      </w:r>
      <w:r>
        <w:rPr>
          <w:color w:val="2B579A"/>
          <w:shd w:val="clear" w:color="auto" w:fill="E6E6E6"/>
        </w:rPr>
        <w:fldChar w:fldCharType="end"/>
      </w:r>
      <w:r>
        <w:t>, section 4.1 for API definitions.</w:t>
      </w:r>
    </w:p>
    <w:p w:rsidR="00242CB0" w:rsidP="00242CB0" w:rsidRDefault="00242CB0" w14:paraId="5E26B17E" w14:textId="77777777">
      <w:pPr>
        <w:pStyle w:val="Heading5"/>
      </w:pPr>
      <w:bookmarkStart w:name="_Toc64965215" w:id="349"/>
      <w:bookmarkStart w:name="_Toc111203863" w:id="350"/>
      <w:r>
        <w:t>Protocol Manager Client library</w:t>
      </w:r>
      <w:bookmarkEnd w:id="349"/>
      <w:bookmarkEnd w:id="350"/>
    </w:p>
    <w:p w:rsidR="00242CB0" w:rsidP="00242CB0" w:rsidRDefault="00242CB0" w14:paraId="0D741847" w14:textId="4EB861AC">
      <w:r>
        <w:t>The Protocol Manager Client library is used to interact with the Protocol Manager server which provides Bit-Oriented protocol interfaces.  The Protocol Manager Client (PM) API software provides the applications access to standard ARINC protocol functions, such as ARINC 429 Williamsburg file transfer services.  The DLCA-65</w:t>
      </w:r>
      <w:r w:rsidR="008E211E">
        <w:t>1</w:t>
      </w:r>
      <w:r>
        <w:t>0 Application uses the API provided by the library to access the ARINC 429 Williamsburg file transfer services to exchange messages with RIU/CMU.</w:t>
      </w:r>
    </w:p>
    <w:p w:rsidRPr="00792E1A" w:rsidR="00242CB0" w:rsidP="00242CB0" w:rsidRDefault="00242CB0" w14:paraId="39D405AE" w14:textId="77777777">
      <w:r>
        <w:t xml:space="preserve">This library is covered by the Protocol Manager SAS </w:t>
      </w:r>
      <w:r>
        <w:rPr>
          <w:color w:val="2B579A"/>
          <w:shd w:val="clear" w:color="auto" w:fill="E6E6E6"/>
        </w:rPr>
        <w:fldChar w:fldCharType="begin"/>
      </w:r>
      <w:r>
        <w:instrText xml:space="preserve"> REF _Ref383349650 \r \h </w:instrText>
      </w:r>
      <w:r>
        <w:rPr>
          <w:color w:val="2B579A"/>
          <w:shd w:val="clear" w:color="auto" w:fill="E6E6E6"/>
        </w:rPr>
      </w:r>
      <w:r>
        <w:rPr>
          <w:color w:val="2B579A"/>
          <w:shd w:val="clear" w:color="auto" w:fill="E6E6E6"/>
        </w:rPr>
        <w:fldChar w:fldCharType="separate"/>
      </w:r>
      <w:r>
        <w:t>[29]</w:t>
      </w:r>
      <w:r>
        <w:rPr>
          <w:color w:val="2B579A"/>
          <w:shd w:val="clear" w:color="auto" w:fill="E6E6E6"/>
        </w:rPr>
        <w:fldChar w:fldCharType="end"/>
      </w:r>
      <w:r>
        <w:t xml:space="preserve">.  See the SDD for PMA-6000 </w:t>
      </w:r>
      <w:r>
        <w:rPr>
          <w:color w:val="2B579A"/>
          <w:shd w:val="clear" w:color="auto" w:fill="E6E6E6"/>
        </w:rPr>
        <w:fldChar w:fldCharType="begin"/>
      </w:r>
      <w:r>
        <w:instrText xml:space="preserve"> REF _Ref383699350 \r \h </w:instrText>
      </w:r>
      <w:r>
        <w:rPr>
          <w:color w:val="2B579A"/>
          <w:shd w:val="clear" w:color="auto" w:fill="E6E6E6"/>
        </w:rPr>
      </w:r>
      <w:r>
        <w:rPr>
          <w:color w:val="2B579A"/>
          <w:shd w:val="clear" w:color="auto" w:fill="E6E6E6"/>
        </w:rPr>
        <w:fldChar w:fldCharType="separate"/>
      </w:r>
      <w:r>
        <w:t>[39]</w:t>
      </w:r>
      <w:r>
        <w:rPr>
          <w:color w:val="2B579A"/>
          <w:shd w:val="clear" w:color="auto" w:fill="E6E6E6"/>
        </w:rPr>
        <w:fldChar w:fldCharType="end"/>
      </w:r>
      <w:r>
        <w:t>, section 4.1 for API definitions.</w:t>
      </w:r>
    </w:p>
    <w:p w:rsidR="00242CB0" w:rsidP="00242CB0" w:rsidRDefault="00242CB0" w14:paraId="15EAAC4B" w14:textId="77777777">
      <w:pPr>
        <w:pStyle w:val="Heading5"/>
      </w:pPr>
      <w:bookmarkStart w:name="_Toc64965216" w:id="351"/>
      <w:bookmarkStart w:name="_Toc111203864" w:id="352"/>
      <w:r>
        <w:t>Avionics Full Duplex Avionics System LAN (AFDX-ASL)</w:t>
      </w:r>
      <w:bookmarkEnd w:id="351"/>
      <w:bookmarkEnd w:id="352"/>
    </w:p>
    <w:p w:rsidRPr="007C4492" w:rsidR="00242CB0" w:rsidP="00242CB0" w:rsidRDefault="00242CB0" w14:paraId="66E0890B" w14:textId="77777777">
      <w:r>
        <w:t xml:space="preserve">The software modules covered by the AFDX-ASL support the Avionics System LAN (ASL) network. </w:t>
      </w:r>
    </w:p>
    <w:p w:rsidR="00242CB0" w:rsidP="00242CB0" w:rsidRDefault="00242CB0" w14:paraId="4EF655FE" w14:textId="77777777">
      <w:pPr>
        <w:pStyle w:val="Heading6"/>
      </w:pPr>
      <w:r>
        <w:t>AFDX_ASL WinSock2 API</w:t>
      </w:r>
    </w:p>
    <w:p w:rsidR="00242CB0" w:rsidP="00242CB0" w:rsidRDefault="00242CB0" w14:paraId="5B4DD9CC" w14:textId="77777777">
      <w:r>
        <w:t>Provides a WinSock2 based sockets API to provide applications an interface to the AFDX-ASL device driver.</w:t>
      </w:r>
    </w:p>
    <w:p w:rsidRPr="009711B2" w:rsidR="00242CB0" w:rsidP="00242CB0" w:rsidRDefault="00242CB0" w14:paraId="54A94FDC" w14:textId="77777777">
      <w:r>
        <w:t xml:space="preserve">The WinSock2 API is covered by the Avionics System LAN (ASL) SAS </w:t>
      </w:r>
      <w:r>
        <w:rPr>
          <w:color w:val="2B579A"/>
          <w:shd w:val="clear" w:color="auto" w:fill="E6E6E6"/>
        </w:rPr>
        <w:fldChar w:fldCharType="begin"/>
      </w:r>
      <w:r>
        <w:instrText xml:space="preserve"> REF _Ref383349794 \r \h </w:instrText>
      </w:r>
      <w:r>
        <w:rPr>
          <w:color w:val="2B579A"/>
          <w:shd w:val="clear" w:color="auto" w:fill="E6E6E6"/>
        </w:rPr>
      </w:r>
      <w:r>
        <w:rPr>
          <w:color w:val="2B579A"/>
          <w:shd w:val="clear" w:color="auto" w:fill="E6E6E6"/>
        </w:rPr>
        <w:fldChar w:fldCharType="separate"/>
      </w:r>
      <w:r>
        <w:t>[30]</w:t>
      </w:r>
      <w:r>
        <w:rPr>
          <w:color w:val="2B579A"/>
          <w:shd w:val="clear" w:color="auto" w:fill="E6E6E6"/>
        </w:rPr>
        <w:fldChar w:fldCharType="end"/>
      </w:r>
      <w:r>
        <w:t xml:space="preserve">.  See AFDX – LAN Design </w:t>
      </w:r>
      <w:r>
        <w:rPr>
          <w:color w:val="2B579A"/>
          <w:shd w:val="clear" w:color="auto" w:fill="E6E6E6"/>
        </w:rPr>
        <w:fldChar w:fldCharType="begin"/>
      </w:r>
      <w:r>
        <w:instrText xml:space="preserve"> REF _Ref383699376 \r \h </w:instrText>
      </w:r>
      <w:r>
        <w:rPr>
          <w:color w:val="2B579A"/>
          <w:shd w:val="clear" w:color="auto" w:fill="E6E6E6"/>
        </w:rPr>
      </w:r>
      <w:r>
        <w:rPr>
          <w:color w:val="2B579A"/>
          <w:shd w:val="clear" w:color="auto" w:fill="E6E6E6"/>
        </w:rPr>
        <w:fldChar w:fldCharType="separate"/>
      </w:r>
      <w:r>
        <w:t>[40]</w:t>
      </w:r>
      <w:r>
        <w:rPr>
          <w:color w:val="2B579A"/>
          <w:shd w:val="clear" w:color="auto" w:fill="E6E6E6"/>
        </w:rPr>
        <w:fldChar w:fldCharType="end"/>
      </w:r>
      <w:r>
        <w:t>, section 4.2 for API definitions.</w:t>
      </w:r>
    </w:p>
    <w:p w:rsidRPr="00D745E8" w:rsidR="00242CB0" w:rsidP="00242CB0" w:rsidRDefault="00242CB0" w14:paraId="7E698236" w14:textId="77777777">
      <w:pPr>
        <w:pStyle w:val="Heading6"/>
      </w:pPr>
      <w:r>
        <w:t>AFDX-ASL ARINC 653 User API</w:t>
      </w:r>
    </w:p>
    <w:p w:rsidR="00242CB0" w:rsidP="00242CB0" w:rsidRDefault="00242CB0" w14:paraId="30B542E9" w14:textId="77777777">
      <w:r>
        <w:t>Provides an ARINC 653 Inter-Partition API to provide applications an interface to the AFDX-ASL device driver.</w:t>
      </w:r>
    </w:p>
    <w:p w:rsidRPr="00D745E8" w:rsidR="00242CB0" w:rsidP="00242CB0" w:rsidRDefault="00242CB0" w14:paraId="34D4B0B3" w14:textId="77777777">
      <w:r>
        <w:t xml:space="preserve">The ARINC 653 User API is covered by the Avionics System LAN (ASL) SAS </w:t>
      </w:r>
      <w:r>
        <w:rPr>
          <w:color w:val="2B579A"/>
          <w:shd w:val="clear" w:color="auto" w:fill="E6E6E6"/>
        </w:rPr>
        <w:fldChar w:fldCharType="begin"/>
      </w:r>
      <w:r>
        <w:instrText xml:space="preserve"> REF _Ref383349794 \r \h </w:instrText>
      </w:r>
      <w:r>
        <w:rPr>
          <w:color w:val="2B579A"/>
          <w:shd w:val="clear" w:color="auto" w:fill="E6E6E6"/>
        </w:rPr>
      </w:r>
      <w:r>
        <w:rPr>
          <w:color w:val="2B579A"/>
          <w:shd w:val="clear" w:color="auto" w:fill="E6E6E6"/>
        </w:rPr>
        <w:fldChar w:fldCharType="separate"/>
      </w:r>
      <w:r>
        <w:t>[30]</w:t>
      </w:r>
      <w:r>
        <w:rPr>
          <w:color w:val="2B579A"/>
          <w:shd w:val="clear" w:color="auto" w:fill="E6E6E6"/>
        </w:rPr>
        <w:fldChar w:fldCharType="end"/>
      </w:r>
      <w:r>
        <w:t xml:space="preserve">.  See AFDX – LAN Design </w:t>
      </w:r>
      <w:r>
        <w:rPr>
          <w:color w:val="2B579A"/>
          <w:shd w:val="clear" w:color="auto" w:fill="E6E6E6"/>
        </w:rPr>
        <w:fldChar w:fldCharType="begin"/>
      </w:r>
      <w:r>
        <w:instrText xml:space="preserve"> REF _Ref383699376 \r \h </w:instrText>
      </w:r>
      <w:r>
        <w:rPr>
          <w:color w:val="2B579A"/>
          <w:shd w:val="clear" w:color="auto" w:fill="E6E6E6"/>
        </w:rPr>
      </w:r>
      <w:r>
        <w:rPr>
          <w:color w:val="2B579A"/>
          <w:shd w:val="clear" w:color="auto" w:fill="E6E6E6"/>
        </w:rPr>
        <w:fldChar w:fldCharType="separate"/>
      </w:r>
      <w:r>
        <w:t>[40]</w:t>
      </w:r>
      <w:r>
        <w:rPr>
          <w:color w:val="2B579A"/>
          <w:shd w:val="clear" w:color="auto" w:fill="E6E6E6"/>
        </w:rPr>
        <w:fldChar w:fldCharType="end"/>
      </w:r>
      <w:r>
        <w:t>, section 4.2 for API definitions.</w:t>
      </w:r>
    </w:p>
    <w:p w:rsidR="00242CB0" w:rsidP="00242CB0" w:rsidRDefault="00242CB0" w14:paraId="5E8B8483" w14:textId="77777777">
      <w:pPr>
        <w:pStyle w:val="Heading5"/>
      </w:pPr>
      <w:bookmarkStart w:name="_Toc64965217" w:id="353"/>
      <w:bookmarkStart w:name="_Toc111203865" w:id="354"/>
      <w:r>
        <w:t>A661 API and A661 Common Library</w:t>
      </w:r>
      <w:bookmarkEnd w:id="353"/>
      <w:bookmarkEnd w:id="354"/>
    </w:p>
    <w:p w:rsidR="00242CB0" w:rsidP="00242CB0" w:rsidRDefault="00242CB0" w14:paraId="29678C5A" w14:textId="77777777">
      <w:r w:rsidRPr="002C3CC9">
        <w:t xml:space="preserve">The ARINC 661 </w:t>
      </w:r>
      <w:r>
        <w:t>API</w:t>
      </w:r>
      <w:r w:rsidRPr="002C3CC9">
        <w:t xml:space="preserve"> is responsible for connecting and managing ARINC 661 communications to and from multiple AGS’s. </w:t>
      </w:r>
      <w:r>
        <w:t xml:space="preserve"> </w:t>
      </w:r>
      <w:r w:rsidRPr="002C3CC9">
        <w:t>The ARINC 661 common library functions include:</w:t>
      </w:r>
    </w:p>
    <w:p w:rsidRPr="000F4CCA" w:rsidR="00242CB0" w:rsidP="00242CB0" w:rsidRDefault="00242CB0" w14:paraId="04802EB8" w14:textId="77777777">
      <w:pPr>
        <w:pStyle w:val="ListParagraph"/>
        <w:numPr>
          <w:ilvl w:val="0"/>
          <w:numId w:val="47"/>
        </w:numPr>
        <w:rPr>
          <w:rFonts w:cs="Arial"/>
        </w:rPr>
      </w:pPr>
      <w:r w:rsidRPr="000F4CCA">
        <w:rPr>
          <w:rFonts w:cs="Arial"/>
          <w:color w:val="000000"/>
        </w:rPr>
        <w:t xml:space="preserve">Sending keep alive / </w:t>
      </w:r>
      <w:proofErr w:type="gramStart"/>
      <w:r w:rsidRPr="000F4CCA">
        <w:rPr>
          <w:rFonts w:cs="Arial"/>
          <w:color w:val="000000"/>
        </w:rPr>
        <w:t>heart beat</w:t>
      </w:r>
      <w:proofErr w:type="gramEnd"/>
      <w:r w:rsidRPr="000F4CCA">
        <w:rPr>
          <w:rFonts w:cs="Arial"/>
          <w:color w:val="000000"/>
        </w:rPr>
        <w:t xml:space="preserve"> messages to AGSs</w:t>
      </w:r>
      <w:r w:rsidRPr="000F4CCA">
        <w:rPr>
          <w:rFonts w:cs="Arial"/>
        </w:rPr>
        <w:t>.</w:t>
      </w:r>
    </w:p>
    <w:p w:rsidRPr="000F4CCA" w:rsidR="00242CB0" w:rsidP="00242CB0" w:rsidRDefault="00242CB0" w14:paraId="448CEA09" w14:textId="6E0AA8FA">
      <w:pPr>
        <w:pStyle w:val="ListParagraph"/>
        <w:numPr>
          <w:ilvl w:val="0"/>
          <w:numId w:val="47"/>
        </w:numPr>
        <w:rPr>
          <w:rFonts w:cs="Arial"/>
        </w:rPr>
      </w:pPr>
      <w:r w:rsidRPr="000F4CCA">
        <w:rPr>
          <w:rFonts w:cs="Arial"/>
          <w:color w:val="000000"/>
        </w:rPr>
        <w:t>Synchronizing DLCA-65</w:t>
      </w:r>
      <w:r w:rsidR="008E211E">
        <w:rPr>
          <w:rFonts w:cs="Arial"/>
          <w:color w:val="000000"/>
        </w:rPr>
        <w:t>1</w:t>
      </w:r>
      <w:r w:rsidRPr="000F4CCA">
        <w:rPr>
          <w:rFonts w:cs="Arial"/>
          <w:color w:val="000000"/>
        </w:rPr>
        <w:t>0 widget states and data with the CDS's</w:t>
      </w:r>
      <w:r w:rsidRPr="000F4CCA">
        <w:rPr>
          <w:rFonts w:cs="Arial"/>
        </w:rPr>
        <w:t>.</w:t>
      </w:r>
    </w:p>
    <w:p w:rsidRPr="000F4CCA" w:rsidR="00242CB0" w:rsidP="00242CB0" w:rsidRDefault="00242CB0" w14:paraId="6CFB4704" w14:textId="77777777">
      <w:pPr>
        <w:pStyle w:val="ListParagraph"/>
        <w:numPr>
          <w:ilvl w:val="0"/>
          <w:numId w:val="47"/>
        </w:numPr>
        <w:rPr>
          <w:rFonts w:cs="Arial"/>
        </w:rPr>
      </w:pPr>
      <w:r w:rsidRPr="000F4CCA">
        <w:rPr>
          <w:rFonts w:cs="Arial"/>
          <w:color w:val="000000"/>
        </w:rPr>
        <w:t>Handling layer, widget, and exception events from AGS’s and Window Manger</w:t>
      </w:r>
      <w:r w:rsidRPr="000F4CCA">
        <w:rPr>
          <w:rFonts w:cs="Arial"/>
        </w:rPr>
        <w:t>.</w:t>
      </w:r>
    </w:p>
    <w:p w:rsidRPr="000F4CCA" w:rsidR="00242CB0" w:rsidP="00242CB0" w:rsidRDefault="00242CB0" w14:paraId="7EE045EE" w14:textId="77777777">
      <w:pPr>
        <w:pStyle w:val="ListParagraph"/>
        <w:numPr>
          <w:ilvl w:val="0"/>
          <w:numId w:val="47"/>
        </w:numPr>
        <w:rPr>
          <w:rFonts w:cs="Arial"/>
        </w:rPr>
      </w:pPr>
      <w:r w:rsidRPr="000F4CCA">
        <w:rPr>
          <w:rFonts w:cs="Arial"/>
          <w:color w:val="000000"/>
        </w:rPr>
        <w:t>Re-establishing and re-synchronizing broken connections from AGS’s</w:t>
      </w:r>
      <w:r w:rsidRPr="000F4CCA">
        <w:rPr>
          <w:rFonts w:cs="Arial"/>
        </w:rPr>
        <w:t>.</w:t>
      </w:r>
    </w:p>
    <w:p w:rsidR="00242CB0" w:rsidP="00242CB0" w:rsidRDefault="00242CB0" w14:paraId="7CE7C7CC" w14:textId="77777777"/>
    <w:p w:rsidRPr="000F4CCA" w:rsidR="00242CB0" w:rsidP="00242CB0" w:rsidRDefault="00242CB0" w14:paraId="62E8E58D" w14:textId="09338B71">
      <w:pPr>
        <w:rPr>
          <w:rFonts w:cs="Arial"/>
        </w:rPr>
      </w:pPr>
      <w:r w:rsidRPr="000F4CCA">
        <w:rPr>
          <w:rFonts w:cs="Arial"/>
          <w:color w:val="000000"/>
        </w:rPr>
        <w:t>The ARINC 661 common library provides the API interface for the application to communicate with ARINC 661 Graphics server using ARINC 661 protocol. This library is used to exchange messages be</w:t>
      </w:r>
      <w:r>
        <w:rPr>
          <w:rFonts w:cs="Arial"/>
          <w:color w:val="000000"/>
        </w:rPr>
        <w:t xml:space="preserve">tween DLCA application and the </w:t>
      </w:r>
      <w:r w:rsidRPr="000F4CCA">
        <w:rPr>
          <w:rFonts w:cs="Arial"/>
          <w:color w:val="000000"/>
        </w:rPr>
        <w:t>AGS for the DLCA-65</w:t>
      </w:r>
      <w:r w:rsidR="008E211E">
        <w:rPr>
          <w:rFonts w:cs="Arial"/>
          <w:color w:val="000000"/>
        </w:rPr>
        <w:t>1</w:t>
      </w:r>
      <w:r w:rsidRPr="000F4CCA">
        <w:rPr>
          <w:rFonts w:cs="Arial"/>
          <w:color w:val="000000"/>
        </w:rPr>
        <w:t>0 A661 HMI pages. Using A661 library application updates the information that is display and presented to the user by AGS.</w:t>
      </w:r>
    </w:p>
    <w:p w:rsidRPr="0000228C" w:rsidR="00242CB0" w:rsidP="00242CB0" w:rsidRDefault="00242CB0" w14:paraId="73F5A470" w14:textId="1BBB4996">
      <w:pPr>
        <w:rPr>
          <w:color w:val="FF0000"/>
        </w:rPr>
      </w:pPr>
      <w:r>
        <w:t xml:space="preserve">The ARINC 661 API is covered by the ARINC 661 PSAC </w:t>
      </w:r>
      <w:r>
        <w:rPr>
          <w:color w:val="2B579A"/>
          <w:shd w:val="clear" w:color="auto" w:fill="E6E6E6"/>
        </w:rPr>
        <w:fldChar w:fldCharType="begin"/>
      </w:r>
      <w:r>
        <w:instrText xml:space="preserve"> REF _Ref383349943 \r \h </w:instrText>
      </w:r>
      <w:r>
        <w:rPr>
          <w:color w:val="2B579A"/>
          <w:shd w:val="clear" w:color="auto" w:fill="E6E6E6"/>
        </w:rPr>
      </w:r>
      <w:r>
        <w:rPr>
          <w:color w:val="2B579A"/>
          <w:shd w:val="clear" w:color="auto" w:fill="E6E6E6"/>
        </w:rPr>
        <w:fldChar w:fldCharType="separate"/>
      </w:r>
      <w:r>
        <w:t>[31]</w:t>
      </w:r>
      <w:r>
        <w:rPr>
          <w:color w:val="2B579A"/>
          <w:shd w:val="clear" w:color="auto" w:fill="E6E6E6"/>
        </w:rPr>
        <w:fldChar w:fldCharType="end"/>
      </w:r>
      <w:r>
        <w:t xml:space="preserve"> and the ARINC 661 SAS</w:t>
      </w:r>
      <w:r>
        <w:rPr>
          <w:color w:val="2B579A"/>
          <w:shd w:val="clear" w:color="auto" w:fill="E6E6E6"/>
        </w:rPr>
        <w:fldChar w:fldCharType="begin"/>
      </w:r>
      <w:r>
        <w:instrText xml:space="preserve"> REF _Ref46942349 \r \h </w:instrText>
      </w:r>
      <w:r>
        <w:rPr>
          <w:color w:val="2B579A"/>
          <w:shd w:val="clear" w:color="auto" w:fill="E6E6E6"/>
        </w:rPr>
      </w:r>
      <w:r>
        <w:rPr>
          <w:color w:val="2B579A"/>
          <w:shd w:val="clear" w:color="auto" w:fill="E6E6E6"/>
        </w:rPr>
        <w:fldChar w:fldCharType="separate"/>
      </w:r>
      <w:r>
        <w:t>[42]</w:t>
      </w:r>
      <w:r>
        <w:rPr>
          <w:color w:val="2B579A"/>
          <w:shd w:val="clear" w:color="auto" w:fill="E6E6E6"/>
        </w:rPr>
        <w:fldChar w:fldCharType="end"/>
      </w:r>
      <w:r>
        <w:t xml:space="preserve">.  See ARINC 661 SDD </w:t>
      </w:r>
      <w:r>
        <w:rPr>
          <w:color w:val="2B579A"/>
          <w:shd w:val="clear" w:color="auto" w:fill="E6E6E6"/>
        </w:rPr>
        <w:fldChar w:fldCharType="begin"/>
      </w:r>
      <w:r>
        <w:instrText xml:space="preserve"> REF _Ref383699426 \r \h </w:instrText>
      </w:r>
      <w:r>
        <w:rPr>
          <w:color w:val="2B579A"/>
          <w:shd w:val="clear" w:color="auto" w:fill="E6E6E6"/>
        </w:rPr>
      </w:r>
      <w:r>
        <w:rPr>
          <w:color w:val="2B579A"/>
          <w:shd w:val="clear" w:color="auto" w:fill="E6E6E6"/>
        </w:rPr>
        <w:fldChar w:fldCharType="separate"/>
      </w:r>
      <w:r>
        <w:t>[41]</w:t>
      </w:r>
      <w:r>
        <w:rPr>
          <w:color w:val="2B579A"/>
          <w:shd w:val="clear" w:color="auto" w:fill="E6E6E6"/>
        </w:rPr>
        <w:fldChar w:fldCharType="end"/>
      </w:r>
      <w:r>
        <w:t>, for API definitions</w:t>
      </w:r>
    </w:p>
    <w:p w:rsidR="00C10901" w:rsidP="00C10901" w:rsidRDefault="00C10901" w14:paraId="722CC9CD" w14:textId="460B4FBF">
      <w:pPr>
        <w:pStyle w:val="Heading2"/>
      </w:pPr>
      <w:bookmarkStart w:name="_Toc111203866" w:id="355"/>
      <w:r>
        <w:t>Overview of Applied New Technology</w:t>
      </w:r>
      <w:bookmarkEnd w:id="355"/>
    </w:p>
    <w:p w:rsidRPr="0000228C" w:rsidR="00C10901" w:rsidP="00C10901" w:rsidRDefault="0000228C" w14:paraId="639E2C03" w14:textId="44F1A22E">
      <w:pPr>
        <w:rPr>
          <w:color w:val="FF0000"/>
        </w:rPr>
      </w:pPr>
      <w:r w:rsidRPr="0000228C">
        <w:rPr>
          <w:color w:val="FF0000"/>
        </w:rPr>
        <w:t xml:space="preserve">This subsection identifies and describes </w:t>
      </w:r>
      <w:proofErr w:type="gramStart"/>
      <w:r w:rsidRPr="0000228C">
        <w:rPr>
          <w:color w:val="FF0000"/>
        </w:rPr>
        <w:t>methods, or</w:t>
      </w:r>
      <w:proofErr w:type="gramEnd"/>
      <w:r w:rsidRPr="0000228C">
        <w:rPr>
          <w:color w:val="FF0000"/>
        </w:rPr>
        <w:t xml:space="preserve"> items which implement or use techniques or technology that have not been previously approved to the assurance level defined for the equipment in this PSAC.</w:t>
      </w:r>
    </w:p>
    <w:p w:rsidR="00C10901" w:rsidP="00C10901" w:rsidRDefault="00C10901" w14:paraId="75AA1AB3" w14:textId="7473A282">
      <w:pPr>
        <w:pStyle w:val="Heading2"/>
      </w:pPr>
      <w:bookmarkStart w:name="_Toc111203867" w:id="356"/>
      <w:r>
        <w:t>Software Fault Management Techniques</w:t>
      </w:r>
      <w:bookmarkEnd w:id="356"/>
    </w:p>
    <w:p w:rsidRPr="0000228C" w:rsidR="00C10901" w:rsidP="00C10901" w:rsidRDefault="0000228C" w14:paraId="5BB2C670" w14:textId="7AE7641C">
      <w:pPr>
        <w:rPr>
          <w:color w:val="FF0000"/>
        </w:rPr>
      </w:pPr>
      <w:r w:rsidRPr="0000228C">
        <w:rPr>
          <w:color w:val="FF0000"/>
        </w:rPr>
        <w:t>This subsection summarizes features, functions, or techniques used to mitigate failure effects.  If applicable, descriptions of safety techniques such as fail safe, fault tolerance, redundancy management, or other techniques used to manage faults should be briefly discussed.</w:t>
      </w:r>
    </w:p>
    <w:p w:rsidR="00C10901" w:rsidP="00C10901" w:rsidRDefault="00C10901" w14:paraId="132E3DAE" w14:textId="226E3FCC">
      <w:pPr>
        <w:pStyle w:val="Heading2"/>
      </w:pPr>
      <w:bookmarkStart w:name="_Toc111203868" w:id="357"/>
      <w:r>
        <w:t>Software Partitioning</w:t>
      </w:r>
      <w:bookmarkEnd w:id="357"/>
    </w:p>
    <w:p w:rsidRPr="0000228C" w:rsidR="00C10901" w:rsidP="00C10901" w:rsidRDefault="0000228C" w14:paraId="57E25F48" w14:textId="2F40FDDD">
      <w:pPr>
        <w:rPr>
          <w:color w:val="FF0000"/>
        </w:rPr>
      </w:pPr>
      <w:r w:rsidRPr="0000228C">
        <w:rPr>
          <w:color w:val="FF0000"/>
        </w:rPr>
        <w:t>This section describes features, functions, and techniques used to achieve partitioning of software functions to a level appropriate to the system safety issues.  Hardware mechanisms used to support partitioning should be described, and the interaction (both control and data flow) of software and the hardware used to support partitioning should be described sufficiently for a reviewer to understand the mechanisms involved in controlling and monitoring the partitioning mechanism.  Safety aspects, including software support for detection and management of partition violations, of the scheme proposed should be provided, discussed, and rationalized.</w:t>
      </w:r>
    </w:p>
    <w:p w:rsidR="00C10901" w:rsidP="00C10901" w:rsidRDefault="00C10901" w14:paraId="67493504" w14:textId="4873E5F6">
      <w:pPr>
        <w:pStyle w:val="Heading2"/>
      </w:pPr>
      <w:bookmarkStart w:name="_Toc111203869" w:id="358"/>
      <w:r>
        <w:t>Software Timing and Scheduling Strategies</w:t>
      </w:r>
      <w:bookmarkEnd w:id="358"/>
    </w:p>
    <w:p w:rsidRPr="0000228C" w:rsidR="00C10901" w:rsidP="00C10901" w:rsidRDefault="0000228C" w14:paraId="2149ED61" w14:textId="00F9D6BE">
      <w:pPr>
        <w:rPr>
          <w:color w:val="FF0000"/>
        </w:rPr>
      </w:pPr>
      <w:r w:rsidRPr="0000228C">
        <w:rPr>
          <w:color w:val="FF0000"/>
        </w:rPr>
        <w:t>This section describes timing and scheduling issues and strategies for management of these issues.  Interactions between hardware and software should be described if applicable.</w:t>
      </w:r>
    </w:p>
    <w:p w:rsidR="00C10901" w:rsidP="00C10901" w:rsidRDefault="00C10901" w14:paraId="0AD089F2" w14:textId="5E2FDFB2">
      <w:pPr>
        <w:pStyle w:val="Heading1"/>
      </w:pPr>
      <w:bookmarkStart w:name="_Ref473539070" w:id="359"/>
      <w:bookmarkStart w:name="_Toc111203870" w:id="360"/>
      <w:r>
        <w:t>Certification Considerations</w:t>
      </w:r>
      <w:bookmarkEnd w:id="359"/>
      <w:bookmarkEnd w:id="360"/>
    </w:p>
    <w:p w:rsidR="00B32A33" w:rsidP="00C10901" w:rsidRDefault="00B32A33" w14:paraId="6D00F031" w14:textId="48CEC59C">
      <w:pPr>
        <w:rPr>
          <w:color w:val="FF0000"/>
        </w:rPr>
      </w:pPr>
      <w:r w:rsidRPr="00DC0C8A">
        <w:rPr>
          <w:color w:val="FF0000"/>
          <w:highlight w:val="yellow"/>
        </w:rPr>
        <w:t>Cer</w:t>
      </w:r>
      <w:r>
        <w:rPr>
          <w:color w:val="FF0000"/>
          <w:highlight w:val="yellow"/>
        </w:rPr>
        <w:t>tification Note:  DO-178C §11.1c</w:t>
      </w:r>
      <w:r w:rsidR="009E6970">
        <w:rPr>
          <w:color w:val="FF0000"/>
          <w:highlight w:val="yellow"/>
        </w:rPr>
        <w:t>:</w:t>
      </w:r>
      <w:r w:rsidRPr="00DC0C8A">
        <w:rPr>
          <w:color w:val="FF0000"/>
          <w:highlight w:val="yellow"/>
        </w:rPr>
        <w:t xml:space="preserve">  This section </w:t>
      </w:r>
      <w:r>
        <w:rPr>
          <w:color w:val="FF0000"/>
          <w:highlight w:val="yellow"/>
        </w:rPr>
        <w:t>provides a summary of the certification basis, including the means of compliance, as related to the software aspects of certification.  This section also states the proposed software level(s) and summarizes the justification provided by the system safety assessment process, including potential software contributions to failure conditions.</w:t>
      </w:r>
    </w:p>
    <w:p w:rsidRPr="005202DE" w:rsidR="00C10901" w:rsidP="00C10901" w:rsidRDefault="005202DE" w14:paraId="6DA59B8F" w14:textId="580B8947">
      <w:pPr>
        <w:rPr>
          <w:color w:val="FF0000"/>
        </w:rPr>
      </w:pPr>
      <w:r w:rsidRPr="005202DE">
        <w:rPr>
          <w:color w:val="FF0000"/>
        </w:rPr>
        <w:t>It is recommended that the following common wording be used for this paragraph in all PSACs:</w:t>
      </w:r>
    </w:p>
    <w:p w:rsidR="005202DE" w:rsidP="00C10901" w:rsidRDefault="005202DE" w14:paraId="26408836" w14:textId="7848A440">
      <w:r w:rsidRPr="005202DE">
        <w:t xml:space="preserve">This section describes the certification basis, proposed means of compliance, and the software criticality level of each function implemented in software and covered by this PSAC.  It also provides the justification for the software criticality level assignment based on a safety assessment of the software and its use within the airborne system, including a description of the potential software failure conditions.  </w:t>
      </w:r>
    </w:p>
    <w:p w:rsidR="00C10901" w:rsidP="00C10901" w:rsidRDefault="00C10901" w14:paraId="0FDA6FE3" w14:textId="34779A2E">
      <w:pPr>
        <w:pStyle w:val="Heading2"/>
      </w:pPr>
      <w:bookmarkStart w:name="_Toc111203871" w:id="361"/>
      <w:r>
        <w:t>Certification Basis and Proposed Means of Compliance</w:t>
      </w:r>
      <w:bookmarkEnd w:id="361"/>
    </w:p>
    <w:p w:rsidRPr="00C3139A" w:rsidR="00C10901" w:rsidP="00C10901" w:rsidRDefault="00C3139A" w14:paraId="0883699E" w14:textId="02E196F7">
      <w:pPr>
        <w:rPr>
          <w:color w:val="FF0000"/>
        </w:rPr>
      </w:pPr>
      <w:r w:rsidRPr="00C3139A">
        <w:rPr>
          <w:color w:val="FF0000"/>
        </w:rPr>
        <w:t>The Certification Basis is the applicable components of federal law, issue papers, Notices, or Advisories Circulars, or TSOs which apply to the equipment or system being described in this PSAC.  Identification of corresponding foreign Certification Authority requirements should also be included when approval of a foreign Certification Authority (either directly or indirectly) is anticipated.</w:t>
      </w:r>
    </w:p>
    <w:p w:rsidRPr="00CC685B" w:rsidR="00CC685B" w:rsidP="00CC685B" w:rsidRDefault="00C3139A" w14:paraId="2D87399F" w14:textId="020CBAA6">
      <w:pPr>
        <w:rPr>
          <w:color w:val="FF0000"/>
        </w:rPr>
      </w:pPr>
      <w:r w:rsidRPr="00C3139A">
        <w:rPr>
          <w:color w:val="FF0000"/>
        </w:rPr>
        <w:t>For each item listed in the Certification Basis, a corresponding means of compliance (showing that the item has been properly addressed) must be proposed in this section.</w:t>
      </w:r>
    </w:p>
    <w:p w:rsidR="00CC685B" w:rsidP="00CC685B" w:rsidRDefault="00CC685B" w14:paraId="266AE974" w14:textId="0D145E45">
      <w:pPr>
        <w:rPr>
          <w:color w:val="FF0000"/>
        </w:rPr>
      </w:pPr>
      <w:proofErr w:type="gramStart"/>
      <w:r w:rsidRPr="00CC685B">
        <w:rPr>
          <w:color w:val="FF0000"/>
        </w:rPr>
        <w:t>Typically</w:t>
      </w:r>
      <w:proofErr w:type="gramEnd"/>
      <w:r w:rsidRPr="00CC685B">
        <w:rPr>
          <w:color w:val="FF0000"/>
        </w:rPr>
        <w:t xml:space="preserve"> a table listing the applicable TSO’s and corresponding MPS for the product(s) covered by this document is included in this section.</w:t>
      </w:r>
    </w:p>
    <w:p w:rsidR="00665172" w:rsidP="00665172" w:rsidRDefault="00665172" w14:paraId="386371E2" w14:textId="472EEF13">
      <w:r>
        <w:t>The c</w:t>
      </w:r>
      <w:r w:rsidRPr="00384B13">
        <w:t>ertification basis for the DLCA-65</w:t>
      </w:r>
      <w:r>
        <w:t>1</w:t>
      </w:r>
      <w:r w:rsidRPr="00384B13">
        <w:t>0 software is DO-178</w:t>
      </w:r>
      <w:r>
        <w:t xml:space="preserve">C </w:t>
      </w:r>
      <w:r>
        <w:rPr>
          <w:color w:val="2B579A"/>
          <w:shd w:val="clear" w:color="auto" w:fill="E6E6E6"/>
        </w:rPr>
        <w:fldChar w:fldCharType="begin"/>
      </w:r>
      <w:r>
        <w:instrText xml:space="preserve"> REF _Ref337476484 \r \h </w:instrText>
      </w:r>
      <w:r>
        <w:rPr>
          <w:color w:val="2B579A"/>
          <w:shd w:val="clear" w:color="auto" w:fill="E6E6E6"/>
        </w:rPr>
      </w:r>
      <w:r>
        <w:rPr>
          <w:color w:val="2B579A"/>
          <w:shd w:val="clear" w:color="auto" w:fill="E6E6E6"/>
        </w:rPr>
        <w:fldChar w:fldCharType="separate"/>
      </w:r>
      <w:r>
        <w:t>[61]</w:t>
      </w:r>
      <w:r>
        <w:rPr>
          <w:color w:val="2B579A"/>
          <w:shd w:val="clear" w:color="auto" w:fill="E6E6E6"/>
        </w:rPr>
        <w:fldChar w:fldCharType="end"/>
      </w:r>
      <w:r w:rsidRPr="00384B13">
        <w:t xml:space="preserve">. The proposed means of compliance are methods, activities, and the software life cycle data defined in this document and the associated Software Development Plan </w:t>
      </w:r>
      <w:r>
        <w:rPr>
          <w:color w:val="2B579A"/>
          <w:shd w:val="clear" w:color="auto" w:fill="E6E6E6"/>
        </w:rPr>
        <w:fldChar w:fldCharType="begin"/>
      </w:r>
      <w:r>
        <w:instrText xml:space="preserve"> REF _Ref318895654 \r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rsidRPr="00384B13">
        <w:t>. The SDP will be written in compliance with objectives defined in DO-178</w:t>
      </w:r>
      <w:r>
        <w:t>C</w:t>
      </w:r>
      <w:r w:rsidRPr="00384B13">
        <w:t xml:space="preserve"> </w:t>
      </w:r>
      <w:r>
        <w:rPr>
          <w:color w:val="2B579A"/>
          <w:shd w:val="clear" w:color="auto" w:fill="E6E6E6"/>
        </w:rPr>
        <w:fldChar w:fldCharType="begin"/>
      </w:r>
      <w:r>
        <w:instrText xml:space="preserve"> REF _Ref337476484 \r \h </w:instrText>
      </w:r>
      <w:r>
        <w:rPr>
          <w:color w:val="2B579A"/>
          <w:shd w:val="clear" w:color="auto" w:fill="E6E6E6"/>
        </w:rPr>
      </w:r>
      <w:r>
        <w:rPr>
          <w:color w:val="2B579A"/>
          <w:shd w:val="clear" w:color="auto" w:fill="E6E6E6"/>
        </w:rPr>
        <w:fldChar w:fldCharType="separate"/>
      </w:r>
      <w:r>
        <w:t>[61]</w:t>
      </w:r>
      <w:r>
        <w:rPr>
          <w:color w:val="2B579A"/>
          <w:shd w:val="clear" w:color="auto" w:fill="E6E6E6"/>
        </w:rPr>
        <w:fldChar w:fldCharType="end"/>
      </w:r>
      <w:r w:rsidRPr="00384B13">
        <w:t xml:space="preserve"> and the Rockwell Collins Technical Consistent </w:t>
      </w:r>
      <w:r>
        <w:t xml:space="preserve">Process (RC-TCP) </w:t>
      </w:r>
      <w:r>
        <w:rPr>
          <w:color w:val="2B579A"/>
          <w:shd w:val="clear" w:color="auto" w:fill="E6E6E6"/>
        </w:rPr>
        <w:fldChar w:fldCharType="begin"/>
      </w:r>
      <w:r>
        <w:instrText xml:space="preserve"> REF _Ref383439696 \r \h </w:instrText>
      </w:r>
      <w:r>
        <w:rPr>
          <w:color w:val="2B579A"/>
          <w:shd w:val="clear" w:color="auto" w:fill="E6E6E6"/>
        </w:rPr>
      </w:r>
      <w:r>
        <w:rPr>
          <w:color w:val="2B579A"/>
          <w:shd w:val="clear" w:color="auto" w:fill="E6E6E6"/>
        </w:rPr>
        <w:fldChar w:fldCharType="separate"/>
      </w:r>
      <w:r>
        <w:t>[1]</w:t>
      </w:r>
      <w:r>
        <w:rPr>
          <w:color w:val="2B579A"/>
          <w:shd w:val="clear" w:color="auto" w:fill="E6E6E6"/>
        </w:rPr>
        <w:fldChar w:fldCharType="end"/>
      </w:r>
      <w:r w:rsidRPr="00384B13">
        <w:t xml:space="preserve"> to demonstrate that the objectives defined in DO-178</w:t>
      </w:r>
      <w:r>
        <w:t>C</w:t>
      </w:r>
      <w:r w:rsidRPr="00384B13">
        <w:t xml:space="preserve"> </w:t>
      </w:r>
      <w:r>
        <w:rPr>
          <w:color w:val="2B579A"/>
          <w:shd w:val="clear" w:color="auto" w:fill="E6E6E6"/>
        </w:rPr>
        <w:fldChar w:fldCharType="begin"/>
      </w:r>
      <w:r>
        <w:instrText xml:space="preserve"> REF _Ref337476484 \r \h </w:instrText>
      </w:r>
      <w:r>
        <w:rPr>
          <w:color w:val="2B579A"/>
          <w:shd w:val="clear" w:color="auto" w:fill="E6E6E6"/>
        </w:rPr>
      </w:r>
      <w:r>
        <w:rPr>
          <w:color w:val="2B579A"/>
          <w:shd w:val="clear" w:color="auto" w:fill="E6E6E6"/>
        </w:rPr>
        <w:fldChar w:fldCharType="separate"/>
      </w:r>
      <w:r>
        <w:t>[61]</w:t>
      </w:r>
      <w:r>
        <w:rPr>
          <w:color w:val="2B579A"/>
          <w:shd w:val="clear" w:color="auto" w:fill="E6E6E6"/>
        </w:rPr>
        <w:fldChar w:fldCharType="end"/>
      </w:r>
      <w:r w:rsidRPr="00384B13">
        <w:t xml:space="preserve"> have been met.</w:t>
      </w:r>
    </w:p>
    <w:p w:rsidR="00665172" w:rsidP="00665172" w:rsidRDefault="00665172" w14:paraId="0C9089E2" w14:textId="2EC89595">
      <w:pPr>
        <w:rPr>
          <w:color w:val="FF0000"/>
        </w:rPr>
      </w:pPr>
      <w:r>
        <w:t xml:space="preserve">The </w:t>
      </w:r>
      <w:r w:rsidRPr="00256681">
        <w:t>DLCA</w:t>
      </w:r>
      <w:r>
        <w:t>-65</w:t>
      </w:r>
      <w:r w:rsidR="006D3C94">
        <w:t>1</w:t>
      </w:r>
      <w:r>
        <w:t>0</w:t>
      </w:r>
      <w:r w:rsidRPr="00256681">
        <w:t xml:space="preserve"> </w:t>
      </w:r>
      <w:r>
        <w:t>itself is not a TSO function, nor is it part of another functional TSO.</w:t>
      </w:r>
      <w:r w:rsidRPr="00256681">
        <w:t xml:space="preserve">  </w:t>
      </w:r>
      <w:r>
        <w:t>The DLCA-65</w:t>
      </w:r>
      <w:r w:rsidR="006D3C94">
        <w:t>1</w:t>
      </w:r>
      <w:r>
        <w:t xml:space="preserve">0 will be certified as part of the Type Certification for the target aircraft.  </w:t>
      </w:r>
      <w:r>
        <w:rPr>
          <w:rFonts w:cs="Arial"/>
        </w:rPr>
        <w:t>The proposed means of compliance will be documented verification results demonstrating interoperability and compliance to applicable industry standards.  AC 20-140</w:t>
      </w:r>
      <w:r w:rsidR="00D943F5">
        <w:rPr>
          <w:rFonts w:cs="Arial"/>
        </w:rPr>
        <w:t>C</w:t>
      </w:r>
      <w:r>
        <w:rPr>
          <w:rFonts w:cs="Arial"/>
        </w:rPr>
        <w:t xml:space="preserve"> </w:t>
      </w:r>
      <w:r>
        <w:rPr>
          <w:rFonts w:cs="Arial"/>
          <w:color w:val="2B579A"/>
          <w:shd w:val="clear" w:color="auto" w:fill="E6E6E6"/>
        </w:rPr>
        <w:fldChar w:fldCharType="begin"/>
      </w:r>
      <w:r>
        <w:rPr>
          <w:rFonts w:cs="Arial"/>
        </w:rPr>
        <w:instrText xml:space="preserve"> REF _Ref338674955 \w \h </w:instrText>
      </w:r>
      <w:r>
        <w:rPr>
          <w:rFonts w:cs="Arial"/>
          <w:color w:val="2B579A"/>
          <w:shd w:val="clear" w:color="auto" w:fill="E6E6E6"/>
        </w:rPr>
      </w:r>
      <w:r>
        <w:rPr>
          <w:rFonts w:cs="Arial"/>
          <w:color w:val="2B579A"/>
          <w:shd w:val="clear" w:color="auto" w:fill="E6E6E6"/>
        </w:rPr>
        <w:fldChar w:fldCharType="separate"/>
      </w:r>
      <w:r>
        <w:rPr>
          <w:rFonts w:cs="Arial"/>
        </w:rPr>
        <w:t>[72]</w:t>
      </w:r>
      <w:r>
        <w:rPr>
          <w:rFonts w:cs="Arial"/>
          <w:color w:val="2B579A"/>
          <w:shd w:val="clear" w:color="auto" w:fill="E6E6E6"/>
        </w:rPr>
        <w:fldChar w:fldCharType="end"/>
      </w:r>
      <w:r>
        <w:rPr>
          <w:rFonts w:cs="Arial"/>
        </w:rPr>
        <w:t xml:space="preserve"> provides interoperability, safety, and performance criteria and identifies requirements specified in industry standards that may be used as a means of compliance.  For certifications through European Aviation Safety Administration (EASA) an Acceptable Means of Compliance (AMC) document is not yet available.  As such, EASA currently provides a Certification Review Item (CRI) document that is unique to a specific certification.  The CRI provides interoperability, safety, and performance criteria, again including references to requirements in industry standards. See section </w:t>
      </w:r>
      <w:r>
        <w:rPr>
          <w:rFonts w:cs="Arial"/>
          <w:color w:val="2B579A"/>
          <w:shd w:val="clear" w:color="auto" w:fill="E6E6E6"/>
        </w:rPr>
        <w:fldChar w:fldCharType="begin"/>
      </w:r>
      <w:r>
        <w:rPr>
          <w:rFonts w:cs="Arial"/>
        </w:rPr>
        <w:instrText xml:space="preserve"> REF _Ref315079213 \w \h </w:instrText>
      </w:r>
      <w:r>
        <w:rPr>
          <w:rFonts w:cs="Arial"/>
          <w:color w:val="2B579A"/>
          <w:shd w:val="clear" w:color="auto" w:fill="E6E6E6"/>
        </w:rPr>
      </w:r>
      <w:r>
        <w:rPr>
          <w:rFonts w:cs="Arial"/>
          <w:color w:val="2B579A"/>
          <w:shd w:val="clear" w:color="auto" w:fill="E6E6E6"/>
        </w:rPr>
        <w:fldChar w:fldCharType="separate"/>
      </w:r>
      <w:r>
        <w:rPr>
          <w:rFonts w:cs="Arial"/>
        </w:rPr>
        <w:t>3.1</w:t>
      </w:r>
      <w:r>
        <w:rPr>
          <w:rFonts w:cs="Arial"/>
          <w:color w:val="2B579A"/>
          <w:shd w:val="clear" w:color="auto" w:fill="E6E6E6"/>
        </w:rPr>
        <w:fldChar w:fldCharType="end"/>
      </w:r>
      <w:r>
        <w:rPr>
          <w:rFonts w:cs="Arial"/>
        </w:rPr>
        <w:t xml:space="preserve"> </w:t>
      </w:r>
      <w:r>
        <w:rPr>
          <w:rFonts w:cs="Arial"/>
          <w:color w:val="2B579A"/>
          <w:shd w:val="clear" w:color="auto" w:fill="E6E6E6"/>
        </w:rPr>
        <w:fldChar w:fldCharType="begin"/>
      </w:r>
      <w:r>
        <w:rPr>
          <w:rFonts w:cs="Arial"/>
        </w:rPr>
        <w:instrText xml:space="preserve"> REF _Ref315079213 \h </w:instrText>
      </w:r>
      <w:r>
        <w:rPr>
          <w:rFonts w:cs="Arial"/>
          <w:color w:val="2B579A"/>
          <w:shd w:val="clear" w:color="auto" w:fill="E6E6E6"/>
        </w:rPr>
      </w:r>
      <w:r>
        <w:rPr>
          <w:rFonts w:cs="Arial"/>
          <w:color w:val="2B579A"/>
          <w:shd w:val="clear" w:color="auto" w:fill="E6E6E6"/>
        </w:rPr>
        <w:fldChar w:fldCharType="separate"/>
      </w:r>
      <w:r>
        <w:t>System Functional Description</w:t>
      </w:r>
      <w:r>
        <w:rPr>
          <w:rFonts w:cs="Arial"/>
          <w:color w:val="2B579A"/>
          <w:shd w:val="clear" w:color="auto" w:fill="E6E6E6"/>
        </w:rPr>
        <w:fldChar w:fldCharType="end"/>
      </w:r>
      <w:r>
        <w:rPr>
          <w:rFonts w:cs="Arial"/>
        </w:rPr>
        <w:t xml:space="preserve"> for information on FANS and ATN industry standards</w:t>
      </w:r>
    </w:p>
    <w:p w:rsidRPr="00C3139A" w:rsidR="00665172" w:rsidP="00CC685B" w:rsidRDefault="00665172" w14:paraId="1EC5BBDE" w14:textId="77777777">
      <w:pPr>
        <w:rPr>
          <w:color w:val="FF0000"/>
        </w:rPr>
      </w:pPr>
    </w:p>
    <w:p w:rsidR="00C10901" w:rsidP="00C10901" w:rsidRDefault="00C10901" w14:paraId="72180C60" w14:textId="6122E195">
      <w:pPr>
        <w:pStyle w:val="Heading2"/>
      </w:pPr>
      <w:bookmarkStart w:name="_Ref109121699" w:id="362"/>
      <w:bookmarkStart w:name="_Ref109121731" w:id="363"/>
      <w:bookmarkStart w:name="_Ref109121740" w:id="364"/>
      <w:bookmarkStart w:name="_Ref109121838" w:id="365"/>
      <w:bookmarkStart w:name="_Ref109121937" w:id="366"/>
      <w:bookmarkStart w:name="_Toc111203872" w:id="367"/>
      <w:r>
        <w:t>Software Criticality Level</w:t>
      </w:r>
      <w:bookmarkEnd w:id="362"/>
      <w:bookmarkEnd w:id="363"/>
      <w:bookmarkEnd w:id="364"/>
      <w:bookmarkEnd w:id="365"/>
      <w:bookmarkEnd w:id="366"/>
      <w:bookmarkEnd w:id="367"/>
    </w:p>
    <w:p w:rsidR="004270EC" w:rsidP="004270EC" w:rsidRDefault="00C3139A" w14:paraId="4D5DE23E" w14:textId="01E345E1">
      <w:pPr>
        <w:rPr>
          <w:color w:val="FF0000"/>
        </w:rPr>
      </w:pPr>
      <w:r w:rsidRPr="00C3139A">
        <w:rPr>
          <w:color w:val="FF0000"/>
        </w:rPr>
        <w:t>This section briefly describes the software criticality level or levels that are applicable to the software.  If more than one criticality level is applicable, identify the software functions and related modules that are associated with each criticality level.  The rationale for the criticality level choices should be provided.  Application of all criticality levels should be justified by an applicable safety analysis assessment summary performed following the guidance of DO-</w:t>
      </w:r>
      <w:r w:rsidR="009E6970">
        <w:rPr>
          <w:color w:val="FF0000"/>
        </w:rPr>
        <w:t>178C</w:t>
      </w:r>
      <w:r w:rsidRPr="00C3139A">
        <w:rPr>
          <w:color w:val="FF0000"/>
        </w:rPr>
        <w:t xml:space="preserve"> paragraph 2.2 and a discussion of the adequacy of the resultant criticality levels provided.</w:t>
      </w:r>
      <w:r w:rsidRPr="004270EC" w:rsidR="004270EC">
        <w:rPr>
          <w:color w:val="FF0000"/>
        </w:rPr>
        <w:t xml:space="preserve"> </w:t>
      </w:r>
    </w:p>
    <w:p w:rsidR="006D3C94" w:rsidP="004270EC" w:rsidRDefault="006D3C94" w14:paraId="06FC6A16" w14:textId="1C7E7AF4">
      <w:pPr>
        <w:rPr>
          <w:color w:val="FF0000"/>
        </w:rPr>
      </w:pPr>
    </w:p>
    <w:p w:rsidR="006D3C94" w:rsidP="006D3C94" w:rsidRDefault="006D3C94" w14:paraId="65EC1A16" w14:textId="17D1219B">
      <w:r>
        <w:t xml:space="preserve">The DO-178C DAL for the DLCA-6510 software will be developed and certified to Level C.  The rationale for Level C is based on the assessment of the operational hazards for FANS and ATN use.  </w:t>
      </w:r>
    </w:p>
    <w:p w:rsidR="006D3C94" w:rsidP="006D3C94" w:rsidRDefault="006D3C94" w14:paraId="2DB1B4AE" w14:textId="77777777">
      <w:r>
        <w:t xml:space="preserve">FANS operational hazards are defined in </w:t>
      </w:r>
      <w:r>
        <w:rPr>
          <w:color w:val="2B579A"/>
          <w:shd w:val="clear" w:color="auto" w:fill="E6E6E6"/>
        </w:rPr>
        <w:fldChar w:fldCharType="begin"/>
      </w:r>
      <w:r>
        <w:instrText xml:space="preserve"> REF _Ref337468363 \h </w:instrText>
      </w:r>
      <w:r>
        <w:rPr>
          <w:color w:val="2B579A"/>
          <w:shd w:val="clear" w:color="auto" w:fill="E6E6E6"/>
        </w:rPr>
      </w:r>
      <w:r>
        <w:rPr>
          <w:color w:val="2B579A"/>
          <w:shd w:val="clear" w:color="auto" w:fill="E6E6E6"/>
        </w:rPr>
        <w:fldChar w:fldCharType="separate"/>
      </w:r>
      <w:r w:rsidRPr="000A1D38">
        <w:t>RTCA DO-306 Safety and Performance Standard for Air Traffic Data Link Services in Oceanic and Remote Airspace (Oceanic SPR Standard), October 11, 2007</w:t>
      </w:r>
      <w:r>
        <w:rPr>
          <w:color w:val="2B579A"/>
          <w:shd w:val="clear" w:color="auto" w:fill="E6E6E6"/>
        </w:rPr>
        <w:fldChar w:fldCharType="end"/>
      </w:r>
      <w:r>
        <w:rPr>
          <w:color w:val="2B579A"/>
          <w:shd w:val="clear" w:color="auto" w:fill="E6E6E6"/>
        </w:rPr>
        <w:fldChar w:fldCharType="begin"/>
      </w:r>
      <w:r>
        <w:instrText xml:space="preserve"> REF _Ref337468363 \w \h </w:instrText>
      </w:r>
      <w:r>
        <w:rPr>
          <w:color w:val="2B579A"/>
          <w:shd w:val="clear" w:color="auto" w:fill="E6E6E6"/>
        </w:rPr>
      </w:r>
      <w:r>
        <w:rPr>
          <w:color w:val="2B579A"/>
          <w:shd w:val="clear" w:color="auto" w:fill="E6E6E6"/>
        </w:rPr>
        <w:fldChar w:fldCharType="separate"/>
      </w:r>
      <w:r>
        <w:t>[63]</w:t>
      </w:r>
      <w:r>
        <w:rPr>
          <w:color w:val="2B579A"/>
          <w:shd w:val="clear" w:color="auto" w:fill="E6E6E6"/>
        </w:rPr>
        <w:fldChar w:fldCharType="end"/>
      </w:r>
      <w:r>
        <w:t xml:space="preserve"> and augmented by </w:t>
      </w:r>
      <w:r>
        <w:rPr>
          <w:color w:val="2B579A"/>
          <w:shd w:val="clear" w:color="auto" w:fill="E6E6E6"/>
        </w:rPr>
        <w:fldChar w:fldCharType="begin"/>
      </w:r>
      <w:r>
        <w:instrText xml:space="preserve"> REF _Ref336008977 \h </w:instrText>
      </w:r>
      <w:r>
        <w:rPr>
          <w:color w:val="2B579A"/>
          <w:shd w:val="clear" w:color="auto" w:fill="E6E6E6"/>
        </w:rPr>
      </w:r>
      <w:r>
        <w:rPr>
          <w:color w:val="2B579A"/>
          <w:shd w:val="clear" w:color="auto" w:fill="E6E6E6"/>
        </w:rPr>
        <w:fldChar w:fldCharType="separate"/>
      </w:r>
      <w:r w:rsidRPr="000A1D38">
        <w:t>RTCA DO-306 Change 1 Safety and Performance Standard for Air Traffic Data Link Services in Oceanic and Remote Airspace (Oceanic SPR Standard), March 17, 2011</w:t>
      </w:r>
      <w:r>
        <w:rPr>
          <w:color w:val="2B579A"/>
          <w:shd w:val="clear" w:color="auto" w:fill="E6E6E6"/>
        </w:rPr>
        <w:fldChar w:fldCharType="end"/>
      </w:r>
      <w:r>
        <w:rPr>
          <w:color w:val="2B579A"/>
          <w:shd w:val="clear" w:color="auto" w:fill="E6E6E6"/>
        </w:rPr>
        <w:fldChar w:fldCharType="begin"/>
      </w:r>
      <w:r>
        <w:instrText xml:space="preserve"> REF _Ref336008977 \r \h </w:instrText>
      </w:r>
      <w:r>
        <w:rPr>
          <w:color w:val="2B579A"/>
          <w:shd w:val="clear" w:color="auto" w:fill="E6E6E6"/>
        </w:rPr>
      </w:r>
      <w:r>
        <w:rPr>
          <w:color w:val="2B579A"/>
          <w:shd w:val="clear" w:color="auto" w:fill="E6E6E6"/>
        </w:rPr>
        <w:fldChar w:fldCharType="separate"/>
      </w:r>
      <w:r>
        <w:t>[64]</w:t>
      </w:r>
      <w:r>
        <w:rPr>
          <w:color w:val="2B579A"/>
          <w:shd w:val="clear" w:color="auto" w:fill="E6E6E6"/>
        </w:rPr>
        <w:fldChar w:fldCharType="end"/>
      </w:r>
      <w:r>
        <w:t xml:space="preserve">.  </w:t>
      </w:r>
    </w:p>
    <w:p w:rsidR="006D3C94" w:rsidP="006D3C94" w:rsidRDefault="006D3C94" w14:paraId="156D4643" w14:textId="77777777">
      <w:r>
        <w:t xml:space="preserve">ATN operational hazards are defined in </w:t>
      </w:r>
      <w:r>
        <w:rPr>
          <w:color w:val="2B579A"/>
          <w:shd w:val="clear" w:color="auto" w:fill="E6E6E6"/>
        </w:rPr>
        <w:fldChar w:fldCharType="begin"/>
      </w:r>
      <w:r>
        <w:instrText xml:space="preserve"> REF _Ref337468601 \h </w:instrText>
      </w:r>
      <w:r>
        <w:rPr>
          <w:color w:val="2B579A"/>
          <w:shd w:val="clear" w:color="auto" w:fill="E6E6E6"/>
        </w:rPr>
      </w:r>
      <w:r>
        <w:rPr>
          <w:color w:val="2B579A"/>
          <w:shd w:val="clear" w:color="auto" w:fill="E6E6E6"/>
        </w:rPr>
        <w:fldChar w:fldCharType="separate"/>
      </w:r>
      <w:r w:rsidRPr="007F365B">
        <w:t>SAFETY AND PERFORMANCE REQUIREMENTS STANDARD FOR AIR TRAFFIC DATA LINK SERVICES IN CONTINENTAL AIRSPACE (CONTINENTAL SPR STANDARD), EUROCAE ED-120 with Changes 1 and 2, October 2007</w:t>
      </w:r>
      <w:r>
        <w:rPr>
          <w:color w:val="2B579A"/>
          <w:shd w:val="clear" w:color="auto" w:fill="E6E6E6"/>
        </w:rPr>
        <w:fldChar w:fldCharType="end"/>
      </w:r>
      <w:r>
        <w:t xml:space="preserve"> </w:t>
      </w:r>
      <w:r>
        <w:rPr>
          <w:color w:val="2B579A"/>
          <w:shd w:val="clear" w:color="auto" w:fill="E6E6E6"/>
        </w:rPr>
        <w:fldChar w:fldCharType="begin"/>
      </w:r>
      <w:r>
        <w:instrText xml:space="preserve"> REF _Ref337468601 \r \h </w:instrText>
      </w:r>
      <w:r>
        <w:rPr>
          <w:color w:val="2B579A"/>
          <w:shd w:val="clear" w:color="auto" w:fill="E6E6E6"/>
        </w:rPr>
      </w:r>
      <w:r>
        <w:rPr>
          <w:color w:val="2B579A"/>
          <w:shd w:val="clear" w:color="auto" w:fill="E6E6E6"/>
        </w:rPr>
        <w:fldChar w:fldCharType="separate"/>
      </w:r>
      <w:r>
        <w:t>[69]</w:t>
      </w:r>
      <w:r>
        <w:rPr>
          <w:color w:val="2B579A"/>
          <w:shd w:val="clear" w:color="auto" w:fill="E6E6E6"/>
        </w:rPr>
        <w:fldChar w:fldCharType="end"/>
      </w:r>
    </w:p>
    <w:p w:rsidR="006D3C94" w:rsidP="006D3C94" w:rsidRDefault="006D3C94" w14:paraId="1C2D4405" w14:textId="69F64ECD">
      <w:pPr>
        <w:rPr>
          <w:rFonts w:cs="Arial"/>
        </w:rPr>
      </w:pPr>
      <w:r>
        <w:t xml:space="preserve">The highest FANS and ATN failure condition is classified as Major, which DO-178C </w:t>
      </w:r>
      <w:r>
        <w:rPr>
          <w:color w:val="2B579A"/>
          <w:shd w:val="clear" w:color="auto" w:fill="E6E6E6"/>
        </w:rPr>
        <w:fldChar w:fldCharType="begin"/>
      </w:r>
      <w:r>
        <w:instrText xml:space="preserve"> REF _Ref337476484 \r \h </w:instrText>
      </w:r>
      <w:r>
        <w:rPr>
          <w:color w:val="2B579A"/>
          <w:shd w:val="clear" w:color="auto" w:fill="E6E6E6"/>
        </w:rPr>
      </w:r>
      <w:r>
        <w:rPr>
          <w:color w:val="2B579A"/>
          <w:shd w:val="clear" w:color="auto" w:fill="E6E6E6"/>
        </w:rPr>
        <w:fldChar w:fldCharType="separate"/>
      </w:r>
      <w:r>
        <w:t>[61]</w:t>
      </w:r>
      <w:r>
        <w:rPr>
          <w:color w:val="2B579A"/>
          <w:shd w:val="clear" w:color="auto" w:fill="E6E6E6"/>
        </w:rPr>
        <w:fldChar w:fldCharType="end"/>
      </w:r>
      <w:r>
        <w:t>, section 2.2.2 correlates with Level C</w:t>
      </w:r>
      <w:r>
        <w:rPr>
          <w:rFonts w:cs="Arial"/>
        </w:rPr>
        <w:t>.</w:t>
      </w:r>
    </w:p>
    <w:p w:rsidR="006D3C94" w:rsidP="006D3C94" w:rsidRDefault="005E7195" w14:paraId="3B3FAC83" w14:textId="1D6A2849">
      <w:r>
        <w:rPr>
          <w:color w:val="2B579A"/>
          <w:shd w:val="clear" w:color="auto" w:fill="E6E6E6"/>
        </w:rPr>
        <w:fldChar w:fldCharType="begin"/>
      </w:r>
      <w:r>
        <w:instrText xml:space="preserve"> REF _Ref337717902 \h </w:instrText>
      </w:r>
      <w:r>
        <w:rPr>
          <w:color w:val="2B579A"/>
          <w:shd w:val="clear" w:color="auto" w:fill="E6E6E6"/>
        </w:rPr>
      </w:r>
      <w:r>
        <w:rPr>
          <w:color w:val="2B579A"/>
          <w:shd w:val="clear" w:color="auto" w:fill="E6E6E6"/>
        </w:rPr>
        <w:fldChar w:fldCharType="separate"/>
      </w:r>
      <w:r>
        <w:t xml:space="preserve">Table </w:t>
      </w:r>
      <w:r>
        <w:rPr>
          <w:noProof/>
        </w:rPr>
        <w:t>5</w:t>
      </w:r>
      <w:r>
        <w:noBreakHyphen/>
      </w:r>
      <w:r>
        <w:rPr>
          <w:noProof/>
        </w:rPr>
        <w:t>1</w:t>
      </w:r>
      <w:r>
        <w:t xml:space="preserve"> DLCA-6510 Criticality Data</w:t>
      </w:r>
      <w:r>
        <w:rPr>
          <w:color w:val="2B579A"/>
          <w:shd w:val="clear" w:color="auto" w:fill="E6E6E6"/>
        </w:rPr>
        <w:fldChar w:fldCharType="end"/>
      </w:r>
      <w:r>
        <w:t xml:space="preserve"> </w:t>
      </w:r>
      <w:r w:rsidR="006D3C94">
        <w:t>below summarizes the Major hazards from the noted FANS and ATN industry standards</w:t>
      </w:r>
      <w:r w:rsidR="0078318F">
        <w:t>.</w:t>
      </w:r>
    </w:p>
    <w:p w:rsidR="0078318F" w:rsidP="006D3C94" w:rsidRDefault="0078318F" w14:paraId="0C9844BA" w14:textId="5B88AB02">
      <w:r w:rsidRPr="0078318F">
        <w:rPr>
          <w:highlight w:val="cyan"/>
        </w:rPr>
        <w:t>&lt;</w:t>
      </w:r>
      <w:r w:rsidR="00424DA8">
        <w:rPr>
          <w:highlight w:val="cyan"/>
        </w:rPr>
        <w:t xml:space="preserve">For </w:t>
      </w:r>
      <w:r w:rsidRPr="0078318F">
        <w:rPr>
          <w:highlight w:val="cyan"/>
        </w:rPr>
        <w:t>Lori: This needs confirmation from safety team</w:t>
      </w:r>
      <w:r w:rsidR="00626443">
        <w:rPr>
          <w:highlight w:val="cyan"/>
        </w:rPr>
        <w:t xml:space="preserve"> – DLSS-18537 has been created for future sprints</w:t>
      </w:r>
      <w:r w:rsidRPr="0078318F">
        <w:rPr>
          <w:highlight w:val="cyan"/>
        </w:rPr>
        <w:t>. Currently the information has been kept from DLCA-6500 PSAC&gt;</w:t>
      </w:r>
    </w:p>
    <w:p w:rsidR="006D3C94" w:rsidP="006D3C94" w:rsidRDefault="006D3C94" w14:paraId="3343752B" w14:textId="72E4465D"/>
    <w:p w:rsidRPr="00C31A71" w:rsidR="006D3C94" w:rsidP="006D3C94" w:rsidRDefault="006D3C94" w14:paraId="315D7CAC" w14:textId="2AE56EF8">
      <w:pPr>
        <w:pStyle w:val="Caption"/>
        <w:keepNext/>
        <w:rPr>
          <w:highlight w:val="cyan"/>
        </w:rPr>
      </w:pPr>
      <w:bookmarkStart w:name="_Ref318807613" w:id="368"/>
      <w:bookmarkStart w:name="_Ref315077485" w:id="369"/>
      <w:bookmarkStart w:name="_Ref315077504" w:id="370"/>
      <w:bookmarkStart w:name="_Ref337717902" w:id="371"/>
      <w:bookmarkStart w:name="_Toc64965301" w:id="372"/>
      <w:bookmarkStart w:name="_Toc111203985" w:id="373"/>
      <w:r w:rsidRPr="00C31A71">
        <w:rPr>
          <w:highlight w:val="cyan"/>
        </w:rPr>
        <w:t xml:space="preserve">Table </w:t>
      </w:r>
      <w:r w:rsidR="00FB18EA">
        <w:rPr>
          <w:color w:val="2B579A"/>
          <w:highlight w:val="cyan"/>
          <w:shd w:val="clear" w:color="auto" w:fill="E6E6E6"/>
        </w:rPr>
        <w:fldChar w:fldCharType="begin"/>
      </w:r>
      <w:r w:rsidR="00FB18EA">
        <w:rPr>
          <w:highlight w:val="cyan"/>
        </w:rPr>
        <w:instrText xml:space="preserve"> STYLEREF 1 \s </w:instrText>
      </w:r>
      <w:r w:rsidR="00FB18EA">
        <w:rPr>
          <w:color w:val="2B579A"/>
          <w:highlight w:val="cyan"/>
          <w:shd w:val="clear" w:color="auto" w:fill="E6E6E6"/>
        </w:rPr>
        <w:fldChar w:fldCharType="separate"/>
      </w:r>
      <w:r w:rsidR="00FB18EA">
        <w:rPr>
          <w:noProof/>
          <w:highlight w:val="cyan"/>
        </w:rPr>
        <w:t>5</w:t>
      </w:r>
      <w:r w:rsidR="00FB18EA">
        <w:rPr>
          <w:color w:val="2B579A"/>
          <w:highlight w:val="cyan"/>
          <w:shd w:val="clear" w:color="auto" w:fill="E6E6E6"/>
        </w:rPr>
        <w:fldChar w:fldCharType="end"/>
      </w:r>
      <w:r w:rsidR="00FB18EA">
        <w:rPr>
          <w:highlight w:val="cyan"/>
        </w:rPr>
        <w:noBreakHyphen/>
      </w:r>
      <w:r w:rsidR="00FB18EA">
        <w:rPr>
          <w:color w:val="2B579A"/>
          <w:highlight w:val="cyan"/>
          <w:shd w:val="clear" w:color="auto" w:fill="E6E6E6"/>
        </w:rPr>
        <w:fldChar w:fldCharType="begin"/>
      </w:r>
      <w:r w:rsidR="00FB18EA">
        <w:rPr>
          <w:highlight w:val="cyan"/>
        </w:rPr>
        <w:instrText xml:space="preserve"> SEQ Table \* ARABIC \s 1 </w:instrText>
      </w:r>
      <w:r w:rsidR="00FB18EA">
        <w:rPr>
          <w:color w:val="2B579A"/>
          <w:highlight w:val="cyan"/>
          <w:shd w:val="clear" w:color="auto" w:fill="E6E6E6"/>
        </w:rPr>
        <w:fldChar w:fldCharType="separate"/>
      </w:r>
      <w:r w:rsidR="00FB18EA">
        <w:rPr>
          <w:noProof/>
          <w:highlight w:val="cyan"/>
        </w:rPr>
        <w:t>1</w:t>
      </w:r>
      <w:r w:rsidR="00FB18EA">
        <w:rPr>
          <w:color w:val="2B579A"/>
          <w:highlight w:val="cyan"/>
          <w:shd w:val="clear" w:color="auto" w:fill="E6E6E6"/>
        </w:rPr>
        <w:fldChar w:fldCharType="end"/>
      </w:r>
      <w:bookmarkEnd w:id="368"/>
      <w:r w:rsidRPr="00C31A71">
        <w:rPr>
          <w:highlight w:val="cyan"/>
        </w:rPr>
        <w:t xml:space="preserve"> DLCA-65</w:t>
      </w:r>
      <w:r w:rsidRPr="00C31A71" w:rsidR="005E7195">
        <w:rPr>
          <w:highlight w:val="cyan"/>
        </w:rPr>
        <w:t>1</w:t>
      </w:r>
      <w:r w:rsidRPr="00C31A71">
        <w:rPr>
          <w:highlight w:val="cyan"/>
        </w:rPr>
        <w:t xml:space="preserve">0 </w:t>
      </w:r>
      <w:bookmarkEnd w:id="369"/>
      <w:bookmarkEnd w:id="370"/>
      <w:r w:rsidRPr="00C31A71">
        <w:rPr>
          <w:highlight w:val="cyan"/>
        </w:rPr>
        <w:t>Criticality Data</w:t>
      </w:r>
      <w:bookmarkEnd w:id="371"/>
      <w:bookmarkEnd w:id="372"/>
      <w:bookmarkEnd w:id="373"/>
    </w:p>
    <w:tbl>
      <w:tblPr>
        <w:tblW w:w="77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628"/>
        <w:gridCol w:w="3815"/>
        <w:gridCol w:w="2317"/>
      </w:tblGrid>
      <w:tr w:rsidRPr="00C31A71" w:rsidR="006D3C94" w:rsidTr="00C90394" w14:paraId="75F56112" w14:textId="77777777">
        <w:trPr>
          <w:cantSplit/>
          <w:trHeight w:val="472"/>
          <w:tblHeader/>
          <w:jc w:val="center"/>
        </w:trPr>
        <w:tc>
          <w:tcPr>
            <w:tcW w:w="1628" w:type="dxa"/>
            <w:shd w:val="clear" w:color="auto" w:fill="BFBFBF"/>
          </w:tcPr>
          <w:p w:rsidRPr="00C31A71" w:rsidR="006D3C94" w:rsidP="00C90394" w:rsidRDefault="006D3C94" w14:paraId="6A84A654" w14:textId="77777777">
            <w:pPr>
              <w:rPr>
                <w:b/>
                <w:bCs/>
                <w:highlight w:val="cyan"/>
              </w:rPr>
            </w:pPr>
            <w:r w:rsidRPr="00C31A71">
              <w:rPr>
                <w:b/>
                <w:highlight w:val="cyan"/>
              </w:rPr>
              <w:t>Ref#</w:t>
            </w:r>
            <w:r w:rsidRPr="00C31A71">
              <w:rPr>
                <w:b/>
                <w:color w:val="2B579A"/>
                <w:highlight w:val="cyan"/>
                <w:shd w:val="clear" w:color="auto" w:fill="E6E6E6"/>
                <w:vertAlign w:val="superscript"/>
              </w:rPr>
              <w:fldChar w:fldCharType="begin"/>
            </w:r>
            <w:r w:rsidRPr="00C31A71">
              <w:rPr>
                <w:b/>
                <w:highlight w:val="cyan"/>
                <w:vertAlign w:val="superscript"/>
              </w:rPr>
              <w:instrText xml:space="preserve"> NOTEREF _Ref337470938 \h  \* MERGEFORMAT </w:instrText>
            </w:r>
            <w:r w:rsidRPr="00C31A71">
              <w:rPr>
                <w:b/>
                <w:color w:val="2B579A"/>
                <w:highlight w:val="cyan"/>
                <w:shd w:val="clear" w:color="auto" w:fill="E6E6E6"/>
                <w:vertAlign w:val="superscript"/>
              </w:rPr>
            </w:r>
            <w:r w:rsidRPr="00C31A71">
              <w:rPr>
                <w:b/>
                <w:color w:val="2B579A"/>
                <w:highlight w:val="cyan"/>
                <w:shd w:val="clear" w:color="auto" w:fill="E6E6E6"/>
                <w:vertAlign w:val="superscript"/>
              </w:rPr>
              <w:fldChar w:fldCharType="separate"/>
            </w:r>
            <w:r w:rsidRPr="00C31A71">
              <w:rPr>
                <w:b/>
                <w:highlight w:val="cyan"/>
                <w:vertAlign w:val="superscript"/>
              </w:rPr>
              <w:t>1</w:t>
            </w:r>
            <w:r w:rsidRPr="00C31A71">
              <w:rPr>
                <w:b/>
                <w:color w:val="2B579A"/>
                <w:highlight w:val="cyan"/>
                <w:shd w:val="clear" w:color="auto" w:fill="E6E6E6"/>
                <w:vertAlign w:val="superscript"/>
              </w:rPr>
              <w:fldChar w:fldCharType="end"/>
            </w:r>
            <w:r w:rsidRPr="00C31A71">
              <w:rPr>
                <w:b/>
                <w:highlight w:val="cyan"/>
                <w:vertAlign w:val="superscript"/>
              </w:rPr>
              <w:t xml:space="preserve"> </w:t>
            </w:r>
          </w:p>
        </w:tc>
        <w:tc>
          <w:tcPr>
            <w:tcW w:w="3815" w:type="dxa"/>
            <w:shd w:val="clear" w:color="auto" w:fill="BFBFBF"/>
          </w:tcPr>
          <w:p w:rsidRPr="00C31A71" w:rsidR="006D3C94" w:rsidP="00C90394" w:rsidRDefault="006D3C94" w14:paraId="7DEDC82B" w14:textId="77777777">
            <w:pPr>
              <w:jc w:val="center"/>
              <w:rPr>
                <w:b/>
                <w:bCs/>
                <w:highlight w:val="cyan"/>
              </w:rPr>
            </w:pPr>
            <w:r w:rsidRPr="00C31A71">
              <w:rPr>
                <w:b/>
                <w:highlight w:val="cyan"/>
              </w:rPr>
              <w:t>Hazard Description</w:t>
            </w:r>
          </w:p>
        </w:tc>
        <w:tc>
          <w:tcPr>
            <w:tcW w:w="2317" w:type="dxa"/>
            <w:shd w:val="clear" w:color="auto" w:fill="BFBFBF"/>
          </w:tcPr>
          <w:p w:rsidRPr="00C31A71" w:rsidR="006D3C94" w:rsidP="00C90394" w:rsidRDefault="006D3C94" w14:paraId="262509CA" w14:textId="77777777">
            <w:pPr>
              <w:jc w:val="center"/>
              <w:rPr>
                <w:b/>
                <w:bCs/>
                <w:highlight w:val="cyan"/>
              </w:rPr>
            </w:pPr>
            <w:r w:rsidRPr="00C31A71">
              <w:rPr>
                <w:b/>
                <w:highlight w:val="cyan"/>
              </w:rPr>
              <w:t>Classification</w:t>
            </w:r>
          </w:p>
        </w:tc>
      </w:tr>
      <w:tr w:rsidRPr="00C31A71" w:rsidR="006D3C94" w:rsidTr="00C90394" w14:paraId="0E3ABABD" w14:textId="77777777">
        <w:trPr>
          <w:cantSplit/>
          <w:trHeight w:val="395"/>
          <w:jc w:val="center"/>
        </w:trPr>
        <w:tc>
          <w:tcPr>
            <w:tcW w:w="7760" w:type="dxa"/>
            <w:gridSpan w:val="3"/>
            <w:vAlign w:val="center"/>
          </w:tcPr>
          <w:p w:rsidRPr="00C31A71" w:rsidR="006D3C94" w:rsidP="00C90394" w:rsidRDefault="006D3C94" w14:paraId="6199F5CF" w14:textId="77777777">
            <w:pPr>
              <w:autoSpaceDE w:val="0"/>
              <w:autoSpaceDN w:val="0"/>
              <w:adjustRightInd w:val="0"/>
              <w:spacing w:before="0" w:after="0" w:line="240" w:lineRule="atLeast"/>
              <w:jc w:val="center"/>
              <w:rPr>
                <w:highlight w:val="cyan"/>
              </w:rPr>
            </w:pPr>
            <w:r w:rsidRPr="00C31A71">
              <w:rPr>
                <w:b/>
                <w:szCs w:val="22"/>
                <w:highlight w:val="cyan"/>
              </w:rPr>
              <w:t xml:space="preserve"> FANS Operational Hazards</w:t>
            </w:r>
          </w:p>
          <w:p w:rsidRPr="00C31A71" w:rsidR="006D3C94" w:rsidP="00C90394" w:rsidRDefault="006D3C94" w14:paraId="6A77F338" w14:textId="77777777">
            <w:pPr>
              <w:autoSpaceDE w:val="0"/>
              <w:autoSpaceDN w:val="0"/>
              <w:adjustRightInd w:val="0"/>
              <w:spacing w:before="0" w:after="0" w:line="240" w:lineRule="atLeast"/>
              <w:jc w:val="center"/>
              <w:rPr>
                <w:b/>
                <w:i/>
                <w:highlight w:val="cyan"/>
              </w:rPr>
            </w:pPr>
          </w:p>
          <w:p w:rsidRPr="00C31A71" w:rsidR="006D3C94" w:rsidP="00C90394" w:rsidRDefault="006D3C94" w14:paraId="16BA9033" w14:textId="77777777">
            <w:pPr>
              <w:autoSpaceDE w:val="0"/>
              <w:autoSpaceDN w:val="0"/>
              <w:adjustRightInd w:val="0"/>
              <w:spacing w:before="0" w:after="0" w:line="240" w:lineRule="atLeast"/>
              <w:jc w:val="center"/>
              <w:rPr>
                <w:rFonts w:ascii="Helv" w:hAnsi="Helv" w:cs="Helv"/>
                <w:b/>
                <w:i/>
                <w:color w:val="000000"/>
                <w:highlight w:val="cyan"/>
              </w:rPr>
            </w:pPr>
          </w:p>
        </w:tc>
      </w:tr>
      <w:tr w:rsidRPr="00C31A71" w:rsidR="006D3C94" w:rsidTr="00C90394" w14:paraId="0223372A" w14:textId="77777777">
        <w:trPr>
          <w:cantSplit/>
          <w:trHeight w:val="395"/>
          <w:jc w:val="center"/>
        </w:trPr>
        <w:tc>
          <w:tcPr>
            <w:tcW w:w="1628" w:type="dxa"/>
          </w:tcPr>
          <w:p w:rsidRPr="00C31A71" w:rsidR="006D3C94" w:rsidP="00C90394" w:rsidRDefault="006D3C94" w14:paraId="7E1A9FB3" w14:textId="77777777">
            <w:pPr>
              <w:autoSpaceDE w:val="0"/>
              <w:autoSpaceDN w:val="0"/>
              <w:adjustRightInd w:val="0"/>
              <w:spacing w:after="0" w:line="240" w:lineRule="atLeast"/>
              <w:rPr>
                <w:highlight w:val="cyan"/>
              </w:rPr>
            </w:pPr>
            <w:r w:rsidRPr="00C31A71">
              <w:rPr>
                <w:highlight w:val="cyan"/>
              </w:rPr>
              <w:t>H-CRD-7</w:t>
            </w:r>
          </w:p>
          <w:p w:rsidRPr="00C31A71" w:rsidR="006D3C94" w:rsidP="00C90394" w:rsidRDefault="006D3C94" w14:paraId="5E6D9B53" w14:textId="77777777">
            <w:pPr>
              <w:autoSpaceDE w:val="0"/>
              <w:autoSpaceDN w:val="0"/>
              <w:adjustRightInd w:val="0"/>
              <w:spacing w:after="0" w:line="240" w:lineRule="atLeast"/>
              <w:rPr>
                <w:highlight w:val="cyan"/>
              </w:rPr>
            </w:pPr>
            <w:r w:rsidRPr="00C31A71">
              <w:rPr>
                <w:highlight w:val="cyan"/>
              </w:rPr>
              <w:t>H-IER-7</w:t>
            </w:r>
          </w:p>
          <w:p w:rsidRPr="00C31A71" w:rsidR="006D3C94" w:rsidP="00C90394" w:rsidRDefault="006D3C94" w14:paraId="2DEC9E63" w14:textId="77777777">
            <w:pPr>
              <w:autoSpaceDE w:val="0"/>
              <w:autoSpaceDN w:val="0"/>
              <w:adjustRightInd w:val="0"/>
              <w:spacing w:before="0" w:after="0" w:line="240" w:lineRule="atLeast"/>
              <w:rPr>
                <w:szCs w:val="22"/>
                <w:highlight w:val="cyan"/>
              </w:rPr>
            </w:pPr>
            <w:r w:rsidRPr="00C31A71">
              <w:rPr>
                <w:highlight w:val="cyan"/>
              </w:rPr>
              <w:t>H-PR-7</w:t>
            </w:r>
          </w:p>
        </w:tc>
        <w:tc>
          <w:tcPr>
            <w:tcW w:w="3815" w:type="dxa"/>
          </w:tcPr>
          <w:p w:rsidRPr="00C31A71" w:rsidR="006D3C94" w:rsidP="00C90394" w:rsidRDefault="006D3C94" w14:paraId="698510A2" w14:textId="77777777">
            <w:pPr>
              <w:autoSpaceDE w:val="0"/>
              <w:autoSpaceDN w:val="0"/>
              <w:adjustRightInd w:val="0"/>
              <w:spacing w:before="0" w:after="0" w:line="240" w:lineRule="atLeast"/>
              <w:jc w:val="center"/>
              <w:rPr>
                <w:szCs w:val="22"/>
                <w:highlight w:val="cyan"/>
              </w:rPr>
            </w:pPr>
            <w:r w:rsidRPr="00C31A71">
              <w:rPr>
                <w:highlight w:val="cyan"/>
              </w:rPr>
              <w:t>Undetected late or expired message</w:t>
            </w:r>
          </w:p>
        </w:tc>
        <w:tc>
          <w:tcPr>
            <w:tcW w:w="2317" w:type="dxa"/>
          </w:tcPr>
          <w:p w:rsidRPr="00C31A71" w:rsidR="006D3C94" w:rsidP="00C90394" w:rsidRDefault="006D3C94" w14:paraId="30DBFA6F" w14:textId="77777777">
            <w:pPr>
              <w:autoSpaceDE w:val="0"/>
              <w:autoSpaceDN w:val="0"/>
              <w:adjustRightInd w:val="0"/>
              <w:spacing w:before="0" w:after="0" w:line="240" w:lineRule="atLeast"/>
              <w:jc w:val="center"/>
              <w:rPr>
                <w:szCs w:val="22"/>
                <w:highlight w:val="cyan"/>
              </w:rPr>
            </w:pPr>
            <w:r w:rsidRPr="00C31A71">
              <w:rPr>
                <w:highlight w:val="cyan"/>
              </w:rPr>
              <w:t>Major</w:t>
            </w:r>
          </w:p>
        </w:tc>
      </w:tr>
      <w:tr w:rsidRPr="00C31A71" w:rsidR="006D3C94" w:rsidTr="00C90394" w14:paraId="7F3B8953" w14:textId="77777777">
        <w:trPr>
          <w:cantSplit/>
          <w:trHeight w:val="395"/>
          <w:jc w:val="center"/>
        </w:trPr>
        <w:tc>
          <w:tcPr>
            <w:tcW w:w="1628" w:type="dxa"/>
          </w:tcPr>
          <w:p w:rsidRPr="00C31A71" w:rsidR="006D3C94" w:rsidP="00C90394" w:rsidRDefault="006D3C94" w14:paraId="1C07FAA3" w14:textId="77777777">
            <w:pPr>
              <w:autoSpaceDE w:val="0"/>
              <w:autoSpaceDN w:val="0"/>
              <w:adjustRightInd w:val="0"/>
              <w:spacing w:after="0" w:line="240" w:lineRule="atLeast"/>
              <w:rPr>
                <w:highlight w:val="cyan"/>
              </w:rPr>
            </w:pPr>
            <w:r w:rsidRPr="00C31A71">
              <w:rPr>
                <w:highlight w:val="cyan"/>
              </w:rPr>
              <w:t>H-CRD-8</w:t>
            </w:r>
          </w:p>
          <w:p w:rsidRPr="00C31A71" w:rsidR="006D3C94" w:rsidP="00C90394" w:rsidRDefault="006D3C94" w14:paraId="7926F16A" w14:textId="77777777">
            <w:pPr>
              <w:autoSpaceDE w:val="0"/>
              <w:autoSpaceDN w:val="0"/>
              <w:adjustRightInd w:val="0"/>
              <w:spacing w:after="0" w:line="240" w:lineRule="atLeast"/>
              <w:rPr>
                <w:highlight w:val="cyan"/>
              </w:rPr>
            </w:pPr>
            <w:r w:rsidRPr="00C31A71">
              <w:rPr>
                <w:highlight w:val="cyan"/>
              </w:rPr>
              <w:t>H-IER-8</w:t>
            </w:r>
          </w:p>
          <w:p w:rsidRPr="00C31A71" w:rsidR="006D3C94" w:rsidP="00C90394" w:rsidRDefault="006D3C94" w14:paraId="66087B2C" w14:textId="77777777">
            <w:pPr>
              <w:autoSpaceDE w:val="0"/>
              <w:autoSpaceDN w:val="0"/>
              <w:adjustRightInd w:val="0"/>
              <w:spacing w:before="0" w:after="0" w:line="240" w:lineRule="atLeast"/>
              <w:rPr>
                <w:szCs w:val="22"/>
                <w:highlight w:val="cyan"/>
              </w:rPr>
            </w:pPr>
            <w:r w:rsidRPr="00C31A71">
              <w:rPr>
                <w:highlight w:val="cyan"/>
              </w:rPr>
              <w:t>H-PR-8</w:t>
            </w:r>
          </w:p>
        </w:tc>
        <w:tc>
          <w:tcPr>
            <w:tcW w:w="3815" w:type="dxa"/>
          </w:tcPr>
          <w:p w:rsidRPr="00C31A71" w:rsidR="006D3C94" w:rsidP="00C90394" w:rsidRDefault="006D3C94" w14:paraId="6E6A3700" w14:textId="77777777">
            <w:pPr>
              <w:autoSpaceDE w:val="0"/>
              <w:autoSpaceDN w:val="0"/>
              <w:adjustRightInd w:val="0"/>
              <w:spacing w:before="0" w:after="0" w:line="240" w:lineRule="atLeast"/>
              <w:jc w:val="center"/>
              <w:rPr>
                <w:szCs w:val="22"/>
                <w:highlight w:val="cyan"/>
              </w:rPr>
            </w:pPr>
            <w:r w:rsidRPr="00C31A71">
              <w:rPr>
                <w:highlight w:val="cyan"/>
              </w:rPr>
              <w:t>Undetected misdirection of a message</w:t>
            </w:r>
          </w:p>
        </w:tc>
        <w:tc>
          <w:tcPr>
            <w:tcW w:w="2317" w:type="dxa"/>
          </w:tcPr>
          <w:p w:rsidRPr="00C31A71" w:rsidR="006D3C94" w:rsidP="00C90394" w:rsidRDefault="006D3C94" w14:paraId="7BCCEA0A" w14:textId="77777777">
            <w:pPr>
              <w:autoSpaceDE w:val="0"/>
              <w:autoSpaceDN w:val="0"/>
              <w:adjustRightInd w:val="0"/>
              <w:spacing w:before="0" w:after="0" w:line="240" w:lineRule="atLeast"/>
              <w:jc w:val="center"/>
              <w:rPr>
                <w:szCs w:val="22"/>
                <w:highlight w:val="cyan"/>
              </w:rPr>
            </w:pPr>
            <w:r w:rsidRPr="00C31A71">
              <w:rPr>
                <w:highlight w:val="cyan"/>
              </w:rPr>
              <w:t>Major</w:t>
            </w:r>
          </w:p>
        </w:tc>
      </w:tr>
      <w:tr w:rsidRPr="00C31A71" w:rsidR="006D3C94" w:rsidTr="00C90394" w14:paraId="5170BFDD" w14:textId="77777777">
        <w:trPr>
          <w:cantSplit/>
          <w:trHeight w:val="395"/>
          <w:jc w:val="center"/>
        </w:trPr>
        <w:tc>
          <w:tcPr>
            <w:tcW w:w="1628" w:type="dxa"/>
          </w:tcPr>
          <w:p w:rsidRPr="00C31A71" w:rsidR="006D3C94" w:rsidP="00C90394" w:rsidRDefault="006D3C94" w14:paraId="2A10338F" w14:textId="77777777">
            <w:pPr>
              <w:autoSpaceDE w:val="0"/>
              <w:autoSpaceDN w:val="0"/>
              <w:adjustRightInd w:val="0"/>
              <w:spacing w:after="0" w:line="240" w:lineRule="atLeast"/>
              <w:rPr>
                <w:highlight w:val="cyan"/>
              </w:rPr>
            </w:pPr>
            <w:r w:rsidRPr="00C31A71">
              <w:rPr>
                <w:highlight w:val="cyan"/>
              </w:rPr>
              <w:t>H-CRD-9</w:t>
            </w:r>
          </w:p>
          <w:p w:rsidRPr="00C31A71" w:rsidR="006D3C94" w:rsidP="00C90394" w:rsidRDefault="006D3C94" w14:paraId="4A96B8E9" w14:textId="77777777">
            <w:pPr>
              <w:autoSpaceDE w:val="0"/>
              <w:autoSpaceDN w:val="0"/>
              <w:adjustRightInd w:val="0"/>
              <w:spacing w:after="0" w:line="240" w:lineRule="atLeast"/>
              <w:rPr>
                <w:highlight w:val="cyan"/>
              </w:rPr>
            </w:pPr>
            <w:r w:rsidRPr="00C31A71">
              <w:rPr>
                <w:highlight w:val="cyan"/>
              </w:rPr>
              <w:t>H-IER-9</w:t>
            </w:r>
          </w:p>
          <w:p w:rsidRPr="00C31A71" w:rsidR="006D3C94" w:rsidP="00C90394" w:rsidRDefault="006D3C94" w14:paraId="134092D2" w14:textId="77777777">
            <w:pPr>
              <w:autoSpaceDE w:val="0"/>
              <w:autoSpaceDN w:val="0"/>
              <w:adjustRightInd w:val="0"/>
              <w:spacing w:before="0" w:after="0" w:line="240" w:lineRule="atLeast"/>
              <w:rPr>
                <w:szCs w:val="22"/>
                <w:highlight w:val="cyan"/>
              </w:rPr>
            </w:pPr>
            <w:r w:rsidRPr="00C31A71">
              <w:rPr>
                <w:highlight w:val="cyan"/>
              </w:rPr>
              <w:t>H-PR-9</w:t>
            </w:r>
          </w:p>
        </w:tc>
        <w:tc>
          <w:tcPr>
            <w:tcW w:w="3815" w:type="dxa"/>
          </w:tcPr>
          <w:p w:rsidRPr="00C31A71" w:rsidR="006D3C94" w:rsidP="00C90394" w:rsidRDefault="006D3C94" w14:paraId="2F4D4367" w14:textId="77777777">
            <w:pPr>
              <w:autoSpaceDE w:val="0"/>
              <w:autoSpaceDN w:val="0"/>
              <w:adjustRightInd w:val="0"/>
              <w:spacing w:before="0" w:after="0" w:line="240" w:lineRule="atLeast"/>
              <w:jc w:val="center"/>
              <w:rPr>
                <w:szCs w:val="22"/>
                <w:highlight w:val="cyan"/>
              </w:rPr>
            </w:pPr>
            <w:r w:rsidRPr="00C31A71">
              <w:rPr>
                <w:highlight w:val="cyan"/>
              </w:rPr>
              <w:t>Undetected corruption of a message</w:t>
            </w:r>
          </w:p>
        </w:tc>
        <w:tc>
          <w:tcPr>
            <w:tcW w:w="2317" w:type="dxa"/>
          </w:tcPr>
          <w:p w:rsidRPr="00C31A71" w:rsidR="006D3C94" w:rsidP="00C90394" w:rsidRDefault="006D3C94" w14:paraId="421F9A56" w14:textId="77777777">
            <w:pPr>
              <w:autoSpaceDE w:val="0"/>
              <w:autoSpaceDN w:val="0"/>
              <w:adjustRightInd w:val="0"/>
              <w:spacing w:before="0" w:after="0" w:line="240" w:lineRule="atLeast"/>
              <w:jc w:val="center"/>
              <w:rPr>
                <w:szCs w:val="22"/>
                <w:highlight w:val="cyan"/>
              </w:rPr>
            </w:pPr>
            <w:r w:rsidRPr="00C31A71">
              <w:rPr>
                <w:highlight w:val="cyan"/>
              </w:rPr>
              <w:t>Major</w:t>
            </w:r>
          </w:p>
        </w:tc>
      </w:tr>
      <w:tr w:rsidRPr="00C31A71" w:rsidR="006D3C94" w:rsidTr="00C90394" w14:paraId="03B90DFE" w14:textId="77777777">
        <w:trPr>
          <w:cantSplit/>
          <w:trHeight w:val="395"/>
          <w:jc w:val="center"/>
        </w:trPr>
        <w:tc>
          <w:tcPr>
            <w:tcW w:w="1628" w:type="dxa"/>
          </w:tcPr>
          <w:p w:rsidRPr="00C31A71" w:rsidR="006D3C94" w:rsidP="00C90394" w:rsidRDefault="006D3C94" w14:paraId="6D7D6D54" w14:textId="77777777">
            <w:pPr>
              <w:autoSpaceDE w:val="0"/>
              <w:autoSpaceDN w:val="0"/>
              <w:adjustRightInd w:val="0"/>
              <w:spacing w:after="0" w:line="240" w:lineRule="atLeast"/>
              <w:rPr>
                <w:highlight w:val="cyan"/>
              </w:rPr>
            </w:pPr>
            <w:r w:rsidRPr="00C31A71">
              <w:rPr>
                <w:highlight w:val="cyan"/>
              </w:rPr>
              <w:t>H-CRD-10</w:t>
            </w:r>
          </w:p>
          <w:p w:rsidRPr="00C31A71" w:rsidR="006D3C94" w:rsidP="00C90394" w:rsidRDefault="006D3C94" w14:paraId="7FD82CDE" w14:textId="77777777">
            <w:pPr>
              <w:autoSpaceDE w:val="0"/>
              <w:autoSpaceDN w:val="0"/>
              <w:adjustRightInd w:val="0"/>
              <w:spacing w:after="0" w:line="240" w:lineRule="atLeast"/>
              <w:rPr>
                <w:highlight w:val="cyan"/>
              </w:rPr>
            </w:pPr>
            <w:r w:rsidRPr="00C31A71">
              <w:rPr>
                <w:highlight w:val="cyan"/>
              </w:rPr>
              <w:t>H-IER-10</w:t>
            </w:r>
          </w:p>
          <w:p w:rsidRPr="00C31A71" w:rsidR="006D3C94" w:rsidP="00C90394" w:rsidRDefault="006D3C94" w14:paraId="233E3C82" w14:textId="77777777">
            <w:pPr>
              <w:autoSpaceDE w:val="0"/>
              <w:autoSpaceDN w:val="0"/>
              <w:adjustRightInd w:val="0"/>
              <w:spacing w:before="0" w:after="0" w:line="240" w:lineRule="atLeast"/>
              <w:rPr>
                <w:szCs w:val="22"/>
                <w:highlight w:val="cyan"/>
              </w:rPr>
            </w:pPr>
            <w:r w:rsidRPr="00C31A71">
              <w:rPr>
                <w:highlight w:val="cyan"/>
              </w:rPr>
              <w:t>H-PR-10</w:t>
            </w:r>
          </w:p>
        </w:tc>
        <w:tc>
          <w:tcPr>
            <w:tcW w:w="3815" w:type="dxa"/>
          </w:tcPr>
          <w:p w:rsidRPr="00C31A71" w:rsidR="006D3C94" w:rsidP="00C90394" w:rsidRDefault="006D3C94" w14:paraId="25A40472" w14:textId="77777777">
            <w:pPr>
              <w:autoSpaceDE w:val="0"/>
              <w:autoSpaceDN w:val="0"/>
              <w:adjustRightInd w:val="0"/>
              <w:spacing w:before="0" w:after="0" w:line="240" w:lineRule="atLeast"/>
              <w:jc w:val="center"/>
              <w:rPr>
                <w:szCs w:val="22"/>
                <w:highlight w:val="cyan"/>
              </w:rPr>
            </w:pPr>
            <w:r w:rsidRPr="00C31A71">
              <w:rPr>
                <w:highlight w:val="cyan"/>
              </w:rPr>
              <w:t>Undetected spurious/inadvertent message delivery</w:t>
            </w:r>
          </w:p>
        </w:tc>
        <w:tc>
          <w:tcPr>
            <w:tcW w:w="2317" w:type="dxa"/>
          </w:tcPr>
          <w:p w:rsidRPr="00C31A71" w:rsidR="006D3C94" w:rsidP="00C90394" w:rsidRDefault="006D3C94" w14:paraId="204B4C41" w14:textId="77777777">
            <w:pPr>
              <w:autoSpaceDE w:val="0"/>
              <w:autoSpaceDN w:val="0"/>
              <w:adjustRightInd w:val="0"/>
              <w:spacing w:before="0" w:after="0" w:line="240" w:lineRule="atLeast"/>
              <w:jc w:val="center"/>
              <w:rPr>
                <w:szCs w:val="22"/>
                <w:highlight w:val="cyan"/>
              </w:rPr>
            </w:pPr>
            <w:r w:rsidRPr="00C31A71">
              <w:rPr>
                <w:highlight w:val="cyan"/>
              </w:rPr>
              <w:t>Major</w:t>
            </w:r>
          </w:p>
        </w:tc>
      </w:tr>
      <w:tr w:rsidRPr="00C31A71" w:rsidR="006D3C94" w:rsidTr="00C90394" w14:paraId="433FC59F" w14:textId="77777777">
        <w:trPr>
          <w:cantSplit/>
          <w:trHeight w:val="395"/>
          <w:jc w:val="center"/>
        </w:trPr>
        <w:tc>
          <w:tcPr>
            <w:tcW w:w="7760" w:type="dxa"/>
            <w:gridSpan w:val="3"/>
            <w:vAlign w:val="center"/>
          </w:tcPr>
          <w:p w:rsidRPr="00C31A71" w:rsidR="006D3C94" w:rsidP="00C90394" w:rsidRDefault="006D3C94" w14:paraId="6D5A7B79" w14:textId="77777777">
            <w:pPr>
              <w:autoSpaceDE w:val="0"/>
              <w:autoSpaceDN w:val="0"/>
              <w:adjustRightInd w:val="0"/>
              <w:spacing w:before="0" w:after="0" w:line="240" w:lineRule="atLeast"/>
              <w:jc w:val="center"/>
              <w:rPr>
                <w:b/>
                <w:szCs w:val="22"/>
                <w:highlight w:val="cyan"/>
              </w:rPr>
            </w:pPr>
            <w:r w:rsidRPr="00C31A71">
              <w:rPr>
                <w:b/>
                <w:szCs w:val="22"/>
                <w:highlight w:val="cyan"/>
              </w:rPr>
              <w:t>ATN Operational Hazards</w:t>
            </w:r>
          </w:p>
        </w:tc>
      </w:tr>
      <w:tr w:rsidRPr="00C31A71" w:rsidR="006D3C94" w:rsidTr="00C90394" w14:paraId="4CC05D03" w14:textId="77777777">
        <w:trPr>
          <w:cantSplit/>
          <w:trHeight w:val="395"/>
          <w:jc w:val="center"/>
        </w:trPr>
        <w:tc>
          <w:tcPr>
            <w:tcW w:w="1628" w:type="dxa"/>
            <w:vAlign w:val="center"/>
          </w:tcPr>
          <w:p w:rsidRPr="00C31A71" w:rsidR="006D3C94" w:rsidP="00C90394" w:rsidRDefault="006D3C94" w14:paraId="008D3790" w14:textId="77777777">
            <w:pPr>
              <w:autoSpaceDE w:val="0"/>
              <w:autoSpaceDN w:val="0"/>
              <w:adjustRightInd w:val="0"/>
              <w:spacing w:before="0" w:after="0" w:line="240" w:lineRule="atLeast"/>
              <w:jc w:val="center"/>
              <w:rPr>
                <w:rFonts w:cs="Arial"/>
                <w:highlight w:val="cyan"/>
              </w:rPr>
            </w:pPr>
            <w:r w:rsidRPr="00C31A71">
              <w:rPr>
                <w:rFonts w:cs="Arial"/>
                <w:highlight w:val="cyan"/>
              </w:rPr>
              <w:t>H-ACL-3</w:t>
            </w:r>
          </w:p>
        </w:tc>
        <w:tc>
          <w:tcPr>
            <w:tcW w:w="3815" w:type="dxa"/>
            <w:vAlign w:val="center"/>
          </w:tcPr>
          <w:p w:rsidRPr="00C31A71" w:rsidR="006D3C94" w:rsidP="00C90394" w:rsidRDefault="006D3C94" w14:paraId="449937C6" w14:textId="77777777">
            <w:pPr>
              <w:autoSpaceDE w:val="0"/>
              <w:autoSpaceDN w:val="0"/>
              <w:adjustRightInd w:val="0"/>
              <w:spacing w:before="0" w:after="0" w:line="240" w:lineRule="atLeast"/>
              <w:jc w:val="center"/>
              <w:rPr>
                <w:szCs w:val="22"/>
                <w:highlight w:val="cyan"/>
              </w:rPr>
            </w:pPr>
            <w:r w:rsidRPr="00C31A71">
              <w:rPr>
                <w:szCs w:val="22"/>
                <w:highlight w:val="cyan"/>
              </w:rPr>
              <w:t>Undetected early delivery of a message used for separation</w:t>
            </w:r>
          </w:p>
        </w:tc>
        <w:tc>
          <w:tcPr>
            <w:tcW w:w="2317" w:type="dxa"/>
          </w:tcPr>
          <w:p w:rsidRPr="00C31A71" w:rsidR="006D3C94" w:rsidP="00C90394" w:rsidRDefault="006D3C94" w14:paraId="44FD8411" w14:textId="77777777">
            <w:pPr>
              <w:autoSpaceDE w:val="0"/>
              <w:autoSpaceDN w:val="0"/>
              <w:adjustRightInd w:val="0"/>
              <w:spacing w:before="0" w:after="0" w:line="240" w:lineRule="atLeast"/>
              <w:jc w:val="center"/>
              <w:rPr>
                <w:szCs w:val="22"/>
                <w:highlight w:val="cyan"/>
              </w:rPr>
            </w:pPr>
            <w:r w:rsidRPr="00C31A71">
              <w:rPr>
                <w:highlight w:val="cyan"/>
              </w:rPr>
              <w:t>3 (Major)</w:t>
            </w:r>
          </w:p>
        </w:tc>
      </w:tr>
      <w:tr w:rsidRPr="00C31A71" w:rsidR="006D3C94" w:rsidTr="00C90394" w14:paraId="303CAEF8" w14:textId="77777777">
        <w:trPr>
          <w:cantSplit/>
          <w:trHeight w:val="395"/>
          <w:jc w:val="center"/>
        </w:trPr>
        <w:tc>
          <w:tcPr>
            <w:tcW w:w="1628" w:type="dxa"/>
            <w:vAlign w:val="center"/>
          </w:tcPr>
          <w:p w:rsidRPr="00C31A71" w:rsidR="006D3C94" w:rsidP="00C90394" w:rsidRDefault="006D3C94" w14:paraId="0ABD17F5" w14:textId="77777777">
            <w:pPr>
              <w:autoSpaceDE w:val="0"/>
              <w:autoSpaceDN w:val="0"/>
              <w:adjustRightInd w:val="0"/>
              <w:spacing w:before="0" w:after="0" w:line="240" w:lineRule="atLeast"/>
              <w:jc w:val="center"/>
              <w:rPr>
                <w:rFonts w:cs="Arial"/>
                <w:highlight w:val="cyan"/>
              </w:rPr>
            </w:pPr>
            <w:r w:rsidRPr="00C31A71">
              <w:rPr>
                <w:rFonts w:cs="Arial"/>
                <w:highlight w:val="cyan"/>
              </w:rPr>
              <w:t>H-ACL-6</w:t>
            </w:r>
          </w:p>
        </w:tc>
        <w:tc>
          <w:tcPr>
            <w:tcW w:w="3815" w:type="dxa"/>
            <w:vAlign w:val="center"/>
          </w:tcPr>
          <w:p w:rsidRPr="00C31A71" w:rsidR="006D3C94" w:rsidP="00C90394" w:rsidRDefault="006D3C94" w14:paraId="134CB9A5" w14:textId="77777777">
            <w:pPr>
              <w:autoSpaceDE w:val="0"/>
              <w:autoSpaceDN w:val="0"/>
              <w:adjustRightInd w:val="0"/>
              <w:spacing w:before="0" w:after="0"/>
              <w:jc w:val="center"/>
              <w:rPr>
                <w:rFonts w:cs="Arial"/>
                <w:highlight w:val="cyan"/>
              </w:rPr>
            </w:pPr>
            <w:r w:rsidRPr="00C31A71">
              <w:rPr>
                <w:rFonts w:cs="Arial"/>
                <w:highlight w:val="cyan"/>
              </w:rPr>
              <w:t>Undetected late or expired</w:t>
            </w:r>
          </w:p>
          <w:p w:rsidRPr="00C31A71" w:rsidR="006D3C94" w:rsidP="00C90394" w:rsidRDefault="006D3C94" w14:paraId="017AA5CB" w14:textId="77777777">
            <w:pPr>
              <w:autoSpaceDE w:val="0"/>
              <w:autoSpaceDN w:val="0"/>
              <w:adjustRightInd w:val="0"/>
              <w:spacing w:before="0" w:after="0"/>
              <w:jc w:val="center"/>
              <w:rPr>
                <w:rFonts w:cs="Arial"/>
                <w:highlight w:val="cyan"/>
              </w:rPr>
            </w:pPr>
            <w:r w:rsidRPr="00C31A71">
              <w:rPr>
                <w:rFonts w:cs="Arial"/>
                <w:highlight w:val="cyan"/>
              </w:rPr>
              <w:t>message used for separation</w:t>
            </w:r>
          </w:p>
        </w:tc>
        <w:tc>
          <w:tcPr>
            <w:tcW w:w="2317" w:type="dxa"/>
          </w:tcPr>
          <w:p w:rsidRPr="00C31A71" w:rsidR="006D3C94" w:rsidP="00C90394" w:rsidRDefault="006D3C94" w14:paraId="59370EB9" w14:textId="77777777">
            <w:pPr>
              <w:autoSpaceDE w:val="0"/>
              <w:autoSpaceDN w:val="0"/>
              <w:adjustRightInd w:val="0"/>
              <w:spacing w:before="0" w:after="0" w:line="240" w:lineRule="atLeast"/>
              <w:jc w:val="center"/>
              <w:rPr>
                <w:szCs w:val="22"/>
                <w:highlight w:val="cyan"/>
              </w:rPr>
            </w:pPr>
            <w:r w:rsidRPr="00C31A71">
              <w:rPr>
                <w:highlight w:val="cyan"/>
              </w:rPr>
              <w:t>3 (Major)</w:t>
            </w:r>
          </w:p>
        </w:tc>
      </w:tr>
      <w:tr w:rsidRPr="00C31A71" w:rsidR="006D3C94" w:rsidTr="00C90394" w14:paraId="359C8AAB" w14:textId="77777777">
        <w:trPr>
          <w:cantSplit/>
          <w:trHeight w:val="395"/>
          <w:jc w:val="center"/>
        </w:trPr>
        <w:tc>
          <w:tcPr>
            <w:tcW w:w="1628" w:type="dxa"/>
            <w:vAlign w:val="center"/>
          </w:tcPr>
          <w:p w:rsidRPr="00C31A71" w:rsidR="006D3C94" w:rsidP="00C90394" w:rsidRDefault="006D3C94" w14:paraId="23112448" w14:textId="77777777">
            <w:pPr>
              <w:autoSpaceDE w:val="0"/>
              <w:autoSpaceDN w:val="0"/>
              <w:adjustRightInd w:val="0"/>
              <w:spacing w:before="0" w:after="0" w:line="240" w:lineRule="atLeast"/>
              <w:jc w:val="center"/>
              <w:rPr>
                <w:rFonts w:cs="Arial"/>
                <w:highlight w:val="cyan"/>
              </w:rPr>
            </w:pPr>
            <w:r w:rsidRPr="00C31A71">
              <w:rPr>
                <w:rFonts w:cs="Arial"/>
                <w:highlight w:val="cyan"/>
              </w:rPr>
              <w:t>H-ACL-9</w:t>
            </w:r>
          </w:p>
        </w:tc>
        <w:tc>
          <w:tcPr>
            <w:tcW w:w="3815" w:type="dxa"/>
            <w:vAlign w:val="center"/>
          </w:tcPr>
          <w:p w:rsidRPr="00C31A71" w:rsidR="006D3C94" w:rsidP="00C90394" w:rsidRDefault="006D3C94" w14:paraId="63A99CDF" w14:textId="77777777">
            <w:pPr>
              <w:autoSpaceDE w:val="0"/>
              <w:autoSpaceDN w:val="0"/>
              <w:adjustRightInd w:val="0"/>
              <w:spacing w:before="0" w:after="0" w:line="240" w:lineRule="atLeast"/>
              <w:jc w:val="center"/>
              <w:rPr>
                <w:rFonts w:cs="Arial"/>
                <w:highlight w:val="cyan"/>
              </w:rPr>
            </w:pPr>
            <w:r w:rsidRPr="00C31A71">
              <w:rPr>
                <w:rFonts w:cs="Arial"/>
                <w:highlight w:val="cyan"/>
              </w:rPr>
              <w:t>Undetected misdirection of a message used for separation</w:t>
            </w:r>
          </w:p>
        </w:tc>
        <w:tc>
          <w:tcPr>
            <w:tcW w:w="2317" w:type="dxa"/>
          </w:tcPr>
          <w:p w:rsidRPr="00C31A71" w:rsidR="006D3C94" w:rsidP="00C90394" w:rsidRDefault="006D3C94" w14:paraId="7CF3F21F" w14:textId="77777777">
            <w:pPr>
              <w:autoSpaceDE w:val="0"/>
              <w:autoSpaceDN w:val="0"/>
              <w:adjustRightInd w:val="0"/>
              <w:spacing w:before="0" w:after="0" w:line="240" w:lineRule="atLeast"/>
              <w:jc w:val="center"/>
              <w:rPr>
                <w:szCs w:val="22"/>
                <w:highlight w:val="cyan"/>
              </w:rPr>
            </w:pPr>
            <w:r w:rsidRPr="00C31A71">
              <w:rPr>
                <w:highlight w:val="cyan"/>
              </w:rPr>
              <w:t>3 (Major)</w:t>
            </w:r>
          </w:p>
        </w:tc>
      </w:tr>
      <w:tr w:rsidRPr="00C31A71" w:rsidR="006D3C94" w:rsidTr="00C90394" w14:paraId="1054C871" w14:textId="77777777">
        <w:trPr>
          <w:cantSplit/>
          <w:trHeight w:val="395"/>
          <w:jc w:val="center"/>
        </w:trPr>
        <w:tc>
          <w:tcPr>
            <w:tcW w:w="1628" w:type="dxa"/>
            <w:vAlign w:val="center"/>
          </w:tcPr>
          <w:p w:rsidRPr="00C31A71" w:rsidR="006D3C94" w:rsidP="00C90394" w:rsidRDefault="006D3C94" w14:paraId="5180A241" w14:textId="77777777">
            <w:pPr>
              <w:autoSpaceDE w:val="0"/>
              <w:autoSpaceDN w:val="0"/>
              <w:adjustRightInd w:val="0"/>
              <w:spacing w:before="0" w:after="0" w:line="240" w:lineRule="atLeast"/>
              <w:jc w:val="center"/>
              <w:rPr>
                <w:rFonts w:cs="Arial"/>
                <w:highlight w:val="cyan"/>
              </w:rPr>
            </w:pPr>
            <w:r w:rsidRPr="00C31A71">
              <w:rPr>
                <w:rFonts w:cs="Arial"/>
                <w:highlight w:val="cyan"/>
              </w:rPr>
              <w:t>H-ACL-12</w:t>
            </w:r>
          </w:p>
        </w:tc>
        <w:tc>
          <w:tcPr>
            <w:tcW w:w="3815" w:type="dxa"/>
            <w:vAlign w:val="center"/>
          </w:tcPr>
          <w:p w:rsidRPr="00C31A71" w:rsidR="006D3C94" w:rsidP="00C90394" w:rsidRDefault="006D3C94" w14:paraId="4EDD732D" w14:textId="77777777">
            <w:pPr>
              <w:autoSpaceDE w:val="0"/>
              <w:autoSpaceDN w:val="0"/>
              <w:adjustRightInd w:val="0"/>
              <w:spacing w:before="0" w:after="0" w:line="240" w:lineRule="atLeast"/>
              <w:jc w:val="center"/>
              <w:rPr>
                <w:rFonts w:cs="Arial"/>
                <w:highlight w:val="cyan"/>
              </w:rPr>
            </w:pPr>
            <w:r w:rsidRPr="00C31A71">
              <w:rPr>
                <w:rFonts w:cs="Arial"/>
                <w:highlight w:val="cyan"/>
              </w:rPr>
              <w:t>Undetected corruption of a message used for separation</w:t>
            </w:r>
          </w:p>
        </w:tc>
        <w:tc>
          <w:tcPr>
            <w:tcW w:w="2317" w:type="dxa"/>
          </w:tcPr>
          <w:p w:rsidRPr="00C31A71" w:rsidR="006D3C94" w:rsidP="00C90394" w:rsidRDefault="006D3C94" w14:paraId="20985DD7" w14:textId="77777777">
            <w:pPr>
              <w:autoSpaceDE w:val="0"/>
              <w:autoSpaceDN w:val="0"/>
              <w:adjustRightInd w:val="0"/>
              <w:spacing w:before="0" w:after="0" w:line="240" w:lineRule="atLeast"/>
              <w:jc w:val="center"/>
              <w:rPr>
                <w:szCs w:val="22"/>
                <w:highlight w:val="cyan"/>
              </w:rPr>
            </w:pPr>
            <w:r w:rsidRPr="00C31A71">
              <w:rPr>
                <w:highlight w:val="cyan"/>
              </w:rPr>
              <w:t>3 (Major)</w:t>
            </w:r>
          </w:p>
        </w:tc>
      </w:tr>
      <w:tr w:rsidRPr="009C7127" w:rsidR="006D3C94" w:rsidTr="00C90394" w14:paraId="3BC2A034" w14:textId="77777777">
        <w:trPr>
          <w:cantSplit/>
          <w:trHeight w:val="395"/>
          <w:jc w:val="center"/>
        </w:trPr>
        <w:tc>
          <w:tcPr>
            <w:tcW w:w="1628" w:type="dxa"/>
            <w:vAlign w:val="center"/>
          </w:tcPr>
          <w:p w:rsidRPr="00C31A71" w:rsidR="006D3C94" w:rsidP="00C90394" w:rsidRDefault="006D3C94" w14:paraId="1F9A4788" w14:textId="77777777">
            <w:pPr>
              <w:autoSpaceDE w:val="0"/>
              <w:autoSpaceDN w:val="0"/>
              <w:adjustRightInd w:val="0"/>
              <w:spacing w:before="0" w:after="0" w:line="240" w:lineRule="atLeast"/>
              <w:jc w:val="center"/>
              <w:rPr>
                <w:rFonts w:cs="Arial"/>
                <w:highlight w:val="cyan"/>
              </w:rPr>
            </w:pPr>
            <w:r w:rsidRPr="00C31A71">
              <w:rPr>
                <w:rFonts w:cs="Arial"/>
                <w:highlight w:val="cyan"/>
              </w:rPr>
              <w:t>H-ACL-15</w:t>
            </w:r>
          </w:p>
        </w:tc>
        <w:tc>
          <w:tcPr>
            <w:tcW w:w="3815" w:type="dxa"/>
            <w:vAlign w:val="center"/>
          </w:tcPr>
          <w:p w:rsidRPr="00C31A71" w:rsidR="006D3C94" w:rsidP="00C90394" w:rsidRDefault="006D3C94" w14:paraId="7CB6F3E2" w14:textId="77777777">
            <w:pPr>
              <w:autoSpaceDE w:val="0"/>
              <w:autoSpaceDN w:val="0"/>
              <w:adjustRightInd w:val="0"/>
              <w:spacing w:before="0" w:after="0" w:line="240" w:lineRule="atLeast"/>
              <w:jc w:val="center"/>
              <w:rPr>
                <w:rFonts w:cs="Arial"/>
                <w:highlight w:val="cyan"/>
              </w:rPr>
            </w:pPr>
            <w:r w:rsidRPr="00C31A71">
              <w:rPr>
                <w:rFonts w:cs="Arial"/>
                <w:highlight w:val="cyan"/>
              </w:rPr>
              <w:t>Undetected out of sequence CPDLC messages used for separation</w:t>
            </w:r>
          </w:p>
        </w:tc>
        <w:tc>
          <w:tcPr>
            <w:tcW w:w="2317" w:type="dxa"/>
          </w:tcPr>
          <w:p w:rsidRPr="0007674F" w:rsidR="006D3C94" w:rsidP="00C90394" w:rsidRDefault="006D3C94" w14:paraId="11B7303F" w14:textId="77777777">
            <w:pPr>
              <w:autoSpaceDE w:val="0"/>
              <w:autoSpaceDN w:val="0"/>
              <w:adjustRightInd w:val="0"/>
              <w:spacing w:before="0" w:after="0" w:line="240" w:lineRule="atLeast"/>
              <w:jc w:val="center"/>
              <w:rPr>
                <w:szCs w:val="22"/>
              </w:rPr>
            </w:pPr>
            <w:r w:rsidRPr="00C31A71">
              <w:rPr>
                <w:highlight w:val="cyan"/>
              </w:rPr>
              <w:t>3 (Major)</w:t>
            </w:r>
          </w:p>
        </w:tc>
      </w:tr>
    </w:tbl>
    <w:p w:rsidR="006D3C94" w:rsidP="006D3C94" w:rsidRDefault="006D3C94" w14:paraId="3488B106" w14:textId="77777777">
      <w:pPr>
        <w:ind w:left="576"/>
        <w:rPr>
          <w:rFonts w:cs="Arial"/>
        </w:rPr>
      </w:pPr>
    </w:p>
    <w:p w:rsidR="006D3C94" w:rsidP="006D3C94" w:rsidRDefault="006D3C94" w14:paraId="7AFC0D9D" w14:textId="77777777">
      <w:pPr>
        <w:rPr>
          <w:rFonts w:cs="Arial"/>
        </w:rPr>
      </w:pPr>
      <w:bookmarkStart w:name="_Ref337470938" w:id="374"/>
      <w:r>
        <w:rPr>
          <w:rStyle w:val="FootnoteReference"/>
        </w:rPr>
        <w:footnoteReference w:id="2"/>
      </w:r>
      <w:bookmarkEnd w:id="374"/>
      <w:r>
        <w:rPr>
          <w:rFonts w:cs="Arial"/>
        </w:rPr>
        <w:t>Hazard reference identifiers are based on the associated Data Link services, where…</w:t>
      </w:r>
    </w:p>
    <w:p w:rsidR="005E7195" w:rsidP="005E7195" w:rsidRDefault="006D3C94" w14:paraId="2F7C94D8" w14:textId="77777777">
      <w:pPr>
        <w:keepLines/>
        <w:spacing w:before="0" w:after="0"/>
        <w:ind w:left="1080"/>
        <w:rPr>
          <w:rFonts w:cs="Arial"/>
        </w:rPr>
      </w:pPr>
      <w:r>
        <w:rPr>
          <w:rFonts w:cs="Arial"/>
        </w:rPr>
        <w:t xml:space="preserve">ACL = ATC Clearance </w:t>
      </w:r>
    </w:p>
    <w:p w:rsidR="006D3C94" w:rsidP="005E7195" w:rsidRDefault="006D3C94" w14:paraId="3A6C63FB" w14:textId="63B19A62">
      <w:pPr>
        <w:keepLines/>
        <w:spacing w:before="0" w:after="0"/>
        <w:ind w:left="1080"/>
      </w:pPr>
      <w:r>
        <w:rPr>
          <w:rFonts w:cs="Arial"/>
        </w:rPr>
        <w:t>CRD = Clearance Request and Delivery service</w:t>
      </w:r>
      <w:r>
        <w:rPr>
          <w:rFonts w:cs="Arial"/>
        </w:rPr>
        <w:br/>
      </w:r>
      <w:r>
        <w:rPr>
          <w:rFonts w:cs="Arial"/>
        </w:rPr>
        <w:t>IER = Information Exchange and Reporting service</w:t>
      </w:r>
      <w:r>
        <w:rPr>
          <w:rFonts w:cs="Arial"/>
        </w:rPr>
        <w:br/>
      </w:r>
      <w:r>
        <w:rPr>
          <w:rFonts w:cs="Arial"/>
        </w:rPr>
        <w:t>PR = Position Reporting service</w:t>
      </w:r>
    </w:p>
    <w:p w:rsidR="006D3C94" w:rsidP="006D3C94" w:rsidRDefault="006D3C94" w14:paraId="23E01BF8" w14:textId="77777777">
      <w:pPr>
        <w:rPr>
          <w:color w:val="FF0000"/>
        </w:rPr>
      </w:pPr>
    </w:p>
    <w:p w:rsidR="004270EC" w:rsidP="00426054" w:rsidRDefault="004270EC" w14:paraId="25BD34C6" w14:textId="198F8ECB">
      <w:pPr>
        <w:pStyle w:val="Heading2"/>
        <w:tabs>
          <w:tab w:val="num" w:pos="630"/>
        </w:tabs>
        <w:ind w:left="630" w:hanging="630"/>
      </w:pPr>
      <w:bookmarkStart w:name="_Toc111203873" w:id="375"/>
      <w:r>
        <w:t>Non-TSO Functionality</w:t>
      </w:r>
      <w:bookmarkEnd w:id="375"/>
    </w:p>
    <w:p w:rsidR="00FA5E8D" w:rsidP="00FA5E8D" w:rsidRDefault="00FA5E8D" w14:paraId="01B7F356" w14:textId="77777777">
      <w:pPr>
        <w:rPr>
          <w:color w:val="FF0000"/>
        </w:rPr>
      </w:pPr>
      <w:r w:rsidRPr="00693FC9">
        <w:rPr>
          <w:color w:val="FF0000"/>
          <w:highlight w:val="yellow"/>
        </w:rPr>
        <w:t>Certification Information:  This subsection identifie</w:t>
      </w:r>
      <w:r w:rsidRPr="00005315">
        <w:rPr>
          <w:color w:val="FF0000"/>
          <w:highlight w:val="yellow"/>
        </w:rPr>
        <w:t>s functionality included in the equipment which is not part of the functionality identified in the TSO’s applicable to the products covered by this document.  Since this functionality is not covered by the TSO approval, it therefore is required to be covered as part of aircraft TC/STC certification activities</w:t>
      </w:r>
      <w:r>
        <w:rPr>
          <w:color w:val="FF0000"/>
          <w:highlight w:val="yellow"/>
        </w:rPr>
        <w:t>.  Additional information regarding non-TSO functionality is provided in FAA Order 8150.1D Chapter 8</w:t>
      </w:r>
      <w:r w:rsidRPr="00005315">
        <w:rPr>
          <w:color w:val="FF0000"/>
          <w:highlight w:val="yellow"/>
        </w:rPr>
        <w:t>.</w:t>
      </w:r>
    </w:p>
    <w:p w:rsidRPr="00DC1AA5" w:rsidR="00FA5E8D" w:rsidP="00FA5E8D" w:rsidRDefault="00FA5E8D" w14:paraId="08FEE8A9" w14:textId="77777777">
      <w:pPr>
        <w:rPr>
          <w:color w:val="FF0000"/>
        </w:rPr>
      </w:pPr>
      <w:r w:rsidRPr="00DC1AA5">
        <w:rPr>
          <w:color w:val="FF0000"/>
        </w:rPr>
        <w:t>All in-flight non-TSO functionality must be identified in this section; non-TSO functionality may be items such as antenna switching or rebroadcasting data to be used by other equipment.  Refer to FAA Order 8150.1D Chapt</w:t>
      </w:r>
      <w:r>
        <w:rPr>
          <w:color w:val="FF0000"/>
        </w:rPr>
        <w:t>er 8 for additional information</w:t>
      </w:r>
      <w:r w:rsidRPr="00DC1AA5">
        <w:rPr>
          <w:color w:val="FF0000"/>
        </w:rPr>
        <w:t xml:space="preserve"> including the definition of non-TSO functionality.  For </w:t>
      </w:r>
      <w:proofErr w:type="gramStart"/>
      <w:r w:rsidRPr="00DC1AA5">
        <w:rPr>
          <w:color w:val="FF0000"/>
        </w:rPr>
        <w:t>example</w:t>
      </w:r>
      <w:proofErr w:type="gramEnd"/>
      <w:r w:rsidRPr="00DC1AA5">
        <w:rPr>
          <w:color w:val="FF0000"/>
        </w:rPr>
        <w:t xml:space="preserve"> functions such as </w:t>
      </w:r>
      <w:proofErr w:type="spellStart"/>
      <w:r w:rsidRPr="00DC1AA5">
        <w:rPr>
          <w:color w:val="FF0000"/>
        </w:rPr>
        <w:t>Dataload</w:t>
      </w:r>
      <w:proofErr w:type="spellEnd"/>
      <w:r w:rsidRPr="00DC1AA5">
        <w:rPr>
          <w:color w:val="FF0000"/>
        </w:rPr>
        <w:t xml:space="preserve"> and Central Maintenance Computer interfaces are not specified by the TSO MPS but are also not considered non-TSO functions because they technically need to be implemented within the TSO article.</w:t>
      </w:r>
    </w:p>
    <w:p w:rsidRPr="00DC1AA5" w:rsidR="00FA5E8D" w:rsidP="00FA5E8D" w:rsidRDefault="00FA5E8D" w14:paraId="36305AA3" w14:textId="60C683AE">
      <w:pPr>
        <w:rPr>
          <w:color w:val="FF0000"/>
        </w:rPr>
      </w:pPr>
      <w:r w:rsidRPr="00DC1AA5">
        <w:rPr>
          <w:color w:val="FF0000"/>
        </w:rPr>
        <w:t xml:space="preserve">It is typically best to identify all non-TSO functionality and then identify if </w:t>
      </w:r>
      <w:r>
        <w:rPr>
          <w:color w:val="FF0000"/>
        </w:rPr>
        <w:t>software</w:t>
      </w:r>
      <w:r w:rsidRPr="00DC1AA5">
        <w:rPr>
          <w:color w:val="FF0000"/>
        </w:rPr>
        <w:t xml:space="preserve"> is involved in each function; this approach is recommended to avoid multiple questions from TCR’s and aircraft OEMs.  However, since this section is in the </w:t>
      </w:r>
      <w:r>
        <w:rPr>
          <w:color w:val="FF0000"/>
        </w:rPr>
        <w:t>PSAC</w:t>
      </w:r>
      <w:r w:rsidRPr="00DC1AA5">
        <w:rPr>
          <w:color w:val="FF0000"/>
        </w:rPr>
        <w:t xml:space="preserve">, only non-TSO functions supported by </w:t>
      </w:r>
      <w:r>
        <w:rPr>
          <w:color w:val="FF0000"/>
        </w:rPr>
        <w:t>software</w:t>
      </w:r>
      <w:r w:rsidRPr="00DC1AA5">
        <w:rPr>
          <w:color w:val="FF0000"/>
        </w:rPr>
        <w:t xml:space="preserve"> must be identified.</w:t>
      </w:r>
    </w:p>
    <w:p w:rsidRPr="00DC1AA5" w:rsidR="00FA5E8D" w:rsidP="00FA5E8D" w:rsidRDefault="00FA5E8D" w14:paraId="7811F55F" w14:textId="1732BF85">
      <w:pPr>
        <w:rPr>
          <w:color w:val="FF0000"/>
        </w:rPr>
      </w:pPr>
      <w:r w:rsidRPr="00DC1AA5">
        <w:rPr>
          <w:color w:val="FF0000"/>
        </w:rPr>
        <w:t xml:space="preserve">Non-TSO functionality should be identified in System </w:t>
      </w:r>
      <w:proofErr w:type="gramStart"/>
      <w:r w:rsidRPr="00DC1AA5">
        <w:rPr>
          <w:color w:val="FF0000"/>
        </w:rPr>
        <w:t>documentation, but</w:t>
      </w:r>
      <w:proofErr w:type="gramEnd"/>
      <w:r w:rsidRPr="00DC1AA5">
        <w:rPr>
          <w:color w:val="FF0000"/>
        </w:rPr>
        <w:t xml:space="preserve"> may not be easy to identify.  </w:t>
      </w:r>
      <w:proofErr w:type="gramStart"/>
      <w:r w:rsidRPr="00DC1AA5">
        <w:rPr>
          <w:color w:val="FF0000"/>
        </w:rPr>
        <w:t>Thus</w:t>
      </w:r>
      <w:proofErr w:type="gramEnd"/>
      <w:r w:rsidRPr="00DC1AA5">
        <w:rPr>
          <w:color w:val="FF0000"/>
        </w:rPr>
        <w:t xml:space="preserve"> LRU hardware/software engineers should work with systems engineers </w:t>
      </w:r>
      <w:r w:rsidR="00706934">
        <w:rPr>
          <w:color w:val="FF0000"/>
        </w:rPr>
        <w:t xml:space="preserve">to </w:t>
      </w:r>
      <w:r w:rsidRPr="00DC1AA5">
        <w:rPr>
          <w:color w:val="FF0000"/>
        </w:rPr>
        <w:t xml:space="preserve">identify Non-TSO functionality.  Identify the </w:t>
      </w:r>
      <w:r>
        <w:rPr>
          <w:color w:val="FF0000"/>
        </w:rPr>
        <w:t>software</w:t>
      </w:r>
      <w:r w:rsidRPr="00DC1AA5">
        <w:rPr>
          <w:color w:val="FF0000"/>
        </w:rPr>
        <w:t xml:space="preserve"> considerations associated with each non-TSO function.</w:t>
      </w:r>
    </w:p>
    <w:p w:rsidR="00FA5E8D" w:rsidP="00FA5E8D" w:rsidRDefault="00FA5E8D" w14:paraId="63FF2A15" w14:textId="77777777">
      <w:pPr>
        <w:rPr>
          <w:color w:val="FF0000"/>
        </w:rPr>
      </w:pPr>
      <w:r w:rsidRPr="00DC1AA5">
        <w:rPr>
          <w:color w:val="FF0000"/>
        </w:rPr>
        <w:t>The following text provides examples to assist project teams develop the text applicable to their project:</w:t>
      </w:r>
    </w:p>
    <w:p w:rsidR="00FA5E8D" w:rsidP="00FA5E8D" w:rsidRDefault="00FA5E8D" w14:paraId="4EFE491C" w14:textId="315BD68A">
      <w:pPr>
        <w:rPr>
          <w:color w:val="0000FF"/>
        </w:rPr>
      </w:pPr>
      <w:r>
        <w:rPr>
          <w:color w:val="0000FF"/>
        </w:rPr>
        <w:t xml:space="preserve">The equipment addressed in this document does not contain non-TSO functionality as described in FAA Order 8150.1D </w:t>
      </w:r>
      <w:r w:rsidR="003C56FB">
        <w:rPr>
          <w:color w:val="0000FF"/>
          <w:shd w:val="clear" w:color="auto" w:fill="E6E6E6"/>
        </w:rPr>
        <w:fldChar w:fldCharType="begin"/>
      </w:r>
      <w:r w:rsidR="003C56FB">
        <w:rPr>
          <w:color w:val="0000FF"/>
        </w:rPr>
        <w:instrText xml:space="preserve"> REF _Ref488762746 \r \h </w:instrText>
      </w:r>
      <w:r w:rsidR="003C56FB">
        <w:rPr>
          <w:color w:val="0000FF"/>
          <w:shd w:val="clear" w:color="auto" w:fill="E6E6E6"/>
        </w:rPr>
      </w:r>
      <w:r w:rsidR="003C56FB">
        <w:rPr>
          <w:color w:val="0000FF"/>
          <w:shd w:val="clear" w:color="auto" w:fill="E6E6E6"/>
        </w:rPr>
        <w:fldChar w:fldCharType="separate"/>
      </w:r>
      <w:r w:rsidR="00D82E8D">
        <w:rPr>
          <w:color w:val="0000FF"/>
        </w:rPr>
        <w:t>[12]</w:t>
      </w:r>
      <w:r w:rsidR="003C56FB">
        <w:rPr>
          <w:color w:val="0000FF"/>
          <w:shd w:val="clear" w:color="auto" w:fill="E6E6E6"/>
        </w:rPr>
        <w:fldChar w:fldCharType="end"/>
      </w:r>
      <w:r>
        <w:rPr>
          <w:color w:val="0000FF"/>
        </w:rPr>
        <w:t xml:space="preserve"> chapter 8-1 as follows:</w:t>
      </w:r>
    </w:p>
    <w:p w:rsidR="00FA5E8D" w:rsidP="00FA5E8D" w:rsidRDefault="00FA5E8D" w14:paraId="0C479D14" w14:textId="77777777">
      <w:pPr>
        <w:ind w:left="720"/>
        <w:rPr>
          <w:color w:val="0000FF"/>
        </w:rPr>
      </w:pPr>
      <w:r w:rsidRPr="00170CF8">
        <w:rPr>
          <w:color w:val="0000FF"/>
        </w:rPr>
        <w:t xml:space="preserve">A non-TSO function is a function that is not covered by a TSO-approved MPS, does not </w:t>
      </w:r>
      <w:proofErr w:type="gramStart"/>
      <w:r w:rsidRPr="00170CF8">
        <w:rPr>
          <w:color w:val="0000FF"/>
        </w:rPr>
        <w:t>support</w:t>
      </w:r>
      <w:proofErr w:type="gramEnd"/>
      <w:r w:rsidRPr="00170CF8">
        <w:rPr>
          <w:color w:val="0000FF"/>
        </w:rPr>
        <w:t xml:space="preserve"> or affect the hosting article’s TSO function(s), and could technically be implemented outside of the TSO article.</w:t>
      </w:r>
    </w:p>
    <w:p w:rsidR="00FA5E8D" w:rsidP="00FA5E8D" w:rsidRDefault="00FA5E8D" w14:paraId="3261BCF1" w14:textId="77777777">
      <w:pPr>
        <w:rPr>
          <w:color w:val="0000FF"/>
        </w:rPr>
      </w:pPr>
      <w:r w:rsidRPr="000E213D">
        <w:rPr>
          <w:color w:val="0000FF"/>
        </w:rPr>
        <w:t xml:space="preserve">All </w:t>
      </w:r>
      <w:r>
        <w:rPr>
          <w:color w:val="0000FF"/>
        </w:rPr>
        <w:t xml:space="preserve">software </w:t>
      </w:r>
      <w:r w:rsidRPr="000E213D">
        <w:rPr>
          <w:color w:val="0000FF"/>
        </w:rPr>
        <w:t>will be developed, verified, and evaluated in the same manner as described in this document.</w:t>
      </w:r>
    </w:p>
    <w:p w:rsidR="00FA5E8D" w:rsidP="00FA5E8D" w:rsidRDefault="00FA5E8D" w14:paraId="6A9A37A0" w14:textId="77777777">
      <w:pPr>
        <w:tabs>
          <w:tab w:val="left" w:pos="5910"/>
        </w:tabs>
        <w:rPr>
          <w:color w:val="0000FF"/>
        </w:rPr>
      </w:pPr>
      <w:r>
        <w:rPr>
          <w:color w:val="0000FF"/>
        </w:rPr>
        <w:t>OR</w:t>
      </w:r>
      <w:r>
        <w:rPr>
          <w:color w:val="0000FF"/>
        </w:rPr>
        <w:tab/>
      </w:r>
    </w:p>
    <w:p w:rsidR="00FA5E8D" w:rsidP="00FA5E8D" w:rsidRDefault="00FA5E8D" w14:paraId="3954D94E" w14:textId="12914FED">
      <w:pPr>
        <w:rPr>
          <w:color w:val="0000FF"/>
        </w:rPr>
      </w:pPr>
      <w:r w:rsidRPr="00170CF8">
        <w:rPr>
          <w:color w:val="0000FF"/>
        </w:rPr>
        <w:t xml:space="preserve">The equipment addressed by this document includes non-TSO functionality which is </w:t>
      </w:r>
      <w:r>
        <w:rPr>
          <w:color w:val="0000FF"/>
        </w:rPr>
        <w:t>identified in the following sub-paragraphs</w:t>
      </w:r>
      <w:r w:rsidRPr="00170CF8">
        <w:rPr>
          <w:color w:val="0000FF"/>
        </w:rPr>
        <w:t xml:space="preserve">.  </w:t>
      </w:r>
      <w:r>
        <w:rPr>
          <w:color w:val="0000FF"/>
        </w:rPr>
        <w:t xml:space="preserve">Non-TSO functionality is identified based on the definition from </w:t>
      </w:r>
      <w:r w:rsidRPr="000E213D">
        <w:rPr>
          <w:color w:val="0000FF"/>
        </w:rPr>
        <w:t xml:space="preserve">FAA Order 8150.1D </w:t>
      </w:r>
      <w:r w:rsidR="003C56FB">
        <w:rPr>
          <w:color w:val="0000FF"/>
          <w:shd w:val="clear" w:color="auto" w:fill="E6E6E6"/>
        </w:rPr>
        <w:fldChar w:fldCharType="begin"/>
      </w:r>
      <w:r w:rsidR="003C56FB">
        <w:rPr>
          <w:color w:val="0000FF"/>
        </w:rPr>
        <w:instrText xml:space="preserve"> REF _Ref488762746 \r \h </w:instrText>
      </w:r>
      <w:r w:rsidR="003C56FB">
        <w:rPr>
          <w:color w:val="0000FF"/>
          <w:shd w:val="clear" w:color="auto" w:fill="E6E6E6"/>
        </w:rPr>
      </w:r>
      <w:r w:rsidR="003C56FB">
        <w:rPr>
          <w:color w:val="0000FF"/>
          <w:shd w:val="clear" w:color="auto" w:fill="E6E6E6"/>
        </w:rPr>
        <w:fldChar w:fldCharType="separate"/>
      </w:r>
      <w:r w:rsidR="00D82E8D">
        <w:rPr>
          <w:color w:val="0000FF"/>
        </w:rPr>
        <w:t>[12]</w:t>
      </w:r>
      <w:r w:rsidR="003C56FB">
        <w:rPr>
          <w:color w:val="0000FF"/>
          <w:shd w:val="clear" w:color="auto" w:fill="E6E6E6"/>
        </w:rPr>
        <w:fldChar w:fldCharType="end"/>
      </w:r>
      <w:r w:rsidRPr="000E213D">
        <w:rPr>
          <w:color w:val="0000FF"/>
        </w:rPr>
        <w:t xml:space="preserve"> chapter 8-1 as follows:</w:t>
      </w:r>
    </w:p>
    <w:p w:rsidR="00FA5E8D" w:rsidP="00FA5E8D" w:rsidRDefault="00FA5E8D" w14:paraId="0721598F" w14:textId="77777777">
      <w:pPr>
        <w:ind w:left="720"/>
        <w:rPr>
          <w:color w:val="0000FF"/>
        </w:rPr>
      </w:pPr>
      <w:r w:rsidRPr="00170CF8">
        <w:rPr>
          <w:color w:val="0000FF"/>
        </w:rPr>
        <w:t xml:space="preserve">A non-TSO function is a function that is not covered by a TSO-approved MPS, does not </w:t>
      </w:r>
      <w:proofErr w:type="gramStart"/>
      <w:r w:rsidRPr="00170CF8">
        <w:rPr>
          <w:color w:val="0000FF"/>
        </w:rPr>
        <w:t>support</w:t>
      </w:r>
      <w:proofErr w:type="gramEnd"/>
      <w:r w:rsidRPr="00170CF8">
        <w:rPr>
          <w:color w:val="0000FF"/>
        </w:rPr>
        <w:t xml:space="preserve"> or affect the hosting article’s TSO function(s), and could technically be implemented outside of the TSO article.</w:t>
      </w:r>
    </w:p>
    <w:p w:rsidR="00FE6E82" w:rsidP="00FA5E8D" w:rsidRDefault="00FA5E8D" w14:paraId="6D9EDB54" w14:textId="5042887F">
      <w:pPr>
        <w:rPr>
          <w:color w:val="0000FF"/>
        </w:rPr>
      </w:pPr>
      <w:r w:rsidRPr="00170CF8">
        <w:rPr>
          <w:color w:val="0000FF"/>
        </w:rPr>
        <w:t xml:space="preserve">All TSO and non-TSO </w:t>
      </w:r>
      <w:r>
        <w:rPr>
          <w:color w:val="0000FF"/>
        </w:rPr>
        <w:t>software</w:t>
      </w:r>
      <w:r w:rsidRPr="00170CF8">
        <w:rPr>
          <w:color w:val="0000FF"/>
        </w:rPr>
        <w:t xml:space="preserve"> will be developed, verified, and evaluated in the same manner as described in this document</w:t>
      </w:r>
      <w:r w:rsidRPr="00170CF8" w:rsidR="00E46D99">
        <w:rPr>
          <w:color w:val="0000FF"/>
        </w:rPr>
        <w:t>.</w:t>
      </w:r>
    </w:p>
    <w:p w:rsidR="00DB2290" w:rsidP="00FA5E8D" w:rsidRDefault="00DB2290" w14:paraId="237B5A03" w14:textId="22CC93F7">
      <w:r w:rsidRPr="00256681">
        <w:t>DLCA</w:t>
      </w:r>
      <w:r>
        <w:t>-6510</w:t>
      </w:r>
      <w:r w:rsidRPr="00256681">
        <w:t xml:space="preserve"> </w:t>
      </w:r>
      <w:r>
        <w:t>itself is not a TSO function, nor is it part of another functional TSO.</w:t>
      </w:r>
      <w:r w:rsidRPr="00256681">
        <w:t xml:space="preserve">  </w:t>
      </w:r>
      <w:r>
        <w:t>The DLCA-6510 will be certified as part of the Type Certification for the target aircraft.</w:t>
      </w:r>
    </w:p>
    <w:p w:rsidR="00A027F2" w:rsidP="00A027F2" w:rsidRDefault="00A027F2" w14:paraId="12AE1F19" w14:textId="4FDDF728">
      <w:r w:rsidRPr="0078318F">
        <w:rPr>
          <w:highlight w:val="cyan"/>
        </w:rPr>
        <w:t>&lt;</w:t>
      </w:r>
      <w:r w:rsidR="00424DA8">
        <w:rPr>
          <w:highlight w:val="cyan"/>
        </w:rPr>
        <w:t xml:space="preserve">For </w:t>
      </w:r>
      <w:r w:rsidRPr="0078318F">
        <w:rPr>
          <w:highlight w:val="cyan"/>
        </w:rPr>
        <w:t xml:space="preserve">Lori: This needs confirmation from </w:t>
      </w:r>
      <w:r>
        <w:rPr>
          <w:highlight w:val="cyan"/>
        </w:rPr>
        <w:t>Lori/Hatem</w:t>
      </w:r>
      <w:r w:rsidRPr="0078318F">
        <w:rPr>
          <w:highlight w:val="cyan"/>
        </w:rPr>
        <w:t>&gt;</w:t>
      </w:r>
    </w:p>
    <w:p w:rsidR="00A027F2" w:rsidP="00FA5E8D" w:rsidRDefault="00A027F2" w14:paraId="1D551FDB" w14:textId="418E7F15"/>
    <w:p w:rsidRPr="00EC3197" w:rsidR="00016A0E" w:rsidP="00016A0E" w:rsidRDefault="00016A0E" w14:paraId="3DA2286E" w14:textId="77777777">
      <w:pPr>
        <w:pStyle w:val="Heading3"/>
        <w:rPr>
          <w:color w:val="0000FF"/>
        </w:rPr>
      </w:pPr>
      <w:bookmarkStart w:name="_Toc111203874" w:id="376"/>
      <w:r w:rsidRPr="00EC3197">
        <w:rPr>
          <w:color w:val="0000FF"/>
        </w:rPr>
        <w:t>Non-TSO Function #1</w:t>
      </w:r>
      <w:bookmarkEnd w:id="376"/>
    </w:p>
    <w:p w:rsidRPr="00EC3197" w:rsidR="00016A0E" w:rsidP="00016A0E" w:rsidRDefault="00016A0E" w14:paraId="10F5E286" w14:textId="77777777">
      <w:pPr>
        <w:rPr>
          <w:color w:val="0000FF"/>
        </w:rPr>
      </w:pPr>
      <w:r w:rsidRPr="00EC3197">
        <w:rPr>
          <w:color w:val="0000FF"/>
        </w:rPr>
        <w:t>&lt;Details go here&gt;</w:t>
      </w:r>
    </w:p>
    <w:p w:rsidRPr="00EC3197" w:rsidR="00016A0E" w:rsidP="00016A0E" w:rsidRDefault="00016A0E" w14:paraId="43FFEAFF" w14:textId="77777777">
      <w:pPr>
        <w:pStyle w:val="Heading3"/>
        <w:rPr>
          <w:color w:val="0000FF"/>
        </w:rPr>
      </w:pPr>
      <w:bookmarkStart w:name="_Toc111203875" w:id="377"/>
      <w:r w:rsidRPr="00EC3197">
        <w:rPr>
          <w:color w:val="0000FF"/>
        </w:rPr>
        <w:t>Non-TSO Function #2</w:t>
      </w:r>
      <w:bookmarkEnd w:id="377"/>
    </w:p>
    <w:p w:rsidRPr="00EC3197" w:rsidR="00016A0E" w:rsidP="00016A0E" w:rsidRDefault="00016A0E" w14:paraId="4BE71AF1" w14:textId="77777777">
      <w:pPr>
        <w:rPr>
          <w:color w:val="0000FF"/>
        </w:rPr>
      </w:pPr>
      <w:r w:rsidRPr="00EC3197">
        <w:rPr>
          <w:color w:val="0000FF"/>
        </w:rPr>
        <w:t>&lt;Details go here&gt;</w:t>
      </w:r>
    </w:p>
    <w:p w:rsidRPr="00016A0E" w:rsidR="00016A0E" w:rsidP="006472AC" w:rsidRDefault="00016A0E" w14:paraId="25DD1EF0" w14:textId="5F00DE4E">
      <w:pPr>
        <w:rPr>
          <w:color w:val="0000FF"/>
        </w:rPr>
      </w:pPr>
      <w:r w:rsidRPr="00EC3197">
        <w:rPr>
          <w:color w:val="0000FF"/>
        </w:rPr>
        <w:t>…</w:t>
      </w:r>
    </w:p>
    <w:p w:rsidR="00C10901" w:rsidP="00650056" w:rsidRDefault="00650056" w14:paraId="0715FC59" w14:textId="7CA942C0">
      <w:pPr>
        <w:pStyle w:val="Heading2"/>
      </w:pPr>
      <w:bookmarkStart w:name="_Ref489341217" w:id="378"/>
      <w:bookmarkStart w:name="_Toc111203876" w:id="379"/>
      <w:r w:rsidRPr="00650056">
        <w:t>Outsource / Offshoring Entity and Risk Summary</w:t>
      </w:r>
      <w:bookmarkEnd w:id="378"/>
      <w:bookmarkEnd w:id="379"/>
    </w:p>
    <w:p w:rsidR="006735EB" w:rsidP="006735EB" w:rsidRDefault="00650056" w14:paraId="4BBF2ACC" w14:textId="78FF19F8">
      <w:pPr>
        <w:rPr>
          <w:color w:val="FF0000"/>
        </w:rPr>
      </w:pPr>
      <w:r w:rsidRPr="00650056">
        <w:rPr>
          <w:color w:val="FF0000"/>
        </w:rPr>
        <w:t xml:space="preserve">This section should identify the entity/entities to which engineering will be outsourcing / offshoring work. This should include company name, city / country, and summarize the OORA score for that entity. This section should reference where the full OORA scorecard is archived.  In addition, this subsection should identify and describe at a very high level any outsourcing / offshoring activities performed on this project or state that no outsourcing/offshoring activities were performed on this project.  If outsourcing/offshoring was performed a reference to see </w:t>
      </w:r>
      <w:r>
        <w:rPr>
          <w:color w:val="FF0000"/>
        </w:rPr>
        <w:t xml:space="preserve">Section </w:t>
      </w:r>
      <w:r w:rsidR="009D222D">
        <w:rPr>
          <w:color w:val="FF0000"/>
          <w:shd w:val="clear" w:color="auto" w:fill="E6E6E6"/>
        </w:rPr>
        <w:fldChar w:fldCharType="begin"/>
      </w:r>
      <w:r w:rsidR="009D222D">
        <w:rPr>
          <w:color w:val="FF0000"/>
        </w:rPr>
        <w:instrText xml:space="preserve"> REF _Ref487013389 \r \h </w:instrText>
      </w:r>
      <w:r w:rsidR="009D222D">
        <w:rPr>
          <w:color w:val="FF0000"/>
          <w:shd w:val="clear" w:color="auto" w:fill="E6E6E6"/>
        </w:rPr>
      </w:r>
      <w:r w:rsidR="009D222D">
        <w:rPr>
          <w:color w:val="FF0000"/>
          <w:shd w:val="clear" w:color="auto" w:fill="E6E6E6"/>
        </w:rPr>
        <w:fldChar w:fldCharType="separate"/>
      </w:r>
      <w:r w:rsidR="00D82E8D">
        <w:rPr>
          <w:color w:val="FF0000"/>
        </w:rPr>
        <w:t>10</w:t>
      </w:r>
      <w:r w:rsidR="009D222D">
        <w:rPr>
          <w:color w:val="FF0000"/>
          <w:shd w:val="clear" w:color="auto" w:fill="E6E6E6"/>
        </w:rPr>
        <w:fldChar w:fldCharType="end"/>
      </w:r>
      <w:r w:rsidRPr="00650056">
        <w:rPr>
          <w:color w:val="FF0000"/>
        </w:rPr>
        <w:t xml:space="preserve"> for additional details should be provided.</w:t>
      </w:r>
    </w:p>
    <w:p w:rsidR="00DD5348" w:rsidP="00DD5348" w:rsidRDefault="00DD5348" w14:paraId="2586F8C2" w14:textId="7C43CDC7">
      <w:pPr>
        <w:pStyle w:val="BodyText2"/>
        <w:spacing w:before="0" w:after="0" w:line="240" w:lineRule="auto"/>
        <w:rPr>
          <w:rFonts w:cs="Arial"/>
          <w:color w:val="000000"/>
        </w:rPr>
      </w:pPr>
      <w:r>
        <w:rPr>
          <w:rFonts w:cs="Arial"/>
          <w:color w:val="000000"/>
        </w:rPr>
        <w:t>The DLCA-6510 team will include offshore and outsourced partners</w:t>
      </w:r>
      <w:r w:rsidR="002B0F9E">
        <w:rPr>
          <w:rFonts w:cs="Arial"/>
          <w:color w:val="000000"/>
        </w:rPr>
        <w:t xml:space="preserve"> </w:t>
      </w:r>
      <w:r w:rsidR="002B0F9E">
        <w:t>to meet the Rockwell Collins business and program/project goals</w:t>
      </w:r>
      <w:r>
        <w:rPr>
          <w:rFonts w:cs="Arial"/>
          <w:color w:val="000000"/>
        </w:rPr>
        <w:t xml:space="preserve">.  </w:t>
      </w:r>
    </w:p>
    <w:p w:rsidR="002B0F9E" w:rsidP="00DD5348" w:rsidRDefault="002B0F9E" w14:paraId="503A499F" w14:textId="77777777">
      <w:pPr>
        <w:pStyle w:val="BodyText2"/>
        <w:spacing w:before="0" w:after="0" w:line="240" w:lineRule="auto"/>
      </w:pPr>
    </w:p>
    <w:p w:rsidRPr="002B0F9E" w:rsidR="002B0F9E" w:rsidP="002B0F9E" w:rsidRDefault="00DD5348" w14:paraId="425DC6CF" w14:textId="66BC71C8">
      <w:pPr>
        <w:autoSpaceDE w:val="0"/>
        <w:autoSpaceDN w:val="0"/>
        <w:adjustRightInd w:val="0"/>
        <w:spacing w:before="0" w:after="0"/>
        <w:jc w:val="both"/>
        <w:rPr>
          <w:rFonts w:cs="Arial"/>
          <w:color w:val="000000"/>
        </w:rPr>
      </w:pPr>
      <w:r>
        <w:rPr>
          <w:rFonts w:cs="Arial"/>
          <w:color w:val="000000"/>
        </w:rPr>
        <w:t>The DLCA-6510 team will use the GETC-India</w:t>
      </w:r>
      <w:r w:rsidRPr="0098121F">
        <w:rPr>
          <w:rFonts w:cs="Arial"/>
          <w:color w:val="000000"/>
        </w:rPr>
        <w:t xml:space="preserve"> </w:t>
      </w:r>
      <w:r>
        <w:rPr>
          <w:rFonts w:cs="Arial"/>
          <w:color w:val="000000"/>
        </w:rPr>
        <w:t xml:space="preserve">as an offshore partner. </w:t>
      </w:r>
      <w:r w:rsidR="002B0F9E">
        <w:t>GETC-I is a Rockwell Collins subsidiary based in India with locations in Hyderabad and Bangalore</w:t>
      </w:r>
      <w:r w:rsidR="002B0F9E">
        <w:rPr>
          <w:rFonts w:cs="Arial"/>
          <w:color w:val="000000"/>
        </w:rPr>
        <w:t xml:space="preserve">. </w:t>
      </w:r>
      <w:r>
        <w:rPr>
          <w:rFonts w:cs="Arial"/>
          <w:color w:val="000000"/>
        </w:rPr>
        <w:t>Off-shore partners’ responsibilities included requirements definition, software development and verification.</w:t>
      </w:r>
      <w:r w:rsidR="002B0F9E">
        <w:rPr>
          <w:rFonts w:cs="Arial"/>
          <w:color w:val="000000"/>
        </w:rPr>
        <w:t xml:space="preserve"> </w:t>
      </w:r>
      <w:r w:rsidRPr="002B0F9E" w:rsidR="002B0F9E">
        <w:rPr>
          <w:rFonts w:cs="Arial"/>
          <w:color w:val="000000"/>
        </w:rPr>
        <w:t>An Outsourcing/Offshoring Risk Assessment (OORA) was completed for GETC-I</w:t>
      </w:r>
      <w:r w:rsidR="002B0F9E">
        <w:rPr>
          <w:rFonts w:cs="Arial"/>
          <w:color w:val="000000"/>
        </w:rPr>
        <w:t>ndia</w:t>
      </w:r>
      <w:r w:rsidRPr="002B0F9E" w:rsidR="002B0F9E">
        <w:rPr>
          <w:rFonts w:cs="Arial"/>
          <w:color w:val="000000"/>
        </w:rPr>
        <w:t xml:space="preserve"> in accordance with Risk Assessment and Oversight for Outsourcing or Offshoring Activities involving Civil Certification, HRC-ENG-P-016 [4]. The total score of the assessment indicates a Low Risk, and this risk is applicable to all projects which call out this PSAC, and which may use </w:t>
      </w:r>
      <w:r w:rsidR="00587971">
        <w:rPr>
          <w:rFonts w:cs="Arial"/>
          <w:color w:val="000000"/>
        </w:rPr>
        <w:t>GETC-I</w:t>
      </w:r>
      <w:r w:rsidRPr="002B0F9E" w:rsidR="002B0F9E">
        <w:rPr>
          <w:rFonts w:cs="Arial"/>
          <w:color w:val="000000"/>
        </w:rPr>
        <w:t xml:space="preserve"> Offshore personnel. The recommendations and guidance called out for a </w:t>
      </w:r>
      <w:proofErr w:type="gramStart"/>
      <w:r w:rsidRPr="002B0F9E" w:rsidR="002B0F9E">
        <w:rPr>
          <w:rFonts w:cs="Arial"/>
          <w:color w:val="000000"/>
        </w:rPr>
        <w:t>Low Risk</w:t>
      </w:r>
      <w:proofErr w:type="gramEnd"/>
      <w:r w:rsidRPr="002B0F9E" w:rsidR="002B0F9E">
        <w:rPr>
          <w:rFonts w:cs="Arial"/>
          <w:color w:val="000000"/>
        </w:rPr>
        <w:t xml:space="preserve"> project in HRC-ENG-P-016 [RC_OORA] will be followed. The full OORA scorecard for </w:t>
      </w:r>
      <w:r w:rsidR="00587971">
        <w:rPr>
          <w:rFonts w:cs="Arial"/>
          <w:color w:val="000000"/>
        </w:rPr>
        <w:t>GETC-I</w:t>
      </w:r>
      <w:r w:rsidRPr="002B0F9E" w:rsidR="002B0F9E">
        <w:rPr>
          <w:rFonts w:cs="Arial"/>
          <w:color w:val="000000"/>
        </w:rPr>
        <w:t xml:space="preserve"> is included below:</w:t>
      </w:r>
    </w:p>
    <w:p w:rsidR="00DD5348" w:rsidP="002B0F9E" w:rsidRDefault="002B0F9E" w14:paraId="4601E479" w14:textId="05F22AB4">
      <w:pPr>
        <w:autoSpaceDE w:val="0"/>
        <w:autoSpaceDN w:val="0"/>
        <w:adjustRightInd w:val="0"/>
        <w:spacing w:before="0" w:after="0"/>
        <w:jc w:val="both"/>
        <w:rPr>
          <w:rFonts w:cs="Arial"/>
          <w:color w:val="000000"/>
        </w:rPr>
      </w:pPr>
      <w:r w:rsidRPr="00A027F2">
        <w:rPr>
          <w:rFonts w:cs="Arial"/>
          <w:color w:val="000000"/>
          <w:highlight w:val="cyan"/>
        </w:rPr>
        <w:t>&lt;SVN Path</w:t>
      </w:r>
      <w:r w:rsidRPr="00A027F2" w:rsidR="00A027F2">
        <w:rPr>
          <w:rFonts w:cs="Arial"/>
          <w:color w:val="000000"/>
          <w:highlight w:val="cyan"/>
        </w:rPr>
        <w:t>: TBD</w:t>
      </w:r>
      <w:r w:rsidRPr="00A027F2">
        <w:rPr>
          <w:rFonts w:cs="Arial"/>
          <w:color w:val="000000"/>
          <w:highlight w:val="cyan"/>
        </w:rPr>
        <w:t>&gt;</w:t>
      </w:r>
    </w:p>
    <w:p w:rsidR="00A027F2" w:rsidP="002B0F9E" w:rsidRDefault="00A027F2" w14:paraId="79400D07" w14:textId="7C93204C">
      <w:pPr>
        <w:autoSpaceDE w:val="0"/>
        <w:autoSpaceDN w:val="0"/>
        <w:adjustRightInd w:val="0"/>
        <w:spacing w:before="0" w:after="0"/>
        <w:jc w:val="both"/>
        <w:rPr>
          <w:rFonts w:cs="Arial"/>
          <w:color w:val="000000"/>
          <w:highlight w:val="cyan"/>
        </w:rPr>
      </w:pPr>
      <w:r>
        <w:rPr>
          <w:rFonts w:cs="Arial"/>
          <w:color w:val="000000"/>
          <w:highlight w:val="cyan"/>
        </w:rPr>
        <w:t>&lt;</w:t>
      </w:r>
      <w:r w:rsidR="00424DA8">
        <w:rPr>
          <w:rFonts w:cs="Arial"/>
          <w:color w:val="000000"/>
          <w:highlight w:val="cyan"/>
        </w:rPr>
        <w:t xml:space="preserve">For </w:t>
      </w:r>
      <w:r>
        <w:rPr>
          <w:rFonts w:cs="Arial"/>
          <w:color w:val="000000"/>
          <w:highlight w:val="cyan"/>
        </w:rPr>
        <w:t xml:space="preserve">Lori: Currently OORA is shared here. After the approval, this will be moved to </w:t>
      </w:r>
      <w:proofErr w:type="gramStart"/>
      <w:r>
        <w:rPr>
          <w:rFonts w:cs="Arial"/>
          <w:color w:val="000000"/>
          <w:highlight w:val="cyan"/>
        </w:rPr>
        <w:t>SVN</w:t>
      </w:r>
      <w:proofErr w:type="gramEnd"/>
      <w:r>
        <w:rPr>
          <w:rFonts w:cs="Arial"/>
          <w:color w:val="000000"/>
          <w:highlight w:val="cyan"/>
        </w:rPr>
        <w:t xml:space="preserve"> and the path will be updated&gt;</w:t>
      </w:r>
    </w:p>
    <w:p w:rsidR="00A027F2" w:rsidP="002B0F9E" w:rsidRDefault="00A027F2" w14:paraId="365CDD8F" w14:textId="70C60F26">
      <w:pPr>
        <w:autoSpaceDE w:val="0"/>
        <w:autoSpaceDN w:val="0"/>
        <w:adjustRightInd w:val="0"/>
        <w:spacing w:before="0" w:after="0"/>
        <w:jc w:val="both"/>
        <w:rPr>
          <w:rFonts w:cs="Arial"/>
          <w:color w:val="000000"/>
        </w:rPr>
      </w:pPr>
      <w:r w:rsidRPr="00A027F2">
        <w:rPr>
          <w:rFonts w:cs="Arial"/>
          <w:color w:val="000000"/>
          <w:highlight w:val="cyan"/>
        </w:rPr>
        <w:t>&lt;https://rtxusers.sharepoint.us/:f:/r/sites/GS-DataLinkTeamDrive-COL/Shared%20Documents/DLCA-6510/Planning%20and%20Process%20Documents?csf=1&amp;web=1&amp;e=zMScGW&gt;</w:t>
      </w:r>
    </w:p>
    <w:p w:rsidR="00DD5348" w:rsidP="00DD5348" w:rsidRDefault="00DD5348" w14:paraId="51A6C00F" w14:textId="77777777">
      <w:pPr>
        <w:autoSpaceDE w:val="0"/>
        <w:autoSpaceDN w:val="0"/>
        <w:adjustRightInd w:val="0"/>
        <w:spacing w:before="0" w:after="0"/>
        <w:jc w:val="both"/>
        <w:rPr>
          <w:rFonts w:cs="Arial"/>
          <w:color w:val="000000"/>
        </w:rPr>
      </w:pPr>
    </w:p>
    <w:p w:rsidRPr="00F037EE" w:rsidR="00DD5348" w:rsidP="00DD5348" w:rsidRDefault="00DD5348" w14:paraId="0522F1F2" w14:textId="17C4F605">
      <w:pPr>
        <w:autoSpaceDE w:val="0"/>
        <w:autoSpaceDN w:val="0"/>
        <w:adjustRightInd w:val="0"/>
        <w:spacing w:before="0" w:after="0"/>
        <w:jc w:val="both"/>
        <w:rPr>
          <w:rFonts w:cs="Arial"/>
          <w:color w:val="000000"/>
        </w:rPr>
      </w:pPr>
      <w:r>
        <w:t xml:space="preserve">The DLCA-6510 team will also use onsite contractors from HCL Technologies, an Indian engineering firm. The onsite HCL contractors were utilized for development and verification. </w:t>
      </w:r>
    </w:p>
    <w:p w:rsidR="00DD5348" w:rsidP="00DD5348" w:rsidRDefault="00DD5348" w14:paraId="28A87302" w14:textId="77777777">
      <w:pPr>
        <w:autoSpaceDE w:val="0"/>
        <w:autoSpaceDN w:val="0"/>
        <w:adjustRightInd w:val="0"/>
        <w:spacing w:before="0" w:after="0"/>
        <w:ind w:firstLine="720"/>
        <w:rPr>
          <w:rFonts w:cs="Arial"/>
          <w:color w:val="000000"/>
        </w:rPr>
      </w:pPr>
    </w:p>
    <w:p w:rsidR="00DD5348" w:rsidP="00DD5348" w:rsidRDefault="00DD5348" w14:paraId="6D94322E" w14:textId="624B268C">
      <w:pPr>
        <w:rPr>
          <w:rFonts w:cs="Arial"/>
          <w:color w:val="000000"/>
        </w:rPr>
      </w:pPr>
      <w:r>
        <w:rPr>
          <w:rFonts w:cs="Arial"/>
          <w:color w:val="000000"/>
        </w:rPr>
        <w:t>The Rockwell Collins USA team has primary responsibility for meeting all the objectives of the software planning, requirements definition, software development, verification, and developmental configuration management processes.</w:t>
      </w:r>
    </w:p>
    <w:p w:rsidR="002B0F9E" w:rsidP="00DD5348" w:rsidRDefault="002B0F9E" w14:paraId="60076891" w14:textId="77777777">
      <w:pPr>
        <w:rPr>
          <w:rFonts w:cs="Arial"/>
          <w:color w:val="000000"/>
        </w:rPr>
      </w:pPr>
    </w:p>
    <w:p w:rsidR="00AA1FFB" w:rsidP="00DD5348" w:rsidRDefault="00AA1FFB" w14:paraId="1CF1EC40" w14:textId="19E0CC39">
      <w:pPr>
        <w:rPr>
          <w:color w:val="FF0000"/>
        </w:rPr>
      </w:pPr>
      <w:r>
        <w:rPr>
          <w:rFonts w:cs="Arial"/>
          <w:color w:val="000000"/>
        </w:rPr>
        <w:t xml:space="preserve">Please refer section </w:t>
      </w:r>
      <w:r>
        <w:rPr>
          <w:rFonts w:cs="Arial"/>
          <w:color w:val="000000"/>
          <w:shd w:val="clear" w:color="auto" w:fill="E6E6E6"/>
        </w:rPr>
        <w:fldChar w:fldCharType="begin"/>
      </w:r>
      <w:r>
        <w:rPr>
          <w:rFonts w:cs="Arial"/>
          <w:color w:val="000000"/>
        </w:rPr>
        <w:instrText xml:space="preserve"> REF _Ref487013389 \r \h </w:instrText>
      </w:r>
      <w:r>
        <w:rPr>
          <w:rFonts w:cs="Arial"/>
          <w:color w:val="000000"/>
          <w:shd w:val="clear" w:color="auto" w:fill="E6E6E6"/>
        </w:rPr>
      </w:r>
      <w:r>
        <w:rPr>
          <w:rFonts w:cs="Arial"/>
          <w:color w:val="000000"/>
          <w:shd w:val="clear" w:color="auto" w:fill="E6E6E6"/>
        </w:rPr>
        <w:fldChar w:fldCharType="separate"/>
      </w:r>
      <w:r>
        <w:rPr>
          <w:rFonts w:cs="Arial"/>
          <w:color w:val="000000"/>
        </w:rPr>
        <w:t>10</w:t>
      </w:r>
      <w:r>
        <w:rPr>
          <w:rFonts w:cs="Arial"/>
          <w:color w:val="000000"/>
          <w:shd w:val="clear" w:color="auto" w:fill="E6E6E6"/>
        </w:rPr>
        <w:fldChar w:fldCharType="end"/>
      </w:r>
      <w:r>
        <w:rPr>
          <w:rFonts w:cs="Arial"/>
          <w:color w:val="000000"/>
        </w:rPr>
        <w:t xml:space="preserve"> </w:t>
      </w:r>
      <w:r>
        <w:rPr>
          <w:rFonts w:cs="Arial"/>
          <w:color w:val="000000"/>
          <w:shd w:val="clear" w:color="auto" w:fill="E6E6E6"/>
        </w:rPr>
        <w:fldChar w:fldCharType="begin"/>
      </w:r>
      <w:r>
        <w:rPr>
          <w:rFonts w:cs="Arial"/>
          <w:color w:val="000000"/>
        </w:rPr>
        <w:instrText xml:space="preserve"> REF _Ref487013389 \h </w:instrText>
      </w:r>
      <w:r>
        <w:rPr>
          <w:rFonts w:cs="Arial"/>
          <w:color w:val="000000"/>
          <w:shd w:val="clear" w:color="auto" w:fill="E6E6E6"/>
        </w:rPr>
      </w:r>
      <w:r>
        <w:rPr>
          <w:rFonts w:cs="Arial"/>
          <w:color w:val="000000"/>
          <w:shd w:val="clear" w:color="auto" w:fill="E6E6E6"/>
        </w:rPr>
        <w:fldChar w:fldCharType="separate"/>
      </w:r>
      <w:r w:rsidRPr="00650056">
        <w:t>Outsourcing/Offshoring &amp; Supplier Oversight</w:t>
      </w:r>
      <w:r>
        <w:rPr>
          <w:rFonts w:cs="Arial"/>
          <w:color w:val="000000"/>
          <w:shd w:val="clear" w:color="auto" w:fill="E6E6E6"/>
        </w:rPr>
        <w:fldChar w:fldCharType="end"/>
      </w:r>
      <w:r>
        <w:rPr>
          <w:rFonts w:cs="Arial"/>
          <w:color w:val="000000"/>
        </w:rPr>
        <w:t xml:space="preserve"> for more details.</w:t>
      </w:r>
    </w:p>
    <w:p w:rsidRPr="0068058C" w:rsidR="002343DC" w:rsidP="006735EB" w:rsidRDefault="002343DC" w14:paraId="4431D2AE" w14:textId="77777777">
      <w:pPr>
        <w:rPr>
          <w:color w:val="FF0000"/>
        </w:rPr>
      </w:pPr>
    </w:p>
    <w:p w:rsidR="006735EB" w:rsidP="006735EB" w:rsidRDefault="006735EB" w14:paraId="5D29B27E" w14:textId="349D78DC">
      <w:pPr>
        <w:pStyle w:val="Heading1"/>
      </w:pPr>
      <w:bookmarkStart w:name="_Ref473539088" w:id="380"/>
      <w:bookmarkStart w:name="_Toc111203877" w:id="381"/>
      <w:r>
        <w:t>Software Life Cycle</w:t>
      </w:r>
      <w:bookmarkEnd w:id="380"/>
      <w:bookmarkEnd w:id="381"/>
    </w:p>
    <w:p w:rsidR="00B32A33" w:rsidP="006735EB" w:rsidRDefault="00B32A33" w14:paraId="0D90679F" w14:textId="25F403A6">
      <w:pPr>
        <w:rPr>
          <w:color w:val="FF0000"/>
        </w:rPr>
      </w:pPr>
      <w:r w:rsidRPr="00DC0C8A">
        <w:rPr>
          <w:color w:val="FF0000"/>
          <w:highlight w:val="yellow"/>
        </w:rPr>
        <w:t>Cer</w:t>
      </w:r>
      <w:r>
        <w:rPr>
          <w:color w:val="FF0000"/>
          <w:highlight w:val="yellow"/>
        </w:rPr>
        <w:t>tification Note:  DO-178C §11.1d</w:t>
      </w:r>
      <w:r w:rsidR="009E6970">
        <w:rPr>
          <w:color w:val="FF0000"/>
          <w:highlight w:val="yellow"/>
        </w:rPr>
        <w:t>:</w:t>
      </w:r>
      <w:r w:rsidRPr="00DC0C8A">
        <w:rPr>
          <w:color w:val="FF0000"/>
          <w:highlight w:val="yellow"/>
        </w:rPr>
        <w:t xml:space="preserve">  This section </w:t>
      </w:r>
      <w:r>
        <w:rPr>
          <w:color w:val="FF0000"/>
          <w:highlight w:val="yellow"/>
        </w:rPr>
        <w:t>defines the software life cycle to be used and includes a summary of each of the software life cycle processes</w:t>
      </w:r>
      <w:r w:rsidR="00265D5E">
        <w:rPr>
          <w:color w:val="FF0000"/>
          <w:highlight w:val="yellow"/>
        </w:rPr>
        <w:t xml:space="preserve"> for which detailed information is defined in their respective software plans.  The summary explains how the objectives of each software life cycle process will be satisfied, and specifies the organizations to be involved, the organizational responsibilities, and the system life cycle processes and certification liaison process </w:t>
      </w:r>
      <w:proofErr w:type="gramStart"/>
      <w:r w:rsidR="00265D5E">
        <w:rPr>
          <w:color w:val="FF0000"/>
          <w:highlight w:val="yellow"/>
        </w:rPr>
        <w:t>responsibilities.</w:t>
      </w:r>
      <w:r>
        <w:rPr>
          <w:color w:val="FF0000"/>
          <w:highlight w:val="yellow"/>
        </w:rPr>
        <w:t>.</w:t>
      </w:r>
      <w:proofErr w:type="gramEnd"/>
    </w:p>
    <w:p w:rsidRPr="0068058C" w:rsidR="006735EB" w:rsidP="006735EB" w:rsidRDefault="0068058C" w14:paraId="183262B8" w14:textId="77E3E93E">
      <w:pPr>
        <w:rPr>
          <w:color w:val="FF0000"/>
        </w:rPr>
      </w:pPr>
      <w:r w:rsidRPr="0068058C">
        <w:rPr>
          <w:color w:val="FF0000"/>
        </w:rPr>
        <w:t>It is recommended that the following common wording be used for this paragraph:</w:t>
      </w:r>
    </w:p>
    <w:p w:rsidR="00220E3E" w:rsidP="006735EB" w:rsidRDefault="00ED4FFA" w14:paraId="15770C1D" w14:textId="7BB773A9">
      <w:r w:rsidRPr="00ED4FFA">
        <w:t xml:space="preserve">This section provides a </w:t>
      </w:r>
      <w:r w:rsidR="00A11E30">
        <w:t>summary</w:t>
      </w:r>
      <w:r w:rsidRPr="00ED4FFA">
        <w:t xml:space="preserve"> of the software life cycle processes that will be used for this project.  The </w:t>
      </w:r>
      <w:r w:rsidR="00A11E30">
        <w:t>summary identifies</w:t>
      </w:r>
      <w:r w:rsidRPr="00ED4FFA">
        <w:t xml:space="preserve"> how the objectives of each life cycle process will be satisfied</w:t>
      </w:r>
      <w:r w:rsidR="00A11E30">
        <w:t>.</w:t>
      </w:r>
      <w:r w:rsidRPr="00ED4FFA">
        <w:t xml:space="preserve"> </w:t>
      </w:r>
      <w:r w:rsidR="00A11E30">
        <w:t xml:space="preserve"> The summary also </w:t>
      </w:r>
      <w:r w:rsidRPr="00ED4FFA">
        <w:t>specifies the organizations to be involved, the organizational responsibilities, the system life cycle processes, and certification liaison process responsibilities.</w:t>
      </w:r>
    </w:p>
    <w:p w:rsidR="002F7965" w:rsidP="002F7965" w:rsidRDefault="002F7965" w14:paraId="5ED68665" w14:textId="26F34A8A">
      <w:pPr>
        <w:keepLines/>
        <w:rPr>
          <w:rFonts w:cs="Arial"/>
        </w:rPr>
      </w:pPr>
      <w:r>
        <w:t>As a product line application, the DLCA-6510</w:t>
      </w:r>
      <w:r w:rsidRPr="006C6D12">
        <w:t xml:space="preserve"> is </w:t>
      </w:r>
      <w:r>
        <w:t>plann</w:t>
      </w:r>
      <w:r w:rsidRPr="006C6D12">
        <w:t>ed for reuse</w:t>
      </w:r>
      <w:r>
        <w:t xml:space="preserve"> across multiple aircraft platforms.</w:t>
      </w:r>
      <w:r w:rsidRPr="006C6D12">
        <w:t xml:space="preserve">  Future </w:t>
      </w:r>
      <w:r>
        <w:t xml:space="preserve">versions </w:t>
      </w:r>
      <w:r w:rsidRPr="006C6D12">
        <w:t>will be developed by adding new requirements</w:t>
      </w:r>
      <w:r>
        <w:t xml:space="preserve">, and/or </w:t>
      </w:r>
      <w:r w:rsidRPr="006C6D12">
        <w:t>modifying</w:t>
      </w:r>
      <w:r>
        <w:t>, and/or removing</w:t>
      </w:r>
      <w:r w:rsidRPr="006C6D12">
        <w:t xml:space="preserve"> existing requirements</w:t>
      </w:r>
      <w:r>
        <w:t xml:space="preserve"> from the previous baseline version</w:t>
      </w:r>
      <w:r w:rsidRPr="006C6D12">
        <w:t>.</w:t>
      </w:r>
      <w:r>
        <w:t xml:space="preserve">  For each planned deliverable version, an</w:t>
      </w:r>
      <w:r w:rsidRPr="00D54AD7">
        <w:rPr>
          <w:rFonts w:cs="Arial"/>
        </w:rPr>
        <w:t xml:space="preserve"> iterative software process model will be followed, where a series of </w:t>
      </w:r>
      <w:r>
        <w:rPr>
          <w:rFonts w:cs="Arial"/>
        </w:rPr>
        <w:t xml:space="preserve">labeled </w:t>
      </w:r>
      <w:r w:rsidRPr="00D54AD7">
        <w:rPr>
          <w:rFonts w:cs="Arial"/>
        </w:rPr>
        <w:t xml:space="preserve">builds will be developed, </w:t>
      </w:r>
      <w:r>
        <w:rPr>
          <w:rFonts w:cs="Arial"/>
        </w:rPr>
        <w:t xml:space="preserve">such that </w:t>
      </w:r>
      <w:r w:rsidRPr="00D54AD7">
        <w:rPr>
          <w:rFonts w:cs="Arial"/>
        </w:rPr>
        <w:t xml:space="preserve">each </w:t>
      </w:r>
      <w:r>
        <w:rPr>
          <w:rFonts w:cs="Arial"/>
        </w:rPr>
        <w:t xml:space="preserve">successive build is </w:t>
      </w:r>
      <w:r w:rsidRPr="00D54AD7">
        <w:rPr>
          <w:rFonts w:cs="Arial"/>
        </w:rPr>
        <w:t>closer to satisfying the final requirements</w:t>
      </w:r>
      <w:r>
        <w:rPr>
          <w:rFonts w:cs="Arial"/>
        </w:rPr>
        <w:t xml:space="preserve"> for the planned deliverable version</w:t>
      </w:r>
      <w:r w:rsidRPr="00D54AD7">
        <w:rPr>
          <w:rFonts w:cs="Arial"/>
        </w:rPr>
        <w:t>.  Each</w:t>
      </w:r>
      <w:r>
        <w:rPr>
          <w:rFonts w:cs="Arial"/>
        </w:rPr>
        <w:t xml:space="preserve"> of these intermediate builds </w:t>
      </w:r>
      <w:r w:rsidRPr="00D54AD7">
        <w:rPr>
          <w:rFonts w:cs="Arial"/>
        </w:rPr>
        <w:t xml:space="preserve">will include activities from various life cycle processes.  Not all life cycle processes will be performed for each </w:t>
      </w:r>
      <w:r>
        <w:rPr>
          <w:rFonts w:cs="Arial"/>
        </w:rPr>
        <w:t xml:space="preserve">intermediate </w:t>
      </w:r>
      <w:r w:rsidRPr="00D54AD7">
        <w:rPr>
          <w:rFonts w:cs="Arial"/>
        </w:rPr>
        <w:t>build</w:t>
      </w:r>
      <w:r>
        <w:rPr>
          <w:rFonts w:cs="Arial"/>
        </w:rPr>
        <w:t>.</w:t>
      </w:r>
      <w:r w:rsidRPr="00D54AD7">
        <w:rPr>
          <w:rFonts w:cs="Arial"/>
        </w:rPr>
        <w:t xml:space="preserve">  </w:t>
      </w:r>
      <w:r>
        <w:rPr>
          <w:rFonts w:cs="Arial"/>
        </w:rPr>
        <w:t>H</w:t>
      </w:r>
      <w:r w:rsidRPr="00D54AD7">
        <w:rPr>
          <w:rFonts w:cs="Arial"/>
        </w:rPr>
        <w:t>owever, all life cycle processe</w:t>
      </w:r>
      <w:r>
        <w:rPr>
          <w:rFonts w:cs="Arial"/>
        </w:rPr>
        <w:t xml:space="preserve">s will be performed prior to certification </w:t>
      </w:r>
      <w:r w:rsidRPr="00D54AD7">
        <w:rPr>
          <w:rFonts w:cs="Arial"/>
        </w:rPr>
        <w:t xml:space="preserve">application and/or the </w:t>
      </w:r>
      <w:r>
        <w:rPr>
          <w:rFonts w:cs="Arial"/>
        </w:rPr>
        <w:t xml:space="preserve">final </w:t>
      </w:r>
      <w:r w:rsidRPr="00D54AD7">
        <w:rPr>
          <w:rFonts w:cs="Arial"/>
        </w:rPr>
        <w:t>production build</w:t>
      </w:r>
      <w:r>
        <w:rPr>
          <w:rFonts w:cs="Arial"/>
        </w:rPr>
        <w:t xml:space="preserve"> for a given deliverable version</w:t>
      </w:r>
      <w:r w:rsidRPr="00D54AD7">
        <w:rPr>
          <w:rFonts w:cs="Arial"/>
        </w:rPr>
        <w:t>.  Regression analysis may be used if necessary to provide assurance that all appropriate life cycle activities have been performed.</w:t>
      </w:r>
    </w:p>
    <w:p w:rsidR="002F7965" w:rsidP="002F7965" w:rsidRDefault="002F7965" w14:paraId="47DD03D2" w14:textId="2ECC81A2">
      <w:r>
        <w:t xml:space="preserve">The specific details of the software life cycle for DLCA-6510 may be found in the Data Link Products Software Development Plan (SDP) </w:t>
      </w:r>
      <w:r>
        <w:rPr>
          <w:color w:val="2B579A"/>
          <w:shd w:val="clear" w:color="auto" w:fill="E6E6E6"/>
        </w:rPr>
        <w:fldChar w:fldCharType="begin"/>
      </w:r>
      <w:r>
        <w:instrText xml:space="preserve"> REF _Ref318895654 \w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w:t>
      </w:r>
    </w:p>
    <w:p w:rsidR="0068058C" w:rsidP="006735EB" w:rsidRDefault="00ED4FFA" w14:paraId="5E28955E" w14:textId="2EB38982">
      <w:r w:rsidRPr="00F13274">
        <w:rPr>
          <w:color w:val="FF0000"/>
        </w:rPr>
        <w:t>There will be significant differences in this section for new developments or major modifications versus derivative, maintenance, or other minor developments.</w:t>
      </w:r>
    </w:p>
    <w:p w:rsidR="006735EB" w:rsidP="006735EB" w:rsidRDefault="006735EB" w14:paraId="4720AC42" w14:textId="24F2D21B">
      <w:pPr>
        <w:pStyle w:val="Heading2"/>
      </w:pPr>
      <w:bookmarkStart w:name="_Toc111203878" w:id="382"/>
      <w:r>
        <w:t>Description of the Software Life Cycle Processes</w:t>
      </w:r>
      <w:bookmarkEnd w:id="382"/>
    </w:p>
    <w:p w:rsidR="006735EB" w:rsidP="006735EB" w:rsidRDefault="0068058C" w14:paraId="127329A8" w14:textId="4FFB7C32">
      <w:pPr>
        <w:rPr>
          <w:color w:val="FF0000"/>
        </w:rPr>
      </w:pPr>
      <w:r w:rsidRPr="0068058C">
        <w:rPr>
          <w:color w:val="FF0000"/>
        </w:rPr>
        <w:t>This section describes the elements of the software life cycle process.</w:t>
      </w:r>
    </w:p>
    <w:p w:rsidR="002F7965" w:rsidP="002F7965" w:rsidRDefault="002F7965" w14:paraId="748C48FC" w14:textId="7ACB14A7">
      <w:pPr>
        <w:keepLines/>
        <w:rPr>
          <w:rFonts w:cs="Arial"/>
        </w:rPr>
      </w:pPr>
      <w:r w:rsidRPr="00A77758">
        <w:rPr>
          <w:rFonts w:cs="Arial"/>
        </w:rPr>
        <w:t>The entire sof</w:t>
      </w:r>
      <w:r>
        <w:rPr>
          <w:rFonts w:cs="Arial"/>
        </w:rPr>
        <w:t>tware life cycle for the DLCA-6510 software</w:t>
      </w:r>
      <w:r w:rsidRPr="00A77758">
        <w:rPr>
          <w:rFonts w:cs="Arial"/>
        </w:rPr>
        <w:t xml:space="preserve"> will conform to the process documented in </w:t>
      </w:r>
      <w:r>
        <w:rPr>
          <w:rFonts w:cs="Arial"/>
        </w:rPr>
        <w:t xml:space="preserve">DO-178C </w:t>
      </w:r>
      <w:r>
        <w:rPr>
          <w:rFonts w:cs="Arial"/>
          <w:color w:val="2B579A"/>
          <w:shd w:val="clear" w:color="auto" w:fill="E6E6E6"/>
        </w:rPr>
        <w:fldChar w:fldCharType="begin"/>
      </w:r>
      <w:r>
        <w:rPr>
          <w:rFonts w:cs="Arial"/>
        </w:rPr>
        <w:instrText xml:space="preserve"> REF _Ref337476484 \w \h </w:instrText>
      </w:r>
      <w:r>
        <w:rPr>
          <w:rFonts w:cs="Arial"/>
          <w:color w:val="2B579A"/>
          <w:shd w:val="clear" w:color="auto" w:fill="E6E6E6"/>
        </w:rPr>
      </w:r>
      <w:r>
        <w:rPr>
          <w:rFonts w:cs="Arial"/>
          <w:color w:val="2B579A"/>
          <w:shd w:val="clear" w:color="auto" w:fill="E6E6E6"/>
        </w:rPr>
        <w:fldChar w:fldCharType="separate"/>
      </w:r>
      <w:r>
        <w:rPr>
          <w:rFonts w:cs="Arial"/>
        </w:rPr>
        <w:t>[61]</w:t>
      </w:r>
      <w:r>
        <w:rPr>
          <w:rFonts w:cs="Arial"/>
          <w:color w:val="2B579A"/>
          <w:shd w:val="clear" w:color="auto" w:fill="E6E6E6"/>
        </w:rPr>
        <w:fldChar w:fldCharType="end"/>
      </w:r>
      <w:r>
        <w:rPr>
          <w:rFonts w:cs="Arial"/>
        </w:rPr>
        <w:t xml:space="preserve"> as well as the Rockwell Collins Technical Consistent Process </w:t>
      </w:r>
      <w:r>
        <w:rPr>
          <w:rFonts w:cs="Arial"/>
          <w:color w:val="2B579A"/>
          <w:shd w:val="clear" w:color="auto" w:fill="E6E6E6"/>
        </w:rPr>
        <w:fldChar w:fldCharType="begin"/>
      </w:r>
      <w:r>
        <w:rPr>
          <w:rFonts w:cs="Arial"/>
        </w:rPr>
        <w:instrText xml:space="preserve"> REF _Ref199902565 \r \h </w:instrText>
      </w:r>
      <w:r>
        <w:rPr>
          <w:rFonts w:cs="Arial"/>
          <w:color w:val="2B579A"/>
          <w:shd w:val="clear" w:color="auto" w:fill="E6E6E6"/>
        </w:rPr>
      </w:r>
      <w:r>
        <w:rPr>
          <w:rFonts w:cs="Arial"/>
          <w:color w:val="2B579A"/>
          <w:shd w:val="clear" w:color="auto" w:fill="E6E6E6"/>
        </w:rPr>
        <w:fldChar w:fldCharType="separate"/>
      </w:r>
      <w:r>
        <w:rPr>
          <w:rFonts w:cs="Arial"/>
        </w:rPr>
        <w:t>[1]</w:t>
      </w:r>
      <w:r>
        <w:rPr>
          <w:rFonts w:cs="Arial"/>
          <w:color w:val="2B579A"/>
          <w:shd w:val="clear" w:color="auto" w:fill="E6E6E6"/>
        </w:rPr>
        <w:fldChar w:fldCharType="end"/>
      </w:r>
      <w:r>
        <w:rPr>
          <w:rFonts w:cs="Arial"/>
        </w:rPr>
        <w:t xml:space="preserve">.  </w:t>
      </w:r>
      <w:r w:rsidRPr="00A77758">
        <w:rPr>
          <w:rFonts w:cs="Arial"/>
        </w:rPr>
        <w:t>The specific process</w:t>
      </w:r>
      <w:r>
        <w:rPr>
          <w:rFonts w:cs="Arial"/>
        </w:rPr>
        <w:t>es</w:t>
      </w:r>
      <w:r w:rsidRPr="00A77758">
        <w:rPr>
          <w:rFonts w:cs="Arial"/>
        </w:rPr>
        <w:t xml:space="preserve"> followed on this project </w:t>
      </w:r>
      <w:r>
        <w:rPr>
          <w:rFonts w:cs="Arial"/>
        </w:rPr>
        <w:t>are</w:t>
      </w:r>
      <w:r w:rsidRPr="00A77758">
        <w:rPr>
          <w:rFonts w:cs="Arial"/>
        </w:rPr>
        <w:t xml:space="preserve"> documented in more detail in the </w:t>
      </w:r>
      <w:r>
        <w:rPr>
          <w:rFonts w:cs="Arial"/>
        </w:rPr>
        <w:t xml:space="preserve">SDP </w:t>
      </w:r>
      <w:r>
        <w:rPr>
          <w:rFonts w:cs="Arial"/>
          <w:color w:val="2B579A"/>
          <w:shd w:val="clear" w:color="auto" w:fill="E6E6E6"/>
        </w:rPr>
        <w:fldChar w:fldCharType="begin"/>
      </w:r>
      <w:r>
        <w:rPr>
          <w:rFonts w:cs="Arial"/>
        </w:rPr>
        <w:instrText xml:space="preserve"> REF _Ref318895654 \w \h </w:instrText>
      </w:r>
      <w:r>
        <w:rPr>
          <w:rFonts w:cs="Arial"/>
          <w:color w:val="2B579A"/>
          <w:shd w:val="clear" w:color="auto" w:fill="E6E6E6"/>
        </w:rPr>
      </w:r>
      <w:r>
        <w:rPr>
          <w:rFonts w:cs="Arial"/>
          <w:color w:val="2B579A"/>
          <w:shd w:val="clear" w:color="auto" w:fill="E6E6E6"/>
        </w:rPr>
        <w:fldChar w:fldCharType="separate"/>
      </w:r>
      <w:r>
        <w:rPr>
          <w:rFonts w:cs="Arial"/>
        </w:rPr>
        <w:t>[6]</w:t>
      </w:r>
      <w:r>
        <w:rPr>
          <w:rFonts w:cs="Arial"/>
          <w:color w:val="2B579A"/>
          <w:shd w:val="clear" w:color="auto" w:fill="E6E6E6"/>
        </w:rPr>
        <w:fldChar w:fldCharType="end"/>
      </w:r>
      <w:r>
        <w:rPr>
          <w:rFonts w:cs="Arial"/>
        </w:rPr>
        <w:t>.</w:t>
      </w:r>
    </w:p>
    <w:p w:rsidRPr="004C4386" w:rsidR="002F7965" w:rsidP="002F7965" w:rsidRDefault="002F7965" w14:paraId="44D8E71B" w14:textId="77777777">
      <w:pPr>
        <w:autoSpaceDE w:val="0"/>
        <w:autoSpaceDN w:val="0"/>
        <w:adjustRightInd w:val="0"/>
      </w:pPr>
      <w:r w:rsidRPr="002033B0">
        <w:rPr>
          <w:rFonts w:cs="Arial"/>
        </w:rPr>
        <w:t>There will be multiple internal</w:t>
      </w:r>
      <w:r>
        <w:rPr>
          <w:rFonts w:cs="Arial"/>
        </w:rPr>
        <w:t>/intermediate</w:t>
      </w:r>
      <w:r w:rsidRPr="002033B0">
        <w:rPr>
          <w:rFonts w:cs="Arial"/>
        </w:rPr>
        <w:t xml:space="preserve"> build</w:t>
      </w:r>
      <w:r>
        <w:rPr>
          <w:rFonts w:cs="Arial"/>
        </w:rPr>
        <w:t>s</w:t>
      </w:r>
      <w:r w:rsidRPr="002033B0">
        <w:rPr>
          <w:rFonts w:cs="Arial"/>
        </w:rPr>
        <w:t xml:space="preserve"> that will be part of the </w:t>
      </w:r>
      <w:r>
        <w:rPr>
          <w:rFonts w:cs="Arial"/>
        </w:rPr>
        <w:t>iterative</w:t>
      </w:r>
      <w:r w:rsidRPr="002033B0">
        <w:rPr>
          <w:rFonts w:cs="Arial"/>
        </w:rPr>
        <w:t xml:space="preserve"> development process. These </w:t>
      </w:r>
      <w:r>
        <w:rPr>
          <w:rFonts w:cs="Arial"/>
        </w:rPr>
        <w:t xml:space="preserve">intermediate </w:t>
      </w:r>
      <w:r w:rsidRPr="002033B0">
        <w:rPr>
          <w:rFonts w:cs="Arial"/>
        </w:rPr>
        <w:t xml:space="preserve">builds will be used to support internal development and verification. </w:t>
      </w:r>
    </w:p>
    <w:p w:rsidR="002F7965" w:rsidP="002F7965" w:rsidRDefault="002F7965" w14:paraId="7DD8784E" w14:textId="11289099">
      <w:pPr>
        <w:rPr>
          <w:rFonts w:cs="Arial"/>
        </w:rPr>
      </w:pPr>
      <w:r w:rsidRPr="00B92A51">
        <w:rPr>
          <w:rFonts w:cs="Arial"/>
        </w:rPr>
        <w:t>The software development</w:t>
      </w:r>
      <w:r>
        <w:rPr>
          <w:rFonts w:cs="Arial"/>
        </w:rPr>
        <w:t xml:space="preserve"> </w:t>
      </w:r>
      <w:r w:rsidRPr="00B92A51">
        <w:rPr>
          <w:rFonts w:cs="Arial"/>
        </w:rPr>
        <w:t xml:space="preserve">will be performed using </w:t>
      </w:r>
      <w:r>
        <w:rPr>
          <w:rFonts w:cs="Arial"/>
        </w:rPr>
        <w:t>both h</w:t>
      </w:r>
      <w:r w:rsidRPr="00B92A51">
        <w:rPr>
          <w:rFonts w:cs="Arial"/>
        </w:rPr>
        <w:t xml:space="preserve">ost </w:t>
      </w:r>
      <w:r>
        <w:rPr>
          <w:rFonts w:cs="Arial"/>
        </w:rPr>
        <w:t>and target platforms.</w:t>
      </w:r>
      <w:r w:rsidRPr="00B92A51">
        <w:rPr>
          <w:rFonts w:cs="Arial"/>
        </w:rPr>
        <w:t xml:space="preserve"> </w:t>
      </w:r>
      <w:r>
        <w:rPr>
          <w:rFonts w:cs="Arial"/>
        </w:rPr>
        <w:t xml:space="preserve"> </w:t>
      </w:r>
      <w:r w:rsidRPr="00B92A51">
        <w:rPr>
          <w:rFonts w:cs="Arial"/>
        </w:rPr>
        <w:t xml:space="preserve">The </w:t>
      </w:r>
      <w:r>
        <w:rPr>
          <w:rFonts w:cs="Arial"/>
        </w:rPr>
        <w:t>h</w:t>
      </w:r>
      <w:r w:rsidRPr="00B92A51">
        <w:rPr>
          <w:rFonts w:cs="Arial"/>
        </w:rPr>
        <w:t xml:space="preserve">ost platform will </w:t>
      </w:r>
      <w:r>
        <w:rPr>
          <w:rFonts w:cs="Arial"/>
        </w:rPr>
        <w:t>be a Windows PC that utilizes a host compiler to generate host builds and a cross compiler to generate builds for the target hardware.  The host environment also includes a simulation tool that enables the host build to run in the host environment</w:t>
      </w:r>
      <w:r w:rsidR="00626443">
        <w:rPr>
          <w:rFonts w:cs="Arial"/>
        </w:rPr>
        <w:t>.</w:t>
      </w:r>
    </w:p>
    <w:p w:rsidR="00626443" w:rsidP="002F7965" w:rsidRDefault="00626443" w14:paraId="5C4006DC" w14:textId="0F0687E4">
      <w:pPr>
        <w:rPr>
          <w:color w:val="FF0000"/>
        </w:rPr>
      </w:pPr>
      <w:r w:rsidRPr="00626443">
        <w:rPr>
          <w:rFonts w:cs="Arial"/>
          <w:highlight w:val="cyan"/>
        </w:rPr>
        <w:t>&lt;For Lori: DLSS-18372 planned for future sprints. This is to include possibility of system rig as test environment&gt;</w:t>
      </w:r>
    </w:p>
    <w:p w:rsidR="00B42553" w:rsidP="00B42553" w:rsidRDefault="00B42553" w14:paraId="5DDAFCF3" w14:textId="09F371B8">
      <w:pPr>
        <w:pStyle w:val="Heading3"/>
      </w:pPr>
      <w:bookmarkStart w:name="_Ref489275549" w:id="383"/>
      <w:bookmarkStart w:name="_Ref489275575" w:id="384"/>
      <w:bookmarkStart w:name="_Ref489344077" w:id="385"/>
      <w:bookmarkStart w:name="_Ref489344102" w:id="386"/>
      <w:bookmarkStart w:name="_Ref489344104" w:id="387"/>
      <w:bookmarkStart w:name="_Toc111203879" w:id="388"/>
      <w:r>
        <w:t>Planning</w:t>
      </w:r>
      <w:bookmarkEnd w:id="383"/>
      <w:bookmarkEnd w:id="384"/>
      <w:bookmarkEnd w:id="385"/>
      <w:bookmarkEnd w:id="386"/>
      <w:bookmarkEnd w:id="387"/>
      <w:bookmarkEnd w:id="388"/>
    </w:p>
    <w:p w:rsidR="00B42553" w:rsidP="00B42553" w:rsidRDefault="00B42553" w14:paraId="4ACE33E3" w14:textId="4DB896DC">
      <w:pPr>
        <w:rPr>
          <w:color w:val="FF0000"/>
        </w:rPr>
      </w:pPr>
      <w:r w:rsidRPr="0068058C">
        <w:rPr>
          <w:color w:val="FF0000"/>
        </w:rPr>
        <w:t xml:space="preserve">This section describes </w:t>
      </w:r>
      <w:r>
        <w:rPr>
          <w:color w:val="FF0000"/>
        </w:rPr>
        <w:t xml:space="preserve">planning activities performed on </w:t>
      </w:r>
      <w:r w:rsidRPr="006378E8">
        <w:rPr>
          <w:color w:val="FF0000"/>
          <w:u w:val="single"/>
        </w:rPr>
        <w:t>this</w:t>
      </w:r>
      <w:r>
        <w:rPr>
          <w:color w:val="FF0000"/>
        </w:rPr>
        <w:t xml:space="preserve"> project</w:t>
      </w:r>
      <w:r w:rsidRPr="0068058C">
        <w:rPr>
          <w:color w:val="FF0000"/>
        </w:rPr>
        <w:t>.</w:t>
      </w:r>
    </w:p>
    <w:p w:rsidRPr="00CC5AA9" w:rsidR="002F7965" w:rsidP="002F7965" w:rsidRDefault="002F7965" w14:paraId="5ED31394" w14:textId="377F9740">
      <w:r>
        <w:t>The software development plan</w:t>
      </w:r>
      <w:r w:rsidRPr="00CC5AA9">
        <w:t xml:space="preserve"> and the suppor</w:t>
      </w:r>
      <w:r>
        <w:t>ting integral activities for the DLCA-6510</w:t>
      </w:r>
      <w:r w:rsidRPr="00CC5AA9">
        <w:t xml:space="preserve"> </w:t>
      </w:r>
      <w:r>
        <w:t>are</w:t>
      </w:r>
      <w:r w:rsidRPr="00CC5AA9">
        <w:t xml:space="preserve"> defined in this PSAC, the </w:t>
      </w:r>
      <w:r>
        <w:t xml:space="preserve">Software Development Plan </w:t>
      </w:r>
      <w:r>
        <w:rPr>
          <w:color w:val="2B579A"/>
          <w:shd w:val="clear" w:color="auto" w:fill="E6E6E6"/>
        </w:rPr>
        <w:fldChar w:fldCharType="begin"/>
      </w:r>
      <w:r>
        <w:instrText xml:space="preserve"> REF _Ref318895654 \w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 xml:space="preserve">, </w:t>
      </w:r>
      <w:r w:rsidRPr="00CC5AA9">
        <w:t>the SCM plan</w:t>
      </w:r>
      <w:r>
        <w:t xml:space="preserve"> </w:t>
      </w:r>
      <w:r>
        <w:rPr>
          <w:color w:val="2B579A"/>
          <w:shd w:val="clear" w:color="auto" w:fill="E6E6E6"/>
        </w:rPr>
        <w:fldChar w:fldCharType="begin"/>
      </w:r>
      <w:r>
        <w:instrText xml:space="preserve"> REF _Ref155923011 \r \h </w:instrText>
      </w:r>
      <w:r>
        <w:rPr>
          <w:color w:val="2B579A"/>
          <w:shd w:val="clear" w:color="auto" w:fill="E6E6E6"/>
        </w:rPr>
      </w:r>
      <w:r>
        <w:rPr>
          <w:color w:val="2B579A"/>
          <w:shd w:val="clear" w:color="auto" w:fill="E6E6E6"/>
        </w:rPr>
        <w:fldChar w:fldCharType="separate"/>
      </w:r>
      <w:r>
        <w:t>[3]</w:t>
      </w:r>
      <w:r>
        <w:rPr>
          <w:color w:val="2B579A"/>
          <w:shd w:val="clear" w:color="auto" w:fill="E6E6E6"/>
        </w:rPr>
        <w:fldChar w:fldCharType="end"/>
      </w:r>
      <w:r w:rsidRPr="00CC5AA9">
        <w:t xml:space="preserve">, and the </w:t>
      </w:r>
      <w:r w:rsidRPr="007260CC">
        <w:t>Design Quality Assurance Plan for Hardware, Software and System Development</w:t>
      </w:r>
      <w:r>
        <w:t xml:space="preserve"> </w:t>
      </w:r>
      <w:r>
        <w:rPr>
          <w:color w:val="2B579A"/>
          <w:shd w:val="clear" w:color="auto" w:fill="E6E6E6"/>
        </w:rPr>
        <w:fldChar w:fldCharType="begin"/>
      </w:r>
      <w:r>
        <w:instrText xml:space="preserve"> REF _Ref337119886 \r \h </w:instrText>
      </w:r>
      <w:r>
        <w:rPr>
          <w:color w:val="2B579A"/>
          <w:shd w:val="clear" w:color="auto" w:fill="E6E6E6"/>
        </w:rPr>
      </w:r>
      <w:r>
        <w:rPr>
          <w:color w:val="2B579A"/>
          <w:shd w:val="clear" w:color="auto" w:fill="E6E6E6"/>
        </w:rPr>
        <w:fldChar w:fldCharType="separate"/>
      </w:r>
      <w:r>
        <w:t>[2]</w:t>
      </w:r>
      <w:r>
        <w:rPr>
          <w:color w:val="2B579A"/>
          <w:shd w:val="clear" w:color="auto" w:fill="E6E6E6"/>
        </w:rPr>
        <w:fldChar w:fldCharType="end"/>
      </w:r>
      <w:r w:rsidRPr="00CC5AA9">
        <w:t>.  The transition criteria, inter-relationships, and sequencing among these processes are defined in the SDP</w:t>
      </w:r>
      <w:r>
        <w:t xml:space="preserve">s </w:t>
      </w:r>
      <w:r>
        <w:rPr>
          <w:color w:val="2B579A"/>
          <w:shd w:val="clear" w:color="auto" w:fill="E6E6E6"/>
        </w:rPr>
        <w:fldChar w:fldCharType="begin"/>
      </w:r>
      <w:r>
        <w:instrText xml:space="preserve"> REF _Ref318895654 \r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 xml:space="preserve"> (see section 5.1)</w:t>
      </w:r>
      <w:r w:rsidRPr="00CC5AA9">
        <w:t>.</w:t>
      </w:r>
    </w:p>
    <w:p w:rsidRPr="00650F26" w:rsidR="002F7965" w:rsidP="002F7965" w:rsidRDefault="002F7965" w14:paraId="62A2F978" w14:textId="77777777">
      <w:r w:rsidRPr="00650F26">
        <w:t xml:space="preserve">Project plans are developed to meet the following objectives:  </w:t>
      </w:r>
    </w:p>
    <w:p w:rsidR="002F7965" w:rsidP="002F7965" w:rsidRDefault="002F7965" w14:paraId="21494F3B" w14:textId="77777777">
      <w:pPr>
        <w:pStyle w:val="Bullet0"/>
        <w:numPr>
          <w:ilvl w:val="0"/>
          <w:numId w:val="28"/>
        </w:numPr>
        <w:tabs>
          <w:tab w:val="clear" w:pos="1152"/>
          <w:tab w:val="clear" w:pos="1944"/>
          <w:tab w:val="num" w:pos="0"/>
        </w:tabs>
        <w:spacing w:before="0" w:after="60"/>
        <w:ind w:left="360" w:firstLine="0"/>
      </w:pPr>
      <w:r w:rsidRPr="00650F26">
        <w:t>Provide process activity definitions.</w:t>
      </w:r>
    </w:p>
    <w:p w:rsidR="002F7965" w:rsidP="002F7965" w:rsidRDefault="002F7965" w14:paraId="14714DB9" w14:textId="7518850B">
      <w:pPr>
        <w:pStyle w:val="Bullet0"/>
        <w:numPr>
          <w:ilvl w:val="0"/>
          <w:numId w:val="28"/>
        </w:numPr>
        <w:tabs>
          <w:tab w:val="clear" w:pos="1152"/>
          <w:tab w:val="clear" w:pos="1944"/>
          <w:tab w:val="num" w:pos="0"/>
        </w:tabs>
        <w:spacing w:before="0" w:after="60"/>
        <w:ind w:left="360" w:firstLine="0"/>
      </w:pPr>
      <w:r w:rsidRPr="00650F26">
        <w:t>Define transition criteria, inter-relationships, and sequencing among processes.</w:t>
      </w:r>
    </w:p>
    <w:p w:rsidR="002F7965" w:rsidP="002F7965" w:rsidRDefault="002F7965" w14:paraId="59BF6A07" w14:textId="77777777">
      <w:pPr>
        <w:pStyle w:val="Bullet0"/>
        <w:numPr>
          <w:ilvl w:val="0"/>
          <w:numId w:val="28"/>
        </w:numPr>
        <w:tabs>
          <w:tab w:val="clear" w:pos="1152"/>
          <w:tab w:val="clear" w:pos="1944"/>
          <w:tab w:val="num" w:pos="0"/>
        </w:tabs>
        <w:spacing w:before="0" w:after="60"/>
        <w:ind w:left="360" w:firstLine="0"/>
      </w:pPr>
      <w:r w:rsidRPr="00650F26">
        <w:t>Define the software life cycle.</w:t>
      </w:r>
    </w:p>
    <w:p w:rsidR="002F7965" w:rsidP="002F7965" w:rsidRDefault="002F7965" w14:paraId="1F5374BF" w14:textId="77777777">
      <w:pPr>
        <w:pStyle w:val="Bullet0"/>
        <w:numPr>
          <w:ilvl w:val="0"/>
          <w:numId w:val="28"/>
        </w:numPr>
        <w:tabs>
          <w:tab w:val="clear" w:pos="1152"/>
          <w:tab w:val="clear" w:pos="1944"/>
          <w:tab w:val="num" w:pos="0"/>
        </w:tabs>
        <w:spacing w:before="0" w:after="240"/>
        <w:ind w:left="360" w:firstLine="0"/>
      </w:pPr>
      <w:r w:rsidRPr="00650F26">
        <w:t>Define software development standards.</w:t>
      </w:r>
    </w:p>
    <w:p w:rsidR="002F7965" w:rsidP="002F7965" w:rsidRDefault="002F7965" w14:paraId="3D80439F" w14:textId="5FB293EF">
      <w:pPr>
        <w:rPr>
          <w:color w:val="FF0000"/>
        </w:rPr>
      </w:pPr>
      <w:r w:rsidRPr="00650F26">
        <w:t>Reviews of the project plans are completed per the</w:t>
      </w:r>
      <w:r>
        <w:t xml:space="preserve"> SDP </w:t>
      </w:r>
      <w:r>
        <w:rPr>
          <w:color w:val="2B579A"/>
          <w:shd w:val="clear" w:color="auto" w:fill="E6E6E6"/>
        </w:rPr>
        <w:fldChar w:fldCharType="begin"/>
      </w:r>
      <w:r>
        <w:instrText xml:space="preserve"> REF _Ref318895654 \r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w:t>
      </w:r>
      <w:r w:rsidRPr="00650F26">
        <w:t xml:space="preserve"> </w:t>
      </w:r>
      <w:r w:rsidRPr="00CC5AA9">
        <w:t>Any significant changes to the software plans will result in the updating of one or more of the software planning document</w:t>
      </w:r>
      <w:r>
        <w:t>s discussed in this section.  DAC Representative</w:t>
      </w:r>
      <w:r w:rsidRPr="00CC5AA9">
        <w:t xml:space="preserve"> will review these changes to ensure they are coordinated.  If the PSAC is revised it will be resubmitted for approval by the certification authorities</w:t>
      </w:r>
    </w:p>
    <w:p w:rsidR="00D70B9E" w:rsidP="00D70B9E" w:rsidRDefault="00D70B9E" w14:paraId="0AD4412F" w14:textId="799B585B">
      <w:pPr>
        <w:pStyle w:val="Heading4"/>
      </w:pPr>
      <w:bookmarkStart w:name="_Ref489344056" w:id="389"/>
      <w:bookmarkStart w:name="_Ref489344065" w:id="390"/>
      <w:bookmarkStart w:name="_Toc111203880" w:id="391"/>
      <w:r>
        <w:t>Planning Approach on Future Minor Changes</w:t>
      </w:r>
      <w:bookmarkEnd w:id="389"/>
      <w:bookmarkEnd w:id="390"/>
      <w:bookmarkEnd w:id="391"/>
    </w:p>
    <w:p w:rsidR="00D70B9E" w:rsidP="00B42553" w:rsidRDefault="00D70B9E" w14:paraId="620ECA83" w14:textId="0E767B37">
      <w:pPr>
        <w:rPr>
          <w:color w:val="FF0000"/>
        </w:rPr>
      </w:pPr>
      <w:r>
        <w:rPr>
          <w:color w:val="FF0000"/>
        </w:rPr>
        <w:t>Recommend the following be included:</w:t>
      </w:r>
    </w:p>
    <w:p w:rsidRPr="00D70B9E" w:rsidR="00D70B9E" w:rsidP="00B42553" w:rsidRDefault="00D70B9E" w14:paraId="6A0CF741" w14:textId="7398CDEF">
      <w:r>
        <w:t>The planning phase for minor software changes to the product(s) covered by this PSAC will typically be addressed with the creation of a Planning Change Impact Analysis which is submitted to the Rockwell Collins Certification Department for review to evaluate if the planned changes meet the criteria for a minor TSO change.</w:t>
      </w:r>
      <w:r w:rsidRPr="00D8337E" w:rsidR="00D8337E">
        <w:t xml:space="preserve">  The Planning CIA addresses the criteria identified in</w:t>
      </w:r>
      <w:ins w:author="Vieth, John W" w:date="2019-10-29T15:29:00Z" w:id="392">
        <w:r w:rsidR="009678AE">
          <w:t xml:space="preserve"> AC 00-69</w:t>
        </w:r>
      </w:ins>
      <w:del w:author="Vieth, John W" w:date="2019-10-29T15:29:00Z" w:id="393">
        <w:r w:rsidRPr="00D8337E" w:rsidDel="009678AE" w:rsidR="00D8337E">
          <w:delText xml:space="preserve"> FAA Order 8110.49 Chg 2 </w:delText>
        </w:r>
        <w:r w:rsidDel="009678AE" w:rsidR="00D8337E">
          <w:rPr>
            <w:color w:val="2B579A"/>
            <w:shd w:val="clear" w:color="auto" w:fill="E6E6E6"/>
          </w:rPr>
          <w:fldChar w:fldCharType="begin"/>
        </w:r>
        <w:r w:rsidDel="009678AE" w:rsidR="00D8337E">
          <w:delInstrText xml:space="preserve"> REF _Ref482696578 \r \h </w:delInstrText>
        </w:r>
        <w:r w:rsidDel="009678AE" w:rsidR="00D8337E">
          <w:rPr>
            <w:color w:val="2B579A"/>
            <w:shd w:val="clear" w:color="auto" w:fill="E6E6E6"/>
          </w:rPr>
        </w:r>
        <w:r w:rsidDel="009678AE" w:rsidR="00D8337E">
          <w:rPr>
            <w:color w:val="2B579A"/>
            <w:shd w:val="clear" w:color="auto" w:fill="E6E6E6"/>
          </w:rPr>
          <w:fldChar w:fldCharType="separate"/>
        </w:r>
        <w:r w:rsidDel="009678AE" w:rsidR="00D82E8D">
          <w:delText>[10]</w:delText>
        </w:r>
        <w:r w:rsidDel="009678AE" w:rsidR="00D8337E">
          <w:rPr>
            <w:color w:val="2B579A"/>
            <w:shd w:val="clear" w:color="auto" w:fill="E6E6E6"/>
          </w:rPr>
          <w:fldChar w:fldCharType="end"/>
        </w:r>
        <w:r w:rsidRPr="00D8337E" w:rsidDel="009678AE" w:rsidR="00D8337E">
          <w:delText xml:space="preserve"> chapter 11</w:delText>
        </w:r>
      </w:del>
      <w:r w:rsidRPr="00D8337E" w:rsidR="00D8337E">
        <w:t>.</w:t>
      </w:r>
    </w:p>
    <w:p w:rsidR="00820432" w:rsidP="00820432" w:rsidRDefault="00820432" w14:paraId="272FD3AC" w14:textId="39A80CE1">
      <w:pPr>
        <w:pStyle w:val="Heading3"/>
      </w:pPr>
      <w:bookmarkStart w:name="_Toc111203881" w:id="394"/>
      <w:bookmarkStart w:name="_Ref487013543" w:id="395"/>
      <w:bookmarkStart w:name="_Ref489023998" w:id="396"/>
      <w:r>
        <w:t>Software Development Process</w:t>
      </w:r>
      <w:bookmarkEnd w:id="394"/>
    </w:p>
    <w:p w:rsidRPr="00650F26" w:rsidR="00761222" w:rsidP="00761222" w:rsidRDefault="00761222" w14:paraId="2B4D7BE0" w14:textId="77777777">
      <w:r>
        <w:t>S</w:t>
      </w:r>
      <w:r w:rsidRPr="00650F26">
        <w:t xml:space="preserve">oftware </w:t>
      </w:r>
      <w:r>
        <w:t>D</w:t>
      </w:r>
      <w:r w:rsidRPr="00650F26">
        <w:t xml:space="preserve">evelopment </w:t>
      </w:r>
      <w:r>
        <w:t>Plan</w:t>
      </w:r>
      <w:r w:rsidRPr="00767A15">
        <w:t xml:space="preserve"> </w:t>
      </w:r>
      <w:r>
        <w:rPr>
          <w:color w:val="2B579A"/>
          <w:shd w:val="clear" w:color="auto" w:fill="E6E6E6"/>
        </w:rPr>
        <w:fldChar w:fldCharType="begin"/>
      </w:r>
      <w:r>
        <w:instrText xml:space="preserve"> REF _Ref301870690 \n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 xml:space="preserve"> define the software development processes to:</w:t>
      </w:r>
    </w:p>
    <w:p w:rsidR="00761222" w:rsidP="00761222" w:rsidRDefault="00761222" w14:paraId="56960409" w14:textId="77777777">
      <w:pPr>
        <w:pStyle w:val="Bullet0"/>
        <w:numPr>
          <w:ilvl w:val="0"/>
          <w:numId w:val="37"/>
        </w:numPr>
        <w:tabs>
          <w:tab w:val="clear" w:pos="1152"/>
          <w:tab w:val="clear" w:pos="1944"/>
          <w:tab w:val="num" w:pos="720"/>
        </w:tabs>
        <w:spacing w:before="0" w:after="60"/>
        <w:ind w:left="720"/>
      </w:pPr>
      <w:r w:rsidRPr="00650F26">
        <w:t>Analyze system</w:t>
      </w:r>
      <w:r>
        <w:t>/subsystem</w:t>
      </w:r>
      <w:r w:rsidRPr="00650F26">
        <w:t xml:space="preserve"> requirements to define software requirements.</w:t>
      </w:r>
    </w:p>
    <w:p w:rsidR="00761222" w:rsidP="00761222" w:rsidRDefault="00761222" w14:paraId="5425A7EF" w14:textId="77777777">
      <w:pPr>
        <w:pStyle w:val="Bullet0"/>
        <w:numPr>
          <w:ilvl w:val="0"/>
          <w:numId w:val="37"/>
        </w:numPr>
        <w:tabs>
          <w:tab w:val="clear" w:pos="1152"/>
          <w:tab w:val="clear" w:pos="1944"/>
          <w:tab w:val="num" w:pos="360"/>
        </w:tabs>
        <w:spacing w:before="0" w:after="60"/>
        <w:ind w:left="360" w:firstLine="0"/>
      </w:pPr>
      <w:r w:rsidRPr="00650F26">
        <w:t>Analyze software requirements to define the software architecture and low-level requirements.</w:t>
      </w:r>
    </w:p>
    <w:p w:rsidR="00761222" w:rsidP="00761222" w:rsidRDefault="00761222" w14:paraId="43A84D6C" w14:textId="77777777">
      <w:pPr>
        <w:pStyle w:val="Bullet0"/>
        <w:numPr>
          <w:ilvl w:val="0"/>
          <w:numId w:val="37"/>
        </w:numPr>
        <w:tabs>
          <w:tab w:val="clear" w:pos="1152"/>
          <w:tab w:val="clear" w:pos="1944"/>
          <w:tab w:val="num" w:pos="360"/>
        </w:tabs>
        <w:spacing w:before="0" w:after="60"/>
        <w:ind w:left="360" w:firstLine="0"/>
      </w:pPr>
      <w:r w:rsidRPr="00650F26">
        <w:t>Design and code the software to implement the software architecture and low-level requirements.</w:t>
      </w:r>
    </w:p>
    <w:p w:rsidR="00761222" w:rsidP="00761222" w:rsidRDefault="00761222" w14:paraId="2AAEFAA8" w14:textId="77777777">
      <w:pPr>
        <w:pStyle w:val="Bullet0"/>
        <w:numPr>
          <w:ilvl w:val="0"/>
          <w:numId w:val="37"/>
        </w:numPr>
        <w:tabs>
          <w:tab w:val="clear" w:pos="1152"/>
          <w:tab w:val="clear" w:pos="1944"/>
          <w:tab w:val="num" w:pos="720"/>
        </w:tabs>
        <w:spacing w:before="0" w:after="60"/>
        <w:ind w:left="720"/>
      </w:pPr>
      <w:r w:rsidRPr="00650F26">
        <w:t>Verify the outputs of the software requirements process, design process, and coding process by having peer reviews</w:t>
      </w:r>
      <w:r>
        <w:t>.</w:t>
      </w:r>
    </w:p>
    <w:p w:rsidR="00761222" w:rsidP="00761222" w:rsidRDefault="00761222" w14:paraId="15D2D161" w14:textId="77777777">
      <w:pPr>
        <w:pStyle w:val="Bullet0"/>
        <w:numPr>
          <w:ilvl w:val="0"/>
          <w:numId w:val="37"/>
        </w:numPr>
        <w:tabs>
          <w:tab w:val="clear" w:pos="1152"/>
          <w:tab w:val="clear" w:pos="1944"/>
          <w:tab w:val="num" w:pos="360"/>
        </w:tabs>
        <w:spacing w:before="0" w:after="240"/>
        <w:ind w:left="360" w:firstLine="0"/>
      </w:pPr>
      <w:r w:rsidRPr="00650F26">
        <w:t xml:space="preserve">Integrate the software on the </w:t>
      </w:r>
      <w:r>
        <w:t xml:space="preserve">host platform and </w:t>
      </w:r>
      <w:r w:rsidRPr="00650F26">
        <w:t>target hardware.</w:t>
      </w:r>
    </w:p>
    <w:p w:rsidR="00761222" w:rsidP="00761222" w:rsidRDefault="00761222" w14:paraId="53B7419E" w14:textId="77777777">
      <w:pPr>
        <w:spacing w:before="0" w:after="0"/>
      </w:pPr>
      <w:r w:rsidRPr="00650F26">
        <w:t xml:space="preserve">The processes will produce development artifacts that are accurate and consistent, verifiable, traceable to the system requirements, and compatible with the target computer.  </w:t>
      </w:r>
    </w:p>
    <w:p w:rsidR="00761222" w:rsidP="00761222" w:rsidRDefault="00761222" w14:paraId="385D19E6" w14:textId="77777777">
      <w:pPr>
        <w:spacing w:before="0" w:after="0"/>
      </w:pPr>
    </w:p>
    <w:p w:rsidRPr="00761222" w:rsidR="00761222" w:rsidP="00761222" w:rsidRDefault="00761222" w14:paraId="7F02D90B" w14:textId="000C12EF">
      <w:r>
        <w:rPr>
          <w:color w:val="2B579A"/>
          <w:shd w:val="clear" w:color="auto" w:fill="E6E6E6"/>
        </w:rPr>
        <w:fldChar w:fldCharType="begin"/>
      </w:r>
      <w:r>
        <w:instrText xml:space="preserve"> REF _Ref338676072 \h </w:instrText>
      </w:r>
      <w:r>
        <w:rPr>
          <w:color w:val="2B579A"/>
          <w:shd w:val="clear" w:color="auto" w:fill="E6E6E6"/>
        </w:rPr>
      </w:r>
      <w:r>
        <w:rPr>
          <w:color w:val="2B579A"/>
          <w:shd w:val="clear" w:color="auto" w:fill="E6E6E6"/>
        </w:rPr>
        <w:fldChar w:fldCharType="separate"/>
      </w:r>
      <w:r>
        <w:t>Process Deviations/Additions</w:t>
      </w:r>
      <w:r>
        <w:rPr>
          <w:color w:val="2B579A"/>
          <w:shd w:val="clear" w:color="auto" w:fill="E6E6E6"/>
        </w:rPr>
        <w:fldChar w:fldCharType="end"/>
      </w:r>
      <w:r>
        <w:t xml:space="preserve"> contains a list of known deviations/additions to some of the detailed process steps in the SDP </w:t>
      </w:r>
      <w:r>
        <w:rPr>
          <w:color w:val="2B579A"/>
          <w:shd w:val="clear" w:color="auto" w:fill="E6E6E6"/>
        </w:rPr>
        <w:fldChar w:fldCharType="begin"/>
      </w:r>
      <w:r>
        <w:instrText xml:space="preserve"> REF _Ref318895654 \w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 xml:space="preserve"> for which this project intends to follow.  It is expected that a future version of the SDP will incorporate these changes.  The Software Accomplishment Summary will document any changes to this approach.</w:t>
      </w:r>
    </w:p>
    <w:p w:rsidR="00761222" w:rsidP="00761222" w:rsidRDefault="00761222" w14:paraId="51BD9EA5" w14:textId="3C278D32">
      <w:pPr>
        <w:pStyle w:val="Heading4"/>
      </w:pPr>
      <w:bookmarkStart w:name="_Toc111203882" w:id="397"/>
      <w:r>
        <w:t>Software Development Environment</w:t>
      </w:r>
      <w:bookmarkEnd w:id="397"/>
    </w:p>
    <w:p w:rsidR="00761222" w:rsidP="00761222" w:rsidRDefault="00761222" w14:paraId="616C90B0" w14:textId="77777777">
      <w:r>
        <w:rPr>
          <w:rFonts w:cs="Arial"/>
        </w:rPr>
        <w:t xml:space="preserve">The </w:t>
      </w:r>
      <w:r>
        <w:t xml:space="preserve">Software Development Plan </w:t>
      </w:r>
      <w:r>
        <w:rPr>
          <w:color w:val="2B579A"/>
          <w:shd w:val="clear" w:color="auto" w:fill="E6E6E6"/>
        </w:rPr>
        <w:fldChar w:fldCharType="begin"/>
      </w:r>
      <w:r>
        <w:instrText xml:space="preserve"> REF _Ref318895654 \r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 xml:space="preserve"> provides a detailed description of the </w:t>
      </w:r>
      <w:r w:rsidRPr="00650F26">
        <w:t xml:space="preserve">software development environment </w:t>
      </w:r>
      <w:r>
        <w:t xml:space="preserve">and the planned tools to be used for each of the life cycle processes.  The Software Developers User’s Guide </w:t>
      </w:r>
      <w:r>
        <w:rPr>
          <w:color w:val="2B579A"/>
          <w:shd w:val="clear" w:color="auto" w:fill="E6E6E6"/>
        </w:rPr>
        <w:fldChar w:fldCharType="begin"/>
      </w:r>
      <w:r>
        <w:instrText xml:space="preserve"> REF _Ref386107481 \r \h </w:instrText>
      </w:r>
      <w:r>
        <w:rPr>
          <w:color w:val="2B579A"/>
          <w:shd w:val="clear" w:color="auto" w:fill="E6E6E6"/>
        </w:rPr>
      </w:r>
      <w:r>
        <w:rPr>
          <w:color w:val="2B579A"/>
          <w:shd w:val="clear" w:color="auto" w:fill="E6E6E6"/>
        </w:rPr>
        <w:fldChar w:fldCharType="separate"/>
      </w:r>
      <w:r>
        <w:t>[43]</w:t>
      </w:r>
      <w:r>
        <w:rPr>
          <w:color w:val="2B579A"/>
          <w:shd w:val="clear" w:color="auto" w:fill="E6E6E6"/>
        </w:rPr>
        <w:fldChar w:fldCharType="end"/>
      </w:r>
      <w:r>
        <w:t xml:space="preserve"> provides a description on using the tools called out at each life cycle process.</w:t>
      </w:r>
    </w:p>
    <w:p w:rsidR="00761222" w:rsidP="00761222" w:rsidRDefault="00761222" w14:paraId="1CF7A979" w14:textId="56A0B619">
      <w:pPr>
        <w:spacing w:after="0"/>
      </w:pPr>
      <w:r>
        <w:t xml:space="preserve">Reference the SDP </w:t>
      </w:r>
      <w:r>
        <w:rPr>
          <w:color w:val="2B579A"/>
          <w:shd w:val="clear" w:color="auto" w:fill="E6E6E6"/>
        </w:rPr>
        <w:fldChar w:fldCharType="begin"/>
      </w:r>
      <w:r>
        <w:instrText xml:space="preserve"> REF _Ref318895654 \w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 xml:space="preserve"> Section 4.3 for a complete listing of the planned software development tools for PPC-based targets (DLCA-6510 is targeted for the PPC) and the planned software verification tools for IMA products (DLCA-6510 is an IMA product).</w:t>
      </w:r>
    </w:p>
    <w:p w:rsidR="00761222" w:rsidP="00761222" w:rsidRDefault="00761222" w14:paraId="642D5242" w14:textId="77777777">
      <w:pPr>
        <w:spacing w:before="0"/>
      </w:pPr>
    </w:p>
    <w:p w:rsidR="00761222" w:rsidP="00761222" w:rsidRDefault="00761222" w14:paraId="39B99CDF" w14:textId="5A125BE4">
      <w:pPr>
        <w:spacing w:before="0"/>
      </w:pPr>
      <w:r>
        <w:t xml:space="preserve">The following tools will </w:t>
      </w:r>
      <w:r w:rsidRPr="00946354">
        <w:rPr>
          <w:b/>
        </w:rPr>
        <w:t>not</w:t>
      </w:r>
      <w:r>
        <w:t xml:space="preserve"> be used for DLCA-6510:</w:t>
      </w:r>
    </w:p>
    <w:p w:rsidR="00761222" w:rsidP="00761222" w:rsidRDefault="00761222" w14:paraId="20C3EA42" w14:textId="77777777">
      <w:pPr>
        <w:pStyle w:val="ListParagraph"/>
        <w:numPr>
          <w:ilvl w:val="0"/>
          <w:numId w:val="35"/>
        </w:numPr>
        <w:spacing w:before="0" w:after="200" w:line="276" w:lineRule="auto"/>
      </w:pPr>
      <w:r>
        <w:t>LDRA coverage analyses tool</w:t>
      </w:r>
    </w:p>
    <w:p w:rsidR="00761222" w:rsidP="00761222" w:rsidRDefault="00761222" w14:paraId="16FEB840" w14:textId="77777777">
      <w:pPr>
        <w:pStyle w:val="ListParagraph"/>
        <w:numPr>
          <w:ilvl w:val="0"/>
          <w:numId w:val="35"/>
        </w:numPr>
        <w:spacing w:before="0" w:after="200" w:line="276" w:lineRule="auto"/>
      </w:pPr>
      <w:r>
        <w:t xml:space="preserve">Data Link Tester </w:t>
      </w:r>
    </w:p>
    <w:p w:rsidR="00761222" w:rsidP="00761222" w:rsidRDefault="00761222" w14:paraId="44EF33A9" w14:textId="1D772739">
      <w:r>
        <w:t>DO-178</w:t>
      </w:r>
      <w:r w:rsidR="00136AEA">
        <w:t>C</w:t>
      </w:r>
      <w:r>
        <w:t xml:space="preserve"> </w:t>
      </w:r>
      <w:r>
        <w:rPr>
          <w:color w:val="2B579A"/>
          <w:shd w:val="clear" w:color="auto" w:fill="E6E6E6"/>
        </w:rPr>
        <w:fldChar w:fldCharType="begin"/>
      </w:r>
      <w:r>
        <w:instrText xml:space="preserve"> REF _Ref337476484 \w \h </w:instrText>
      </w:r>
      <w:r>
        <w:rPr>
          <w:color w:val="2B579A"/>
          <w:shd w:val="clear" w:color="auto" w:fill="E6E6E6"/>
        </w:rPr>
      </w:r>
      <w:r>
        <w:rPr>
          <w:color w:val="2B579A"/>
          <w:shd w:val="clear" w:color="auto" w:fill="E6E6E6"/>
        </w:rPr>
        <w:fldChar w:fldCharType="separate"/>
      </w:r>
      <w:r>
        <w:t>[61]</w:t>
      </w:r>
      <w:r>
        <w:rPr>
          <w:color w:val="2B579A"/>
          <w:shd w:val="clear" w:color="auto" w:fill="E6E6E6"/>
        </w:rPr>
        <w:fldChar w:fldCharType="end"/>
      </w:r>
      <w:r>
        <w:t xml:space="preserve"> Section 12.2</w:t>
      </w:r>
      <w:r w:rsidR="00136AEA">
        <w:t>.1</w:t>
      </w:r>
      <w:r>
        <w:t xml:space="preserve"> </w:t>
      </w:r>
      <w:r w:rsidR="00136AEA">
        <w:t xml:space="preserve">(Determining if </w:t>
      </w:r>
      <w:r>
        <w:t>Tool Qualification</w:t>
      </w:r>
      <w:r w:rsidR="00136AEA">
        <w:t xml:space="preserve"> is Needed)</w:t>
      </w:r>
      <w:r>
        <w:t xml:space="preserve"> provides guidance for when a development or verification tool is required to be qualified.</w:t>
      </w:r>
    </w:p>
    <w:p w:rsidR="00761222" w:rsidP="00761222" w:rsidRDefault="00761222" w14:paraId="279DAE04" w14:textId="77777777">
      <w:r>
        <w:t xml:space="preserve">“Qualification of a tool is needed when processes of this document are eliminated, </w:t>
      </w:r>
      <w:proofErr w:type="gramStart"/>
      <w:r>
        <w:t>reduced</w:t>
      </w:r>
      <w:proofErr w:type="gramEnd"/>
      <w:r>
        <w:t xml:space="preserve"> or automated by the use of a software tool without its output being verified…”</w:t>
      </w:r>
    </w:p>
    <w:p w:rsidR="00761222" w:rsidP="00761222" w:rsidRDefault="00761222" w14:paraId="67299E33" w14:textId="77777777">
      <w:pPr>
        <w:autoSpaceDE w:val="0"/>
        <w:autoSpaceDN w:val="0"/>
        <w:adjustRightInd w:val="0"/>
        <w:spacing w:after="0"/>
      </w:pPr>
      <w:r>
        <w:t xml:space="preserve">Tools used for this development that meet the above criteria:  </w:t>
      </w:r>
    </w:p>
    <w:p w:rsidRPr="00A306B9" w:rsidR="00761222" w:rsidP="00761222" w:rsidRDefault="00761222" w14:paraId="1CC69FF2" w14:textId="77777777">
      <w:pPr>
        <w:numPr>
          <w:ilvl w:val="0"/>
          <w:numId w:val="36"/>
        </w:numPr>
        <w:autoSpaceDE w:val="0"/>
        <w:autoSpaceDN w:val="0"/>
        <w:adjustRightInd w:val="0"/>
        <w:spacing w:before="0" w:after="0" w:line="276" w:lineRule="auto"/>
        <w:rPr>
          <w:rFonts w:cs="Arial"/>
        </w:rPr>
      </w:pPr>
      <w:r w:rsidRPr="00F42B82">
        <w:t>VISTA</w:t>
      </w:r>
      <w:r w:rsidRPr="00F42B82">
        <w:rPr>
          <w:rFonts w:cs="Arial"/>
        </w:rPr>
        <w:t xml:space="preserve"> is a multi-process simulation</w:t>
      </w:r>
      <w:r w:rsidRPr="005719A3">
        <w:rPr>
          <w:rFonts w:cs="Arial"/>
        </w:rPr>
        <w:t xml:space="preserve"> environment suitable for use in the development and testing of avionics software. </w:t>
      </w:r>
    </w:p>
    <w:p w:rsidR="00761222" w:rsidP="00761222" w:rsidRDefault="00761222" w14:paraId="0AF2C40F" w14:textId="77777777">
      <w:pPr>
        <w:numPr>
          <w:ilvl w:val="0"/>
          <w:numId w:val="36"/>
        </w:numPr>
        <w:autoSpaceDE w:val="0"/>
        <w:autoSpaceDN w:val="0"/>
        <w:adjustRightInd w:val="0"/>
        <w:spacing w:before="0" w:after="0" w:line="276" w:lineRule="auto"/>
        <w:rPr>
          <w:rFonts w:cs="Arial"/>
        </w:rPr>
      </w:pPr>
      <w:proofErr w:type="spellStart"/>
      <w:r w:rsidRPr="005719A3">
        <w:rPr>
          <w:rFonts w:cs="Arial"/>
        </w:rPr>
        <w:t>VectorC</w:t>
      </w:r>
      <w:r>
        <w:rPr>
          <w:rFonts w:cs="Arial"/>
        </w:rPr>
        <w:t>AST</w:t>
      </w:r>
      <w:proofErr w:type="spellEnd"/>
      <w:r w:rsidRPr="005719A3">
        <w:rPr>
          <w:rFonts w:cs="Arial"/>
        </w:rPr>
        <w:t xml:space="preserve"> is a tool used for Structural Coverage Analysis. </w:t>
      </w:r>
    </w:p>
    <w:p w:rsidR="00761222" w:rsidP="00761222" w:rsidRDefault="00761222" w14:paraId="1E582F52" w14:textId="77777777">
      <w:pPr>
        <w:pStyle w:val="ListParagraph"/>
        <w:numPr>
          <w:ilvl w:val="0"/>
          <w:numId w:val="36"/>
        </w:numPr>
        <w:autoSpaceDE w:val="0"/>
        <w:autoSpaceDN w:val="0"/>
        <w:adjustRightInd w:val="0"/>
        <w:spacing w:before="0" w:after="0" w:line="276" w:lineRule="auto"/>
      </w:pPr>
      <w:r>
        <w:t>Vision Framework</w:t>
      </w:r>
      <w:r w:rsidRPr="000B66A8">
        <w:rPr>
          <w:rFonts w:cs="Arial"/>
        </w:rPr>
        <w:t xml:space="preserve"> is a tool used for testing of avionics </w:t>
      </w:r>
      <w:r w:rsidRPr="005018B9">
        <w:rPr>
          <w:rFonts w:cs="Arial"/>
        </w:rPr>
        <w:t>HMI</w:t>
      </w:r>
      <w:r w:rsidRPr="00415A40">
        <w:rPr>
          <w:rFonts w:cs="Arial"/>
        </w:rPr>
        <w:t xml:space="preserve">.  </w:t>
      </w:r>
    </w:p>
    <w:p w:rsidRPr="00761222" w:rsidR="00761222" w:rsidP="00761222" w:rsidRDefault="00761222" w14:paraId="5180B571" w14:textId="54607F2B"/>
    <w:p w:rsidR="00E352BC" w:rsidP="00820432" w:rsidRDefault="007B7796" w14:paraId="7FC2B35E" w14:textId="1A6DAE56">
      <w:pPr>
        <w:pStyle w:val="Heading4"/>
      </w:pPr>
      <w:bookmarkStart w:name="_Toc111203883" w:id="398"/>
      <w:r>
        <w:t xml:space="preserve">Software </w:t>
      </w:r>
      <w:commentRangeStart w:id="399"/>
      <w:r w:rsidR="00E352BC">
        <w:t>Requirements</w:t>
      </w:r>
      <w:bookmarkEnd w:id="395"/>
      <w:commentRangeEnd w:id="399"/>
      <w:r>
        <w:t xml:space="preserve"> Process</w:t>
      </w:r>
      <w:r w:rsidR="00E352BC">
        <w:rPr>
          <w:rStyle w:val="CommentReference"/>
          <w:b w:val="0"/>
        </w:rPr>
        <w:commentReference w:id="399"/>
      </w:r>
      <w:bookmarkEnd w:id="396"/>
      <w:bookmarkEnd w:id="398"/>
    </w:p>
    <w:p w:rsidR="00E352BC" w:rsidP="00E352BC" w:rsidRDefault="00E352BC" w14:paraId="6B681DB9" w14:textId="10FBFD35">
      <w:pPr>
        <w:rPr>
          <w:color w:val="FF0000"/>
        </w:rPr>
      </w:pPr>
      <w:r w:rsidRPr="0068058C">
        <w:rPr>
          <w:color w:val="FF0000"/>
        </w:rPr>
        <w:t xml:space="preserve">This section describes </w:t>
      </w:r>
      <w:r>
        <w:rPr>
          <w:color w:val="FF0000"/>
        </w:rPr>
        <w:t>the requirements capture activities on this project and describes the requirements changes from the baseline, if applicable.</w:t>
      </w:r>
    </w:p>
    <w:p w:rsidR="00974E0C" w:rsidP="00974E0C" w:rsidRDefault="00974E0C" w14:paraId="7230D0F3" w14:textId="675A0151">
      <w:pPr>
        <w:autoSpaceDE w:val="0"/>
        <w:autoSpaceDN w:val="0"/>
        <w:adjustRightInd w:val="0"/>
        <w:spacing w:before="0" w:after="0"/>
        <w:rPr>
          <w:rFonts w:cs="Arial"/>
        </w:rPr>
      </w:pPr>
      <w:r>
        <w:rPr>
          <w:rFonts w:cs="Arial"/>
        </w:rPr>
        <w:t xml:space="preserve">The development of software high-level requirements (HLRs) will be performed in accordance with the process defined in the Software Development Plan </w:t>
      </w:r>
      <w:r>
        <w:rPr>
          <w:rFonts w:cs="Arial"/>
          <w:color w:val="2B579A"/>
          <w:shd w:val="clear" w:color="auto" w:fill="E6E6E6"/>
        </w:rPr>
        <w:fldChar w:fldCharType="begin"/>
      </w:r>
      <w:r>
        <w:rPr>
          <w:rFonts w:cs="Arial"/>
        </w:rPr>
        <w:instrText xml:space="preserve"> REF _Ref318895654 \r \h </w:instrText>
      </w:r>
      <w:r>
        <w:rPr>
          <w:rFonts w:cs="Arial"/>
          <w:color w:val="2B579A"/>
          <w:shd w:val="clear" w:color="auto" w:fill="E6E6E6"/>
        </w:rPr>
      </w:r>
      <w:r>
        <w:rPr>
          <w:rFonts w:cs="Arial"/>
          <w:color w:val="2B579A"/>
          <w:shd w:val="clear" w:color="auto" w:fill="E6E6E6"/>
        </w:rPr>
        <w:fldChar w:fldCharType="separate"/>
      </w:r>
      <w:r>
        <w:rPr>
          <w:rFonts w:cs="Arial"/>
        </w:rPr>
        <w:t>[6]</w:t>
      </w:r>
      <w:r>
        <w:rPr>
          <w:rFonts w:cs="Arial"/>
          <w:color w:val="2B579A"/>
          <w:shd w:val="clear" w:color="auto" w:fill="E6E6E6"/>
        </w:rPr>
        <w:fldChar w:fldCharType="end"/>
      </w:r>
      <w:r>
        <w:rPr>
          <w:rFonts w:cs="Arial"/>
        </w:rPr>
        <w:t xml:space="preserve"> section 6.1.</w:t>
      </w:r>
    </w:p>
    <w:p w:rsidR="00974E0C" w:rsidP="00974E0C" w:rsidRDefault="00974E0C" w14:paraId="55CCF815" w14:textId="77777777">
      <w:pPr>
        <w:autoSpaceDE w:val="0"/>
        <w:autoSpaceDN w:val="0"/>
        <w:adjustRightInd w:val="0"/>
        <w:spacing w:before="0" w:after="0"/>
        <w:rPr>
          <w:rFonts w:cs="Arial"/>
        </w:rPr>
      </w:pPr>
    </w:p>
    <w:p w:rsidR="00974E0C" w:rsidP="00974E0C" w:rsidRDefault="00974E0C" w14:paraId="33561692" w14:textId="7ECA87F2">
      <w:pPr>
        <w:autoSpaceDE w:val="0"/>
        <w:autoSpaceDN w:val="0"/>
        <w:adjustRightInd w:val="0"/>
        <w:spacing w:before="0" w:after="0"/>
        <w:rPr>
          <w:rFonts w:cs="Arial"/>
        </w:rPr>
      </w:pPr>
      <w:r>
        <w:rPr>
          <w:rFonts w:cs="Arial"/>
        </w:rPr>
        <w:t xml:space="preserve">The DLCA-6510 software high level requirements will be captured in the </w:t>
      </w:r>
      <w:proofErr w:type="gramStart"/>
      <w:r>
        <w:rPr>
          <w:rFonts w:cs="Arial"/>
        </w:rPr>
        <w:t>High Level</w:t>
      </w:r>
      <w:proofErr w:type="gramEnd"/>
      <w:r>
        <w:rPr>
          <w:rFonts w:cs="Arial"/>
        </w:rPr>
        <w:t xml:space="preserve"> Software Requirements Specification (SRS) for the Pro Line Fusion DLCA-65</w:t>
      </w:r>
      <w:r w:rsidR="008E211E">
        <w:rPr>
          <w:rFonts w:cs="Arial"/>
        </w:rPr>
        <w:t>1</w:t>
      </w:r>
      <w:r>
        <w:rPr>
          <w:rFonts w:cs="Arial"/>
        </w:rPr>
        <w:t xml:space="preserve">0 Data Link Communications Application </w:t>
      </w:r>
      <w:r w:rsidRPr="00911186">
        <w:rPr>
          <w:rFonts w:cs="Arial"/>
          <w:color w:val="2B579A"/>
          <w:shd w:val="clear" w:color="auto" w:fill="E6E6E6"/>
        </w:rPr>
        <w:fldChar w:fldCharType="begin"/>
      </w:r>
      <w:r w:rsidRPr="00911186">
        <w:rPr>
          <w:rFonts w:cs="Arial"/>
        </w:rPr>
        <w:instrText xml:space="preserve"> REF _Ref319715544 \r \h </w:instrText>
      </w:r>
      <w:r w:rsidRPr="00911186">
        <w:rPr>
          <w:rFonts w:cs="Arial"/>
          <w:color w:val="2B579A"/>
          <w:shd w:val="clear" w:color="auto" w:fill="E6E6E6"/>
        </w:rPr>
      </w:r>
      <w:r w:rsidRPr="00911186">
        <w:rPr>
          <w:rFonts w:cs="Arial"/>
          <w:color w:val="2B579A"/>
          <w:shd w:val="clear" w:color="auto" w:fill="E6E6E6"/>
        </w:rPr>
        <w:fldChar w:fldCharType="separate"/>
      </w:r>
      <w:r>
        <w:rPr>
          <w:rFonts w:cs="Arial"/>
        </w:rPr>
        <w:t>[9]</w:t>
      </w:r>
      <w:r w:rsidRPr="00911186">
        <w:rPr>
          <w:rFonts w:cs="Arial"/>
          <w:color w:val="2B579A"/>
          <w:shd w:val="clear" w:color="auto" w:fill="E6E6E6"/>
        </w:rPr>
        <w:fldChar w:fldCharType="end"/>
      </w:r>
      <w:r>
        <w:rPr>
          <w:rFonts w:cs="Arial"/>
        </w:rPr>
        <w:t>.</w:t>
      </w:r>
    </w:p>
    <w:p w:rsidR="00974E0C" w:rsidP="00974E0C" w:rsidRDefault="00974E0C" w14:paraId="08ACA9D2" w14:textId="77777777">
      <w:pPr>
        <w:autoSpaceDE w:val="0"/>
        <w:autoSpaceDN w:val="0"/>
        <w:adjustRightInd w:val="0"/>
        <w:spacing w:before="0" w:after="0"/>
        <w:rPr>
          <w:rFonts w:cs="Arial"/>
        </w:rPr>
      </w:pPr>
    </w:p>
    <w:p w:rsidR="00974E0C" w:rsidP="00974E0C" w:rsidRDefault="00974E0C" w14:paraId="2E2D8B09" w14:textId="0729C30F">
      <w:pPr>
        <w:rPr>
          <w:color w:val="FF0000"/>
        </w:rPr>
      </w:pPr>
      <w:r>
        <w:t>Note that the DLCA-6510 product is largely driven by detailed industry interoperability specifications, where these specifications target specific aircraft software applications (</w:t>
      </w:r>
      <w:proofErr w:type="gramStart"/>
      <w:r>
        <w:t>e.g.</w:t>
      </w:r>
      <w:proofErr w:type="gramEnd"/>
      <w:r>
        <w:t xml:space="preserve"> CPDLC) and contain detailed requirements that are already decomposed to govern specific application behavior.  In these </w:t>
      </w:r>
      <w:proofErr w:type="gramStart"/>
      <w:r>
        <w:t>cases</w:t>
      </w:r>
      <w:proofErr w:type="gramEnd"/>
      <w:r>
        <w:t xml:space="preserve"> the industry specifications, while likely having the detail required to be treated as high-level (or even low-level) software requirements, are not considered requirements but instead are used to justify certain derived requirements. Tracing may exist between DLCA requirements and industry requirements, but this tracing is in place only to show compliance to industry specifications.</w:t>
      </w:r>
    </w:p>
    <w:p w:rsidR="00E352BC" w:rsidP="00820432" w:rsidRDefault="00E352BC" w14:paraId="144936B9" w14:textId="77777777">
      <w:pPr>
        <w:pStyle w:val="Heading5"/>
      </w:pPr>
      <w:bookmarkStart w:name="_Toc111203884" w:id="400"/>
      <w:r>
        <w:t>Requirements Configuration Management</w:t>
      </w:r>
      <w:bookmarkEnd w:id="400"/>
    </w:p>
    <w:p w:rsidR="00E352BC" w:rsidP="00E352BC" w:rsidRDefault="00AC4A78" w14:paraId="57C51C11" w14:textId="7098A452">
      <w:pPr>
        <w:rPr>
          <w:color w:val="FF0000"/>
        </w:rPr>
      </w:pPr>
      <w:r w:rsidRPr="0068058C">
        <w:rPr>
          <w:color w:val="FF0000"/>
        </w:rPr>
        <w:t xml:space="preserve">This section </w:t>
      </w:r>
      <w:r>
        <w:rPr>
          <w:color w:val="FF0000"/>
        </w:rPr>
        <w:t xml:space="preserve">primarily discusses Configuration Management considerations during development activities.  </w:t>
      </w:r>
      <w:proofErr w:type="gramStart"/>
      <w:r>
        <w:rPr>
          <w:color w:val="FF0000"/>
        </w:rPr>
        <w:t>However</w:t>
      </w:r>
      <w:proofErr w:type="gramEnd"/>
      <w:r>
        <w:rPr>
          <w:color w:val="FF0000"/>
        </w:rPr>
        <w:t xml:space="preserve"> it should also mention the planned formal CM, typically SCL release.  The planned formal CM should identify the format of the data released to SCL, typically in PDF document format.  A reference to the general Configuration Management process, section </w:t>
      </w:r>
      <w:r>
        <w:rPr>
          <w:color w:val="FF0000"/>
          <w:shd w:val="clear" w:color="auto" w:fill="E6E6E6"/>
        </w:rPr>
        <w:fldChar w:fldCharType="begin"/>
      </w:r>
      <w:r>
        <w:rPr>
          <w:color w:val="FF0000"/>
        </w:rPr>
        <w:instrText xml:space="preserve"> REF _Ref488765240 \r \h </w:instrText>
      </w:r>
      <w:r>
        <w:rPr>
          <w:color w:val="FF0000"/>
          <w:shd w:val="clear" w:color="auto" w:fill="E6E6E6"/>
        </w:rPr>
      </w:r>
      <w:r>
        <w:rPr>
          <w:color w:val="FF0000"/>
          <w:shd w:val="clear" w:color="auto" w:fill="E6E6E6"/>
        </w:rPr>
        <w:fldChar w:fldCharType="separate"/>
      </w:r>
      <w:r w:rsidR="00D82E8D">
        <w:rPr>
          <w:color w:val="FF0000"/>
        </w:rPr>
        <w:t>6.3</w:t>
      </w:r>
      <w:r>
        <w:rPr>
          <w:color w:val="FF0000"/>
          <w:shd w:val="clear" w:color="auto" w:fill="E6E6E6"/>
        </w:rPr>
        <w:fldChar w:fldCharType="end"/>
      </w:r>
      <w:r>
        <w:rPr>
          <w:color w:val="FF0000"/>
        </w:rPr>
        <w:t>, is expected to avoid duplication of information.</w:t>
      </w:r>
    </w:p>
    <w:p w:rsidR="00A027F2" w:rsidP="00E352BC" w:rsidRDefault="00A027F2" w14:paraId="2AE4E449" w14:textId="5A6DB03E">
      <w:pPr>
        <w:rPr>
          <w:color w:val="FF0000"/>
        </w:rPr>
      </w:pPr>
      <w:r>
        <w:rPr>
          <w:rFonts w:cs="Arial"/>
        </w:rPr>
        <w:t xml:space="preserve">The </w:t>
      </w:r>
      <w:r w:rsidRPr="00617BB9">
        <w:rPr>
          <w:rFonts w:cs="Arial"/>
        </w:rPr>
        <w:t xml:space="preserve">Software Configuration Management </w:t>
      </w:r>
      <w:r>
        <w:rPr>
          <w:rFonts w:cs="Arial"/>
        </w:rPr>
        <w:t>process</w:t>
      </w:r>
      <w:r w:rsidRPr="00617BB9">
        <w:rPr>
          <w:rFonts w:cs="Arial"/>
        </w:rPr>
        <w:t xml:space="preserve"> </w:t>
      </w:r>
      <w:r>
        <w:rPr>
          <w:rFonts w:cs="Arial"/>
        </w:rPr>
        <w:t xml:space="preserve">is described in detail in the Software Development Plan </w:t>
      </w:r>
      <w:r>
        <w:rPr>
          <w:rFonts w:cs="Arial"/>
          <w:color w:val="2B579A"/>
          <w:shd w:val="clear" w:color="auto" w:fill="E6E6E6"/>
        </w:rPr>
        <w:fldChar w:fldCharType="begin"/>
      </w:r>
      <w:r>
        <w:rPr>
          <w:rFonts w:cs="Arial"/>
        </w:rPr>
        <w:instrText xml:space="preserve"> REF _Ref318895654 \w \h </w:instrText>
      </w:r>
      <w:r>
        <w:rPr>
          <w:rFonts w:cs="Arial"/>
          <w:color w:val="2B579A"/>
          <w:shd w:val="clear" w:color="auto" w:fill="E6E6E6"/>
        </w:rPr>
      </w:r>
      <w:r>
        <w:rPr>
          <w:rFonts w:cs="Arial"/>
          <w:color w:val="2B579A"/>
          <w:shd w:val="clear" w:color="auto" w:fill="E6E6E6"/>
        </w:rPr>
        <w:fldChar w:fldCharType="separate"/>
      </w:r>
      <w:r>
        <w:rPr>
          <w:rFonts w:cs="Arial"/>
        </w:rPr>
        <w:t>[6]</w:t>
      </w:r>
      <w:r>
        <w:rPr>
          <w:rFonts w:cs="Arial"/>
          <w:color w:val="2B579A"/>
          <w:shd w:val="clear" w:color="auto" w:fill="E6E6E6"/>
        </w:rPr>
        <w:fldChar w:fldCharType="end"/>
      </w:r>
      <w:r>
        <w:rPr>
          <w:rFonts w:cs="Arial"/>
        </w:rPr>
        <w:t>, section 8.</w:t>
      </w:r>
    </w:p>
    <w:p w:rsidR="00E352BC" w:rsidP="00820432" w:rsidRDefault="00E352BC" w14:paraId="3FD28F3E" w14:textId="77D70A66">
      <w:pPr>
        <w:pStyle w:val="Heading5"/>
      </w:pPr>
      <w:bookmarkStart w:name="_Toc111203885" w:id="401"/>
      <w:r>
        <w:t>Requirements Reviews</w:t>
      </w:r>
      <w:bookmarkEnd w:id="401"/>
    </w:p>
    <w:p w:rsidR="00E352BC" w:rsidP="00E352BC" w:rsidRDefault="00AC4A78" w14:paraId="0BCE19EA" w14:textId="7DBEBC9E">
      <w:pPr>
        <w:rPr>
          <w:color w:val="FF0000"/>
        </w:rPr>
      </w:pPr>
      <w:r w:rsidRPr="0068058C">
        <w:rPr>
          <w:color w:val="FF0000"/>
        </w:rPr>
        <w:t xml:space="preserve">This section describes </w:t>
      </w:r>
      <w:r>
        <w:rPr>
          <w:color w:val="FF0000"/>
        </w:rPr>
        <w:t xml:space="preserve">the requirements and associated traceability analysis activities.  A reference to the general peer review process, such as section </w:t>
      </w:r>
      <w:r>
        <w:rPr>
          <w:color w:val="FF0000"/>
          <w:shd w:val="clear" w:color="auto" w:fill="E6E6E6"/>
        </w:rPr>
        <w:fldChar w:fldCharType="begin"/>
      </w:r>
      <w:r>
        <w:rPr>
          <w:color w:val="FF0000"/>
        </w:rPr>
        <w:instrText xml:space="preserve"> REF _Ref488764155 \r \h </w:instrText>
      </w:r>
      <w:r>
        <w:rPr>
          <w:color w:val="FF0000"/>
          <w:shd w:val="clear" w:color="auto" w:fill="E6E6E6"/>
        </w:rPr>
      </w:r>
      <w:r>
        <w:rPr>
          <w:color w:val="FF0000"/>
          <w:shd w:val="clear" w:color="auto" w:fill="E6E6E6"/>
        </w:rPr>
        <w:fldChar w:fldCharType="separate"/>
      </w:r>
      <w:r w:rsidR="00D82E8D">
        <w:rPr>
          <w:color w:val="FF0000"/>
        </w:rPr>
        <w:t>6.2</w:t>
      </w:r>
      <w:r>
        <w:rPr>
          <w:color w:val="FF0000"/>
          <w:shd w:val="clear" w:color="auto" w:fill="E6E6E6"/>
        </w:rPr>
        <w:fldChar w:fldCharType="end"/>
      </w:r>
      <w:r>
        <w:rPr>
          <w:color w:val="FF0000"/>
        </w:rPr>
        <w:t xml:space="preserve">, is expected; </w:t>
      </w:r>
      <w:proofErr w:type="gramStart"/>
      <w:r>
        <w:rPr>
          <w:color w:val="FF0000"/>
        </w:rPr>
        <w:t>typically</w:t>
      </w:r>
      <w:proofErr w:type="gramEnd"/>
      <w:r>
        <w:rPr>
          <w:color w:val="FF0000"/>
        </w:rPr>
        <w:t xml:space="preserve"> a common peer-review process is applicable.  However, some projects use different processes for different artifacts.  Items expected to be identified include, but are not limited </w:t>
      </w:r>
      <w:proofErr w:type="gramStart"/>
      <w:r>
        <w:rPr>
          <w:color w:val="FF0000"/>
        </w:rPr>
        <w:t>to:</w:t>
      </w:r>
      <w:proofErr w:type="gramEnd"/>
      <w:r>
        <w:rPr>
          <w:color w:val="FF0000"/>
        </w:rPr>
        <w:t xml:space="preserve">  will reviews be performed only from the native tool (JAMA/DOORS) or are exported documents reviewed or both; if reviews are performed from the native tool how will the exported document be evaluated for completeness and accuracy, if no export is performed how will data meet the FAA data retrieval expectations, etc.  </w:t>
      </w:r>
      <w:proofErr w:type="gramStart"/>
      <w:r>
        <w:rPr>
          <w:color w:val="FF0000"/>
        </w:rPr>
        <w:t>Typically</w:t>
      </w:r>
      <w:proofErr w:type="gramEnd"/>
      <w:r>
        <w:rPr>
          <w:color w:val="FF0000"/>
        </w:rPr>
        <w:t xml:space="preserve"> only the Software Requirements to System Requirements is evaluated during a Requirements review as Design/Code and Tests may not be available.  Explain how bi-directional traceability expectations are planned to be addressed.</w:t>
      </w:r>
    </w:p>
    <w:p w:rsidR="00352BC7" w:rsidP="00352BC7" w:rsidRDefault="00352BC7" w14:paraId="36F7BA26" w14:textId="7FC6D16D">
      <w:r>
        <w:t xml:space="preserve">The </w:t>
      </w:r>
      <w:r w:rsidRPr="0016621E">
        <w:t xml:space="preserve">purpose of this activity is to </w:t>
      </w:r>
      <w:r>
        <w:t xml:space="preserve">verify the </w:t>
      </w:r>
      <w:r w:rsidRPr="0016621E">
        <w:t xml:space="preserve">software </w:t>
      </w:r>
      <w:r>
        <w:t xml:space="preserve">high-level requirements have been developed in accordance with the process defined in the SDP </w:t>
      </w:r>
      <w:r>
        <w:rPr>
          <w:color w:val="2B579A"/>
          <w:shd w:val="clear" w:color="auto" w:fill="E6E6E6"/>
        </w:rPr>
        <w:fldChar w:fldCharType="begin"/>
      </w:r>
      <w:r>
        <w:instrText xml:space="preserve"> REF _Ref335904054 \r \h </w:instrText>
      </w:r>
      <w:r>
        <w:rPr>
          <w:color w:val="2B579A"/>
          <w:shd w:val="clear" w:color="auto" w:fill="E6E6E6"/>
        </w:rPr>
      </w:r>
      <w:r>
        <w:rPr>
          <w:color w:val="2B579A"/>
          <w:shd w:val="clear" w:color="auto" w:fill="E6E6E6"/>
        </w:rPr>
        <w:fldChar w:fldCharType="separate"/>
      </w:r>
      <w:r>
        <w:t>[5]</w:t>
      </w:r>
      <w:r>
        <w:rPr>
          <w:color w:val="2B579A"/>
          <w:shd w:val="clear" w:color="auto" w:fill="E6E6E6"/>
        </w:rPr>
        <w:fldChar w:fldCharType="end"/>
      </w:r>
      <w:r w:rsidRPr="00EF5581">
        <w:rPr>
          <w:sz w:val="22"/>
        </w:rPr>
        <w:t xml:space="preserve"> </w:t>
      </w:r>
      <w:r>
        <w:rPr>
          <w:sz w:val="22"/>
        </w:rPr>
        <w:t xml:space="preserve">section 7.4.1 </w:t>
      </w:r>
      <w:r>
        <w:t>and in accordance with the objectives defined in DO-178C.</w:t>
      </w:r>
    </w:p>
    <w:p w:rsidR="00352BC7" w:rsidP="00352BC7" w:rsidRDefault="00352BC7" w14:paraId="58AD1194" w14:textId="77777777">
      <w:r w:rsidRPr="0016621E">
        <w:t xml:space="preserve">The </w:t>
      </w:r>
      <w:r>
        <w:t xml:space="preserve">verification method used for this activity will be the Peer Review method </w:t>
      </w:r>
      <w:r>
        <w:rPr>
          <w:color w:val="2B579A"/>
          <w:shd w:val="clear" w:color="auto" w:fill="E6E6E6"/>
        </w:rPr>
        <w:fldChar w:fldCharType="begin"/>
      </w:r>
      <w:r>
        <w:instrText xml:space="preserve"> REF _Ref399157946 \r \h </w:instrText>
      </w:r>
      <w:r>
        <w:rPr>
          <w:color w:val="2B579A"/>
          <w:shd w:val="clear" w:color="auto" w:fill="E6E6E6"/>
        </w:rPr>
      </w:r>
      <w:r>
        <w:rPr>
          <w:color w:val="2B579A"/>
          <w:shd w:val="clear" w:color="auto" w:fill="E6E6E6"/>
        </w:rPr>
        <w:fldChar w:fldCharType="separate"/>
      </w:r>
      <w:r>
        <w:t>[11]</w:t>
      </w:r>
      <w:r>
        <w:rPr>
          <w:color w:val="2B579A"/>
          <w:shd w:val="clear" w:color="auto" w:fill="E6E6E6"/>
        </w:rPr>
        <w:fldChar w:fldCharType="end"/>
      </w:r>
      <w:r>
        <w:t>.</w:t>
      </w:r>
    </w:p>
    <w:p w:rsidR="00352BC7" w:rsidP="00352BC7" w:rsidRDefault="00352BC7" w14:paraId="02884970" w14:textId="77777777">
      <w:r w:rsidRPr="0016621E">
        <w:t xml:space="preserve">Software </w:t>
      </w:r>
      <w:r>
        <w:t xml:space="preserve">high-level </w:t>
      </w:r>
      <w:r w:rsidRPr="0016621E">
        <w:t xml:space="preserve">requirements </w:t>
      </w:r>
      <w:r>
        <w:t>verification</w:t>
      </w:r>
      <w:r w:rsidRPr="0016621E">
        <w:t xml:space="preserve"> </w:t>
      </w:r>
      <w:r w:rsidRPr="00453678">
        <w:t xml:space="preserve">may begin once the </w:t>
      </w:r>
      <w:r>
        <w:t xml:space="preserve">relevant system requirements allocated to software have been reviewed and approved, and the software high-level requirements to be verified </w:t>
      </w:r>
      <w:r w:rsidRPr="00453678">
        <w:t>have been placed under developmental configuratio</w:t>
      </w:r>
      <w:r>
        <w:t>n control.</w:t>
      </w:r>
    </w:p>
    <w:p w:rsidR="00352BC7" w:rsidP="00352BC7" w:rsidRDefault="00352BC7" w14:paraId="41760C07" w14:textId="77777777">
      <w:r>
        <w:t xml:space="preserve">For </w:t>
      </w:r>
      <w:r w:rsidRPr="00E666E6">
        <w:t xml:space="preserve">small scope </w:t>
      </w:r>
      <w:r>
        <w:t>change reque</w:t>
      </w:r>
      <w:r w:rsidRPr="008C6FD4">
        <w:t>s</w:t>
      </w:r>
      <w:r>
        <w:t xml:space="preserve">ts, this activity may be done in conjunction with verifying the relevant system requirements. </w:t>
      </w:r>
    </w:p>
    <w:p w:rsidR="00352BC7" w:rsidP="00352BC7" w:rsidRDefault="00352BC7" w14:paraId="68B8472D" w14:textId="77777777">
      <w:r>
        <w:t>The following is a summary of activity tasks that will be performed for this process.  The Software Development Plan provides the detailed information for each of these activity tasks.</w:t>
      </w:r>
    </w:p>
    <w:p w:rsidR="00352BC7" w:rsidP="00352BC7" w:rsidRDefault="00352BC7" w14:paraId="008F8A01" w14:textId="77777777">
      <w:pPr>
        <w:pStyle w:val="ListParagraph"/>
        <w:numPr>
          <w:ilvl w:val="0"/>
          <w:numId w:val="34"/>
        </w:numPr>
      </w:pPr>
      <w:r w:rsidRPr="008837FE">
        <w:t xml:space="preserve">Task 1: </w:t>
      </w:r>
      <w:r>
        <w:t>Conduct Peer Review</w:t>
      </w:r>
    </w:p>
    <w:p w:rsidR="00352BC7" w:rsidP="00352BC7" w:rsidRDefault="00352BC7" w14:paraId="1956EE11" w14:textId="6B1D5041">
      <w:pPr>
        <w:rPr>
          <w:color w:val="FF0000"/>
        </w:rPr>
      </w:pPr>
      <w:r w:rsidRPr="0016621E">
        <w:t xml:space="preserve">This activity is considered complete when </w:t>
      </w:r>
      <w:r>
        <w:t>all findings in the</w:t>
      </w:r>
      <w:r w:rsidRPr="0016621E">
        <w:t xml:space="preserve"> </w:t>
      </w:r>
      <w:r>
        <w:t>peer review have been closed and the peer review itself is closed.</w:t>
      </w:r>
    </w:p>
    <w:p w:rsidR="00E352BC" w:rsidP="00820432" w:rsidRDefault="007B7796" w14:paraId="7CC4D80E" w14:textId="264629E1">
      <w:pPr>
        <w:pStyle w:val="Heading4"/>
      </w:pPr>
      <w:bookmarkStart w:name="_Ref487013552" w:id="402"/>
      <w:bookmarkStart w:name="_Toc111203886" w:id="403"/>
      <w:r>
        <w:t xml:space="preserve">Software </w:t>
      </w:r>
      <w:r w:rsidR="00E352BC">
        <w:t>Design</w:t>
      </w:r>
      <w:bookmarkEnd w:id="402"/>
      <w:r>
        <w:t xml:space="preserve"> Process</w:t>
      </w:r>
      <w:bookmarkEnd w:id="403"/>
    </w:p>
    <w:p w:rsidR="00E352BC" w:rsidP="00E352BC" w:rsidRDefault="00E352BC" w14:paraId="26A19E2E" w14:textId="6D17D6CE">
      <w:pPr>
        <w:rPr>
          <w:color w:val="FF0000"/>
        </w:rPr>
      </w:pPr>
      <w:r w:rsidRPr="0068058C">
        <w:rPr>
          <w:color w:val="FF0000"/>
        </w:rPr>
        <w:t xml:space="preserve">This section describes </w:t>
      </w:r>
      <w:r>
        <w:rPr>
          <w:color w:val="FF0000"/>
        </w:rPr>
        <w:t>the design activities on this project and describes the design changes from the baseline, if applicable.  This section should also describe verification/validation activities on the design and associated traceability for this project.</w:t>
      </w:r>
    </w:p>
    <w:p w:rsidR="00974E0C" w:rsidP="00974E0C" w:rsidRDefault="00974E0C" w14:paraId="66B686FF" w14:textId="7B2C9C62">
      <w:pPr>
        <w:autoSpaceDE w:val="0"/>
        <w:autoSpaceDN w:val="0"/>
        <w:adjustRightInd w:val="0"/>
        <w:spacing w:before="0" w:after="0"/>
        <w:rPr>
          <w:rFonts w:cs="Arial"/>
        </w:rPr>
      </w:pPr>
      <w:r>
        <w:rPr>
          <w:rFonts w:cs="Arial"/>
        </w:rPr>
        <w:t xml:space="preserve">The development of the software architecture, detailed design, and low-level requirements (LLRs) will be performed in accordance with the process defined in the Software Development Plan </w:t>
      </w:r>
      <w:r>
        <w:rPr>
          <w:rFonts w:cs="Arial"/>
          <w:color w:val="2B579A"/>
          <w:shd w:val="clear" w:color="auto" w:fill="E6E6E6"/>
        </w:rPr>
        <w:fldChar w:fldCharType="begin"/>
      </w:r>
      <w:r>
        <w:rPr>
          <w:rFonts w:cs="Arial"/>
        </w:rPr>
        <w:instrText xml:space="preserve"> REF _Ref318895654 \r \h </w:instrText>
      </w:r>
      <w:r>
        <w:rPr>
          <w:rFonts w:cs="Arial"/>
          <w:color w:val="2B579A"/>
          <w:shd w:val="clear" w:color="auto" w:fill="E6E6E6"/>
        </w:rPr>
      </w:r>
      <w:r>
        <w:rPr>
          <w:rFonts w:cs="Arial"/>
          <w:color w:val="2B579A"/>
          <w:shd w:val="clear" w:color="auto" w:fill="E6E6E6"/>
        </w:rPr>
        <w:fldChar w:fldCharType="separate"/>
      </w:r>
      <w:r>
        <w:rPr>
          <w:rFonts w:cs="Arial"/>
        </w:rPr>
        <w:t>[6]</w:t>
      </w:r>
      <w:r>
        <w:rPr>
          <w:rFonts w:cs="Arial"/>
          <w:color w:val="2B579A"/>
          <w:shd w:val="clear" w:color="auto" w:fill="E6E6E6"/>
        </w:rPr>
        <w:fldChar w:fldCharType="end"/>
      </w:r>
      <w:r>
        <w:rPr>
          <w:rFonts w:cs="Arial"/>
        </w:rPr>
        <w:t xml:space="preserve"> section 6.2.  </w:t>
      </w:r>
      <w:r w:rsidRPr="00BD02E6">
        <w:rPr>
          <w:rFonts w:cs="Arial"/>
        </w:rPr>
        <w:t xml:space="preserve">Unified Modeling Language </w:t>
      </w:r>
      <w:r>
        <w:rPr>
          <w:rFonts w:cs="Arial"/>
        </w:rPr>
        <w:t>(UML) will be used as applicable to aid in documenting the design.  UML will not be used for anything other than documentation purposes.</w:t>
      </w:r>
    </w:p>
    <w:p w:rsidR="00974E0C" w:rsidP="00974E0C" w:rsidRDefault="00974E0C" w14:paraId="0365DC14" w14:textId="77777777">
      <w:pPr>
        <w:autoSpaceDE w:val="0"/>
        <w:autoSpaceDN w:val="0"/>
        <w:adjustRightInd w:val="0"/>
        <w:spacing w:before="0" w:after="0"/>
        <w:rPr>
          <w:rFonts w:cs="Arial"/>
        </w:rPr>
      </w:pPr>
    </w:p>
    <w:p w:rsidR="00974E0C" w:rsidP="00974E0C" w:rsidRDefault="00974E0C" w14:paraId="75B88CE8" w14:textId="77777777">
      <w:pPr>
        <w:autoSpaceDE w:val="0"/>
        <w:autoSpaceDN w:val="0"/>
        <w:adjustRightInd w:val="0"/>
        <w:spacing w:before="0" w:after="0"/>
        <w:rPr>
          <w:rFonts w:cs="Arial"/>
        </w:rPr>
      </w:pPr>
      <w:r>
        <w:rPr>
          <w:rFonts w:cs="Arial"/>
        </w:rPr>
        <w:t xml:space="preserve">The software architecture and detailed design will be documented in the Software Design Document for DLCA </w:t>
      </w:r>
      <w:r>
        <w:rPr>
          <w:rFonts w:cs="Arial"/>
          <w:color w:val="2B579A"/>
          <w:shd w:val="clear" w:color="auto" w:fill="E6E6E6"/>
        </w:rPr>
        <w:fldChar w:fldCharType="begin"/>
      </w:r>
      <w:r>
        <w:rPr>
          <w:rFonts w:cs="Arial"/>
        </w:rPr>
        <w:instrText xml:space="preserve"> REF _Ref316203264 \w \h </w:instrText>
      </w:r>
      <w:r>
        <w:rPr>
          <w:rFonts w:cs="Arial"/>
          <w:color w:val="2B579A"/>
          <w:shd w:val="clear" w:color="auto" w:fill="E6E6E6"/>
        </w:rPr>
      </w:r>
      <w:r>
        <w:rPr>
          <w:rFonts w:cs="Arial"/>
          <w:color w:val="2B579A"/>
          <w:shd w:val="clear" w:color="auto" w:fill="E6E6E6"/>
        </w:rPr>
        <w:fldChar w:fldCharType="separate"/>
      </w:r>
      <w:r>
        <w:rPr>
          <w:rFonts w:cs="Arial"/>
        </w:rPr>
        <w:t>[15]</w:t>
      </w:r>
      <w:r>
        <w:rPr>
          <w:rFonts w:cs="Arial"/>
          <w:color w:val="2B579A"/>
          <w:shd w:val="clear" w:color="auto" w:fill="E6E6E6"/>
        </w:rPr>
        <w:fldChar w:fldCharType="end"/>
      </w:r>
      <w:r>
        <w:rPr>
          <w:rFonts w:cs="Arial"/>
        </w:rPr>
        <w:t xml:space="preserve"> and will include descriptions of the high-level software architecture, Input/Output interfaces, data flow and control, and pertinent design decisions with associated rationale.</w:t>
      </w:r>
    </w:p>
    <w:p w:rsidR="00974E0C" w:rsidP="00974E0C" w:rsidRDefault="00974E0C" w14:paraId="44028F7A" w14:textId="77777777">
      <w:pPr>
        <w:autoSpaceDE w:val="0"/>
        <w:autoSpaceDN w:val="0"/>
        <w:adjustRightInd w:val="0"/>
        <w:spacing w:before="0" w:after="0"/>
        <w:rPr>
          <w:rFonts w:cs="Arial"/>
        </w:rPr>
      </w:pPr>
    </w:p>
    <w:p w:rsidR="00974E0C" w:rsidP="00974E0C" w:rsidRDefault="00974E0C" w14:paraId="31470414" w14:textId="77777777">
      <w:pPr>
        <w:autoSpaceDE w:val="0"/>
        <w:autoSpaceDN w:val="0"/>
        <w:adjustRightInd w:val="0"/>
        <w:spacing w:before="0" w:after="0"/>
        <w:rPr>
          <w:rFonts w:cs="Arial"/>
        </w:rPr>
      </w:pPr>
      <w:r w:rsidRPr="00A77758">
        <w:rPr>
          <w:rFonts w:cs="Arial"/>
        </w:rPr>
        <w:t xml:space="preserve">The </w:t>
      </w:r>
      <w:r>
        <w:rPr>
          <w:rFonts w:cs="Arial"/>
        </w:rPr>
        <w:t>software low-</w:t>
      </w:r>
      <w:r w:rsidRPr="00A77758">
        <w:rPr>
          <w:rFonts w:cs="Arial"/>
        </w:rPr>
        <w:t xml:space="preserve">level requirements </w:t>
      </w:r>
      <w:r>
        <w:rPr>
          <w:rFonts w:cs="Arial"/>
        </w:rPr>
        <w:t xml:space="preserve">will be captured in the project Software Requirements Specifications </w:t>
      </w:r>
      <w:r>
        <w:rPr>
          <w:rFonts w:cs="Arial"/>
          <w:color w:val="2B579A"/>
          <w:shd w:val="clear" w:color="auto" w:fill="E6E6E6"/>
        </w:rPr>
        <w:fldChar w:fldCharType="begin"/>
      </w:r>
      <w:r>
        <w:rPr>
          <w:rFonts w:cs="Arial"/>
        </w:rPr>
        <w:instrText xml:space="preserve"> REF _Ref301868561 \w \h </w:instrText>
      </w:r>
      <w:r>
        <w:rPr>
          <w:rFonts w:cs="Arial"/>
          <w:color w:val="2B579A"/>
          <w:shd w:val="clear" w:color="auto" w:fill="E6E6E6"/>
        </w:rPr>
      </w:r>
      <w:r>
        <w:rPr>
          <w:rFonts w:cs="Arial"/>
          <w:color w:val="2B579A"/>
          <w:shd w:val="clear" w:color="auto" w:fill="E6E6E6"/>
        </w:rPr>
        <w:fldChar w:fldCharType="separate"/>
      </w:r>
      <w:r>
        <w:rPr>
          <w:rFonts w:cs="Arial"/>
        </w:rPr>
        <w:t>[10]</w:t>
      </w:r>
      <w:r>
        <w:rPr>
          <w:rFonts w:cs="Arial"/>
          <w:color w:val="2B579A"/>
          <w:shd w:val="clear" w:color="auto" w:fill="E6E6E6"/>
        </w:rPr>
        <w:fldChar w:fldCharType="end"/>
      </w:r>
      <w:r>
        <w:rPr>
          <w:rFonts w:cs="Arial"/>
          <w:color w:val="2B579A"/>
          <w:shd w:val="clear" w:color="auto" w:fill="E6E6E6"/>
        </w:rPr>
        <w:fldChar w:fldCharType="begin"/>
      </w:r>
      <w:r>
        <w:rPr>
          <w:rFonts w:cs="Arial"/>
        </w:rPr>
        <w:instrText xml:space="preserve"> REF _Ref301868563 \w \h </w:instrText>
      </w:r>
      <w:r>
        <w:rPr>
          <w:rFonts w:cs="Arial"/>
          <w:color w:val="2B579A"/>
          <w:shd w:val="clear" w:color="auto" w:fill="E6E6E6"/>
        </w:rPr>
      </w:r>
      <w:r>
        <w:rPr>
          <w:rFonts w:cs="Arial"/>
          <w:color w:val="2B579A"/>
          <w:shd w:val="clear" w:color="auto" w:fill="E6E6E6"/>
        </w:rPr>
        <w:fldChar w:fldCharType="separate"/>
      </w:r>
      <w:r>
        <w:rPr>
          <w:rFonts w:cs="Arial"/>
        </w:rPr>
        <w:t>[11]</w:t>
      </w:r>
      <w:r>
        <w:rPr>
          <w:rFonts w:cs="Arial"/>
          <w:color w:val="2B579A"/>
          <w:shd w:val="clear" w:color="auto" w:fill="E6E6E6"/>
        </w:rPr>
        <w:fldChar w:fldCharType="end"/>
      </w:r>
      <w:r>
        <w:rPr>
          <w:rFonts w:cs="Arial"/>
          <w:color w:val="2B579A"/>
          <w:shd w:val="clear" w:color="auto" w:fill="E6E6E6"/>
        </w:rPr>
        <w:fldChar w:fldCharType="begin"/>
      </w:r>
      <w:r>
        <w:rPr>
          <w:rFonts w:cs="Arial"/>
        </w:rPr>
        <w:instrText xml:space="preserve"> REF _Ref301317529 \w \h </w:instrText>
      </w:r>
      <w:r>
        <w:rPr>
          <w:rFonts w:cs="Arial"/>
          <w:color w:val="2B579A"/>
          <w:shd w:val="clear" w:color="auto" w:fill="E6E6E6"/>
        </w:rPr>
      </w:r>
      <w:r>
        <w:rPr>
          <w:rFonts w:cs="Arial"/>
          <w:color w:val="2B579A"/>
          <w:shd w:val="clear" w:color="auto" w:fill="E6E6E6"/>
        </w:rPr>
        <w:fldChar w:fldCharType="separate"/>
      </w:r>
      <w:r>
        <w:rPr>
          <w:rFonts w:cs="Arial"/>
        </w:rPr>
        <w:t>[12]</w:t>
      </w:r>
      <w:r>
        <w:rPr>
          <w:rFonts w:cs="Arial"/>
          <w:color w:val="2B579A"/>
          <w:shd w:val="clear" w:color="auto" w:fill="E6E6E6"/>
        </w:rPr>
        <w:fldChar w:fldCharType="end"/>
      </w:r>
      <w:r>
        <w:rPr>
          <w:rFonts w:cs="Arial"/>
          <w:color w:val="2B579A"/>
          <w:shd w:val="clear" w:color="auto" w:fill="E6E6E6"/>
        </w:rPr>
        <w:fldChar w:fldCharType="begin"/>
      </w:r>
      <w:r>
        <w:rPr>
          <w:rFonts w:cs="Arial"/>
        </w:rPr>
        <w:instrText xml:space="preserve"> REF _Ref316199790 \w \h </w:instrText>
      </w:r>
      <w:r>
        <w:rPr>
          <w:rFonts w:cs="Arial"/>
          <w:color w:val="2B579A"/>
          <w:shd w:val="clear" w:color="auto" w:fill="E6E6E6"/>
        </w:rPr>
      </w:r>
      <w:r>
        <w:rPr>
          <w:rFonts w:cs="Arial"/>
          <w:color w:val="2B579A"/>
          <w:shd w:val="clear" w:color="auto" w:fill="E6E6E6"/>
        </w:rPr>
        <w:fldChar w:fldCharType="separate"/>
      </w:r>
      <w:r>
        <w:rPr>
          <w:rFonts w:cs="Arial"/>
        </w:rPr>
        <w:t>[13]</w:t>
      </w:r>
      <w:r>
        <w:rPr>
          <w:rFonts w:cs="Arial"/>
          <w:color w:val="2B579A"/>
          <w:shd w:val="clear" w:color="auto" w:fill="E6E6E6"/>
        </w:rPr>
        <w:fldChar w:fldCharType="end"/>
      </w:r>
      <w:r>
        <w:rPr>
          <w:rFonts w:cs="Arial"/>
        </w:rPr>
        <w:t>.</w:t>
      </w:r>
    </w:p>
    <w:p w:rsidR="00974E0C" w:rsidP="00974E0C" w:rsidRDefault="00974E0C" w14:paraId="0C74350E" w14:textId="77777777">
      <w:pPr>
        <w:autoSpaceDE w:val="0"/>
        <w:autoSpaceDN w:val="0"/>
        <w:adjustRightInd w:val="0"/>
        <w:spacing w:before="0" w:after="0"/>
        <w:rPr>
          <w:rFonts w:cs="Arial"/>
        </w:rPr>
      </w:pPr>
    </w:p>
    <w:p w:rsidR="00974E0C" w:rsidP="00974E0C" w:rsidRDefault="00974E0C" w14:paraId="61241FFE" w14:textId="77777777">
      <w:pPr>
        <w:autoSpaceDE w:val="0"/>
        <w:autoSpaceDN w:val="0"/>
        <w:adjustRightInd w:val="0"/>
        <w:spacing w:before="0" w:after="0"/>
        <w:rPr>
          <w:rFonts w:cs="Arial"/>
        </w:rPr>
      </w:pPr>
      <w:r>
        <w:rPr>
          <w:rFonts w:cs="Arial"/>
        </w:rPr>
        <w:t xml:space="preserve">The IOCF </w:t>
      </w:r>
      <w:r>
        <w:rPr>
          <w:rFonts w:cs="Arial"/>
          <w:color w:val="2B579A"/>
          <w:shd w:val="clear" w:color="auto" w:fill="E6E6E6"/>
        </w:rPr>
        <w:fldChar w:fldCharType="begin"/>
      </w:r>
      <w:r>
        <w:rPr>
          <w:rFonts w:cs="Arial"/>
        </w:rPr>
        <w:instrText xml:space="preserve"> REF _Ref400699995 \r \h </w:instrText>
      </w:r>
      <w:r>
        <w:rPr>
          <w:rFonts w:cs="Arial"/>
          <w:color w:val="2B579A"/>
          <w:shd w:val="clear" w:color="auto" w:fill="E6E6E6"/>
        </w:rPr>
      </w:r>
      <w:r>
        <w:rPr>
          <w:rFonts w:cs="Arial"/>
          <w:color w:val="2B579A"/>
          <w:shd w:val="clear" w:color="auto" w:fill="E6E6E6"/>
        </w:rPr>
        <w:fldChar w:fldCharType="separate"/>
      </w:r>
      <w:r>
        <w:rPr>
          <w:rFonts w:cs="Arial"/>
        </w:rPr>
        <w:t>[5]</w:t>
      </w:r>
      <w:r>
        <w:rPr>
          <w:rFonts w:cs="Arial"/>
          <w:color w:val="2B579A"/>
          <w:shd w:val="clear" w:color="auto" w:fill="E6E6E6"/>
        </w:rPr>
        <w:fldChar w:fldCharType="end"/>
      </w:r>
      <w:r>
        <w:rPr>
          <w:rFonts w:cs="Arial"/>
        </w:rPr>
        <w:t xml:space="preserve"> will also be captured as part of the design process.</w:t>
      </w:r>
    </w:p>
    <w:p w:rsidR="00974E0C" w:rsidP="00974E0C" w:rsidRDefault="00974E0C" w14:paraId="41EC3F2C" w14:textId="77777777">
      <w:pPr>
        <w:autoSpaceDE w:val="0"/>
        <w:autoSpaceDN w:val="0"/>
        <w:adjustRightInd w:val="0"/>
        <w:spacing w:before="0" w:after="0"/>
        <w:rPr>
          <w:rFonts w:cs="Arial"/>
        </w:rPr>
      </w:pPr>
    </w:p>
    <w:p w:rsidR="00974E0C" w:rsidP="00974E0C" w:rsidRDefault="00974E0C" w14:paraId="1F40440B" w14:textId="77777777">
      <w:pPr>
        <w:keepLines/>
        <w:rPr>
          <w:rFonts w:cs="Arial"/>
        </w:rPr>
      </w:pPr>
      <w:r>
        <w:rPr>
          <w:rFonts w:cs="Arial"/>
        </w:rPr>
        <w:t xml:space="preserve">The SDD </w:t>
      </w:r>
      <w:r>
        <w:rPr>
          <w:rFonts w:cs="Arial"/>
          <w:color w:val="2B579A"/>
          <w:shd w:val="clear" w:color="auto" w:fill="E6E6E6"/>
        </w:rPr>
        <w:fldChar w:fldCharType="begin"/>
      </w:r>
      <w:r>
        <w:rPr>
          <w:rFonts w:cs="Arial"/>
        </w:rPr>
        <w:instrText xml:space="preserve"> REF _Ref316203264 \w \h </w:instrText>
      </w:r>
      <w:r>
        <w:rPr>
          <w:rFonts w:cs="Arial"/>
          <w:color w:val="2B579A"/>
          <w:shd w:val="clear" w:color="auto" w:fill="E6E6E6"/>
        </w:rPr>
      </w:r>
      <w:r>
        <w:rPr>
          <w:rFonts w:cs="Arial"/>
          <w:color w:val="2B579A"/>
          <w:shd w:val="clear" w:color="auto" w:fill="E6E6E6"/>
        </w:rPr>
        <w:fldChar w:fldCharType="separate"/>
      </w:r>
      <w:r>
        <w:rPr>
          <w:rFonts w:cs="Arial"/>
        </w:rPr>
        <w:t>[15]</w:t>
      </w:r>
      <w:r>
        <w:rPr>
          <w:rFonts w:cs="Arial"/>
          <w:color w:val="2B579A"/>
          <w:shd w:val="clear" w:color="auto" w:fill="E6E6E6"/>
        </w:rPr>
        <w:fldChar w:fldCharType="end"/>
      </w:r>
      <w:r>
        <w:rPr>
          <w:rFonts w:cs="Arial"/>
        </w:rPr>
        <w:t xml:space="preserve"> contains a thorough description, design data, of the class definitions. This can be found in the header files for the classes. All </w:t>
      </w:r>
      <w:proofErr w:type="gramStart"/>
      <w:r>
        <w:rPr>
          <w:rFonts w:cs="Arial"/>
        </w:rPr>
        <w:t>low level</w:t>
      </w:r>
      <w:proofErr w:type="gramEnd"/>
      <w:r>
        <w:rPr>
          <w:rFonts w:cs="Arial"/>
        </w:rPr>
        <w:t xml:space="preserve"> requirements will trace to entries in this document.</w:t>
      </w:r>
      <w:r w:rsidDel="00655CA6">
        <w:rPr>
          <w:rFonts w:cs="Arial"/>
        </w:rPr>
        <w:t xml:space="preserve"> </w:t>
      </w:r>
      <w:r>
        <w:rPr>
          <w:rFonts w:cs="Arial"/>
        </w:rPr>
        <w:t xml:space="preserve">An accompanying SDD </w:t>
      </w:r>
      <w:r>
        <w:rPr>
          <w:rFonts w:cs="Arial"/>
          <w:color w:val="2B579A"/>
          <w:shd w:val="clear" w:color="auto" w:fill="E6E6E6"/>
        </w:rPr>
        <w:fldChar w:fldCharType="begin"/>
      </w:r>
      <w:r>
        <w:rPr>
          <w:rFonts w:cs="Arial"/>
        </w:rPr>
        <w:instrText xml:space="preserve"> REF _Ref316203264 \w \h </w:instrText>
      </w:r>
      <w:r>
        <w:rPr>
          <w:rFonts w:cs="Arial"/>
          <w:color w:val="2B579A"/>
          <w:shd w:val="clear" w:color="auto" w:fill="E6E6E6"/>
        </w:rPr>
      </w:r>
      <w:r>
        <w:rPr>
          <w:rFonts w:cs="Arial"/>
          <w:color w:val="2B579A"/>
          <w:shd w:val="clear" w:color="auto" w:fill="E6E6E6"/>
        </w:rPr>
        <w:fldChar w:fldCharType="separate"/>
      </w:r>
      <w:r>
        <w:rPr>
          <w:rFonts w:cs="Arial"/>
        </w:rPr>
        <w:t>[15]</w:t>
      </w:r>
      <w:r>
        <w:rPr>
          <w:rFonts w:cs="Arial"/>
          <w:color w:val="2B579A"/>
          <w:shd w:val="clear" w:color="auto" w:fill="E6E6E6"/>
        </w:rPr>
        <w:fldChar w:fldCharType="end"/>
      </w:r>
      <w:r>
        <w:rPr>
          <w:rFonts w:cs="Arial"/>
        </w:rPr>
        <w:t xml:space="preserve">, in a Microsoft word document, covers the following topics: </w:t>
      </w:r>
    </w:p>
    <w:p w:rsidR="00974E0C" w:rsidP="00974E0C" w:rsidRDefault="00974E0C" w14:paraId="7F7F114A" w14:textId="77777777">
      <w:pPr>
        <w:keepLines/>
        <w:numPr>
          <w:ilvl w:val="0"/>
          <w:numId w:val="29"/>
        </w:numPr>
        <w:rPr>
          <w:rFonts w:cs="Arial"/>
        </w:rPr>
      </w:pPr>
      <w:r>
        <w:rPr>
          <w:rFonts w:cs="Arial"/>
        </w:rPr>
        <w:t xml:space="preserve">Software Product Design Decisions; and </w:t>
      </w:r>
    </w:p>
    <w:p w:rsidR="00974E0C" w:rsidP="00974E0C" w:rsidRDefault="00974E0C" w14:paraId="48C74608" w14:textId="77777777">
      <w:pPr>
        <w:keepLines/>
        <w:numPr>
          <w:ilvl w:val="0"/>
          <w:numId w:val="29"/>
        </w:numPr>
        <w:rPr>
          <w:rFonts w:cs="Arial"/>
        </w:rPr>
      </w:pPr>
      <w:r>
        <w:rPr>
          <w:rFonts w:cs="Arial"/>
        </w:rPr>
        <w:t>Software Architecture and High-Level Design; and</w:t>
      </w:r>
    </w:p>
    <w:p w:rsidR="00974E0C" w:rsidP="00974E0C" w:rsidRDefault="00974E0C" w14:paraId="1FD68E61" w14:textId="77777777">
      <w:pPr>
        <w:keepLines/>
        <w:numPr>
          <w:ilvl w:val="0"/>
          <w:numId w:val="29"/>
        </w:numPr>
        <w:rPr>
          <w:rFonts w:cs="Arial"/>
        </w:rPr>
      </w:pPr>
      <w:r>
        <w:rPr>
          <w:rFonts w:cs="Arial"/>
        </w:rPr>
        <w:t>Software Detailed Design.</w:t>
      </w:r>
    </w:p>
    <w:p w:rsidR="00974E0C" w:rsidP="00974E0C" w:rsidRDefault="00974E0C" w14:paraId="469895C5" w14:textId="79784C24">
      <w:pPr>
        <w:rPr>
          <w:color w:val="FF0000"/>
        </w:rPr>
      </w:pPr>
      <w:r>
        <w:rPr>
          <w:rFonts w:cs="Arial"/>
        </w:rPr>
        <w:t xml:space="preserve">The SDD </w:t>
      </w:r>
      <w:r>
        <w:rPr>
          <w:rFonts w:cs="Arial"/>
          <w:color w:val="2B579A"/>
          <w:shd w:val="clear" w:color="auto" w:fill="E6E6E6"/>
        </w:rPr>
        <w:fldChar w:fldCharType="begin"/>
      </w:r>
      <w:r>
        <w:rPr>
          <w:rFonts w:cs="Arial"/>
        </w:rPr>
        <w:instrText xml:space="preserve"> REF _Ref316203264 \w \h </w:instrText>
      </w:r>
      <w:r>
        <w:rPr>
          <w:rFonts w:cs="Arial"/>
          <w:color w:val="2B579A"/>
          <w:shd w:val="clear" w:color="auto" w:fill="E6E6E6"/>
        </w:rPr>
      </w:r>
      <w:r>
        <w:rPr>
          <w:rFonts w:cs="Arial"/>
          <w:color w:val="2B579A"/>
          <w:shd w:val="clear" w:color="auto" w:fill="E6E6E6"/>
        </w:rPr>
        <w:fldChar w:fldCharType="separate"/>
      </w:r>
      <w:r>
        <w:rPr>
          <w:rFonts w:cs="Arial"/>
        </w:rPr>
        <w:t>[15]</w:t>
      </w:r>
      <w:r>
        <w:rPr>
          <w:rFonts w:cs="Arial"/>
          <w:color w:val="2B579A"/>
          <w:shd w:val="clear" w:color="auto" w:fill="E6E6E6"/>
        </w:rPr>
        <w:fldChar w:fldCharType="end"/>
      </w:r>
      <w:r>
        <w:rPr>
          <w:rFonts w:cs="Arial"/>
        </w:rPr>
        <w:t xml:space="preserve"> describes each software unit that satisfies both the high and low-level software requirements.</w:t>
      </w:r>
    </w:p>
    <w:p w:rsidR="00E352BC" w:rsidP="00820432" w:rsidRDefault="00E352BC" w14:paraId="213DFF63" w14:textId="77777777">
      <w:pPr>
        <w:pStyle w:val="Heading5"/>
      </w:pPr>
      <w:bookmarkStart w:name="_Toc111203887" w:id="404"/>
      <w:r>
        <w:t>Design Configuration Management</w:t>
      </w:r>
      <w:bookmarkEnd w:id="404"/>
    </w:p>
    <w:p w:rsidR="00E352BC" w:rsidP="00E352BC" w:rsidRDefault="00AC4A78" w14:paraId="627B470A" w14:textId="0FB6D7A1">
      <w:pPr>
        <w:rPr>
          <w:color w:val="FF0000"/>
        </w:rPr>
      </w:pPr>
      <w:r w:rsidRPr="0068058C">
        <w:rPr>
          <w:color w:val="FF0000"/>
        </w:rPr>
        <w:t xml:space="preserve">This section </w:t>
      </w:r>
      <w:r>
        <w:rPr>
          <w:color w:val="FF0000"/>
        </w:rPr>
        <w:t xml:space="preserve">primarily discusses Configuration Management considerations during development activities.  </w:t>
      </w:r>
      <w:proofErr w:type="gramStart"/>
      <w:r>
        <w:rPr>
          <w:color w:val="FF0000"/>
        </w:rPr>
        <w:t>However</w:t>
      </w:r>
      <w:proofErr w:type="gramEnd"/>
      <w:r>
        <w:rPr>
          <w:color w:val="FF0000"/>
        </w:rPr>
        <w:t xml:space="preserve"> it should also mention the planned formal CM, typically SCL release.  The planned formal CM should identify the format of the data released to SCL, typically in PDF document format.  A reference to the general Configuration Management process, section </w:t>
      </w:r>
      <w:r>
        <w:rPr>
          <w:color w:val="FF0000"/>
          <w:shd w:val="clear" w:color="auto" w:fill="E6E6E6"/>
        </w:rPr>
        <w:fldChar w:fldCharType="begin"/>
      </w:r>
      <w:r>
        <w:rPr>
          <w:color w:val="FF0000"/>
        </w:rPr>
        <w:instrText xml:space="preserve"> REF _Ref488765240 \r \h </w:instrText>
      </w:r>
      <w:r>
        <w:rPr>
          <w:color w:val="FF0000"/>
          <w:shd w:val="clear" w:color="auto" w:fill="E6E6E6"/>
        </w:rPr>
      </w:r>
      <w:r>
        <w:rPr>
          <w:color w:val="FF0000"/>
          <w:shd w:val="clear" w:color="auto" w:fill="E6E6E6"/>
        </w:rPr>
        <w:fldChar w:fldCharType="separate"/>
      </w:r>
      <w:r w:rsidR="00D82E8D">
        <w:rPr>
          <w:color w:val="FF0000"/>
        </w:rPr>
        <w:t>6.3</w:t>
      </w:r>
      <w:r>
        <w:rPr>
          <w:color w:val="FF0000"/>
          <w:shd w:val="clear" w:color="auto" w:fill="E6E6E6"/>
        </w:rPr>
        <w:fldChar w:fldCharType="end"/>
      </w:r>
      <w:r>
        <w:rPr>
          <w:color w:val="FF0000"/>
        </w:rPr>
        <w:t>, is expected to avoid duplication of information.</w:t>
      </w:r>
    </w:p>
    <w:p w:rsidR="00A027F2" w:rsidP="00E352BC" w:rsidRDefault="00A027F2" w14:paraId="747AF69B" w14:textId="1A1DB8A8">
      <w:pPr>
        <w:rPr>
          <w:color w:val="FF0000"/>
        </w:rPr>
      </w:pPr>
      <w:r>
        <w:rPr>
          <w:rFonts w:cs="Arial"/>
        </w:rPr>
        <w:t xml:space="preserve">The </w:t>
      </w:r>
      <w:r w:rsidRPr="00617BB9">
        <w:rPr>
          <w:rFonts w:cs="Arial"/>
        </w:rPr>
        <w:t xml:space="preserve">Software Configuration Management </w:t>
      </w:r>
      <w:r>
        <w:rPr>
          <w:rFonts w:cs="Arial"/>
        </w:rPr>
        <w:t>process</w:t>
      </w:r>
      <w:r w:rsidRPr="00617BB9">
        <w:rPr>
          <w:rFonts w:cs="Arial"/>
        </w:rPr>
        <w:t xml:space="preserve"> </w:t>
      </w:r>
      <w:r>
        <w:rPr>
          <w:rFonts w:cs="Arial"/>
        </w:rPr>
        <w:t xml:space="preserve">is described in detail in the Software Development Plan </w:t>
      </w:r>
      <w:r>
        <w:rPr>
          <w:rFonts w:cs="Arial"/>
          <w:color w:val="2B579A"/>
          <w:shd w:val="clear" w:color="auto" w:fill="E6E6E6"/>
        </w:rPr>
        <w:fldChar w:fldCharType="begin"/>
      </w:r>
      <w:r>
        <w:rPr>
          <w:rFonts w:cs="Arial"/>
        </w:rPr>
        <w:instrText xml:space="preserve"> REF _Ref318895654 \w \h </w:instrText>
      </w:r>
      <w:r>
        <w:rPr>
          <w:rFonts w:cs="Arial"/>
          <w:color w:val="2B579A"/>
          <w:shd w:val="clear" w:color="auto" w:fill="E6E6E6"/>
        </w:rPr>
      </w:r>
      <w:r>
        <w:rPr>
          <w:rFonts w:cs="Arial"/>
          <w:color w:val="2B579A"/>
          <w:shd w:val="clear" w:color="auto" w:fill="E6E6E6"/>
        </w:rPr>
        <w:fldChar w:fldCharType="separate"/>
      </w:r>
      <w:r>
        <w:rPr>
          <w:rFonts w:cs="Arial"/>
        </w:rPr>
        <w:t>[6]</w:t>
      </w:r>
      <w:r>
        <w:rPr>
          <w:rFonts w:cs="Arial"/>
          <w:color w:val="2B579A"/>
          <w:shd w:val="clear" w:color="auto" w:fill="E6E6E6"/>
        </w:rPr>
        <w:fldChar w:fldCharType="end"/>
      </w:r>
      <w:r>
        <w:rPr>
          <w:rFonts w:cs="Arial"/>
        </w:rPr>
        <w:t>, section 8.</w:t>
      </w:r>
    </w:p>
    <w:p w:rsidR="00E352BC" w:rsidP="00820432" w:rsidRDefault="00E352BC" w14:paraId="2E612ED0" w14:textId="77777777">
      <w:pPr>
        <w:pStyle w:val="Heading5"/>
      </w:pPr>
      <w:bookmarkStart w:name="_Toc111203888" w:id="405"/>
      <w:r>
        <w:t>Design Reviews</w:t>
      </w:r>
      <w:bookmarkEnd w:id="405"/>
    </w:p>
    <w:p w:rsidR="00E352BC" w:rsidP="00E352BC" w:rsidRDefault="00AC4A78" w14:paraId="614DB5C8" w14:textId="0A7C2D87">
      <w:pPr>
        <w:rPr>
          <w:color w:val="FF0000"/>
        </w:rPr>
      </w:pPr>
      <w:r w:rsidRPr="0068058C">
        <w:rPr>
          <w:color w:val="FF0000"/>
        </w:rPr>
        <w:t xml:space="preserve">This section describes </w:t>
      </w:r>
      <w:r>
        <w:rPr>
          <w:color w:val="FF0000"/>
        </w:rPr>
        <w:t xml:space="preserve">the design and associated traceability analysis activities.  A reference to the general peer review process, such as section </w:t>
      </w:r>
      <w:r>
        <w:rPr>
          <w:color w:val="FF0000"/>
          <w:shd w:val="clear" w:color="auto" w:fill="E6E6E6"/>
        </w:rPr>
        <w:fldChar w:fldCharType="begin"/>
      </w:r>
      <w:r>
        <w:rPr>
          <w:color w:val="FF0000"/>
        </w:rPr>
        <w:instrText xml:space="preserve"> REF _Ref488764155 \r \h </w:instrText>
      </w:r>
      <w:r>
        <w:rPr>
          <w:color w:val="FF0000"/>
          <w:shd w:val="clear" w:color="auto" w:fill="E6E6E6"/>
        </w:rPr>
      </w:r>
      <w:r>
        <w:rPr>
          <w:color w:val="FF0000"/>
          <w:shd w:val="clear" w:color="auto" w:fill="E6E6E6"/>
        </w:rPr>
        <w:fldChar w:fldCharType="separate"/>
      </w:r>
      <w:r w:rsidR="00D82E8D">
        <w:rPr>
          <w:color w:val="FF0000"/>
        </w:rPr>
        <w:t>6.2</w:t>
      </w:r>
      <w:r>
        <w:rPr>
          <w:color w:val="FF0000"/>
          <w:shd w:val="clear" w:color="auto" w:fill="E6E6E6"/>
        </w:rPr>
        <w:fldChar w:fldCharType="end"/>
      </w:r>
      <w:r>
        <w:rPr>
          <w:color w:val="FF0000"/>
        </w:rPr>
        <w:t xml:space="preserve">, is expected as typically a common peer-review process is performed.  However, some projects use different processes for different artifacts.  Items expected to be identified include but are not limited </w:t>
      </w:r>
      <w:proofErr w:type="gramStart"/>
      <w:r>
        <w:rPr>
          <w:color w:val="FF0000"/>
        </w:rPr>
        <w:t>to:</w:t>
      </w:r>
      <w:proofErr w:type="gramEnd"/>
      <w:r>
        <w:rPr>
          <w:color w:val="FF0000"/>
        </w:rPr>
        <w:t xml:space="preserve">  will reviews be performed only from the native tool (JAMA/DOORS) or are exported documents reviewed or both; if reviews are performed from the native tool how will the exported document be evaluated for completeness and accuracy, if no export is performed how will data meet the FAA data retrieval expectations, etc.  Explain how bi-directional traceability expectations are planned to be addressed.</w:t>
      </w:r>
    </w:p>
    <w:p w:rsidR="00E13787" w:rsidP="00E352BC" w:rsidRDefault="00E13787" w14:paraId="58EB511C" w14:textId="5BEAE873">
      <w:r>
        <w:t xml:space="preserve">The software architecture and low-level requirements will be verified to meet the required objectives of DO-178B using the Peer Review method as described in the Software Development Plan </w:t>
      </w:r>
      <w:r>
        <w:rPr>
          <w:color w:val="2B579A"/>
          <w:shd w:val="clear" w:color="auto" w:fill="E6E6E6"/>
        </w:rPr>
        <w:fldChar w:fldCharType="begin"/>
      </w:r>
      <w:r>
        <w:instrText xml:space="preserve"> REF _Ref318895654 \w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 xml:space="preserve"> section 7.4.2.</w:t>
      </w:r>
    </w:p>
    <w:p w:rsidR="00E13787" w:rsidP="00E352BC" w:rsidRDefault="00E13787" w14:paraId="5D7892E0" w14:textId="77777777">
      <w:pPr>
        <w:rPr>
          <w:color w:val="FF0000"/>
        </w:rPr>
      </w:pPr>
    </w:p>
    <w:p w:rsidR="00E352BC" w:rsidP="00820432" w:rsidRDefault="007B7796" w14:paraId="7D4399C9" w14:textId="4C08199B">
      <w:pPr>
        <w:pStyle w:val="Heading4"/>
      </w:pPr>
      <w:bookmarkStart w:name="_Ref487013563" w:id="406"/>
      <w:bookmarkStart w:name="_Toc111203889" w:id="407"/>
      <w:r>
        <w:t xml:space="preserve">Software </w:t>
      </w:r>
      <w:r w:rsidR="00E352BC">
        <w:t>Implementation</w:t>
      </w:r>
      <w:bookmarkEnd w:id="406"/>
      <w:r>
        <w:t>/Coding Process</w:t>
      </w:r>
      <w:bookmarkEnd w:id="407"/>
    </w:p>
    <w:p w:rsidR="00E352BC" w:rsidP="00E352BC" w:rsidRDefault="00E352BC" w14:paraId="256FB5F2" w14:textId="1E058231">
      <w:pPr>
        <w:rPr>
          <w:color w:val="FF0000"/>
        </w:rPr>
      </w:pPr>
      <w:r w:rsidRPr="0068058C">
        <w:rPr>
          <w:color w:val="FF0000"/>
        </w:rPr>
        <w:t xml:space="preserve">This section describes </w:t>
      </w:r>
      <w:r>
        <w:rPr>
          <w:color w:val="FF0000"/>
        </w:rPr>
        <w:t>the implementation/coding activities on this project and describes the extent of the changes from the baseline, if applicable.</w:t>
      </w:r>
    </w:p>
    <w:p w:rsidR="00974E0C" w:rsidP="00974E0C" w:rsidRDefault="00974E0C" w14:paraId="0CCA20E8" w14:textId="52AA0D4C">
      <w:pPr>
        <w:keepLines/>
        <w:spacing w:before="0"/>
        <w:rPr>
          <w:rFonts w:cs="Arial"/>
        </w:rPr>
      </w:pPr>
      <w:r>
        <w:t xml:space="preserve">The development of the software source code will be performed in accordance </w:t>
      </w:r>
      <w:r>
        <w:rPr>
          <w:rFonts w:cs="Arial"/>
        </w:rPr>
        <w:t xml:space="preserve">with the process defined in </w:t>
      </w:r>
      <w:r w:rsidRPr="00A77758">
        <w:rPr>
          <w:rFonts w:cs="Arial"/>
        </w:rPr>
        <w:t xml:space="preserve">the </w:t>
      </w:r>
      <w:r>
        <w:t xml:space="preserve">Software Development Plan </w:t>
      </w:r>
      <w:r>
        <w:rPr>
          <w:color w:val="2B579A"/>
          <w:shd w:val="clear" w:color="auto" w:fill="E6E6E6"/>
        </w:rPr>
        <w:fldChar w:fldCharType="begin"/>
      </w:r>
      <w:r>
        <w:instrText xml:space="preserve"> REF _Ref337650209 \n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rPr>
          <w:rFonts w:cs="Arial"/>
        </w:rPr>
        <w:t xml:space="preserve"> section </w:t>
      </w:r>
      <w:r>
        <w:t xml:space="preserve">6.3.  </w:t>
      </w:r>
      <w:r w:rsidRPr="00A77758">
        <w:rPr>
          <w:rFonts w:cs="Arial"/>
        </w:rPr>
        <w:t xml:space="preserve">The </w:t>
      </w:r>
      <w:r>
        <w:rPr>
          <w:rFonts w:cs="Arial"/>
        </w:rPr>
        <w:t>DLCA-6510</w:t>
      </w:r>
      <w:r w:rsidRPr="00A77758">
        <w:rPr>
          <w:rFonts w:cs="Arial"/>
        </w:rPr>
        <w:t xml:space="preserve"> </w:t>
      </w:r>
      <w:r>
        <w:rPr>
          <w:rFonts w:cs="Arial"/>
        </w:rPr>
        <w:t>s</w:t>
      </w:r>
      <w:r w:rsidRPr="00A77758">
        <w:rPr>
          <w:rFonts w:cs="Arial"/>
        </w:rPr>
        <w:t xml:space="preserve">oftware will be implemented using </w:t>
      </w:r>
      <w:r>
        <w:rPr>
          <w:rFonts w:cs="Arial"/>
        </w:rPr>
        <w:t>the C++ programming language.</w:t>
      </w:r>
    </w:p>
    <w:p w:rsidR="00974E0C" w:rsidP="00974E0C" w:rsidRDefault="00974E0C" w14:paraId="5460487F" w14:textId="31BE4F76">
      <w:pPr>
        <w:rPr>
          <w:color w:val="FF0000"/>
        </w:rPr>
      </w:pPr>
      <w:r>
        <w:t xml:space="preserve">The software source code will be formally released in the DLCA-6510 CPCIs </w:t>
      </w:r>
      <w:r>
        <w:rPr>
          <w:color w:val="2B579A"/>
          <w:shd w:val="clear" w:color="auto" w:fill="E6E6E6"/>
        </w:rPr>
        <w:fldChar w:fldCharType="begin"/>
      </w:r>
      <w:r>
        <w:instrText xml:space="preserve"> REF _Ref301184380 \w \h </w:instrText>
      </w:r>
      <w:r>
        <w:rPr>
          <w:color w:val="2B579A"/>
          <w:shd w:val="clear" w:color="auto" w:fill="E6E6E6"/>
        </w:rPr>
      </w:r>
      <w:r>
        <w:rPr>
          <w:color w:val="2B579A"/>
          <w:shd w:val="clear" w:color="auto" w:fill="E6E6E6"/>
        </w:rPr>
        <w:fldChar w:fldCharType="separate"/>
      </w:r>
      <w:r>
        <w:t>[16]</w:t>
      </w:r>
      <w:r>
        <w:rPr>
          <w:color w:val="2B579A"/>
          <w:shd w:val="clear" w:color="auto" w:fill="E6E6E6"/>
        </w:rPr>
        <w:fldChar w:fldCharType="end"/>
      </w:r>
      <w:r>
        <w:t>,</w:t>
      </w:r>
      <w:r>
        <w:rPr>
          <w:color w:val="2B579A"/>
          <w:shd w:val="clear" w:color="auto" w:fill="E6E6E6"/>
        </w:rPr>
        <w:fldChar w:fldCharType="begin"/>
      </w:r>
      <w:r>
        <w:instrText xml:space="preserve"> REF _Ref337651364 \n \h </w:instrText>
      </w:r>
      <w:r>
        <w:rPr>
          <w:color w:val="2B579A"/>
          <w:shd w:val="clear" w:color="auto" w:fill="E6E6E6"/>
        </w:rPr>
      </w:r>
      <w:r>
        <w:rPr>
          <w:color w:val="2B579A"/>
          <w:shd w:val="clear" w:color="auto" w:fill="E6E6E6"/>
        </w:rPr>
        <w:fldChar w:fldCharType="separate"/>
      </w:r>
      <w:r>
        <w:t>[17]</w:t>
      </w:r>
      <w:r>
        <w:rPr>
          <w:color w:val="2B579A"/>
          <w:shd w:val="clear" w:color="auto" w:fill="E6E6E6"/>
        </w:rPr>
        <w:fldChar w:fldCharType="end"/>
      </w:r>
      <w:r>
        <w:t xml:space="preserve">, and </w:t>
      </w:r>
      <w:r>
        <w:rPr>
          <w:color w:val="2B579A"/>
          <w:shd w:val="clear" w:color="auto" w:fill="E6E6E6"/>
        </w:rPr>
        <w:fldChar w:fldCharType="begin"/>
      </w:r>
      <w:r>
        <w:instrText xml:space="preserve"> REF _Ref383440301 \r \h </w:instrText>
      </w:r>
      <w:r>
        <w:rPr>
          <w:color w:val="2B579A"/>
          <w:shd w:val="clear" w:color="auto" w:fill="E6E6E6"/>
        </w:rPr>
      </w:r>
      <w:r>
        <w:rPr>
          <w:color w:val="2B579A"/>
          <w:shd w:val="clear" w:color="auto" w:fill="E6E6E6"/>
        </w:rPr>
        <w:fldChar w:fldCharType="separate"/>
      </w:r>
      <w:r>
        <w:t>[18]</w:t>
      </w:r>
      <w:r>
        <w:rPr>
          <w:color w:val="2B579A"/>
          <w:shd w:val="clear" w:color="auto" w:fill="E6E6E6"/>
        </w:rPr>
        <w:fldChar w:fldCharType="end"/>
      </w:r>
    </w:p>
    <w:p w:rsidR="00E352BC" w:rsidP="00820432" w:rsidRDefault="00E352BC" w14:paraId="49A3DD67" w14:textId="645C9711">
      <w:pPr>
        <w:pStyle w:val="Heading5"/>
      </w:pPr>
      <w:bookmarkStart w:name="_Toc111203890" w:id="408"/>
      <w:r>
        <w:t>Implementation</w:t>
      </w:r>
      <w:r w:rsidR="00A027F2">
        <w:t>/Coding</w:t>
      </w:r>
      <w:r>
        <w:t xml:space="preserve"> Configuration Management</w:t>
      </w:r>
      <w:bookmarkEnd w:id="408"/>
    </w:p>
    <w:p w:rsidR="00E352BC" w:rsidP="00E352BC" w:rsidRDefault="00AC4A78" w14:paraId="2E71A61D" w14:textId="0141D31C">
      <w:pPr>
        <w:rPr>
          <w:color w:val="FF0000"/>
        </w:rPr>
      </w:pPr>
      <w:r w:rsidRPr="00730015">
        <w:rPr>
          <w:color w:val="FF0000"/>
        </w:rPr>
        <w:t xml:space="preserve">This section primarily discusses Configuration Management considerations will be addressed during development activities.  </w:t>
      </w:r>
      <w:proofErr w:type="gramStart"/>
      <w:r w:rsidRPr="00730015">
        <w:rPr>
          <w:color w:val="FF0000"/>
        </w:rPr>
        <w:t>However</w:t>
      </w:r>
      <w:proofErr w:type="gramEnd"/>
      <w:r w:rsidRPr="00730015">
        <w:rPr>
          <w:color w:val="FF0000"/>
        </w:rPr>
        <w:t xml:space="preserve"> it should also identify the planned formal CM, typically SCL release.  The planned formal CM should identify the format of the data released to SCL, typically in CPCI documents with executables identified in Software Deliverable drawings.  A reference to the general Configuration Management process, section </w:t>
      </w:r>
      <w:r>
        <w:rPr>
          <w:color w:val="FF0000"/>
          <w:shd w:val="clear" w:color="auto" w:fill="E6E6E6"/>
        </w:rPr>
        <w:fldChar w:fldCharType="begin"/>
      </w:r>
      <w:r>
        <w:rPr>
          <w:color w:val="FF0000"/>
        </w:rPr>
        <w:instrText xml:space="preserve"> REF _Ref488765240 \r \h </w:instrText>
      </w:r>
      <w:r>
        <w:rPr>
          <w:color w:val="FF0000"/>
          <w:shd w:val="clear" w:color="auto" w:fill="E6E6E6"/>
        </w:rPr>
      </w:r>
      <w:r>
        <w:rPr>
          <w:color w:val="FF0000"/>
          <w:shd w:val="clear" w:color="auto" w:fill="E6E6E6"/>
        </w:rPr>
        <w:fldChar w:fldCharType="separate"/>
      </w:r>
      <w:r w:rsidR="00D82E8D">
        <w:rPr>
          <w:color w:val="FF0000"/>
        </w:rPr>
        <w:t>6.3</w:t>
      </w:r>
      <w:r>
        <w:rPr>
          <w:color w:val="FF0000"/>
          <w:shd w:val="clear" w:color="auto" w:fill="E6E6E6"/>
        </w:rPr>
        <w:fldChar w:fldCharType="end"/>
      </w:r>
      <w:r w:rsidRPr="00730015">
        <w:rPr>
          <w:color w:val="FF0000"/>
        </w:rPr>
        <w:t>, is expected to avoid duplication of information.</w:t>
      </w:r>
    </w:p>
    <w:p w:rsidR="00A027F2" w:rsidP="00E352BC" w:rsidRDefault="00A027F2" w14:paraId="554C96FD" w14:textId="02F34E7E">
      <w:pPr>
        <w:rPr>
          <w:color w:val="FF0000"/>
        </w:rPr>
      </w:pPr>
      <w:r>
        <w:rPr>
          <w:rFonts w:cs="Arial"/>
        </w:rPr>
        <w:t xml:space="preserve">The </w:t>
      </w:r>
      <w:r w:rsidRPr="00617BB9">
        <w:rPr>
          <w:rFonts w:cs="Arial"/>
        </w:rPr>
        <w:t xml:space="preserve">Software Configuration Management </w:t>
      </w:r>
      <w:r>
        <w:rPr>
          <w:rFonts w:cs="Arial"/>
        </w:rPr>
        <w:t>process</w:t>
      </w:r>
      <w:r w:rsidRPr="00617BB9">
        <w:rPr>
          <w:rFonts w:cs="Arial"/>
        </w:rPr>
        <w:t xml:space="preserve"> </w:t>
      </w:r>
      <w:r>
        <w:rPr>
          <w:rFonts w:cs="Arial"/>
        </w:rPr>
        <w:t xml:space="preserve">is described in detail in the Software Development Plan </w:t>
      </w:r>
      <w:r>
        <w:rPr>
          <w:rFonts w:cs="Arial"/>
          <w:color w:val="2B579A"/>
          <w:shd w:val="clear" w:color="auto" w:fill="E6E6E6"/>
        </w:rPr>
        <w:fldChar w:fldCharType="begin"/>
      </w:r>
      <w:r>
        <w:rPr>
          <w:rFonts w:cs="Arial"/>
        </w:rPr>
        <w:instrText xml:space="preserve"> REF _Ref318895654 \w \h </w:instrText>
      </w:r>
      <w:r>
        <w:rPr>
          <w:rFonts w:cs="Arial"/>
          <w:color w:val="2B579A"/>
          <w:shd w:val="clear" w:color="auto" w:fill="E6E6E6"/>
        </w:rPr>
      </w:r>
      <w:r>
        <w:rPr>
          <w:rFonts w:cs="Arial"/>
          <w:color w:val="2B579A"/>
          <w:shd w:val="clear" w:color="auto" w:fill="E6E6E6"/>
        </w:rPr>
        <w:fldChar w:fldCharType="separate"/>
      </w:r>
      <w:r>
        <w:rPr>
          <w:rFonts w:cs="Arial"/>
        </w:rPr>
        <w:t>[6]</w:t>
      </w:r>
      <w:r>
        <w:rPr>
          <w:rFonts w:cs="Arial"/>
          <w:color w:val="2B579A"/>
          <w:shd w:val="clear" w:color="auto" w:fill="E6E6E6"/>
        </w:rPr>
        <w:fldChar w:fldCharType="end"/>
      </w:r>
      <w:r>
        <w:rPr>
          <w:rFonts w:cs="Arial"/>
        </w:rPr>
        <w:t>, section 8.</w:t>
      </w:r>
    </w:p>
    <w:p w:rsidR="00E352BC" w:rsidP="00820432" w:rsidRDefault="00E352BC" w14:paraId="58FE7D60" w14:textId="1C740B7F">
      <w:pPr>
        <w:pStyle w:val="Heading5"/>
      </w:pPr>
      <w:bookmarkStart w:name="_Toc111203891" w:id="409"/>
      <w:r>
        <w:t>Implementation</w:t>
      </w:r>
      <w:r w:rsidR="00A027F2">
        <w:t>/Coding</w:t>
      </w:r>
      <w:r>
        <w:t xml:space="preserve"> Reviews</w:t>
      </w:r>
      <w:bookmarkEnd w:id="409"/>
    </w:p>
    <w:p w:rsidR="00E352BC" w:rsidP="00E352BC" w:rsidRDefault="00AC4A78" w14:paraId="361CB9B9" w14:textId="307E284F">
      <w:pPr>
        <w:rPr>
          <w:color w:val="FF0000"/>
        </w:rPr>
      </w:pPr>
      <w:r w:rsidRPr="00730015">
        <w:rPr>
          <w:color w:val="FF0000"/>
        </w:rPr>
        <w:t xml:space="preserve">This section describes the implementation and associated traceability analysis activities.  Often a one-to-one relationship exists between code and design and therefore the requirements to design traceability is equivalent to code to requirements.   A reference to the general peer review process, such as section </w:t>
      </w:r>
      <w:r>
        <w:rPr>
          <w:color w:val="FF0000"/>
          <w:shd w:val="clear" w:color="auto" w:fill="E6E6E6"/>
        </w:rPr>
        <w:fldChar w:fldCharType="begin"/>
      </w:r>
      <w:r>
        <w:rPr>
          <w:color w:val="FF0000"/>
        </w:rPr>
        <w:instrText xml:space="preserve"> REF _Ref488764155 \r \h </w:instrText>
      </w:r>
      <w:r>
        <w:rPr>
          <w:color w:val="FF0000"/>
          <w:shd w:val="clear" w:color="auto" w:fill="E6E6E6"/>
        </w:rPr>
      </w:r>
      <w:r>
        <w:rPr>
          <w:color w:val="FF0000"/>
          <w:shd w:val="clear" w:color="auto" w:fill="E6E6E6"/>
        </w:rPr>
        <w:fldChar w:fldCharType="separate"/>
      </w:r>
      <w:r w:rsidR="00D82E8D">
        <w:rPr>
          <w:color w:val="FF0000"/>
        </w:rPr>
        <w:t>6.2</w:t>
      </w:r>
      <w:r>
        <w:rPr>
          <w:color w:val="FF0000"/>
          <w:shd w:val="clear" w:color="auto" w:fill="E6E6E6"/>
        </w:rPr>
        <w:fldChar w:fldCharType="end"/>
      </w:r>
      <w:r w:rsidRPr="00730015">
        <w:rPr>
          <w:color w:val="FF0000"/>
        </w:rPr>
        <w:t xml:space="preserve">, is expected as typically a common peer-review process is performed.  However, some projects use different processes for different artifacts.  Items expected to be identified include but are not limited </w:t>
      </w:r>
      <w:proofErr w:type="gramStart"/>
      <w:r w:rsidRPr="00730015">
        <w:rPr>
          <w:color w:val="FF0000"/>
        </w:rPr>
        <w:t>to:</w:t>
      </w:r>
      <w:proofErr w:type="gramEnd"/>
      <w:r w:rsidRPr="00730015">
        <w:rPr>
          <w:color w:val="FF0000"/>
        </w:rPr>
        <w:t xml:space="preserve">  will reviews be manual or will tools be used, etc.  Explain how bi-directional traceability expectations are planned to be addressed.</w:t>
      </w:r>
    </w:p>
    <w:p w:rsidR="00E13787" w:rsidP="00E352BC" w:rsidRDefault="00E13787" w14:paraId="02E0DB8E" w14:textId="1B553676">
      <w:pPr>
        <w:rPr>
          <w:color w:val="FF0000"/>
        </w:rPr>
      </w:pPr>
      <w:r>
        <w:t xml:space="preserve">The software source code will be verified to meet the required objectives of DO-178B using the Peer Review method as described in the Software Development Plan </w:t>
      </w:r>
      <w:r>
        <w:rPr>
          <w:color w:val="2B579A"/>
          <w:shd w:val="clear" w:color="auto" w:fill="E6E6E6"/>
        </w:rPr>
        <w:fldChar w:fldCharType="begin"/>
      </w:r>
      <w:r>
        <w:instrText xml:space="preserve"> REF _Ref318895654 \w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 xml:space="preserve"> section 7.4.3.</w:t>
      </w:r>
    </w:p>
    <w:p w:rsidR="00974E0C" w:rsidP="00820432" w:rsidRDefault="007B7796" w14:paraId="4D9E3FD8" w14:textId="6CD68223">
      <w:pPr>
        <w:pStyle w:val="Heading4"/>
      </w:pPr>
      <w:bookmarkStart w:name="_Toc111203892" w:id="410"/>
      <w:r>
        <w:t xml:space="preserve">Software </w:t>
      </w:r>
      <w:r w:rsidR="00974E0C">
        <w:t>Integration</w:t>
      </w:r>
      <w:r>
        <w:t xml:space="preserve"> Process</w:t>
      </w:r>
      <w:bookmarkEnd w:id="410"/>
    </w:p>
    <w:p w:rsidRPr="008B2712" w:rsidR="00974E0C" w:rsidP="00974E0C" w:rsidRDefault="00A027F2" w14:paraId="4B041863" w14:textId="6AD82E8D">
      <w:r w:rsidRPr="008B2712">
        <w:rPr>
          <w:highlight w:val="cyan"/>
        </w:rPr>
        <w:t>&lt;</w:t>
      </w:r>
      <w:r w:rsidR="00424DA8">
        <w:rPr>
          <w:highlight w:val="cyan"/>
        </w:rPr>
        <w:t xml:space="preserve">For </w:t>
      </w:r>
      <w:r w:rsidRPr="008B2712">
        <w:rPr>
          <w:highlight w:val="cyan"/>
        </w:rPr>
        <w:t>Lori: This subsection added based on DLCA-6500 PSAC and it was not part of the template&gt;</w:t>
      </w:r>
    </w:p>
    <w:p w:rsidR="00974E0C" w:rsidP="00974E0C" w:rsidRDefault="00974E0C" w14:paraId="09FAAB52" w14:textId="685EAE94">
      <w:pPr>
        <w:keepLines/>
      </w:pPr>
      <w:r>
        <w:rPr>
          <w:rFonts w:cs="Arial"/>
        </w:rPr>
        <w:t xml:space="preserve">The software integration will be performed in accordance with the process defined in </w:t>
      </w:r>
      <w:r w:rsidRPr="00A77758">
        <w:rPr>
          <w:rFonts w:cs="Arial"/>
        </w:rPr>
        <w:t xml:space="preserve">the </w:t>
      </w:r>
      <w:r>
        <w:t xml:space="preserve">Software Development Plan </w:t>
      </w:r>
      <w:r>
        <w:rPr>
          <w:color w:val="2B579A"/>
          <w:shd w:val="clear" w:color="auto" w:fill="E6E6E6"/>
        </w:rPr>
        <w:fldChar w:fldCharType="begin"/>
      </w:r>
      <w:r>
        <w:instrText xml:space="preserve"> REF _Ref318895654 \w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 xml:space="preserve"> section 6.4.</w:t>
      </w:r>
    </w:p>
    <w:p w:rsidR="00974E0C" w:rsidP="00974E0C" w:rsidRDefault="00974E0C" w14:paraId="5C998E73" w14:textId="59B63B4D">
      <w:pPr>
        <w:rPr>
          <w:color w:val="FF0000"/>
        </w:rPr>
      </w:pPr>
      <w:r w:rsidRPr="00607904">
        <w:t xml:space="preserve">The </w:t>
      </w:r>
      <w:r>
        <w:t xml:space="preserve">DLCA-6510 </w:t>
      </w:r>
      <w:r w:rsidRPr="00607904">
        <w:t>Executable Object Code</w:t>
      </w:r>
      <w:r>
        <w:t xml:space="preserve"> </w:t>
      </w:r>
      <w:r>
        <w:rPr>
          <w:color w:val="2B579A"/>
          <w:shd w:val="clear" w:color="auto" w:fill="E6E6E6"/>
        </w:rPr>
        <w:fldChar w:fldCharType="begin"/>
      </w:r>
      <w:r>
        <w:instrText xml:space="preserve"> REF _Ref474503981 \r \h </w:instrText>
      </w:r>
      <w:r>
        <w:rPr>
          <w:color w:val="2B579A"/>
          <w:shd w:val="clear" w:color="auto" w:fill="E6E6E6"/>
        </w:rPr>
      </w:r>
      <w:r>
        <w:rPr>
          <w:color w:val="2B579A"/>
          <w:shd w:val="clear" w:color="auto" w:fill="E6E6E6"/>
        </w:rPr>
        <w:fldChar w:fldCharType="separate"/>
      </w:r>
      <w:r>
        <w:t>[48]</w:t>
      </w:r>
      <w:r>
        <w:rPr>
          <w:color w:val="2B579A"/>
          <w:shd w:val="clear" w:color="auto" w:fill="E6E6E6"/>
        </w:rPr>
        <w:fldChar w:fldCharType="end"/>
      </w:r>
      <w:r w:rsidRPr="00607904">
        <w:t xml:space="preserve">  </w:t>
      </w:r>
      <w:r>
        <w:t>will be</w:t>
      </w:r>
      <w:r w:rsidRPr="00607904">
        <w:t xml:space="preserve"> formally released</w:t>
      </w:r>
      <w:r>
        <w:t xml:space="preserve"> </w:t>
      </w:r>
      <w:r w:rsidRPr="008B0084">
        <w:t xml:space="preserve">to the </w:t>
      </w:r>
      <w:r>
        <w:t>S</w:t>
      </w:r>
      <w:r w:rsidRPr="008B0084">
        <w:t xml:space="preserve">oftware </w:t>
      </w:r>
      <w:r>
        <w:t>C</w:t>
      </w:r>
      <w:r w:rsidRPr="008B0084">
        <w:t xml:space="preserve">ontrol </w:t>
      </w:r>
      <w:r>
        <w:t>L</w:t>
      </w:r>
      <w:r w:rsidRPr="008B0084">
        <w:t>ibrary (SCL)</w:t>
      </w:r>
      <w:r>
        <w:t>.</w:t>
      </w:r>
    </w:p>
    <w:p w:rsidR="00974E0C" w:rsidP="00820432" w:rsidRDefault="00974E0C" w14:paraId="772867E0" w14:textId="11445799">
      <w:pPr>
        <w:pStyle w:val="Heading5"/>
      </w:pPr>
      <w:bookmarkStart w:name="_Toc111203893" w:id="411"/>
      <w:r>
        <w:t>Integration Configuration Management</w:t>
      </w:r>
      <w:bookmarkEnd w:id="411"/>
    </w:p>
    <w:p w:rsidR="00974E0C" w:rsidP="00974E0C" w:rsidRDefault="00974E0C" w14:paraId="6425FB60" w14:textId="092421BE">
      <w:pPr>
        <w:rPr>
          <w:color w:val="FF0000"/>
        </w:rPr>
      </w:pPr>
      <w:r w:rsidRPr="00730015">
        <w:rPr>
          <w:color w:val="FF0000"/>
        </w:rPr>
        <w:t xml:space="preserve">This section primarily discusses Configuration Management considerations will be addressed during development activities.  </w:t>
      </w:r>
      <w:proofErr w:type="gramStart"/>
      <w:r w:rsidRPr="00730015">
        <w:rPr>
          <w:color w:val="FF0000"/>
        </w:rPr>
        <w:t>However</w:t>
      </w:r>
      <w:proofErr w:type="gramEnd"/>
      <w:r w:rsidRPr="00730015">
        <w:rPr>
          <w:color w:val="FF0000"/>
        </w:rPr>
        <w:t xml:space="preserve"> it should also identify the planned formal CM, typically SCL release.  The planned formal CM should identify the format of the data released to SCL, typically in CPCI documents with executables identified in Software Deliverable drawings.  A reference to the general Configuration Management process, section </w:t>
      </w:r>
      <w:r>
        <w:rPr>
          <w:color w:val="FF0000"/>
          <w:shd w:val="clear" w:color="auto" w:fill="E6E6E6"/>
        </w:rPr>
        <w:fldChar w:fldCharType="begin"/>
      </w:r>
      <w:r>
        <w:rPr>
          <w:color w:val="FF0000"/>
        </w:rPr>
        <w:instrText xml:space="preserve"> REF _Ref488765240 \r \h </w:instrText>
      </w:r>
      <w:r>
        <w:rPr>
          <w:color w:val="FF0000"/>
          <w:shd w:val="clear" w:color="auto" w:fill="E6E6E6"/>
        </w:rPr>
      </w:r>
      <w:r>
        <w:rPr>
          <w:color w:val="FF0000"/>
          <w:shd w:val="clear" w:color="auto" w:fill="E6E6E6"/>
        </w:rPr>
        <w:fldChar w:fldCharType="separate"/>
      </w:r>
      <w:r>
        <w:rPr>
          <w:color w:val="FF0000"/>
        </w:rPr>
        <w:t>6.3</w:t>
      </w:r>
      <w:r>
        <w:rPr>
          <w:color w:val="FF0000"/>
          <w:shd w:val="clear" w:color="auto" w:fill="E6E6E6"/>
        </w:rPr>
        <w:fldChar w:fldCharType="end"/>
      </w:r>
      <w:r w:rsidRPr="00730015">
        <w:rPr>
          <w:color w:val="FF0000"/>
        </w:rPr>
        <w:t>, is expected to avoid duplication of information.</w:t>
      </w:r>
    </w:p>
    <w:p w:rsidR="00A027F2" w:rsidP="00974E0C" w:rsidRDefault="00A027F2" w14:paraId="4A2F2AEC" w14:textId="0C397E4D">
      <w:pPr>
        <w:rPr>
          <w:color w:val="FF0000"/>
        </w:rPr>
      </w:pPr>
      <w:r>
        <w:rPr>
          <w:rFonts w:cs="Arial"/>
        </w:rPr>
        <w:t xml:space="preserve">The </w:t>
      </w:r>
      <w:r w:rsidRPr="00617BB9">
        <w:rPr>
          <w:rFonts w:cs="Arial"/>
        </w:rPr>
        <w:t xml:space="preserve">Software Configuration Management </w:t>
      </w:r>
      <w:r>
        <w:rPr>
          <w:rFonts w:cs="Arial"/>
        </w:rPr>
        <w:t>process</w:t>
      </w:r>
      <w:r w:rsidRPr="00617BB9">
        <w:rPr>
          <w:rFonts w:cs="Arial"/>
        </w:rPr>
        <w:t xml:space="preserve"> </w:t>
      </w:r>
      <w:r>
        <w:rPr>
          <w:rFonts w:cs="Arial"/>
        </w:rPr>
        <w:t xml:space="preserve">is described in detail in the Software Development Plan </w:t>
      </w:r>
      <w:r>
        <w:rPr>
          <w:rFonts w:cs="Arial"/>
          <w:color w:val="2B579A"/>
          <w:shd w:val="clear" w:color="auto" w:fill="E6E6E6"/>
        </w:rPr>
        <w:fldChar w:fldCharType="begin"/>
      </w:r>
      <w:r>
        <w:rPr>
          <w:rFonts w:cs="Arial"/>
        </w:rPr>
        <w:instrText xml:space="preserve"> REF _Ref318895654 \w \h </w:instrText>
      </w:r>
      <w:r>
        <w:rPr>
          <w:rFonts w:cs="Arial"/>
          <w:color w:val="2B579A"/>
          <w:shd w:val="clear" w:color="auto" w:fill="E6E6E6"/>
        </w:rPr>
      </w:r>
      <w:r>
        <w:rPr>
          <w:rFonts w:cs="Arial"/>
          <w:color w:val="2B579A"/>
          <w:shd w:val="clear" w:color="auto" w:fill="E6E6E6"/>
        </w:rPr>
        <w:fldChar w:fldCharType="separate"/>
      </w:r>
      <w:r>
        <w:rPr>
          <w:rFonts w:cs="Arial"/>
        </w:rPr>
        <w:t>[6]</w:t>
      </w:r>
      <w:r>
        <w:rPr>
          <w:rFonts w:cs="Arial"/>
          <w:color w:val="2B579A"/>
          <w:shd w:val="clear" w:color="auto" w:fill="E6E6E6"/>
        </w:rPr>
        <w:fldChar w:fldCharType="end"/>
      </w:r>
      <w:r>
        <w:rPr>
          <w:rFonts w:cs="Arial"/>
        </w:rPr>
        <w:t>, section 8.</w:t>
      </w:r>
    </w:p>
    <w:p w:rsidR="00974E0C" w:rsidP="00820432" w:rsidRDefault="00974E0C" w14:paraId="20298D95" w14:textId="7D95C37F">
      <w:pPr>
        <w:pStyle w:val="Heading5"/>
      </w:pPr>
      <w:bookmarkStart w:name="_Toc111203894" w:id="412"/>
      <w:r>
        <w:t>Integration Reviews</w:t>
      </w:r>
      <w:bookmarkEnd w:id="412"/>
    </w:p>
    <w:p w:rsidR="00974E0C" w:rsidP="00974E0C" w:rsidRDefault="00974E0C" w14:paraId="752962B2" w14:textId="77777777">
      <w:pPr>
        <w:rPr>
          <w:color w:val="FF0000"/>
        </w:rPr>
      </w:pPr>
      <w:r w:rsidRPr="00730015">
        <w:rPr>
          <w:color w:val="FF0000"/>
        </w:rPr>
        <w:t xml:space="preserve">This section describes the implementation and associated traceability analysis activities.  Often a one-to-one relationship exists between code and design and therefore the requirements to design traceability is equivalent to code to requirements.   A reference to the general peer review process, such as section </w:t>
      </w:r>
      <w:r>
        <w:rPr>
          <w:color w:val="FF0000"/>
          <w:shd w:val="clear" w:color="auto" w:fill="E6E6E6"/>
        </w:rPr>
        <w:fldChar w:fldCharType="begin"/>
      </w:r>
      <w:r>
        <w:rPr>
          <w:color w:val="FF0000"/>
        </w:rPr>
        <w:instrText xml:space="preserve"> REF _Ref488764155 \r \h </w:instrText>
      </w:r>
      <w:r>
        <w:rPr>
          <w:color w:val="FF0000"/>
          <w:shd w:val="clear" w:color="auto" w:fill="E6E6E6"/>
        </w:rPr>
      </w:r>
      <w:r>
        <w:rPr>
          <w:color w:val="FF0000"/>
          <w:shd w:val="clear" w:color="auto" w:fill="E6E6E6"/>
        </w:rPr>
        <w:fldChar w:fldCharType="separate"/>
      </w:r>
      <w:r>
        <w:rPr>
          <w:color w:val="FF0000"/>
        </w:rPr>
        <w:t>6.2</w:t>
      </w:r>
      <w:r>
        <w:rPr>
          <w:color w:val="FF0000"/>
          <w:shd w:val="clear" w:color="auto" w:fill="E6E6E6"/>
        </w:rPr>
        <w:fldChar w:fldCharType="end"/>
      </w:r>
      <w:r w:rsidRPr="00730015">
        <w:rPr>
          <w:color w:val="FF0000"/>
        </w:rPr>
        <w:t xml:space="preserve">, is expected as typically a common peer-review process is performed.  However, some projects use different processes for different artifacts.  Items expected to be identified include but are not limited </w:t>
      </w:r>
      <w:proofErr w:type="gramStart"/>
      <w:r w:rsidRPr="00730015">
        <w:rPr>
          <w:color w:val="FF0000"/>
        </w:rPr>
        <w:t>to:</w:t>
      </w:r>
      <w:proofErr w:type="gramEnd"/>
      <w:r w:rsidRPr="00730015">
        <w:rPr>
          <w:color w:val="FF0000"/>
        </w:rPr>
        <w:t xml:space="preserve">  will reviews be manual or will tools be used, etc.  Explain how bi-directional traceability expectations are planned to be addressed.</w:t>
      </w:r>
    </w:p>
    <w:p w:rsidR="00974E0C" w:rsidP="00E352BC" w:rsidRDefault="00E13787" w14:paraId="5417016B" w14:textId="30C5A346">
      <w:pPr>
        <w:rPr>
          <w:color w:val="FF0000"/>
        </w:rPr>
      </w:pPr>
      <w:r>
        <w:t>The software integration process will be verified to meet the required objectives of DO-178</w:t>
      </w:r>
      <w:r w:rsidR="00AB7730">
        <w:t>C</w:t>
      </w:r>
      <w:r>
        <w:t xml:space="preserve"> using the Test method as described in the Software Development Plan </w:t>
      </w:r>
      <w:r>
        <w:rPr>
          <w:color w:val="2B579A"/>
          <w:shd w:val="clear" w:color="auto" w:fill="E6E6E6"/>
        </w:rPr>
        <w:fldChar w:fldCharType="begin"/>
      </w:r>
      <w:r>
        <w:instrText xml:space="preserve"> REF _Ref318895654 \w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 xml:space="preserve"> section 7.4.4.</w:t>
      </w:r>
    </w:p>
    <w:p w:rsidR="00820432" w:rsidP="00820432" w:rsidRDefault="00352BC7" w14:paraId="7C16BBCF" w14:textId="4A31F570">
      <w:pPr>
        <w:pStyle w:val="Heading3"/>
      </w:pPr>
      <w:bookmarkStart w:name="_Toc111203895" w:id="413"/>
      <w:r>
        <w:t xml:space="preserve">Software </w:t>
      </w:r>
      <w:r w:rsidR="00820432">
        <w:t>Verification Process</w:t>
      </w:r>
      <w:bookmarkEnd w:id="413"/>
    </w:p>
    <w:p w:rsidR="00820432" w:rsidP="00E352BC" w:rsidRDefault="00761222" w14:paraId="5EEB1879" w14:textId="07947D30">
      <w:pPr>
        <w:rPr>
          <w:color w:val="FF0000"/>
        </w:rPr>
      </w:pPr>
      <w:r>
        <w:rPr>
          <w:rFonts w:cs="Arial"/>
        </w:rPr>
        <w:t xml:space="preserve">This section provides a summary of the software verification processes used to verify the results of the software development processes.  The Software Verification User’s Guide </w:t>
      </w:r>
      <w:r>
        <w:rPr>
          <w:rFonts w:cs="Arial"/>
          <w:color w:val="2B579A"/>
          <w:shd w:val="clear" w:color="auto" w:fill="E6E6E6"/>
        </w:rPr>
        <w:fldChar w:fldCharType="begin"/>
      </w:r>
      <w:r>
        <w:rPr>
          <w:rFonts w:cs="Arial"/>
        </w:rPr>
        <w:instrText xml:space="preserve"> REF _Ref386107797 \r \h </w:instrText>
      </w:r>
      <w:r>
        <w:rPr>
          <w:rFonts w:cs="Arial"/>
          <w:color w:val="2B579A"/>
          <w:shd w:val="clear" w:color="auto" w:fill="E6E6E6"/>
        </w:rPr>
      </w:r>
      <w:r>
        <w:rPr>
          <w:rFonts w:cs="Arial"/>
          <w:color w:val="2B579A"/>
          <w:shd w:val="clear" w:color="auto" w:fill="E6E6E6"/>
        </w:rPr>
        <w:fldChar w:fldCharType="separate"/>
      </w:r>
      <w:r>
        <w:rPr>
          <w:rFonts w:cs="Arial"/>
        </w:rPr>
        <w:t>[44]</w:t>
      </w:r>
      <w:r>
        <w:rPr>
          <w:rFonts w:cs="Arial"/>
          <w:color w:val="2B579A"/>
          <w:shd w:val="clear" w:color="auto" w:fill="E6E6E6"/>
        </w:rPr>
        <w:fldChar w:fldCharType="end"/>
      </w:r>
      <w:r>
        <w:rPr>
          <w:rFonts w:cs="Arial"/>
        </w:rPr>
        <w:t xml:space="preserve"> provides additional information on the verification environment. </w:t>
      </w:r>
    </w:p>
    <w:p w:rsidR="00E352BC" w:rsidP="00820432" w:rsidRDefault="00E352BC" w14:paraId="070DACA0" w14:textId="7E5BFC99">
      <w:pPr>
        <w:pStyle w:val="Heading4"/>
      </w:pPr>
      <w:bookmarkStart w:name="_Ref487013526" w:id="414"/>
      <w:bookmarkStart w:name="_Toc111203896" w:id="415"/>
      <w:r>
        <w:t>Test</w:t>
      </w:r>
      <w:bookmarkEnd w:id="414"/>
      <w:r w:rsidR="00820432">
        <w:t xml:space="preserve"> Case</w:t>
      </w:r>
      <w:bookmarkEnd w:id="415"/>
    </w:p>
    <w:p w:rsidR="00E352BC" w:rsidP="00E352BC" w:rsidRDefault="00E352BC" w14:paraId="32A4355E" w14:textId="7345D035">
      <w:pPr>
        <w:rPr>
          <w:color w:val="FF0000"/>
        </w:rPr>
      </w:pPr>
      <w:r w:rsidRPr="0068058C">
        <w:rPr>
          <w:color w:val="FF0000"/>
        </w:rPr>
        <w:t xml:space="preserve">This section describes </w:t>
      </w:r>
      <w:r>
        <w:rPr>
          <w:color w:val="FF0000"/>
        </w:rPr>
        <w:t xml:space="preserve">the test activities on this project and describes the test </w:t>
      </w:r>
      <w:r w:rsidR="00D91B7E">
        <w:rPr>
          <w:color w:val="FF0000"/>
        </w:rPr>
        <w:t xml:space="preserve">case and procedure </w:t>
      </w:r>
      <w:r>
        <w:rPr>
          <w:color w:val="FF0000"/>
        </w:rPr>
        <w:t>changes from the baseline, if applicable.</w:t>
      </w:r>
    </w:p>
    <w:p w:rsidR="00820432" w:rsidP="00820432" w:rsidRDefault="00820432" w14:paraId="495BFD33" w14:textId="49A85BB1">
      <w:r>
        <w:t xml:space="preserve">The </w:t>
      </w:r>
      <w:r w:rsidRPr="009817CA">
        <w:t xml:space="preserve">purpose of this activity is to develop the software verification </w:t>
      </w:r>
      <w:r>
        <w:t xml:space="preserve">test </w:t>
      </w:r>
      <w:r w:rsidRPr="009817CA">
        <w:t xml:space="preserve">cases.  The software verification </w:t>
      </w:r>
      <w:r>
        <w:t xml:space="preserve">test </w:t>
      </w:r>
      <w:r w:rsidRPr="009817CA">
        <w:t>cases describe, at a high level, the actions (analysis, inspection, or test) that will be performed to verify that the software satisfi</w:t>
      </w:r>
      <w:r>
        <w:t xml:space="preserve">es the software high-level and low-level requirements.  To accomplish this, the test cases will be developed from the software low-level requirements and the associated software high-level requirements. </w:t>
      </w:r>
    </w:p>
    <w:p w:rsidR="00820432" w:rsidP="00820432" w:rsidRDefault="00820432" w14:paraId="690D6BA3" w14:textId="77777777">
      <w:r w:rsidRPr="00232F1D">
        <w:t xml:space="preserve">This activity may begin </w:t>
      </w:r>
      <w:r w:rsidRPr="00453678">
        <w:t xml:space="preserve">once the </w:t>
      </w:r>
      <w:r>
        <w:t xml:space="preserve">relevant software high-level and low-level requirements are sufficiently understood.  Normally, this means the relevant software high-level and low-level requirements have been documented, </w:t>
      </w:r>
      <w:r w:rsidRPr="00453678">
        <w:t xml:space="preserve">placed under developmental configuration control, </w:t>
      </w:r>
      <w:r>
        <w:t>and are ready for peer review.  Activity tasks started prior to this are at risk of rework and should be coordinated with the Project Engineer.</w:t>
      </w:r>
    </w:p>
    <w:p w:rsidR="00AB7730" w:rsidP="00820432" w:rsidRDefault="00AB7730" w14:paraId="13055879" w14:textId="0B96914F">
      <w:pPr>
        <w:rPr>
          <w:color w:val="FF0000"/>
        </w:rPr>
      </w:pPr>
      <w:r>
        <w:t xml:space="preserve">The development of software test cases will be performed in accordance </w:t>
      </w:r>
      <w:r>
        <w:rPr>
          <w:rFonts w:cs="Arial"/>
        </w:rPr>
        <w:t xml:space="preserve">with the process defined in </w:t>
      </w:r>
      <w:r w:rsidRPr="00A77758">
        <w:rPr>
          <w:rFonts w:cs="Arial"/>
        </w:rPr>
        <w:t xml:space="preserve">the </w:t>
      </w:r>
      <w:r>
        <w:t xml:space="preserve">Software Development Plan </w:t>
      </w:r>
      <w:r>
        <w:rPr>
          <w:color w:val="2B579A"/>
          <w:shd w:val="clear" w:color="auto" w:fill="E6E6E6"/>
        </w:rPr>
        <w:fldChar w:fldCharType="begin"/>
      </w:r>
      <w:r>
        <w:instrText xml:space="preserve"> REF _Ref318895654 \w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rPr>
          <w:rFonts w:cs="Arial"/>
        </w:rPr>
        <w:t xml:space="preserve"> section </w:t>
      </w:r>
      <w:r>
        <w:t>7.4.5</w:t>
      </w:r>
      <w:r w:rsidR="007B34E0">
        <w:t xml:space="preserve">. </w:t>
      </w:r>
    </w:p>
    <w:p w:rsidR="00E352BC" w:rsidP="00820432" w:rsidRDefault="00E352BC" w14:paraId="60A01650" w14:textId="77777777">
      <w:pPr>
        <w:pStyle w:val="Heading5"/>
      </w:pPr>
      <w:bookmarkStart w:name="_Toc111203897" w:id="416"/>
      <w:r>
        <w:t>Test Configuration Management</w:t>
      </w:r>
      <w:bookmarkEnd w:id="416"/>
    </w:p>
    <w:p w:rsidR="00E352BC" w:rsidP="00E352BC" w:rsidRDefault="00AC4A78" w14:paraId="7884D99E" w14:textId="4BB9EF56">
      <w:pPr>
        <w:rPr>
          <w:color w:val="FF0000"/>
        </w:rPr>
      </w:pPr>
      <w:r w:rsidRPr="00730015">
        <w:rPr>
          <w:color w:val="FF0000"/>
        </w:rPr>
        <w:t xml:space="preserve">This section primarily discusses Configuration Management considerations will be addressed during development activities.  </w:t>
      </w:r>
      <w:proofErr w:type="gramStart"/>
      <w:r w:rsidRPr="00730015">
        <w:rPr>
          <w:color w:val="FF0000"/>
        </w:rPr>
        <w:t>However</w:t>
      </w:r>
      <w:proofErr w:type="gramEnd"/>
      <w:r w:rsidRPr="00730015">
        <w:rPr>
          <w:color w:val="FF0000"/>
        </w:rPr>
        <w:t xml:space="preserve"> it should also identify the planned formal CM, which may be an SCL release CPCI(s) or test information remains in developmental CM.  If test artifacts remain in developmental CM, information should be provided to explain how this data is being protected from accidental deletion or modification for the life of the product.  Archive of test cases and procedures is most critical, test results could be recreated if requested (although this creates a costly and </w:t>
      </w:r>
      <w:proofErr w:type="gramStart"/>
      <w:r w:rsidRPr="00730015">
        <w:rPr>
          <w:color w:val="FF0000"/>
        </w:rPr>
        <w:t>time consuming</w:t>
      </w:r>
      <w:proofErr w:type="gramEnd"/>
      <w:r w:rsidRPr="00730015">
        <w:rPr>
          <w:color w:val="FF0000"/>
        </w:rPr>
        <w:t xml:space="preserve"> risk), but test cases and procedures need to be protected.  Developmental CM does not provide protection against human error.  A reference to the general Configuration Management process, section </w:t>
      </w:r>
      <w:r>
        <w:rPr>
          <w:color w:val="FF0000"/>
          <w:shd w:val="clear" w:color="auto" w:fill="E6E6E6"/>
        </w:rPr>
        <w:fldChar w:fldCharType="begin"/>
      </w:r>
      <w:r>
        <w:rPr>
          <w:color w:val="FF0000"/>
        </w:rPr>
        <w:instrText xml:space="preserve"> REF _Ref488765240 \r \h </w:instrText>
      </w:r>
      <w:r>
        <w:rPr>
          <w:color w:val="FF0000"/>
          <w:shd w:val="clear" w:color="auto" w:fill="E6E6E6"/>
        </w:rPr>
      </w:r>
      <w:r>
        <w:rPr>
          <w:color w:val="FF0000"/>
          <w:shd w:val="clear" w:color="auto" w:fill="E6E6E6"/>
        </w:rPr>
        <w:fldChar w:fldCharType="separate"/>
      </w:r>
      <w:r w:rsidR="00D82E8D">
        <w:rPr>
          <w:color w:val="FF0000"/>
        </w:rPr>
        <w:t>6.3</w:t>
      </w:r>
      <w:r>
        <w:rPr>
          <w:color w:val="FF0000"/>
          <w:shd w:val="clear" w:color="auto" w:fill="E6E6E6"/>
        </w:rPr>
        <w:fldChar w:fldCharType="end"/>
      </w:r>
      <w:r w:rsidRPr="00730015">
        <w:rPr>
          <w:color w:val="FF0000"/>
        </w:rPr>
        <w:t>, may be appropriate to avoid duplication of information.</w:t>
      </w:r>
    </w:p>
    <w:p w:rsidR="009D7C38" w:rsidP="00E352BC" w:rsidRDefault="009D7C38" w14:paraId="371F8F08" w14:textId="7C659BAC">
      <w:pPr>
        <w:rPr>
          <w:color w:val="FF0000"/>
        </w:rPr>
      </w:pPr>
      <w:r>
        <w:rPr>
          <w:rFonts w:cs="Arial"/>
        </w:rPr>
        <w:t xml:space="preserve">The </w:t>
      </w:r>
      <w:r w:rsidRPr="00617BB9">
        <w:rPr>
          <w:rFonts w:cs="Arial"/>
        </w:rPr>
        <w:t xml:space="preserve">Software Configuration Management </w:t>
      </w:r>
      <w:r>
        <w:rPr>
          <w:rFonts w:cs="Arial"/>
        </w:rPr>
        <w:t>process</w:t>
      </w:r>
      <w:r w:rsidRPr="00617BB9">
        <w:rPr>
          <w:rFonts w:cs="Arial"/>
        </w:rPr>
        <w:t xml:space="preserve"> </w:t>
      </w:r>
      <w:r>
        <w:rPr>
          <w:rFonts w:cs="Arial"/>
        </w:rPr>
        <w:t xml:space="preserve">is described in detail in the Software Development Plan </w:t>
      </w:r>
      <w:r>
        <w:rPr>
          <w:rFonts w:cs="Arial"/>
          <w:color w:val="2B579A"/>
          <w:shd w:val="clear" w:color="auto" w:fill="E6E6E6"/>
        </w:rPr>
        <w:fldChar w:fldCharType="begin"/>
      </w:r>
      <w:r>
        <w:rPr>
          <w:rFonts w:cs="Arial"/>
        </w:rPr>
        <w:instrText xml:space="preserve"> REF _Ref318895654 \w \h </w:instrText>
      </w:r>
      <w:r>
        <w:rPr>
          <w:rFonts w:cs="Arial"/>
          <w:color w:val="2B579A"/>
          <w:shd w:val="clear" w:color="auto" w:fill="E6E6E6"/>
        </w:rPr>
      </w:r>
      <w:r>
        <w:rPr>
          <w:rFonts w:cs="Arial"/>
          <w:color w:val="2B579A"/>
          <w:shd w:val="clear" w:color="auto" w:fill="E6E6E6"/>
        </w:rPr>
        <w:fldChar w:fldCharType="separate"/>
      </w:r>
      <w:r>
        <w:rPr>
          <w:rFonts w:cs="Arial"/>
        </w:rPr>
        <w:t>[6]</w:t>
      </w:r>
      <w:r>
        <w:rPr>
          <w:rFonts w:cs="Arial"/>
          <w:color w:val="2B579A"/>
          <w:shd w:val="clear" w:color="auto" w:fill="E6E6E6"/>
        </w:rPr>
        <w:fldChar w:fldCharType="end"/>
      </w:r>
      <w:r>
        <w:rPr>
          <w:rFonts w:cs="Arial"/>
        </w:rPr>
        <w:t>, section 8.</w:t>
      </w:r>
    </w:p>
    <w:p w:rsidR="00E352BC" w:rsidP="00820432" w:rsidRDefault="00E352BC" w14:paraId="1B9D8B72" w14:textId="1ECA445A">
      <w:pPr>
        <w:pStyle w:val="Heading5"/>
      </w:pPr>
      <w:bookmarkStart w:name="_Toc111203898" w:id="417"/>
      <w:r>
        <w:t xml:space="preserve">Test </w:t>
      </w:r>
      <w:r w:rsidR="00DF4016">
        <w:t xml:space="preserve">Case </w:t>
      </w:r>
      <w:r>
        <w:t>Reviews</w:t>
      </w:r>
      <w:bookmarkEnd w:id="417"/>
    </w:p>
    <w:p w:rsidR="00E352BC" w:rsidP="00E352BC" w:rsidRDefault="00AC4A78" w14:paraId="05FB506F" w14:textId="7B692392">
      <w:pPr>
        <w:rPr>
          <w:color w:val="FF0000"/>
        </w:rPr>
      </w:pPr>
      <w:r w:rsidRPr="00730015">
        <w:rPr>
          <w:color w:val="FF0000"/>
        </w:rPr>
        <w:t xml:space="preserve">This section describes the tests and associated traceability analysis activities performed on requirements.  A reference to the general peer review process, such as section </w:t>
      </w:r>
      <w:r>
        <w:rPr>
          <w:color w:val="FF0000"/>
          <w:shd w:val="clear" w:color="auto" w:fill="E6E6E6"/>
        </w:rPr>
        <w:fldChar w:fldCharType="begin"/>
      </w:r>
      <w:r>
        <w:rPr>
          <w:color w:val="FF0000"/>
        </w:rPr>
        <w:instrText xml:space="preserve"> REF _Ref488764155 \r \h </w:instrText>
      </w:r>
      <w:r>
        <w:rPr>
          <w:color w:val="FF0000"/>
          <w:shd w:val="clear" w:color="auto" w:fill="E6E6E6"/>
        </w:rPr>
      </w:r>
      <w:r>
        <w:rPr>
          <w:color w:val="FF0000"/>
          <w:shd w:val="clear" w:color="auto" w:fill="E6E6E6"/>
        </w:rPr>
        <w:fldChar w:fldCharType="separate"/>
      </w:r>
      <w:r w:rsidR="00D82E8D">
        <w:rPr>
          <w:color w:val="FF0000"/>
        </w:rPr>
        <w:t>6.2</w:t>
      </w:r>
      <w:r>
        <w:rPr>
          <w:color w:val="FF0000"/>
          <w:shd w:val="clear" w:color="auto" w:fill="E6E6E6"/>
        </w:rPr>
        <w:fldChar w:fldCharType="end"/>
      </w:r>
      <w:r w:rsidRPr="00730015">
        <w:rPr>
          <w:color w:val="FF0000"/>
        </w:rPr>
        <w:t xml:space="preserve">, is expected as typically a common peer-review process is performed.  Explain how </w:t>
      </w:r>
      <w:proofErr w:type="gramStart"/>
      <w:r w:rsidRPr="00730015">
        <w:rPr>
          <w:color w:val="FF0000"/>
        </w:rPr>
        <w:t>is bi-directional traceability expectations</w:t>
      </w:r>
      <w:proofErr w:type="gramEnd"/>
      <w:r w:rsidRPr="00730015">
        <w:rPr>
          <w:color w:val="FF0000"/>
        </w:rPr>
        <w:t xml:space="preserve"> are planned to be addressed.</w:t>
      </w:r>
    </w:p>
    <w:p w:rsidR="00820432" w:rsidP="00820432" w:rsidRDefault="00820432" w14:paraId="7C550BA5" w14:textId="5D34FD9B">
      <w:r>
        <w:t xml:space="preserve">The </w:t>
      </w:r>
      <w:r w:rsidRPr="0016621E">
        <w:t xml:space="preserve">purpose of this activity is to </w:t>
      </w:r>
      <w:r>
        <w:t xml:space="preserve">verify the </w:t>
      </w:r>
      <w:r w:rsidRPr="0016621E">
        <w:t xml:space="preserve">software </w:t>
      </w:r>
      <w:r>
        <w:t>test cases have been developed in accordance with the process defined in the SDP and in accordance with the objectives defined in DO-178C.</w:t>
      </w:r>
    </w:p>
    <w:p w:rsidR="00E13787" w:rsidP="00820432" w:rsidRDefault="00E13787" w14:paraId="1801356A" w14:textId="51F306D1">
      <w:r>
        <w:t xml:space="preserve">The software verification test cases will be verified to meet the required objectives of DO-178B </w:t>
      </w:r>
      <w:r>
        <w:rPr>
          <w:color w:val="2B579A"/>
          <w:shd w:val="clear" w:color="auto" w:fill="E6E6E6"/>
        </w:rPr>
        <w:fldChar w:fldCharType="begin"/>
      </w:r>
      <w:r>
        <w:instrText xml:space="preserve"> REF _Ref337476484 \w \h </w:instrText>
      </w:r>
      <w:r>
        <w:rPr>
          <w:color w:val="2B579A"/>
          <w:shd w:val="clear" w:color="auto" w:fill="E6E6E6"/>
        </w:rPr>
      </w:r>
      <w:r>
        <w:rPr>
          <w:color w:val="2B579A"/>
          <w:shd w:val="clear" w:color="auto" w:fill="E6E6E6"/>
        </w:rPr>
        <w:fldChar w:fldCharType="separate"/>
      </w:r>
      <w:r>
        <w:t>[61]</w:t>
      </w:r>
      <w:r>
        <w:rPr>
          <w:color w:val="2B579A"/>
          <w:shd w:val="clear" w:color="auto" w:fill="E6E6E6"/>
        </w:rPr>
        <w:fldChar w:fldCharType="end"/>
      </w:r>
      <w:r>
        <w:t xml:space="preserve"> using the Peer Review method and the Requirements Based Test Coverage Analysis method as described in the Software Development Plan </w:t>
      </w:r>
      <w:r>
        <w:rPr>
          <w:color w:val="2B579A"/>
          <w:shd w:val="clear" w:color="auto" w:fill="E6E6E6"/>
        </w:rPr>
        <w:fldChar w:fldCharType="begin"/>
      </w:r>
      <w:r>
        <w:instrText xml:space="preserve"> REF _Ref318895654 \w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 section 7.4.6.</w:t>
      </w:r>
    </w:p>
    <w:p w:rsidR="00820432" w:rsidP="00820432" w:rsidRDefault="00820432" w14:paraId="0B868909" w14:textId="57CF1040">
      <w:pPr>
        <w:rPr>
          <w:color w:val="FF0000"/>
        </w:rPr>
      </w:pPr>
      <w:r w:rsidRPr="0016621E">
        <w:t>This activ</w:t>
      </w:r>
      <w:r>
        <w:t>ity is considered complete when all findings in the</w:t>
      </w:r>
      <w:r w:rsidRPr="0016621E">
        <w:t xml:space="preserve"> </w:t>
      </w:r>
      <w:r>
        <w:t>peer review have been closed and the peer review itself is closed.</w:t>
      </w:r>
      <w:r w:rsidR="007B34E0">
        <w:t xml:space="preserve"> Generally, test case and test procedure (section </w:t>
      </w:r>
      <w:r w:rsidR="007B34E0">
        <w:rPr>
          <w:color w:val="2B579A"/>
          <w:shd w:val="clear" w:color="auto" w:fill="E6E6E6"/>
        </w:rPr>
        <w:fldChar w:fldCharType="begin"/>
      </w:r>
      <w:r w:rsidR="007B34E0">
        <w:instrText xml:space="preserve"> REF _Ref111050713 \r \h </w:instrText>
      </w:r>
      <w:r w:rsidR="007B34E0">
        <w:rPr>
          <w:color w:val="2B579A"/>
          <w:shd w:val="clear" w:color="auto" w:fill="E6E6E6"/>
        </w:rPr>
      </w:r>
      <w:r w:rsidR="007B34E0">
        <w:rPr>
          <w:color w:val="2B579A"/>
          <w:shd w:val="clear" w:color="auto" w:fill="E6E6E6"/>
        </w:rPr>
        <w:fldChar w:fldCharType="separate"/>
      </w:r>
      <w:r w:rsidR="007B34E0">
        <w:t>6.1.3.2</w:t>
      </w:r>
      <w:r w:rsidR="007B34E0">
        <w:rPr>
          <w:color w:val="2B579A"/>
          <w:shd w:val="clear" w:color="auto" w:fill="E6E6E6"/>
        </w:rPr>
        <w:fldChar w:fldCharType="end"/>
      </w:r>
      <w:r w:rsidR="007B34E0">
        <w:t>) will be reviewed together instead of reviewing them separately.</w:t>
      </w:r>
    </w:p>
    <w:p w:rsidR="00820432" w:rsidP="00E352BC" w:rsidRDefault="00820432" w14:paraId="1DDCCE4E" w14:textId="3AE3578F">
      <w:pPr>
        <w:rPr>
          <w:color w:val="FF0000"/>
        </w:rPr>
      </w:pPr>
    </w:p>
    <w:p w:rsidR="00820432" w:rsidP="00820432" w:rsidRDefault="00820432" w14:paraId="09872F01" w14:textId="584E38B2">
      <w:pPr>
        <w:pStyle w:val="Heading4"/>
      </w:pPr>
      <w:bookmarkStart w:name="_Ref111050713" w:id="418"/>
      <w:bookmarkStart w:name="_Toc111203899" w:id="419"/>
      <w:r>
        <w:t>Test Procedure</w:t>
      </w:r>
      <w:bookmarkEnd w:id="418"/>
      <w:bookmarkEnd w:id="419"/>
    </w:p>
    <w:p w:rsidR="00820432" w:rsidP="00820432" w:rsidRDefault="00820432" w14:paraId="2222FC6D" w14:textId="2D4D6A5A">
      <w:pPr>
        <w:rPr>
          <w:color w:val="FF0000"/>
        </w:rPr>
      </w:pPr>
      <w:r w:rsidRPr="0068058C">
        <w:rPr>
          <w:color w:val="FF0000"/>
        </w:rPr>
        <w:t xml:space="preserve">This section describes </w:t>
      </w:r>
      <w:r>
        <w:rPr>
          <w:color w:val="FF0000"/>
        </w:rPr>
        <w:t>the test activities on this project and describes the test case and procedure changes from the baseline, if applicable.</w:t>
      </w:r>
    </w:p>
    <w:p w:rsidR="004757F8" w:rsidP="004757F8" w:rsidRDefault="004757F8" w14:paraId="28DA6FF7" w14:textId="2BFA40CC">
      <w:r>
        <w:t xml:space="preserve">The </w:t>
      </w:r>
      <w:r w:rsidRPr="00C52E45">
        <w:t>objective of this activity is to provide step-by-step instructions for how each test case is to be set up and executed, how the test results are evaluated, and the configuration of the test environment</w:t>
      </w:r>
      <w:r>
        <w:t xml:space="preserve"> used to execute the tests</w:t>
      </w:r>
      <w:r w:rsidRPr="00C52E45">
        <w:t xml:space="preserve">. </w:t>
      </w:r>
    </w:p>
    <w:p w:rsidR="004757F8" w:rsidP="004757F8" w:rsidRDefault="004757F8" w14:paraId="5F06173E" w14:textId="77777777">
      <w:r w:rsidRPr="00232F1D">
        <w:t xml:space="preserve">This activity may begin </w:t>
      </w:r>
      <w:r w:rsidRPr="00453678">
        <w:t xml:space="preserve">once the </w:t>
      </w:r>
      <w:r>
        <w:t>relevant test cases</w:t>
      </w:r>
      <w:r w:rsidRPr="00453678">
        <w:t xml:space="preserve"> </w:t>
      </w:r>
      <w:r>
        <w:t xml:space="preserve">are sufficiently understood.  </w:t>
      </w:r>
      <w:r w:rsidRPr="00F15EB1">
        <w:rPr>
          <w:highlight w:val="yellow"/>
        </w:rPr>
        <w:t>Normally, this means the relevant test cases have been documented, placed under developmental configuration control, and are ready for peer review</w:t>
      </w:r>
      <w:r>
        <w:t>.  Activity tasks started prior to this are at risk of rework and should be coordinated with the Project Engineer.</w:t>
      </w:r>
    </w:p>
    <w:p w:rsidR="004757F8" w:rsidP="004757F8" w:rsidRDefault="004757F8" w14:paraId="0DF5C6DB" w14:textId="16CD2609">
      <w:r w:rsidRPr="009817CA">
        <w:t xml:space="preserve">This activity is considered complete when </w:t>
      </w:r>
      <w:proofErr w:type="gramStart"/>
      <w:r w:rsidRPr="009817CA">
        <w:t xml:space="preserve">all </w:t>
      </w:r>
      <w:r>
        <w:t>of</w:t>
      </w:r>
      <w:proofErr w:type="gramEnd"/>
      <w:r>
        <w:t xml:space="preserve"> the activity tasks have been successfully completed and the corresponding </w:t>
      </w:r>
      <w:r w:rsidRPr="009817CA">
        <w:t>outputs and/or portions thereof have been placed under developmental configuration control</w:t>
      </w:r>
      <w:r>
        <w:t>.</w:t>
      </w:r>
    </w:p>
    <w:p w:rsidR="00AB7730" w:rsidP="004757F8" w:rsidRDefault="00AB7730" w14:paraId="5738D5F3" w14:textId="337D45F8">
      <w:pPr>
        <w:rPr>
          <w:color w:val="FF0000"/>
        </w:rPr>
      </w:pPr>
      <w:r>
        <w:t xml:space="preserve">The development of software test procedures will be performed in accordance </w:t>
      </w:r>
      <w:r>
        <w:rPr>
          <w:rFonts w:cs="Arial"/>
        </w:rPr>
        <w:t xml:space="preserve">with the process defined in </w:t>
      </w:r>
      <w:r w:rsidRPr="00A77758">
        <w:rPr>
          <w:rFonts w:cs="Arial"/>
        </w:rPr>
        <w:t xml:space="preserve">the </w:t>
      </w:r>
      <w:r>
        <w:t xml:space="preserve">Software Development Plan </w:t>
      </w:r>
      <w:r>
        <w:rPr>
          <w:color w:val="2B579A"/>
          <w:shd w:val="clear" w:color="auto" w:fill="E6E6E6"/>
        </w:rPr>
        <w:fldChar w:fldCharType="begin"/>
      </w:r>
      <w:r>
        <w:instrText xml:space="preserve"> REF _Ref318895654 \w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rPr>
          <w:rFonts w:cs="Arial"/>
        </w:rPr>
        <w:t xml:space="preserve"> section </w:t>
      </w:r>
      <w:r>
        <w:t>7.4.7.</w:t>
      </w:r>
    </w:p>
    <w:p w:rsidR="00820432" w:rsidP="00820432" w:rsidRDefault="00820432" w14:paraId="333AAAE1" w14:textId="23BF5B96">
      <w:pPr>
        <w:pStyle w:val="Heading5"/>
      </w:pPr>
      <w:bookmarkStart w:name="_Toc111203900" w:id="420"/>
      <w:r>
        <w:t xml:space="preserve">Test </w:t>
      </w:r>
      <w:r w:rsidR="009D7C38">
        <w:t xml:space="preserve">Procedure </w:t>
      </w:r>
      <w:r>
        <w:t>Configuration Management</w:t>
      </w:r>
      <w:bookmarkEnd w:id="420"/>
    </w:p>
    <w:p w:rsidR="00820432" w:rsidP="00820432" w:rsidRDefault="00820432" w14:paraId="6CBA45F0" w14:textId="7F2961D4">
      <w:pPr>
        <w:rPr>
          <w:color w:val="FF0000"/>
        </w:rPr>
      </w:pPr>
      <w:r w:rsidRPr="00730015">
        <w:rPr>
          <w:color w:val="FF0000"/>
        </w:rPr>
        <w:t xml:space="preserve">This section primarily discusses Configuration Management considerations will be addressed during development activities.  </w:t>
      </w:r>
      <w:proofErr w:type="gramStart"/>
      <w:r w:rsidRPr="00730015">
        <w:rPr>
          <w:color w:val="FF0000"/>
        </w:rPr>
        <w:t>However</w:t>
      </w:r>
      <w:proofErr w:type="gramEnd"/>
      <w:r w:rsidRPr="00730015">
        <w:rPr>
          <w:color w:val="FF0000"/>
        </w:rPr>
        <w:t xml:space="preserve"> it should also identify the planned formal CM, which may be an SCL release CPCI(s) or test information remains in developmental CM.  If test artifacts remain in developmental CM, information should be provided to explain how this data is being protected from accidental deletion or modification for the life of the product.  Archive of test cases and procedures is most critical, test results could be recreated if requested (although this creates a costly and </w:t>
      </w:r>
      <w:proofErr w:type="gramStart"/>
      <w:r w:rsidRPr="00730015">
        <w:rPr>
          <w:color w:val="FF0000"/>
        </w:rPr>
        <w:t>time consuming</w:t>
      </w:r>
      <w:proofErr w:type="gramEnd"/>
      <w:r w:rsidRPr="00730015">
        <w:rPr>
          <w:color w:val="FF0000"/>
        </w:rPr>
        <w:t xml:space="preserve"> risk), but test cases and procedures need to be protected.  Developmental CM does not provide protection against human error.  A reference to the general Configuration Management process, section </w:t>
      </w:r>
      <w:r>
        <w:rPr>
          <w:color w:val="FF0000"/>
          <w:shd w:val="clear" w:color="auto" w:fill="E6E6E6"/>
        </w:rPr>
        <w:fldChar w:fldCharType="begin"/>
      </w:r>
      <w:r>
        <w:rPr>
          <w:color w:val="FF0000"/>
        </w:rPr>
        <w:instrText xml:space="preserve"> REF _Ref488765240 \r \h </w:instrText>
      </w:r>
      <w:r>
        <w:rPr>
          <w:color w:val="FF0000"/>
          <w:shd w:val="clear" w:color="auto" w:fill="E6E6E6"/>
        </w:rPr>
      </w:r>
      <w:r>
        <w:rPr>
          <w:color w:val="FF0000"/>
          <w:shd w:val="clear" w:color="auto" w:fill="E6E6E6"/>
        </w:rPr>
        <w:fldChar w:fldCharType="separate"/>
      </w:r>
      <w:r>
        <w:rPr>
          <w:color w:val="FF0000"/>
        </w:rPr>
        <w:t>6.3</w:t>
      </w:r>
      <w:r>
        <w:rPr>
          <w:color w:val="FF0000"/>
          <w:shd w:val="clear" w:color="auto" w:fill="E6E6E6"/>
        </w:rPr>
        <w:fldChar w:fldCharType="end"/>
      </w:r>
      <w:r w:rsidRPr="00730015">
        <w:rPr>
          <w:color w:val="FF0000"/>
        </w:rPr>
        <w:t>, may be appropriate to avoid duplication of information.</w:t>
      </w:r>
    </w:p>
    <w:p w:rsidR="009D7C38" w:rsidP="00820432" w:rsidRDefault="009D7C38" w14:paraId="719B0822" w14:textId="40B51006">
      <w:pPr>
        <w:rPr>
          <w:color w:val="FF0000"/>
        </w:rPr>
      </w:pPr>
      <w:r>
        <w:rPr>
          <w:rFonts w:cs="Arial"/>
        </w:rPr>
        <w:t xml:space="preserve">The </w:t>
      </w:r>
      <w:r w:rsidRPr="00617BB9">
        <w:rPr>
          <w:rFonts w:cs="Arial"/>
        </w:rPr>
        <w:t xml:space="preserve">Software Configuration Management </w:t>
      </w:r>
      <w:r>
        <w:rPr>
          <w:rFonts w:cs="Arial"/>
        </w:rPr>
        <w:t>process</w:t>
      </w:r>
      <w:r w:rsidRPr="00617BB9">
        <w:rPr>
          <w:rFonts w:cs="Arial"/>
        </w:rPr>
        <w:t xml:space="preserve"> </w:t>
      </w:r>
      <w:r>
        <w:rPr>
          <w:rFonts w:cs="Arial"/>
        </w:rPr>
        <w:t xml:space="preserve">is described in detail in the Software Development Plan </w:t>
      </w:r>
      <w:r>
        <w:rPr>
          <w:rFonts w:cs="Arial"/>
          <w:color w:val="2B579A"/>
          <w:shd w:val="clear" w:color="auto" w:fill="E6E6E6"/>
        </w:rPr>
        <w:fldChar w:fldCharType="begin"/>
      </w:r>
      <w:r>
        <w:rPr>
          <w:rFonts w:cs="Arial"/>
        </w:rPr>
        <w:instrText xml:space="preserve"> REF _Ref318895654 \w \h </w:instrText>
      </w:r>
      <w:r>
        <w:rPr>
          <w:rFonts w:cs="Arial"/>
          <w:color w:val="2B579A"/>
          <w:shd w:val="clear" w:color="auto" w:fill="E6E6E6"/>
        </w:rPr>
      </w:r>
      <w:r>
        <w:rPr>
          <w:rFonts w:cs="Arial"/>
          <w:color w:val="2B579A"/>
          <w:shd w:val="clear" w:color="auto" w:fill="E6E6E6"/>
        </w:rPr>
        <w:fldChar w:fldCharType="separate"/>
      </w:r>
      <w:r>
        <w:rPr>
          <w:rFonts w:cs="Arial"/>
        </w:rPr>
        <w:t>[6]</w:t>
      </w:r>
      <w:r>
        <w:rPr>
          <w:rFonts w:cs="Arial"/>
          <w:color w:val="2B579A"/>
          <w:shd w:val="clear" w:color="auto" w:fill="E6E6E6"/>
        </w:rPr>
        <w:fldChar w:fldCharType="end"/>
      </w:r>
      <w:r>
        <w:rPr>
          <w:rFonts w:cs="Arial"/>
        </w:rPr>
        <w:t>, section 8.</w:t>
      </w:r>
    </w:p>
    <w:p w:rsidR="00820432" w:rsidP="00820432" w:rsidRDefault="00820432" w14:paraId="4119FDFA" w14:textId="09AD8410">
      <w:pPr>
        <w:pStyle w:val="Heading5"/>
      </w:pPr>
      <w:bookmarkStart w:name="_Toc111203901" w:id="421"/>
      <w:r>
        <w:t xml:space="preserve">Test </w:t>
      </w:r>
      <w:r w:rsidR="00DF4016">
        <w:t xml:space="preserve">Procedure </w:t>
      </w:r>
      <w:r>
        <w:t>Reviews</w:t>
      </w:r>
      <w:bookmarkEnd w:id="421"/>
    </w:p>
    <w:p w:rsidR="00820432" w:rsidP="00820432" w:rsidRDefault="00820432" w14:paraId="1D3127FB" w14:textId="22BA2AE1">
      <w:pPr>
        <w:rPr>
          <w:color w:val="FF0000"/>
        </w:rPr>
      </w:pPr>
      <w:r w:rsidRPr="00730015">
        <w:rPr>
          <w:color w:val="FF0000"/>
        </w:rPr>
        <w:t xml:space="preserve">This section describes the tests and associated traceability analysis activities performed on requirements.  A reference to the general peer review process, such as section </w:t>
      </w:r>
      <w:r>
        <w:rPr>
          <w:color w:val="FF0000"/>
          <w:shd w:val="clear" w:color="auto" w:fill="E6E6E6"/>
        </w:rPr>
        <w:fldChar w:fldCharType="begin"/>
      </w:r>
      <w:r>
        <w:rPr>
          <w:color w:val="FF0000"/>
        </w:rPr>
        <w:instrText xml:space="preserve"> REF _Ref488764155 \r \h </w:instrText>
      </w:r>
      <w:r>
        <w:rPr>
          <w:color w:val="FF0000"/>
          <w:shd w:val="clear" w:color="auto" w:fill="E6E6E6"/>
        </w:rPr>
      </w:r>
      <w:r>
        <w:rPr>
          <w:color w:val="FF0000"/>
          <w:shd w:val="clear" w:color="auto" w:fill="E6E6E6"/>
        </w:rPr>
        <w:fldChar w:fldCharType="separate"/>
      </w:r>
      <w:r>
        <w:rPr>
          <w:color w:val="FF0000"/>
        </w:rPr>
        <w:t>6.2</w:t>
      </w:r>
      <w:r>
        <w:rPr>
          <w:color w:val="FF0000"/>
          <w:shd w:val="clear" w:color="auto" w:fill="E6E6E6"/>
        </w:rPr>
        <w:fldChar w:fldCharType="end"/>
      </w:r>
      <w:r w:rsidRPr="00730015">
        <w:rPr>
          <w:color w:val="FF0000"/>
        </w:rPr>
        <w:t xml:space="preserve">, is expected as typically a common peer-review process is performed.  Explain how </w:t>
      </w:r>
      <w:proofErr w:type="gramStart"/>
      <w:r w:rsidRPr="00730015">
        <w:rPr>
          <w:color w:val="FF0000"/>
        </w:rPr>
        <w:t>is bi-directional traceability expectations</w:t>
      </w:r>
      <w:proofErr w:type="gramEnd"/>
      <w:r w:rsidRPr="00730015">
        <w:rPr>
          <w:color w:val="FF0000"/>
        </w:rPr>
        <w:t xml:space="preserve"> are planned to be addressed.</w:t>
      </w:r>
    </w:p>
    <w:p w:rsidR="00E13787" w:rsidP="00820432" w:rsidRDefault="00E13787" w14:paraId="5B0BCA82" w14:textId="597A3E7A">
      <w:pPr>
        <w:rPr>
          <w:color w:val="FF0000"/>
        </w:rPr>
      </w:pPr>
      <w:r>
        <w:t xml:space="preserve">The software verification test procedures will be verified to meet the required objectives of DO-178B using the Peer Review method as described in the Software Development Plan </w:t>
      </w:r>
      <w:r>
        <w:rPr>
          <w:color w:val="2B579A"/>
          <w:shd w:val="clear" w:color="auto" w:fill="E6E6E6"/>
        </w:rPr>
        <w:fldChar w:fldCharType="begin"/>
      </w:r>
      <w:r>
        <w:instrText xml:space="preserve"> REF _Ref318895654 \w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 xml:space="preserve"> section 7.4.8.</w:t>
      </w:r>
    </w:p>
    <w:p w:rsidR="00820432" w:rsidP="00E352BC" w:rsidRDefault="00820432" w14:paraId="3EA2DEE4" w14:textId="4BE1F8E1">
      <w:pPr>
        <w:rPr>
          <w:color w:val="FF0000"/>
        </w:rPr>
      </w:pPr>
    </w:p>
    <w:p w:rsidR="00820432" w:rsidP="00820432" w:rsidRDefault="00820432" w14:paraId="538216AC" w14:textId="24F5A98B">
      <w:pPr>
        <w:pStyle w:val="Heading4"/>
      </w:pPr>
      <w:bookmarkStart w:name="_Toc111203902" w:id="422"/>
      <w:r>
        <w:t>Verification Testing</w:t>
      </w:r>
      <w:bookmarkEnd w:id="422"/>
    </w:p>
    <w:p w:rsidR="00820432" w:rsidP="00820432" w:rsidRDefault="00820432" w14:paraId="40ACA37E" w14:textId="302A065A">
      <w:pPr>
        <w:rPr>
          <w:color w:val="FF0000"/>
        </w:rPr>
      </w:pPr>
      <w:r w:rsidRPr="0068058C">
        <w:rPr>
          <w:color w:val="FF0000"/>
        </w:rPr>
        <w:t xml:space="preserve">This section describes </w:t>
      </w:r>
      <w:r>
        <w:rPr>
          <w:color w:val="FF0000"/>
        </w:rPr>
        <w:t>the test activities on this project and describes the test case and procedure changes from the baseline, if applicable.</w:t>
      </w:r>
    </w:p>
    <w:p w:rsidR="004757F8" w:rsidP="004757F8" w:rsidRDefault="004757F8" w14:paraId="2AB8B1EA" w14:textId="44B8CFBF">
      <w:pPr>
        <w:rPr>
          <w:rFonts w:cs="Arial"/>
        </w:rPr>
      </w:pPr>
      <w:r>
        <w:rPr>
          <w:rFonts w:cs="Arial"/>
        </w:rPr>
        <w:t xml:space="preserve">The objectives </w:t>
      </w:r>
      <w:r w:rsidRPr="004963E5">
        <w:rPr>
          <w:rFonts w:cs="Arial"/>
        </w:rPr>
        <w:t xml:space="preserve">of this activity </w:t>
      </w:r>
      <w:r>
        <w:rPr>
          <w:rFonts w:cs="Arial"/>
        </w:rPr>
        <w:t xml:space="preserve">are to </w:t>
      </w:r>
      <w:r w:rsidRPr="004963E5">
        <w:rPr>
          <w:rFonts w:cs="Arial"/>
        </w:rPr>
        <w:t xml:space="preserve">demonstrate that the software satisfies its </w:t>
      </w:r>
      <w:r>
        <w:t xml:space="preserve">high-level and low-level </w:t>
      </w:r>
      <w:r w:rsidRPr="004963E5">
        <w:rPr>
          <w:rFonts w:cs="Arial"/>
        </w:rPr>
        <w:t xml:space="preserve">requirements and </w:t>
      </w:r>
      <w:r>
        <w:rPr>
          <w:rFonts w:cs="Arial"/>
        </w:rPr>
        <w:t xml:space="preserve">to demonstrate with a high level of confidence that </w:t>
      </w:r>
      <w:r w:rsidRPr="004963E5">
        <w:rPr>
          <w:rFonts w:cs="Arial"/>
        </w:rPr>
        <w:t xml:space="preserve">errors which </w:t>
      </w:r>
      <w:r>
        <w:rPr>
          <w:rFonts w:cs="Arial"/>
        </w:rPr>
        <w:t xml:space="preserve">could </w:t>
      </w:r>
      <w:r w:rsidRPr="004963E5">
        <w:rPr>
          <w:rFonts w:cs="Arial"/>
        </w:rPr>
        <w:t>lead to unacceptable failure conditions have been removed.</w:t>
      </w:r>
    </w:p>
    <w:p w:rsidR="004757F8" w:rsidP="004757F8" w:rsidRDefault="004757F8" w14:paraId="57426F67" w14:textId="5633EE62">
      <w:pPr>
        <w:rPr>
          <w:rFonts w:cs="Arial"/>
        </w:rPr>
      </w:pPr>
      <w:r>
        <w:rPr>
          <w:rFonts w:cs="Arial"/>
        </w:rPr>
        <w:t xml:space="preserve">Software verification testing is performed to demonstrate functional correctness of the software product using </w:t>
      </w:r>
      <w:proofErr w:type="gramStart"/>
      <w:r>
        <w:rPr>
          <w:rFonts w:cs="Arial"/>
        </w:rPr>
        <w:t>requirements based</w:t>
      </w:r>
      <w:proofErr w:type="gramEnd"/>
      <w:r>
        <w:rPr>
          <w:rFonts w:cs="Arial"/>
        </w:rPr>
        <w:t xml:space="preserve"> testing.</w:t>
      </w:r>
    </w:p>
    <w:p w:rsidR="004757F8" w:rsidP="004757F8" w:rsidRDefault="004757F8" w14:paraId="238B713B" w14:textId="77777777">
      <w:r w:rsidRPr="0016621E">
        <w:t xml:space="preserve">Software </w:t>
      </w:r>
      <w:r>
        <w:t xml:space="preserve">testing activities </w:t>
      </w:r>
      <w:r w:rsidRPr="00453678">
        <w:t xml:space="preserve">may begin once the </w:t>
      </w:r>
      <w:r>
        <w:t xml:space="preserve">applicable </w:t>
      </w:r>
      <w:r w:rsidRPr="00453678">
        <w:t>inputs</w:t>
      </w:r>
      <w:r>
        <w:t>,</w:t>
      </w:r>
      <w:r w:rsidRPr="00453678">
        <w:t xml:space="preserve"> or portions thereof, have been placed under developmental configuration control, </w:t>
      </w:r>
      <w:proofErr w:type="gramStart"/>
      <w:r w:rsidRPr="00453678">
        <w:t>reviewed</w:t>
      </w:r>
      <w:proofErr w:type="gramEnd"/>
      <w:r w:rsidRPr="00453678">
        <w:t xml:space="preserve"> and approved</w:t>
      </w:r>
      <w:r>
        <w:t>.</w:t>
      </w:r>
    </w:p>
    <w:p w:rsidR="007B34E0" w:rsidP="004757F8" w:rsidRDefault="007B34E0" w14:paraId="0BE46D0B" w14:textId="77777777">
      <w:pPr>
        <w:rPr>
          <w:rFonts w:cs="Arial"/>
        </w:rPr>
      </w:pPr>
    </w:p>
    <w:p w:rsidR="004757F8" w:rsidP="004757F8" w:rsidRDefault="004757F8" w14:paraId="214D0A28" w14:textId="3E8AE5D0">
      <w:pPr>
        <w:rPr>
          <w:rFonts w:cs="Arial"/>
        </w:rPr>
      </w:pPr>
      <w:r w:rsidRPr="0045616C">
        <w:rPr>
          <w:rFonts w:cs="Arial"/>
        </w:rPr>
        <w:t>This activity is considered complete when all outputs and/or portions thereof have been placed under developmental and/or production configuration control</w:t>
      </w:r>
      <w:r>
        <w:rPr>
          <w:rFonts w:cs="Arial"/>
        </w:rPr>
        <w:t>.</w:t>
      </w:r>
    </w:p>
    <w:p w:rsidR="007B34E0" w:rsidP="004757F8" w:rsidRDefault="007B34E0" w14:paraId="719F2BAF" w14:textId="59BBE166">
      <w:pPr>
        <w:rPr>
          <w:rFonts w:cs="Arial"/>
        </w:rPr>
      </w:pPr>
      <w:r>
        <w:rPr>
          <w:rFonts w:cs="Arial"/>
        </w:rPr>
        <w:t>Control coupling analysis will be performed in conjunction with Structural Coverage Analysis (SCA), where statements that were not covered will be analyzed to ensure that no adverse effects on the logical control of execution would occur if the statements were to execute.  Likewise, data coupling analysis will be performed in conjunction with SCA, where statements that were not covered will be analyzed to ensure that no adverse effects on shared data would occur if the statements were to execute.</w:t>
      </w:r>
    </w:p>
    <w:p w:rsidR="00AB7730" w:rsidP="004757F8" w:rsidRDefault="00AB7730" w14:paraId="3491D18C" w14:textId="0897FFA3">
      <w:r>
        <w:t>The software verification testing (</w:t>
      </w:r>
      <w:proofErr w:type="gramStart"/>
      <w:r>
        <w:t>requirements based</w:t>
      </w:r>
      <w:proofErr w:type="gramEnd"/>
      <w:r>
        <w:t xml:space="preserve"> testing) will be performed in accordance </w:t>
      </w:r>
      <w:r>
        <w:rPr>
          <w:rFonts w:cs="Arial"/>
        </w:rPr>
        <w:t xml:space="preserve">with the process defined in </w:t>
      </w:r>
      <w:r w:rsidRPr="00A77758">
        <w:rPr>
          <w:rFonts w:cs="Arial"/>
        </w:rPr>
        <w:t xml:space="preserve">the </w:t>
      </w:r>
      <w:r>
        <w:t xml:space="preserve">Software Development Plan </w:t>
      </w:r>
      <w:r>
        <w:rPr>
          <w:color w:val="2B579A"/>
          <w:shd w:val="clear" w:color="auto" w:fill="E6E6E6"/>
        </w:rPr>
        <w:fldChar w:fldCharType="begin"/>
      </w:r>
      <w:r>
        <w:instrText xml:space="preserve"> REF _Ref318895654 \w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rPr>
          <w:rFonts w:cs="Arial"/>
        </w:rPr>
        <w:t xml:space="preserve"> section </w:t>
      </w:r>
      <w:r>
        <w:t>7.4.9.</w:t>
      </w:r>
    </w:p>
    <w:p w:rsidR="00626443" w:rsidP="004757F8" w:rsidRDefault="00626443" w14:paraId="4A36C078" w14:textId="3C6B5240">
      <w:pPr>
        <w:rPr>
          <w:color w:val="FF0000"/>
        </w:rPr>
      </w:pPr>
      <w:r w:rsidRPr="00626443">
        <w:rPr>
          <w:highlight w:val="cyan"/>
        </w:rPr>
        <w:t>&lt;For Lori: DLSS-18372 has been created to allow IPS or EDS execution for verification instead of repeating the execution on both environment every</w:t>
      </w:r>
      <w:r>
        <w:rPr>
          <w:highlight w:val="cyan"/>
        </w:rPr>
        <w:t xml:space="preserve"> </w:t>
      </w:r>
      <w:r w:rsidRPr="00626443">
        <w:rPr>
          <w:highlight w:val="cyan"/>
        </w:rPr>
        <w:t>time&gt;</w:t>
      </w:r>
    </w:p>
    <w:p w:rsidR="00820432" w:rsidP="00820432" w:rsidRDefault="00820432" w14:paraId="3A08FEE7" w14:textId="77777777">
      <w:pPr>
        <w:pStyle w:val="Heading5"/>
      </w:pPr>
      <w:bookmarkStart w:name="_Toc111203903" w:id="423"/>
      <w:r>
        <w:t>Test Configuration Management</w:t>
      </w:r>
      <w:bookmarkEnd w:id="423"/>
    </w:p>
    <w:p w:rsidR="00820432" w:rsidP="00820432" w:rsidRDefault="00820432" w14:paraId="0627AD80" w14:textId="7D347A5C">
      <w:pPr>
        <w:rPr>
          <w:color w:val="FF0000"/>
        </w:rPr>
      </w:pPr>
      <w:r w:rsidRPr="00730015">
        <w:rPr>
          <w:color w:val="FF0000"/>
        </w:rPr>
        <w:t xml:space="preserve">This section primarily discusses Configuration Management considerations will be addressed during development activities.  </w:t>
      </w:r>
      <w:proofErr w:type="gramStart"/>
      <w:r w:rsidRPr="00730015">
        <w:rPr>
          <w:color w:val="FF0000"/>
        </w:rPr>
        <w:t>However</w:t>
      </w:r>
      <w:proofErr w:type="gramEnd"/>
      <w:r w:rsidRPr="00730015">
        <w:rPr>
          <w:color w:val="FF0000"/>
        </w:rPr>
        <w:t xml:space="preserve"> it should also identify the planned formal CM, which may be an SCL release CPCI(s) or test information remains in developmental CM.  If test artifacts remain in developmental CM, information should be provided to explain how this data is being protected from accidental deletion or modification for the life of the product.  Archive of test cases and procedures is most critical, test results could be recreated if requested (although this creates a costly and </w:t>
      </w:r>
      <w:proofErr w:type="gramStart"/>
      <w:r w:rsidRPr="00730015">
        <w:rPr>
          <w:color w:val="FF0000"/>
        </w:rPr>
        <w:t>time consuming</w:t>
      </w:r>
      <w:proofErr w:type="gramEnd"/>
      <w:r w:rsidRPr="00730015">
        <w:rPr>
          <w:color w:val="FF0000"/>
        </w:rPr>
        <w:t xml:space="preserve"> risk), but test cases and procedures need to be protected.  Developmental CM does not provide protection against human error.  A reference to the general Configuration Management process, section </w:t>
      </w:r>
      <w:r>
        <w:rPr>
          <w:color w:val="FF0000"/>
          <w:shd w:val="clear" w:color="auto" w:fill="E6E6E6"/>
        </w:rPr>
        <w:fldChar w:fldCharType="begin"/>
      </w:r>
      <w:r>
        <w:rPr>
          <w:color w:val="FF0000"/>
        </w:rPr>
        <w:instrText xml:space="preserve"> REF _Ref488765240 \r \h </w:instrText>
      </w:r>
      <w:r>
        <w:rPr>
          <w:color w:val="FF0000"/>
          <w:shd w:val="clear" w:color="auto" w:fill="E6E6E6"/>
        </w:rPr>
      </w:r>
      <w:r>
        <w:rPr>
          <w:color w:val="FF0000"/>
          <w:shd w:val="clear" w:color="auto" w:fill="E6E6E6"/>
        </w:rPr>
        <w:fldChar w:fldCharType="separate"/>
      </w:r>
      <w:r>
        <w:rPr>
          <w:color w:val="FF0000"/>
        </w:rPr>
        <w:t>6.3</w:t>
      </w:r>
      <w:r>
        <w:rPr>
          <w:color w:val="FF0000"/>
          <w:shd w:val="clear" w:color="auto" w:fill="E6E6E6"/>
        </w:rPr>
        <w:fldChar w:fldCharType="end"/>
      </w:r>
      <w:r w:rsidRPr="00730015">
        <w:rPr>
          <w:color w:val="FF0000"/>
        </w:rPr>
        <w:t>, may be appropriate to avoid duplication of information.</w:t>
      </w:r>
    </w:p>
    <w:p w:rsidR="009D7C38" w:rsidP="00820432" w:rsidRDefault="009D7C38" w14:paraId="614726DD" w14:textId="5109D4E1">
      <w:pPr>
        <w:rPr>
          <w:color w:val="FF0000"/>
        </w:rPr>
      </w:pPr>
      <w:r>
        <w:rPr>
          <w:rFonts w:cs="Arial"/>
        </w:rPr>
        <w:t xml:space="preserve">The </w:t>
      </w:r>
      <w:r w:rsidRPr="00617BB9">
        <w:rPr>
          <w:rFonts w:cs="Arial"/>
        </w:rPr>
        <w:t xml:space="preserve">Software Configuration Management </w:t>
      </w:r>
      <w:r>
        <w:rPr>
          <w:rFonts w:cs="Arial"/>
        </w:rPr>
        <w:t>process</w:t>
      </w:r>
      <w:r w:rsidRPr="00617BB9">
        <w:rPr>
          <w:rFonts w:cs="Arial"/>
        </w:rPr>
        <w:t xml:space="preserve"> </w:t>
      </w:r>
      <w:r>
        <w:rPr>
          <w:rFonts w:cs="Arial"/>
        </w:rPr>
        <w:t xml:space="preserve">is described in detail in the Software Development Plan </w:t>
      </w:r>
      <w:r>
        <w:rPr>
          <w:rFonts w:cs="Arial"/>
          <w:color w:val="2B579A"/>
          <w:shd w:val="clear" w:color="auto" w:fill="E6E6E6"/>
        </w:rPr>
        <w:fldChar w:fldCharType="begin"/>
      </w:r>
      <w:r>
        <w:rPr>
          <w:rFonts w:cs="Arial"/>
        </w:rPr>
        <w:instrText xml:space="preserve"> REF _Ref318895654 \w \h </w:instrText>
      </w:r>
      <w:r>
        <w:rPr>
          <w:rFonts w:cs="Arial"/>
          <w:color w:val="2B579A"/>
          <w:shd w:val="clear" w:color="auto" w:fill="E6E6E6"/>
        </w:rPr>
      </w:r>
      <w:r>
        <w:rPr>
          <w:rFonts w:cs="Arial"/>
          <w:color w:val="2B579A"/>
          <w:shd w:val="clear" w:color="auto" w:fill="E6E6E6"/>
        </w:rPr>
        <w:fldChar w:fldCharType="separate"/>
      </w:r>
      <w:r>
        <w:rPr>
          <w:rFonts w:cs="Arial"/>
        </w:rPr>
        <w:t>[6]</w:t>
      </w:r>
      <w:r>
        <w:rPr>
          <w:rFonts w:cs="Arial"/>
          <w:color w:val="2B579A"/>
          <w:shd w:val="clear" w:color="auto" w:fill="E6E6E6"/>
        </w:rPr>
        <w:fldChar w:fldCharType="end"/>
      </w:r>
      <w:r>
        <w:rPr>
          <w:rFonts w:cs="Arial"/>
        </w:rPr>
        <w:t>, section 8.</w:t>
      </w:r>
    </w:p>
    <w:p w:rsidR="00820432" w:rsidP="00820432" w:rsidRDefault="00820432" w14:paraId="3B37C936" w14:textId="77777777">
      <w:pPr>
        <w:pStyle w:val="Heading5"/>
      </w:pPr>
      <w:bookmarkStart w:name="_Toc111203904" w:id="424"/>
      <w:r>
        <w:t>Test Reviews</w:t>
      </w:r>
      <w:bookmarkEnd w:id="424"/>
    </w:p>
    <w:p w:rsidR="00820432" w:rsidP="00820432" w:rsidRDefault="00820432" w14:paraId="662F01EB" w14:textId="445BD4B2">
      <w:pPr>
        <w:rPr>
          <w:color w:val="FF0000"/>
        </w:rPr>
      </w:pPr>
      <w:r w:rsidRPr="00730015">
        <w:rPr>
          <w:color w:val="FF0000"/>
        </w:rPr>
        <w:t xml:space="preserve">This section describes the tests and associated traceability analysis activities performed on requirements.  A reference to the general peer review process, such as section </w:t>
      </w:r>
      <w:r>
        <w:rPr>
          <w:color w:val="FF0000"/>
          <w:shd w:val="clear" w:color="auto" w:fill="E6E6E6"/>
        </w:rPr>
        <w:fldChar w:fldCharType="begin"/>
      </w:r>
      <w:r>
        <w:rPr>
          <w:color w:val="FF0000"/>
        </w:rPr>
        <w:instrText xml:space="preserve"> REF _Ref488764155 \r \h </w:instrText>
      </w:r>
      <w:r>
        <w:rPr>
          <w:color w:val="FF0000"/>
          <w:shd w:val="clear" w:color="auto" w:fill="E6E6E6"/>
        </w:rPr>
      </w:r>
      <w:r>
        <w:rPr>
          <w:color w:val="FF0000"/>
          <w:shd w:val="clear" w:color="auto" w:fill="E6E6E6"/>
        </w:rPr>
        <w:fldChar w:fldCharType="separate"/>
      </w:r>
      <w:r>
        <w:rPr>
          <w:color w:val="FF0000"/>
        </w:rPr>
        <w:t>6.2</w:t>
      </w:r>
      <w:r>
        <w:rPr>
          <w:color w:val="FF0000"/>
          <w:shd w:val="clear" w:color="auto" w:fill="E6E6E6"/>
        </w:rPr>
        <w:fldChar w:fldCharType="end"/>
      </w:r>
      <w:r w:rsidRPr="00730015">
        <w:rPr>
          <w:color w:val="FF0000"/>
        </w:rPr>
        <w:t xml:space="preserve">, is expected as typically a common peer-review process is performed.  Explain how </w:t>
      </w:r>
      <w:proofErr w:type="gramStart"/>
      <w:r w:rsidRPr="00730015">
        <w:rPr>
          <w:color w:val="FF0000"/>
        </w:rPr>
        <w:t>is bi-directional traceability expectations</w:t>
      </w:r>
      <w:proofErr w:type="gramEnd"/>
      <w:r w:rsidRPr="00730015">
        <w:rPr>
          <w:color w:val="FF0000"/>
        </w:rPr>
        <w:t xml:space="preserve"> are planned to be addressed.</w:t>
      </w:r>
    </w:p>
    <w:p w:rsidR="00AB7730" w:rsidP="00820432" w:rsidRDefault="00AB7730" w14:paraId="11FB89C2" w14:textId="4BA0C695">
      <w:pPr>
        <w:rPr>
          <w:color w:val="FF0000"/>
        </w:rPr>
      </w:pPr>
      <w:r>
        <w:t xml:space="preserve">The </w:t>
      </w:r>
      <w:r w:rsidRPr="00DE1D12">
        <w:t>software verification test results will be verified to meet the required objectives of DO-178B</w:t>
      </w:r>
      <w:r>
        <w:t xml:space="preserve"> </w:t>
      </w:r>
      <w:r>
        <w:rPr>
          <w:color w:val="2B579A"/>
          <w:shd w:val="clear" w:color="auto" w:fill="E6E6E6"/>
        </w:rPr>
        <w:fldChar w:fldCharType="begin"/>
      </w:r>
      <w:r>
        <w:instrText xml:space="preserve"> REF _Ref337476484 \w \h </w:instrText>
      </w:r>
      <w:r>
        <w:rPr>
          <w:color w:val="2B579A"/>
          <w:shd w:val="clear" w:color="auto" w:fill="E6E6E6"/>
        </w:rPr>
      </w:r>
      <w:r>
        <w:rPr>
          <w:color w:val="2B579A"/>
          <w:shd w:val="clear" w:color="auto" w:fill="E6E6E6"/>
        </w:rPr>
        <w:fldChar w:fldCharType="separate"/>
      </w:r>
      <w:r>
        <w:t>[61]</w:t>
      </w:r>
      <w:r>
        <w:rPr>
          <w:color w:val="2B579A"/>
          <w:shd w:val="clear" w:color="auto" w:fill="E6E6E6"/>
        </w:rPr>
        <w:fldChar w:fldCharType="end"/>
      </w:r>
      <w:r w:rsidRPr="00DE1D12">
        <w:t xml:space="preserve"> using the Peer Review method and the Structural Coverage Analysis method as described in the Software Development Plan</w:t>
      </w:r>
      <w:r>
        <w:t xml:space="preserve"> </w:t>
      </w:r>
      <w:r>
        <w:rPr>
          <w:color w:val="2B579A"/>
          <w:shd w:val="clear" w:color="auto" w:fill="E6E6E6"/>
        </w:rPr>
        <w:fldChar w:fldCharType="begin"/>
      </w:r>
      <w:r>
        <w:instrText xml:space="preserve"> REF _Ref337650209 \w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rsidRPr="00DE1D12">
        <w:t xml:space="preserve"> section 7.4.10</w:t>
      </w:r>
    </w:p>
    <w:p w:rsidR="00820432" w:rsidP="00E352BC" w:rsidRDefault="00820432" w14:paraId="37159F03" w14:textId="77777777">
      <w:pPr>
        <w:rPr>
          <w:color w:val="FF0000"/>
        </w:rPr>
      </w:pPr>
    </w:p>
    <w:p w:rsidRPr="00741233" w:rsidR="00E352BC" w:rsidP="00AC4A78" w:rsidRDefault="00E352BC" w14:paraId="154978C2" w14:textId="77777777">
      <w:pPr>
        <w:pStyle w:val="Heading2"/>
      </w:pPr>
      <w:bookmarkStart w:name="_Ref488764155" w:id="425"/>
      <w:bookmarkStart w:name="_Toc111203905" w:id="426"/>
      <w:r>
        <w:t>Peer Review Process</w:t>
      </w:r>
      <w:bookmarkEnd w:id="425"/>
      <w:bookmarkEnd w:id="426"/>
    </w:p>
    <w:p w:rsidR="00E352BC" w:rsidP="00E352BC" w:rsidRDefault="00E352BC" w14:paraId="3EAA7A6D" w14:textId="562E18A1">
      <w:pPr>
        <w:rPr>
          <w:color w:val="FF0000"/>
        </w:rPr>
      </w:pPr>
      <w:r w:rsidRPr="00741233">
        <w:rPr>
          <w:color w:val="FF0000"/>
        </w:rPr>
        <w:t>This section descr</w:t>
      </w:r>
      <w:r>
        <w:rPr>
          <w:color w:val="FF0000"/>
        </w:rPr>
        <w:t>ibes the general peer-review process and any differences if more than one approach is used on the project.</w:t>
      </w:r>
    </w:p>
    <w:p w:rsidR="00B73371" w:rsidP="00E352BC" w:rsidRDefault="00B73371" w14:paraId="4173AAC3" w14:textId="0EDAE4AA">
      <w:pPr>
        <w:rPr>
          <w:color w:val="FF0000"/>
        </w:rPr>
      </w:pPr>
      <w:r>
        <w:t xml:space="preserve">All work done will be performed per the SDP </w:t>
      </w:r>
      <w:r>
        <w:rPr>
          <w:color w:val="2B579A"/>
          <w:shd w:val="clear" w:color="auto" w:fill="E6E6E6"/>
        </w:rPr>
        <w:fldChar w:fldCharType="begin"/>
      </w:r>
      <w:r>
        <w:instrText xml:space="preserve"> REF _Ref318895654 \r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 xml:space="preserve"> and will be reviewed per the Peer Review process </w:t>
      </w:r>
      <w:r>
        <w:rPr>
          <w:color w:val="2B579A"/>
          <w:shd w:val="clear" w:color="auto" w:fill="E6E6E6"/>
        </w:rPr>
        <w:fldChar w:fldCharType="begin"/>
      </w:r>
      <w:r>
        <w:instrText xml:space="preserve"> REF _Ref368646883 \r \h </w:instrText>
      </w:r>
      <w:r>
        <w:rPr>
          <w:color w:val="2B579A"/>
          <w:shd w:val="clear" w:color="auto" w:fill="E6E6E6"/>
        </w:rPr>
      </w:r>
      <w:r>
        <w:rPr>
          <w:color w:val="2B579A"/>
          <w:shd w:val="clear" w:color="auto" w:fill="E6E6E6"/>
        </w:rPr>
        <w:fldChar w:fldCharType="separate"/>
      </w:r>
      <w:r>
        <w:t>[26]</w:t>
      </w:r>
      <w:r>
        <w:rPr>
          <w:color w:val="2B579A"/>
          <w:shd w:val="clear" w:color="auto" w:fill="E6E6E6"/>
        </w:rPr>
        <w:fldChar w:fldCharType="end"/>
      </w:r>
      <w:r w:rsidR="0091670C">
        <w:t xml:space="preserve"> using the Data </w:t>
      </w:r>
      <w:r w:rsidRPr="00C455B5" w:rsidR="0091670C">
        <w:rPr>
          <w:rFonts w:cs="Arial"/>
        </w:rPr>
        <w:t>Link Products Peer Review Checklists</w:t>
      </w:r>
      <w:r w:rsidR="0091670C">
        <w:rPr>
          <w:rFonts w:cs="Arial"/>
        </w:rPr>
        <w:t xml:space="preserve"> [13].</w:t>
      </w:r>
    </w:p>
    <w:p w:rsidRPr="00741233" w:rsidR="00E352BC" w:rsidP="00AC4A78" w:rsidRDefault="00E352BC" w14:paraId="2D277A2C" w14:textId="77777777">
      <w:pPr>
        <w:pStyle w:val="Heading2"/>
      </w:pPr>
      <w:bookmarkStart w:name="_Ref488765240" w:id="427"/>
      <w:bookmarkStart w:name="_Toc111203906" w:id="428"/>
      <w:r>
        <w:t>Configuration Management Process</w:t>
      </w:r>
      <w:bookmarkEnd w:id="427"/>
      <w:bookmarkEnd w:id="428"/>
    </w:p>
    <w:p w:rsidR="00E352BC" w:rsidP="00E352BC" w:rsidRDefault="00E352BC" w14:paraId="5E86A3E7" w14:textId="137D9364">
      <w:pPr>
        <w:rPr>
          <w:color w:val="FF0000"/>
        </w:rPr>
      </w:pPr>
      <w:r w:rsidRPr="00741233">
        <w:rPr>
          <w:color w:val="FF0000"/>
        </w:rPr>
        <w:t xml:space="preserve">This section describes </w:t>
      </w:r>
      <w:r>
        <w:rPr>
          <w:color w:val="FF0000"/>
        </w:rPr>
        <w:t xml:space="preserve">both the general developmental configuration management processes </w:t>
      </w:r>
      <w:proofErr w:type="gramStart"/>
      <w:r>
        <w:rPr>
          <w:color w:val="FF0000"/>
        </w:rPr>
        <w:t>and also</w:t>
      </w:r>
      <w:proofErr w:type="gramEnd"/>
      <w:r>
        <w:rPr>
          <w:color w:val="FF0000"/>
        </w:rPr>
        <w:t xml:space="preserve"> summarizes the general final configuration management process applicable to this project.  In addition. When formal Configuration Management is planned to occur should be identified.  Please note that developmental Configuration Management typically only meets CC2 criteria described in DO-178B/C Table 7-1; providing artifacts out Rockwell Collins may require additional activities such as SCL snapshot releases.</w:t>
      </w:r>
      <w:r w:rsidR="002B0BC1">
        <w:rPr>
          <w:color w:val="FF0000"/>
        </w:rPr>
        <w:t xml:space="preserve">  This section should also identify configuration management for software tools.</w:t>
      </w:r>
    </w:p>
    <w:p w:rsidRPr="00EF5581" w:rsidR="004970FB" w:rsidP="004970FB" w:rsidRDefault="004970FB" w14:paraId="0C947C86" w14:textId="358E589E">
      <w:r>
        <w:t xml:space="preserve">In general, </w:t>
      </w:r>
      <w:r w:rsidRPr="00EF5581">
        <w:t xml:space="preserve">all project personnel that contribute to the development of formal project artifacts are responsible for configuration management of those artifacts.  In this context, a formal project artifact is one that is a deliverable to a consumer outside the Data Link organization, and/or is a required artifact as defined by the processes in </w:t>
      </w:r>
      <w:r>
        <w:t>the SDP</w:t>
      </w:r>
      <w:r w:rsidRPr="00EF5581">
        <w:t>.</w:t>
      </w:r>
    </w:p>
    <w:p w:rsidRPr="00BC58E6" w:rsidR="004970FB" w:rsidP="004970FB" w:rsidRDefault="004970FB" w14:paraId="3779CCBD" w14:textId="77777777">
      <w:r w:rsidRPr="00EF5581">
        <w:t xml:space="preserve">The Software Control Library (SCL) provides production release configuration management as described in the Software Configuration Management Plan </w:t>
      </w:r>
      <w:r w:rsidRPr="00EF5581">
        <w:rPr>
          <w:color w:val="2B579A"/>
          <w:shd w:val="clear" w:color="auto" w:fill="E6E6E6"/>
        </w:rPr>
        <w:fldChar w:fldCharType="begin"/>
      </w:r>
      <w:r w:rsidRPr="00EF5581">
        <w:instrText xml:space="preserve"> REF _Ref350182762 \r \h </w:instrText>
      </w:r>
      <w:r>
        <w:instrText xml:space="preserve"> \* MERGEFORMAT </w:instrText>
      </w:r>
      <w:r w:rsidRPr="00EF5581">
        <w:rPr>
          <w:color w:val="2B579A"/>
          <w:shd w:val="clear" w:color="auto" w:fill="E6E6E6"/>
        </w:rPr>
      </w:r>
      <w:r w:rsidRPr="00EF5581">
        <w:rPr>
          <w:color w:val="2B579A"/>
          <w:shd w:val="clear" w:color="auto" w:fill="E6E6E6"/>
        </w:rPr>
        <w:fldChar w:fldCharType="separate"/>
      </w:r>
      <w:r>
        <w:t>[2]</w:t>
      </w:r>
      <w:r w:rsidRPr="00EF5581">
        <w:rPr>
          <w:color w:val="2B579A"/>
          <w:shd w:val="clear" w:color="auto" w:fill="E6E6E6"/>
        </w:rPr>
        <w:fldChar w:fldCharType="end"/>
      </w:r>
      <w:r w:rsidRPr="00EF5581">
        <w:t>.</w:t>
      </w:r>
    </w:p>
    <w:p w:rsidR="004970FB" w:rsidP="004970FB" w:rsidRDefault="004970FB" w14:paraId="57846145" w14:textId="30AA2CA9">
      <w:r w:rsidRPr="005E38F2">
        <w:t>Software Quality Assurance personnel are responsible for auditing the SCM process</w:t>
      </w:r>
      <w:r>
        <w:t>.</w:t>
      </w:r>
    </w:p>
    <w:p w:rsidRPr="00EF5581" w:rsidR="004970FB" w:rsidP="004970FB" w:rsidRDefault="004970FB" w14:paraId="41F2D63C" w14:textId="77777777">
      <w:r>
        <w:t xml:space="preserve">Subversion </w:t>
      </w:r>
      <w:r w:rsidRPr="00EF5581">
        <w:t xml:space="preserve">will be used to maintain developmental configuration control of all project artifacts, except for </w:t>
      </w:r>
      <w:r>
        <w:t>requirements</w:t>
      </w:r>
      <w:r w:rsidRPr="00EF5581">
        <w:t xml:space="preserve">, which are configuration controlled within the </w:t>
      </w:r>
      <w:r>
        <w:t>Jama</w:t>
      </w:r>
      <w:r w:rsidRPr="00EF5581">
        <w:t xml:space="preserve"> tool.  </w:t>
      </w:r>
      <w:r>
        <w:t xml:space="preserve">Refer to the </w:t>
      </w:r>
      <w:r>
        <w:rPr>
          <w:color w:val="2B579A"/>
          <w:shd w:val="clear" w:color="auto" w:fill="E6E6E6"/>
        </w:rPr>
        <w:fldChar w:fldCharType="begin"/>
      </w:r>
      <w:r>
        <w:instrText xml:space="preserve"> REF _Ref399157946 \h </w:instrText>
      </w:r>
      <w:r>
        <w:rPr>
          <w:color w:val="2B579A"/>
          <w:shd w:val="clear" w:color="auto" w:fill="E6E6E6"/>
        </w:rPr>
      </w:r>
      <w:r>
        <w:rPr>
          <w:color w:val="2B579A"/>
          <w:shd w:val="clear" w:color="auto" w:fill="E6E6E6"/>
        </w:rPr>
        <w:fldChar w:fldCharType="separate"/>
      </w:r>
      <w:r w:rsidRPr="00034593">
        <w:rPr>
          <w:i/>
        </w:rPr>
        <w:t xml:space="preserve">Requirements Standards and Processes for the Commercial </w:t>
      </w:r>
      <w:r>
        <w:rPr>
          <w:i/>
        </w:rPr>
        <w:t xml:space="preserve">Systems </w:t>
      </w:r>
      <w:r w:rsidRPr="00034593">
        <w:rPr>
          <w:i/>
        </w:rPr>
        <w:t>Data Link Organization Using Jama, RCPN 946-7012-001</w:t>
      </w:r>
      <w:r>
        <w:rPr>
          <w:color w:val="2B579A"/>
          <w:shd w:val="clear" w:color="auto" w:fill="E6E6E6"/>
        </w:rPr>
        <w:fldChar w:fldCharType="end"/>
      </w:r>
      <w:r>
        <w:t xml:space="preserve"> </w:t>
      </w:r>
      <w:r>
        <w:rPr>
          <w:color w:val="2B579A"/>
          <w:shd w:val="clear" w:color="auto" w:fill="E6E6E6"/>
        </w:rPr>
        <w:fldChar w:fldCharType="begin"/>
      </w:r>
      <w:r>
        <w:instrText xml:space="preserve"> REF _Ref399157946 \r \h </w:instrText>
      </w:r>
      <w:r>
        <w:rPr>
          <w:color w:val="2B579A"/>
          <w:shd w:val="clear" w:color="auto" w:fill="E6E6E6"/>
        </w:rPr>
      </w:r>
      <w:r>
        <w:rPr>
          <w:color w:val="2B579A"/>
          <w:shd w:val="clear" w:color="auto" w:fill="E6E6E6"/>
        </w:rPr>
        <w:fldChar w:fldCharType="separate"/>
      </w:r>
      <w:r>
        <w:t>[11]</w:t>
      </w:r>
      <w:r>
        <w:rPr>
          <w:color w:val="2B579A"/>
          <w:shd w:val="clear" w:color="auto" w:fill="E6E6E6"/>
        </w:rPr>
        <w:fldChar w:fldCharType="end"/>
      </w:r>
      <w:r>
        <w:t xml:space="preserve"> for further details on Jama process.</w:t>
      </w:r>
    </w:p>
    <w:p w:rsidR="004970FB" w:rsidP="004970FB" w:rsidRDefault="004970FB" w14:paraId="0B802963" w14:textId="5225B7CB">
      <w:pPr>
        <w:rPr>
          <w:rFonts w:cs="Arial"/>
        </w:rPr>
      </w:pPr>
      <w:r>
        <w:t>JIRA</w:t>
      </w:r>
      <w:r w:rsidRPr="005E38F2">
        <w:t xml:space="preserve"> will be used to record and control additions and changes to project artifacts </w:t>
      </w:r>
      <w:r>
        <w:t xml:space="preserve">by </w:t>
      </w:r>
      <w:r w:rsidRPr="005E38F2">
        <w:t>u</w:t>
      </w:r>
      <w:r>
        <w:t xml:space="preserve">se of Change Requests (CRs).  Refer to </w:t>
      </w:r>
      <w:r w:rsidR="001F09B3">
        <w:rPr>
          <w:color w:val="2B579A"/>
          <w:shd w:val="clear" w:color="auto" w:fill="E6E6E6"/>
        </w:rPr>
        <w:fldChar w:fldCharType="begin"/>
      </w:r>
      <w:r w:rsidR="001F09B3">
        <w:instrText xml:space="preserve"> REF _Ref111051116 \h </w:instrText>
      </w:r>
      <w:r w:rsidR="001F09B3">
        <w:rPr>
          <w:color w:val="2B579A"/>
          <w:shd w:val="clear" w:color="auto" w:fill="E6E6E6"/>
        </w:rPr>
      </w:r>
      <w:r w:rsidR="001F09B3">
        <w:rPr>
          <w:color w:val="2B579A"/>
          <w:shd w:val="clear" w:color="auto" w:fill="E6E6E6"/>
        </w:rPr>
        <w:fldChar w:fldCharType="separate"/>
      </w:r>
      <w:r w:rsidR="001F09B3">
        <w:rPr>
          <w:rFonts w:cs="Arial"/>
        </w:rPr>
        <w:t xml:space="preserve">Change </w:t>
      </w:r>
      <w:r w:rsidRPr="0088612F" w:rsidR="001F09B3">
        <w:rPr>
          <w:rFonts w:cs="Arial"/>
        </w:rPr>
        <w:t>Request and CCB Process for the Commercial Systems Data Link Organiz</w:t>
      </w:r>
      <w:r w:rsidR="001F09B3">
        <w:rPr>
          <w:rFonts w:cs="Arial"/>
        </w:rPr>
        <w:t xml:space="preserve">ation Using </w:t>
      </w:r>
      <w:proofErr w:type="gramStart"/>
      <w:r w:rsidR="001F09B3">
        <w:rPr>
          <w:rFonts w:cs="Arial"/>
        </w:rPr>
        <w:t>JIRA ,</w:t>
      </w:r>
      <w:proofErr w:type="gramEnd"/>
      <w:r w:rsidR="001F09B3">
        <w:rPr>
          <w:rFonts w:cs="Arial"/>
        </w:rPr>
        <w:t xml:space="preserve"> RCPN 946-8189-002</w:t>
      </w:r>
      <w:r w:rsidR="001F09B3">
        <w:rPr>
          <w:color w:val="2B579A"/>
          <w:shd w:val="clear" w:color="auto" w:fill="E6E6E6"/>
        </w:rPr>
        <w:fldChar w:fldCharType="end"/>
      </w:r>
      <w:r w:rsidR="001F09B3">
        <w:t xml:space="preserve"> </w:t>
      </w:r>
      <w:r w:rsidR="001F09B3">
        <w:rPr>
          <w:color w:val="2B579A"/>
          <w:shd w:val="clear" w:color="auto" w:fill="E6E6E6"/>
        </w:rPr>
        <w:fldChar w:fldCharType="begin"/>
      </w:r>
      <w:r w:rsidR="001F09B3">
        <w:instrText xml:space="preserve"> REF _Ref111051116 \r \h </w:instrText>
      </w:r>
      <w:r w:rsidR="001F09B3">
        <w:rPr>
          <w:color w:val="2B579A"/>
          <w:shd w:val="clear" w:color="auto" w:fill="E6E6E6"/>
        </w:rPr>
      </w:r>
      <w:r w:rsidR="001F09B3">
        <w:rPr>
          <w:color w:val="2B579A"/>
          <w:shd w:val="clear" w:color="auto" w:fill="E6E6E6"/>
        </w:rPr>
        <w:fldChar w:fldCharType="separate"/>
      </w:r>
      <w:r w:rsidR="001F09B3">
        <w:t>[6]</w:t>
      </w:r>
      <w:r w:rsidR="001F09B3">
        <w:rPr>
          <w:color w:val="2B579A"/>
          <w:shd w:val="clear" w:color="auto" w:fill="E6E6E6"/>
        </w:rPr>
        <w:fldChar w:fldCharType="end"/>
      </w:r>
      <w:r>
        <w:t xml:space="preserve"> for further details.</w:t>
      </w:r>
    </w:p>
    <w:p w:rsidR="00C607FA" w:rsidP="00E352BC" w:rsidRDefault="00C607FA" w14:paraId="538C2E55" w14:textId="01CAAE11">
      <w:pPr>
        <w:rPr>
          <w:color w:val="FF0000"/>
        </w:rPr>
      </w:pPr>
      <w:r>
        <w:rPr>
          <w:rFonts w:cs="Arial"/>
        </w:rPr>
        <w:t xml:space="preserve">The </w:t>
      </w:r>
      <w:r w:rsidRPr="00617BB9">
        <w:rPr>
          <w:rFonts w:cs="Arial"/>
        </w:rPr>
        <w:t xml:space="preserve">Software Configuration Management </w:t>
      </w:r>
      <w:r>
        <w:rPr>
          <w:rFonts w:cs="Arial"/>
        </w:rPr>
        <w:t>process</w:t>
      </w:r>
      <w:r w:rsidRPr="00617BB9">
        <w:rPr>
          <w:rFonts w:cs="Arial"/>
        </w:rPr>
        <w:t xml:space="preserve"> </w:t>
      </w:r>
      <w:r>
        <w:rPr>
          <w:rFonts w:cs="Arial"/>
        </w:rPr>
        <w:t xml:space="preserve">is described in detail in the Software Development Plan </w:t>
      </w:r>
      <w:r>
        <w:rPr>
          <w:rFonts w:cs="Arial"/>
          <w:color w:val="2B579A"/>
          <w:shd w:val="clear" w:color="auto" w:fill="E6E6E6"/>
        </w:rPr>
        <w:fldChar w:fldCharType="begin"/>
      </w:r>
      <w:r>
        <w:rPr>
          <w:rFonts w:cs="Arial"/>
        </w:rPr>
        <w:instrText xml:space="preserve"> REF _Ref318895654 \w \h </w:instrText>
      </w:r>
      <w:r>
        <w:rPr>
          <w:rFonts w:cs="Arial"/>
          <w:color w:val="2B579A"/>
          <w:shd w:val="clear" w:color="auto" w:fill="E6E6E6"/>
        </w:rPr>
      </w:r>
      <w:r>
        <w:rPr>
          <w:rFonts w:cs="Arial"/>
          <w:color w:val="2B579A"/>
          <w:shd w:val="clear" w:color="auto" w:fill="E6E6E6"/>
        </w:rPr>
        <w:fldChar w:fldCharType="separate"/>
      </w:r>
      <w:r>
        <w:rPr>
          <w:rFonts w:cs="Arial"/>
        </w:rPr>
        <w:t>[6]</w:t>
      </w:r>
      <w:r>
        <w:rPr>
          <w:rFonts w:cs="Arial"/>
          <w:color w:val="2B579A"/>
          <w:shd w:val="clear" w:color="auto" w:fill="E6E6E6"/>
        </w:rPr>
        <w:fldChar w:fldCharType="end"/>
      </w:r>
      <w:r>
        <w:rPr>
          <w:rFonts w:cs="Arial"/>
        </w:rPr>
        <w:t>, section 8.</w:t>
      </w:r>
    </w:p>
    <w:p w:rsidRPr="00741233" w:rsidR="00C16D45" w:rsidP="00AC4A78" w:rsidRDefault="00C16D45" w14:paraId="2DEC5158" w14:textId="49D26F72">
      <w:pPr>
        <w:pStyle w:val="Heading3"/>
      </w:pPr>
      <w:bookmarkStart w:name="_Ref489342731" w:id="429"/>
      <w:bookmarkStart w:name="_Toc111203907" w:id="430"/>
      <w:commentRangeStart w:id="431"/>
      <w:r>
        <w:t xml:space="preserve">Problem Reporting </w:t>
      </w:r>
      <w:r w:rsidR="00A6728C">
        <w:t xml:space="preserve">/ Change Request </w:t>
      </w:r>
      <w:r>
        <w:t>Process</w:t>
      </w:r>
      <w:commentRangeEnd w:id="431"/>
      <w:r w:rsidR="00A6728C">
        <w:rPr>
          <w:rStyle w:val="CommentReference"/>
          <w:b w:val="0"/>
        </w:rPr>
        <w:commentReference w:id="431"/>
      </w:r>
      <w:bookmarkEnd w:id="429"/>
      <w:bookmarkEnd w:id="430"/>
    </w:p>
    <w:p w:rsidR="00C16D45" w:rsidP="00C16D45" w:rsidRDefault="00C16D45" w14:paraId="387E7DC9" w14:textId="0095D05F">
      <w:pPr>
        <w:rPr>
          <w:color w:val="FF0000"/>
        </w:rPr>
      </w:pPr>
      <w:r w:rsidRPr="00741233">
        <w:rPr>
          <w:color w:val="FF0000"/>
        </w:rPr>
        <w:t xml:space="preserve">This section </w:t>
      </w:r>
      <w:r w:rsidR="00A6728C">
        <w:rPr>
          <w:color w:val="FF0000"/>
        </w:rPr>
        <w:t>summarizes the problem reporting / change request process</w:t>
      </w:r>
      <w:r>
        <w:rPr>
          <w:color w:val="FF0000"/>
        </w:rPr>
        <w:t>.</w:t>
      </w:r>
      <w:r w:rsidR="00A6728C">
        <w:rPr>
          <w:color w:val="FF0000"/>
        </w:rPr>
        <w:t xml:space="preserve">  As DO-178B/C refer to Problem Reports and Rockwell Collins uses the term Change Requests, it is recommended to explain the renaming in this section.</w:t>
      </w:r>
    </w:p>
    <w:p w:rsidRPr="005E38F2" w:rsidR="004970FB" w:rsidP="004970FB" w:rsidRDefault="00A6728C" w14:paraId="72996BD6" w14:textId="07AA7539">
      <w:r>
        <w:t xml:space="preserve">DO-178C Problem Reporting </w:t>
      </w:r>
      <w:r w:rsidR="000F21F5">
        <w:t xml:space="preserve">(PR) </w:t>
      </w:r>
      <w:r>
        <w:t xml:space="preserve">process is called a Change Request (CR) process by Rockwell Collins and on this project.  </w:t>
      </w:r>
      <w:r w:rsidR="00ED63C8">
        <w:t>T</w:t>
      </w:r>
      <w:r w:rsidR="004970FB">
        <w:t>he JIRA</w:t>
      </w:r>
      <w:r w:rsidRPr="005E38F2" w:rsidR="004970FB">
        <w:t xml:space="preserve"> tool will be used to record </w:t>
      </w:r>
      <w:r w:rsidR="004970FB">
        <w:t xml:space="preserve">and track </w:t>
      </w:r>
      <w:r w:rsidRPr="005E38F2" w:rsidR="004970FB">
        <w:t>C</w:t>
      </w:r>
      <w:r w:rsidR="004970FB">
        <w:t xml:space="preserve">hange </w:t>
      </w:r>
      <w:r w:rsidRPr="005E38F2" w:rsidR="004970FB">
        <w:t>R</w:t>
      </w:r>
      <w:r w:rsidR="004970FB">
        <w:t>equests</w:t>
      </w:r>
      <w:r w:rsidRPr="005E38F2" w:rsidR="004970FB">
        <w:t xml:space="preserve"> for any item subject to configuration management.  </w:t>
      </w:r>
      <w:r w:rsidR="004970FB">
        <w:t>Problem Reporting will be managed by creating Change Requests.  Refer to</w:t>
      </w:r>
      <w:r w:rsidR="00B97CE8">
        <w:t xml:space="preserve"> </w:t>
      </w:r>
      <w:r w:rsidR="00B97CE8">
        <w:rPr>
          <w:color w:val="2B579A"/>
          <w:shd w:val="clear" w:color="auto" w:fill="E6E6E6"/>
        </w:rPr>
        <w:fldChar w:fldCharType="begin"/>
      </w:r>
      <w:r w:rsidR="00B97CE8">
        <w:instrText xml:space="preserve"> REF _Ref111051116 \h </w:instrText>
      </w:r>
      <w:r w:rsidR="00B97CE8">
        <w:rPr>
          <w:color w:val="2B579A"/>
          <w:shd w:val="clear" w:color="auto" w:fill="E6E6E6"/>
        </w:rPr>
      </w:r>
      <w:r w:rsidR="00B97CE8">
        <w:rPr>
          <w:color w:val="2B579A"/>
          <w:shd w:val="clear" w:color="auto" w:fill="E6E6E6"/>
        </w:rPr>
        <w:fldChar w:fldCharType="separate"/>
      </w:r>
      <w:r w:rsidR="00B97CE8">
        <w:rPr>
          <w:rFonts w:cs="Arial"/>
        </w:rPr>
        <w:t xml:space="preserve">Change </w:t>
      </w:r>
      <w:r w:rsidRPr="0088612F" w:rsidR="00B97CE8">
        <w:rPr>
          <w:rFonts w:cs="Arial"/>
        </w:rPr>
        <w:t>Request and CCB Process for the Commercial Systems Data Link Organiz</w:t>
      </w:r>
      <w:r w:rsidR="00B97CE8">
        <w:rPr>
          <w:rFonts w:cs="Arial"/>
        </w:rPr>
        <w:t xml:space="preserve">ation Using </w:t>
      </w:r>
      <w:proofErr w:type="gramStart"/>
      <w:r w:rsidR="00B97CE8">
        <w:rPr>
          <w:rFonts w:cs="Arial"/>
        </w:rPr>
        <w:t>JIRA ,</w:t>
      </w:r>
      <w:proofErr w:type="gramEnd"/>
      <w:r w:rsidR="00B97CE8">
        <w:rPr>
          <w:rFonts w:cs="Arial"/>
        </w:rPr>
        <w:t xml:space="preserve"> RCPN 946-8189-002</w:t>
      </w:r>
      <w:r w:rsidR="00B97CE8">
        <w:rPr>
          <w:color w:val="2B579A"/>
          <w:shd w:val="clear" w:color="auto" w:fill="E6E6E6"/>
        </w:rPr>
        <w:fldChar w:fldCharType="end"/>
      </w:r>
      <w:r w:rsidR="00B97CE8">
        <w:t xml:space="preserve"> </w:t>
      </w:r>
      <w:r w:rsidR="00B97CE8">
        <w:rPr>
          <w:color w:val="2B579A"/>
          <w:shd w:val="clear" w:color="auto" w:fill="E6E6E6"/>
        </w:rPr>
        <w:fldChar w:fldCharType="begin"/>
      </w:r>
      <w:r w:rsidR="00B97CE8">
        <w:instrText xml:space="preserve"> REF _Ref111051116 \r \h </w:instrText>
      </w:r>
      <w:r w:rsidR="00B97CE8">
        <w:rPr>
          <w:color w:val="2B579A"/>
          <w:shd w:val="clear" w:color="auto" w:fill="E6E6E6"/>
        </w:rPr>
      </w:r>
      <w:r w:rsidR="00B97CE8">
        <w:rPr>
          <w:color w:val="2B579A"/>
          <w:shd w:val="clear" w:color="auto" w:fill="E6E6E6"/>
        </w:rPr>
        <w:fldChar w:fldCharType="separate"/>
      </w:r>
      <w:r w:rsidR="00B97CE8">
        <w:t>[6]</w:t>
      </w:r>
      <w:r w:rsidR="00B97CE8">
        <w:rPr>
          <w:color w:val="2B579A"/>
          <w:shd w:val="clear" w:color="auto" w:fill="E6E6E6"/>
        </w:rPr>
        <w:fldChar w:fldCharType="end"/>
      </w:r>
      <w:r w:rsidR="004970FB">
        <w:t xml:space="preserve"> for details on generating and tracking Change Requests</w:t>
      </w:r>
      <w:r w:rsidRPr="00BF493D" w:rsidR="004970FB">
        <w:t>.</w:t>
      </w:r>
    </w:p>
    <w:p w:rsidR="00A6728C" w:rsidP="004970FB" w:rsidRDefault="004970FB" w14:paraId="0E6775E0" w14:textId="092C186F">
      <w:pPr>
        <w:rPr>
          <w:color w:val="0000FF"/>
        </w:rPr>
      </w:pPr>
      <w:r w:rsidRPr="005E38F2">
        <w:t xml:space="preserve">All software project personnel will have access to </w:t>
      </w:r>
      <w:r>
        <w:t>JIRA</w:t>
      </w:r>
      <w:r w:rsidRPr="005E38F2">
        <w:t xml:space="preserve">.  </w:t>
      </w:r>
      <w:r w:rsidRPr="000578CF">
        <w:t xml:space="preserve">Change </w:t>
      </w:r>
      <w:r>
        <w:t>R</w:t>
      </w:r>
      <w:r w:rsidRPr="000578CF">
        <w:t>equests</w:t>
      </w:r>
      <w:r w:rsidRPr="005E38F2">
        <w:t xml:space="preserve"> are entered as they are discovered throughout the product’s life cycle.  </w:t>
      </w:r>
      <w:r w:rsidRPr="000578CF">
        <w:t>Change requests are controlled and closed by the proj</w:t>
      </w:r>
      <w:r>
        <w:t>ect Change Control Board (CCB).</w:t>
      </w:r>
    </w:p>
    <w:p w:rsidR="000F21F5" w:rsidP="00C16D45" w:rsidRDefault="00C33A7C" w14:paraId="15D2F140" w14:textId="2EA20005">
      <w:r w:rsidRPr="00C33A7C">
        <w:t>O</w:t>
      </w:r>
      <w:r w:rsidRPr="00C33A7C" w:rsidR="000F21F5">
        <w:t xml:space="preserve">pen/deferred problem reports or change requests </w:t>
      </w:r>
      <w:r w:rsidRPr="00C33A7C">
        <w:t>will be categorized based on the guid</w:t>
      </w:r>
      <w:r>
        <w:t xml:space="preserve">ance from DO-248C </w:t>
      </w:r>
      <w:r>
        <w:rPr>
          <w:color w:val="2B579A"/>
          <w:shd w:val="clear" w:color="auto" w:fill="E6E6E6"/>
        </w:rPr>
        <w:fldChar w:fldCharType="begin"/>
      </w:r>
      <w:r>
        <w:instrText xml:space="preserve"> REF _Ref482696553 \r \h </w:instrText>
      </w:r>
      <w:r>
        <w:rPr>
          <w:color w:val="2B579A"/>
          <w:shd w:val="clear" w:color="auto" w:fill="E6E6E6"/>
        </w:rPr>
      </w:r>
      <w:r>
        <w:rPr>
          <w:color w:val="2B579A"/>
          <w:shd w:val="clear" w:color="auto" w:fill="E6E6E6"/>
        </w:rPr>
        <w:fldChar w:fldCharType="separate"/>
      </w:r>
      <w:r w:rsidR="00D82E8D">
        <w:t>[5]</w:t>
      </w:r>
      <w:r>
        <w:rPr>
          <w:color w:val="2B579A"/>
          <w:shd w:val="clear" w:color="auto" w:fill="E6E6E6"/>
        </w:rPr>
        <w:fldChar w:fldCharType="end"/>
      </w:r>
      <w:r>
        <w:t xml:space="preserve"> DP#</w:t>
      </w:r>
      <w:proofErr w:type="gramStart"/>
      <w:r>
        <w:t>9  which</w:t>
      </w:r>
      <w:proofErr w:type="gramEnd"/>
      <w:r>
        <w:t xml:space="preserve"> is equivalent to EASA CM-SWCEH-002 </w:t>
      </w:r>
      <w:r>
        <w:rPr>
          <w:color w:val="2B579A"/>
          <w:shd w:val="clear" w:color="auto" w:fill="E6E6E6"/>
        </w:rPr>
        <w:fldChar w:fldCharType="begin"/>
      </w:r>
      <w:r>
        <w:instrText xml:space="preserve"> REF _Ref484445180 \r \h </w:instrText>
      </w:r>
      <w:r>
        <w:rPr>
          <w:color w:val="2B579A"/>
          <w:shd w:val="clear" w:color="auto" w:fill="E6E6E6"/>
        </w:rPr>
      </w:r>
      <w:r>
        <w:rPr>
          <w:color w:val="2B579A"/>
          <w:shd w:val="clear" w:color="auto" w:fill="E6E6E6"/>
        </w:rPr>
        <w:fldChar w:fldCharType="separate"/>
      </w:r>
      <w:r w:rsidR="00D82E8D">
        <w:t>[11]</w:t>
      </w:r>
      <w:r>
        <w:rPr>
          <w:color w:val="2B579A"/>
          <w:shd w:val="clear" w:color="auto" w:fill="E6E6E6"/>
        </w:rPr>
        <w:fldChar w:fldCharType="end"/>
      </w:r>
      <w:r>
        <w:t xml:space="preserve"> chapter 16.</w:t>
      </w:r>
    </w:p>
    <w:p w:rsidRPr="00741233" w:rsidR="00F0107C" w:rsidP="00AC4A78" w:rsidRDefault="003111F5" w14:paraId="658942F0" w14:textId="204C9EA4">
      <w:pPr>
        <w:pStyle w:val="Heading2"/>
      </w:pPr>
      <w:bookmarkStart w:name="_Ref489274487" w:id="432"/>
      <w:bookmarkStart w:name="_Toc111203908" w:id="433"/>
      <w:commentRangeStart w:id="434"/>
      <w:r>
        <w:t xml:space="preserve">Software </w:t>
      </w:r>
      <w:r w:rsidR="00F0107C">
        <w:t xml:space="preserve">Quality </w:t>
      </w:r>
      <w:r>
        <w:t xml:space="preserve">Assurance </w:t>
      </w:r>
      <w:r w:rsidR="00F0107C">
        <w:t>Process</w:t>
      </w:r>
      <w:commentRangeEnd w:id="434"/>
      <w:r>
        <w:rPr>
          <w:rStyle w:val="CommentReference"/>
        </w:rPr>
        <w:commentReference w:id="434"/>
      </w:r>
      <w:bookmarkEnd w:id="432"/>
      <w:bookmarkEnd w:id="433"/>
    </w:p>
    <w:p w:rsidR="00F0107C" w:rsidP="00B42553" w:rsidRDefault="00F0107C" w14:paraId="4322D98E" w14:textId="523E2F2F">
      <w:pPr>
        <w:rPr>
          <w:color w:val="FF0000"/>
        </w:rPr>
      </w:pPr>
      <w:r w:rsidRPr="00741233">
        <w:rPr>
          <w:color w:val="FF0000"/>
        </w:rPr>
        <w:t xml:space="preserve">This section </w:t>
      </w:r>
      <w:r w:rsidR="00F34D16">
        <w:rPr>
          <w:color w:val="FF0000"/>
        </w:rPr>
        <w:t>summarize</w:t>
      </w:r>
      <w:r w:rsidRPr="00741233">
        <w:rPr>
          <w:color w:val="FF0000"/>
        </w:rPr>
        <w:t xml:space="preserve">s </w:t>
      </w:r>
      <w:r>
        <w:rPr>
          <w:color w:val="FF0000"/>
        </w:rPr>
        <w:t xml:space="preserve">the </w:t>
      </w:r>
      <w:r w:rsidR="003111F5">
        <w:rPr>
          <w:color w:val="FF0000"/>
        </w:rPr>
        <w:t xml:space="preserve">software </w:t>
      </w:r>
      <w:r>
        <w:rPr>
          <w:color w:val="FF0000"/>
        </w:rPr>
        <w:t xml:space="preserve">quality </w:t>
      </w:r>
      <w:r w:rsidR="00F34D16">
        <w:rPr>
          <w:color w:val="FF0000"/>
        </w:rPr>
        <w:t>assurance plan</w:t>
      </w:r>
      <w:r>
        <w:rPr>
          <w:color w:val="FF0000"/>
        </w:rPr>
        <w:t xml:space="preserve"> applicable to this project</w:t>
      </w:r>
      <w:r w:rsidR="00F34D16">
        <w:rPr>
          <w:color w:val="FF0000"/>
        </w:rPr>
        <w:t xml:space="preserve"> and references the detailed </w:t>
      </w:r>
      <w:r w:rsidR="00516D34">
        <w:rPr>
          <w:color w:val="FF0000"/>
        </w:rPr>
        <w:t>SQAP</w:t>
      </w:r>
      <w:r>
        <w:rPr>
          <w:color w:val="FF0000"/>
        </w:rPr>
        <w:t>.</w:t>
      </w:r>
      <w:r w:rsidR="00AC5950">
        <w:rPr>
          <w:color w:val="FF0000"/>
        </w:rPr>
        <w:t xml:space="preserve">  A summary of the planned Software Conformity Inspection is to be included in this section.</w:t>
      </w:r>
    </w:p>
    <w:p w:rsidRPr="0068058C" w:rsidR="00C607FA" w:rsidP="00B42553" w:rsidRDefault="00C607FA" w14:paraId="36A4FE22" w14:textId="705FBAFA">
      <w:pPr>
        <w:rPr>
          <w:color w:val="FF0000"/>
        </w:rPr>
      </w:pPr>
      <w:r>
        <w:t>The Software Quality Assurance P</w:t>
      </w:r>
      <w:r w:rsidRPr="006F2279">
        <w:t xml:space="preserve">lan is </w:t>
      </w:r>
      <w:r>
        <w:t xml:space="preserve">described in the </w:t>
      </w:r>
      <w:r>
        <w:rPr>
          <w:rFonts w:cs="Arial"/>
        </w:rPr>
        <w:t xml:space="preserve">Software Development Plan </w:t>
      </w:r>
      <w:r>
        <w:rPr>
          <w:rFonts w:cs="Arial"/>
          <w:color w:val="2B579A"/>
          <w:shd w:val="clear" w:color="auto" w:fill="E6E6E6"/>
        </w:rPr>
        <w:fldChar w:fldCharType="begin"/>
      </w:r>
      <w:r>
        <w:rPr>
          <w:rFonts w:cs="Arial"/>
        </w:rPr>
        <w:instrText xml:space="preserve"> REF _Ref318895654 \r \h </w:instrText>
      </w:r>
      <w:r>
        <w:rPr>
          <w:rFonts w:cs="Arial"/>
          <w:color w:val="2B579A"/>
          <w:shd w:val="clear" w:color="auto" w:fill="E6E6E6"/>
        </w:rPr>
      </w:r>
      <w:r>
        <w:rPr>
          <w:rFonts w:cs="Arial"/>
          <w:color w:val="2B579A"/>
          <w:shd w:val="clear" w:color="auto" w:fill="E6E6E6"/>
        </w:rPr>
        <w:fldChar w:fldCharType="separate"/>
      </w:r>
      <w:r>
        <w:rPr>
          <w:rFonts w:cs="Arial"/>
        </w:rPr>
        <w:t>[6]</w:t>
      </w:r>
      <w:r>
        <w:rPr>
          <w:rFonts w:cs="Arial"/>
          <w:color w:val="2B579A"/>
          <w:shd w:val="clear" w:color="auto" w:fill="E6E6E6"/>
        </w:rPr>
        <w:fldChar w:fldCharType="end"/>
      </w:r>
      <w:r>
        <w:rPr>
          <w:rFonts w:cs="Arial"/>
        </w:rPr>
        <w:t xml:space="preserve">, section 9 and in the </w:t>
      </w:r>
      <w:r w:rsidRPr="007260CC">
        <w:rPr>
          <w:rFonts w:cs="Arial"/>
        </w:rPr>
        <w:t>Design Quality Assurance Plan for Hardware, Software and System Development</w:t>
      </w:r>
      <w:r>
        <w:rPr>
          <w:rFonts w:cs="Arial"/>
        </w:rPr>
        <w:t xml:space="preserve"> </w:t>
      </w:r>
      <w:r>
        <w:rPr>
          <w:rFonts w:cs="Arial"/>
          <w:color w:val="2B579A"/>
          <w:shd w:val="clear" w:color="auto" w:fill="E6E6E6"/>
        </w:rPr>
        <w:fldChar w:fldCharType="begin"/>
      </w:r>
      <w:r>
        <w:rPr>
          <w:rFonts w:cs="Arial"/>
        </w:rPr>
        <w:instrText xml:space="preserve"> REF _Ref383610599 \r \h </w:instrText>
      </w:r>
      <w:r>
        <w:rPr>
          <w:rFonts w:cs="Arial"/>
          <w:color w:val="2B579A"/>
          <w:shd w:val="clear" w:color="auto" w:fill="E6E6E6"/>
        </w:rPr>
      </w:r>
      <w:r>
        <w:rPr>
          <w:rFonts w:cs="Arial"/>
          <w:color w:val="2B579A"/>
          <w:shd w:val="clear" w:color="auto" w:fill="E6E6E6"/>
        </w:rPr>
        <w:fldChar w:fldCharType="separate"/>
      </w:r>
      <w:r>
        <w:rPr>
          <w:rFonts w:cs="Arial"/>
        </w:rPr>
        <w:t>[2]</w:t>
      </w:r>
      <w:r>
        <w:rPr>
          <w:rFonts w:cs="Arial"/>
          <w:color w:val="2B579A"/>
          <w:shd w:val="clear" w:color="auto" w:fill="E6E6E6"/>
        </w:rPr>
        <w:fldChar w:fldCharType="end"/>
      </w:r>
      <w:r>
        <w:rPr>
          <w:rFonts w:cs="Arial"/>
        </w:rPr>
        <w:t>.</w:t>
      </w:r>
    </w:p>
    <w:p w:rsidR="006735EB" w:rsidP="006735EB" w:rsidRDefault="006735EB" w14:paraId="314B6CF5" w14:textId="4660DBDE">
      <w:pPr>
        <w:pStyle w:val="Heading2"/>
      </w:pPr>
      <w:bookmarkStart w:name="_Toc111203909" w:id="435"/>
      <w:r>
        <w:t>Organizational Responsibilities</w:t>
      </w:r>
      <w:bookmarkEnd w:id="435"/>
    </w:p>
    <w:p w:rsidRPr="0068058C" w:rsidR="006735EB" w:rsidP="006735EB" w:rsidRDefault="0068058C" w14:paraId="5D314640" w14:textId="1594E16C">
      <w:pPr>
        <w:rPr>
          <w:color w:val="FF0000"/>
        </w:rPr>
      </w:pPr>
      <w:r w:rsidRPr="0068058C">
        <w:rPr>
          <w:color w:val="FF0000"/>
        </w:rPr>
        <w:t>This section should describe the organization used for development, testing, configuration management, and quality assurance.  Roles and responsibilities should be clearly defined.</w:t>
      </w:r>
    </w:p>
    <w:p w:rsidR="0068058C" w:rsidP="006735EB" w:rsidRDefault="0068058C" w14:paraId="0B98A928" w14:textId="147D7E2B">
      <w:pPr>
        <w:rPr>
          <w:color w:val="FF0000"/>
        </w:rPr>
      </w:pPr>
      <w:r w:rsidRPr="0068058C">
        <w:rPr>
          <w:color w:val="FF0000"/>
        </w:rPr>
        <w:t>Recommended wording for this section for the Quality Assurance role is as follows:</w:t>
      </w:r>
    </w:p>
    <w:p w:rsidRPr="00741233" w:rsidR="00352D55" w:rsidP="00352D55" w:rsidRDefault="00352D55" w14:paraId="603A1B16" w14:textId="7132FF60">
      <w:pPr>
        <w:pStyle w:val="Heading3"/>
      </w:pPr>
      <w:bookmarkStart w:name="_Toc111203910" w:id="436"/>
      <w:r>
        <w:t>Staffing</w:t>
      </w:r>
      <w:bookmarkEnd w:id="436"/>
    </w:p>
    <w:p w:rsidR="00352D55" w:rsidP="00352D55" w:rsidRDefault="00352D55" w14:paraId="302E0C83" w14:textId="1AB7F9E6">
      <w:pPr>
        <w:rPr>
          <w:color w:val="FF0000"/>
        </w:rPr>
      </w:pPr>
      <w:r w:rsidRPr="00741233">
        <w:rPr>
          <w:color w:val="FF0000"/>
        </w:rPr>
        <w:t xml:space="preserve">This section </w:t>
      </w:r>
      <w:r>
        <w:rPr>
          <w:color w:val="FF0000"/>
        </w:rPr>
        <w:t>summarizes the problem reporting / change request process.  As DO-178B/C refer to Problem Reports and Rockwell Collins uses the term Change Requests, it is recommended to explain the renaming in this section.</w:t>
      </w:r>
    </w:p>
    <w:p w:rsidR="00352D55" w:rsidP="00352D55" w:rsidRDefault="00352D55" w14:paraId="3B0D8851" w14:textId="06FE545B">
      <w:r>
        <w:t xml:space="preserve">To </w:t>
      </w:r>
      <w:r w:rsidRPr="009F6358">
        <w:t xml:space="preserve">optimize efficiency, the </w:t>
      </w:r>
      <w:r>
        <w:t>Data Link</w:t>
      </w:r>
      <w:r w:rsidRPr="009F6358">
        <w:t xml:space="preserve"> team </w:t>
      </w:r>
      <w:proofErr w:type="gramStart"/>
      <w:r w:rsidRPr="009F6358">
        <w:t>as a whole is</w:t>
      </w:r>
      <w:proofErr w:type="gramEnd"/>
      <w:r w:rsidRPr="009F6358">
        <w:t xml:space="preserve"> comprised of a multi-disciplinary integrated product development team, composed of systems, softwa</w:t>
      </w:r>
      <w:r>
        <w:t xml:space="preserve">re, and verification engineers. </w:t>
      </w:r>
      <w:r w:rsidRPr="009F6358">
        <w:t xml:space="preserve">Over time, the size and composition of the teams will change to meet the needs of the </w:t>
      </w:r>
      <w:r>
        <w:t xml:space="preserve">various Data Link </w:t>
      </w:r>
      <w:r w:rsidRPr="009F6358">
        <w:t>project</w:t>
      </w:r>
      <w:r>
        <w:t>s</w:t>
      </w:r>
      <w:r w:rsidRPr="009F6358">
        <w:t>.</w:t>
      </w:r>
      <w:r>
        <w:t xml:space="preserve"> </w:t>
      </w:r>
      <w:r w:rsidRPr="009F6358">
        <w:t>Team members will be expected to be flexible and f</w:t>
      </w:r>
      <w:r>
        <w:t xml:space="preserve">ill multiple roles as required. </w:t>
      </w:r>
      <w:r w:rsidRPr="009F6358">
        <w:t>A high level of cross training within the team will be used to achieve this flexibility.</w:t>
      </w:r>
      <w:r>
        <w:t xml:space="preserve"> </w:t>
      </w:r>
      <w:r w:rsidRPr="009F6358">
        <w:t>Note that independence for reviews and testing will be an important factor when team member role</w:t>
      </w:r>
      <w:r>
        <w:t>s are adjusted within the team.</w:t>
      </w:r>
    </w:p>
    <w:p w:rsidRPr="009F6358" w:rsidR="00352D55" w:rsidP="00352D55" w:rsidRDefault="00352D55" w14:paraId="11336891" w14:textId="77777777">
      <w:r w:rsidRPr="009F6358">
        <w:t>Each team will accept full responsibility for all aspects of the product being developed by the team, including certification artifacts, and will have broad authority to manage that development.</w:t>
      </w:r>
      <w:r>
        <w:t xml:space="preserve"> </w:t>
      </w:r>
      <w:r w:rsidRPr="009F6358">
        <w:t>Teams will be encouraged to proactively identify potential issues before they arise and manage them independently.</w:t>
      </w:r>
      <w:r>
        <w:t xml:space="preserve"> </w:t>
      </w:r>
      <w:r w:rsidRPr="009F6358">
        <w:t>Issues that impact other teams will be raised to either the software leadership team or project leadership team as necessary.</w:t>
      </w:r>
    </w:p>
    <w:p w:rsidR="00352D55" w:rsidP="00352D55" w:rsidRDefault="00352D55" w14:paraId="1EFAB217" w14:textId="7C3F2DAE">
      <w:pPr>
        <w:rPr>
          <w:color w:val="FF0000"/>
        </w:rPr>
      </w:pPr>
      <w:r w:rsidRPr="009F6358">
        <w:t xml:space="preserve">As need dictates, the </w:t>
      </w:r>
      <w:r>
        <w:t xml:space="preserve">Data Link </w:t>
      </w:r>
      <w:r w:rsidRPr="009F6358">
        <w:t xml:space="preserve">team may </w:t>
      </w:r>
      <w:r>
        <w:t>utilize</w:t>
      </w:r>
      <w:r w:rsidRPr="009F6358">
        <w:t xml:space="preserve"> contract engineers to meet the project staffing needs.</w:t>
      </w:r>
      <w:r>
        <w:t xml:space="preserve"> </w:t>
      </w:r>
      <w:r w:rsidRPr="009F6358">
        <w:t xml:space="preserve">In </w:t>
      </w:r>
      <w:r>
        <w:t>such</w:t>
      </w:r>
      <w:r w:rsidRPr="009F6358">
        <w:t xml:space="preserve"> case</w:t>
      </w:r>
      <w:r>
        <w:t>s</w:t>
      </w:r>
      <w:r w:rsidRPr="009F6358">
        <w:t xml:space="preserve">, these </w:t>
      </w:r>
      <w:r>
        <w:t xml:space="preserve">contract </w:t>
      </w:r>
      <w:r w:rsidRPr="009F6358">
        <w:t>engineers will be full team members with access to the same tools, files, documentation, and information necessary to a</w:t>
      </w:r>
      <w:r>
        <w:t>ccomplish their assigned tasks</w:t>
      </w:r>
    </w:p>
    <w:p w:rsidRPr="00741233" w:rsidR="00352D55" w:rsidP="00352D55" w:rsidRDefault="00352D55" w14:paraId="36F660EB" w14:textId="1C5C1562">
      <w:pPr>
        <w:pStyle w:val="Heading3"/>
      </w:pPr>
      <w:bookmarkStart w:name="_Toc111203911" w:id="437"/>
      <w:r>
        <w:t>R</w:t>
      </w:r>
      <w:r w:rsidRPr="000F04F6">
        <w:t>oles and Responsibilities</w:t>
      </w:r>
      <w:bookmarkEnd w:id="437"/>
    </w:p>
    <w:p w:rsidR="00352D55" w:rsidP="00352D55" w:rsidRDefault="00352D55" w14:paraId="5A0DC671" w14:textId="77777777">
      <w:r w:rsidRPr="00CF5E47">
        <w:t>Data Link team has primary responsibility for meeting all the objectives of the software planning, development, verification, and development configuration management processes.</w:t>
      </w:r>
      <w:r>
        <w:t xml:space="preserve"> </w:t>
      </w:r>
      <w:r w:rsidRPr="00CF5E47">
        <w:t>The team is also responsible for providing support during the Software Quality Assurance (SQA) process activities</w:t>
      </w:r>
      <w:r>
        <w:t>.</w:t>
      </w:r>
    </w:p>
    <w:p w:rsidR="00352D55" w:rsidP="00352D55" w:rsidRDefault="00352D55" w14:paraId="5D82B89D" w14:textId="3DE9A15F">
      <w:r w:rsidRPr="00CF5E47">
        <w:t xml:space="preserve">The Rockwell Collins </w:t>
      </w:r>
      <w:r>
        <w:t xml:space="preserve">Design Assurance Center (DAC) for Quality is responsible for the </w:t>
      </w:r>
      <w:r w:rsidRPr="00CF5E47">
        <w:t xml:space="preserve">Software Quality </w:t>
      </w:r>
      <w:r>
        <w:t xml:space="preserve">Assurance process and </w:t>
      </w:r>
      <w:r w:rsidRPr="00CF5E47">
        <w:t>is independent from the Data Link team.</w:t>
      </w:r>
      <w:r>
        <w:t xml:space="preserve"> DAC representatives are</w:t>
      </w:r>
      <w:r w:rsidRPr="00CF5E47">
        <w:t xml:space="preserve"> also responsible for monitoring the activities of the Data Link team during their life cycle process activities.</w:t>
      </w:r>
      <w:r>
        <w:t xml:space="preserve"> </w:t>
      </w:r>
      <w:r w:rsidRPr="00CF5E47">
        <w:t xml:space="preserve">Refer to the </w:t>
      </w:r>
      <w:r w:rsidRPr="00BD0329">
        <w:rPr>
          <w:i/>
        </w:rPr>
        <w:t>Commercial Systems Software Quality Engineering Assurance Plan</w:t>
      </w:r>
      <w:r>
        <w:t xml:space="preserve"> </w:t>
      </w:r>
      <w:r w:rsidRPr="00557FE9">
        <w:rPr>
          <w:color w:val="2B579A"/>
          <w:shd w:val="clear" w:color="auto" w:fill="E6E6E6"/>
        </w:rPr>
        <w:fldChar w:fldCharType="begin"/>
      </w:r>
      <w:r w:rsidRPr="00557FE9">
        <w:instrText xml:space="preserve"> REF _Ref190571670 \r \h  \* MERGEFORMAT </w:instrText>
      </w:r>
      <w:r w:rsidRPr="00557FE9">
        <w:rPr>
          <w:color w:val="2B579A"/>
          <w:shd w:val="clear" w:color="auto" w:fill="E6E6E6"/>
        </w:rPr>
      </w:r>
      <w:r w:rsidRPr="00557FE9">
        <w:rPr>
          <w:color w:val="2B579A"/>
          <w:shd w:val="clear" w:color="auto" w:fill="E6E6E6"/>
        </w:rPr>
        <w:fldChar w:fldCharType="separate"/>
      </w:r>
      <w:r w:rsidRPr="005F38E8">
        <w:rPr>
          <w:bCs/>
        </w:rPr>
        <w:t>[7]</w:t>
      </w:r>
      <w:r w:rsidRPr="00557FE9">
        <w:rPr>
          <w:color w:val="2B579A"/>
          <w:shd w:val="clear" w:color="auto" w:fill="E6E6E6"/>
        </w:rPr>
        <w:fldChar w:fldCharType="end"/>
      </w:r>
      <w:r w:rsidRPr="00557FE9">
        <w:t>.</w:t>
      </w:r>
    </w:p>
    <w:p w:rsidR="00352D55" w:rsidP="00352D55" w:rsidRDefault="00352D55" w14:paraId="18376D42" w14:textId="77777777">
      <w:r>
        <w:t>Software Quality</w:t>
      </w:r>
      <w:r w:rsidRPr="00121282">
        <w:t xml:space="preserve"> Assurance role is fulfilled by engineers under Design Assurance Center (DAC) management, which is organizationally independent from product development engineering. </w:t>
      </w:r>
      <w:r>
        <w:t xml:space="preserve"> </w:t>
      </w:r>
      <w:r w:rsidRPr="00121282">
        <w:t>The DAC is part of the Engineering Infrastructure &amp; Integrity (EI&amp;I) directorate in the Engineering &amp; Information Technology organization.</w:t>
      </w:r>
    </w:p>
    <w:p w:rsidR="00352D55" w:rsidP="00352D55" w:rsidRDefault="00352D55" w14:paraId="0FDDA37F" w14:textId="21673BC5">
      <w:r w:rsidRPr="0068058C">
        <w:t xml:space="preserve">DAC Engineers with support from DAC </w:t>
      </w:r>
      <w:r>
        <w:t>Representatives</w:t>
      </w:r>
      <w:r w:rsidRPr="0068058C">
        <w:t xml:space="preserve"> fulfill the Software Quality Assurance </w:t>
      </w:r>
      <w:r>
        <w:t xml:space="preserve">objectives </w:t>
      </w:r>
      <w:r w:rsidRPr="0068058C">
        <w:t>as described in DO-178()</w:t>
      </w:r>
    </w:p>
    <w:p w:rsidR="00352D55" w:rsidP="00352D55" w:rsidRDefault="00352D55" w14:paraId="7AF13786" w14:textId="77777777">
      <w:r w:rsidRPr="009F6358">
        <w:t xml:space="preserve">The </w:t>
      </w:r>
      <w:r>
        <w:t xml:space="preserve">following roles and responsibilities are provided to further define the Data Link team. </w:t>
      </w:r>
    </w:p>
    <w:p w:rsidR="00352D55" w:rsidP="00352D55" w:rsidRDefault="00352D55" w14:paraId="12EBFD61" w14:textId="77777777">
      <w:r>
        <w:rPr>
          <w:b/>
        </w:rPr>
        <w:t>Life Cycle Value Stream Manager (LCVSM)</w:t>
      </w:r>
      <w:r w:rsidRPr="00CF5E47">
        <w:rPr>
          <w:b/>
        </w:rPr>
        <w:t xml:space="preserve"> </w:t>
      </w:r>
      <w:r>
        <w:t>–</w:t>
      </w:r>
      <w:r w:rsidRPr="00CF5E47">
        <w:t xml:space="preserve"> The </w:t>
      </w:r>
      <w:r>
        <w:t xml:space="preserve">LCVSM </w:t>
      </w:r>
      <w:r w:rsidRPr="00CF5E47">
        <w:t xml:space="preserve">has the overall </w:t>
      </w:r>
      <w:r>
        <w:t xml:space="preserve">life cycle </w:t>
      </w:r>
      <w:r w:rsidRPr="00CF5E47">
        <w:t xml:space="preserve">responsibility for </w:t>
      </w:r>
      <w:r>
        <w:t xml:space="preserve">a given Data Link product with respect to </w:t>
      </w:r>
      <w:r w:rsidRPr="00CF5E47">
        <w:t>the pro</w:t>
      </w:r>
      <w:r>
        <w:t xml:space="preserve">duct’s cost and schedule in all aspects including development, manufacture, and deployment into service. </w:t>
      </w:r>
      <w:r w:rsidRPr="00CF5E47">
        <w:t xml:space="preserve">The </w:t>
      </w:r>
      <w:r>
        <w:t xml:space="preserve">LCVSM </w:t>
      </w:r>
      <w:r w:rsidRPr="00CF5E47">
        <w:t xml:space="preserve">is responsible to the customer, senior management, and the program team for overall cost, schedule, and quality performance of the </w:t>
      </w:r>
      <w:r>
        <w:t>Data Link products</w:t>
      </w:r>
      <w:r w:rsidRPr="00CF5E47">
        <w:t>.</w:t>
      </w:r>
    </w:p>
    <w:p w:rsidR="00352D55" w:rsidP="00352D55" w:rsidRDefault="00352D55" w14:paraId="026422B9" w14:textId="77777777">
      <w:r w:rsidRPr="00CF5E47">
        <w:rPr>
          <w:b/>
        </w:rPr>
        <w:t>Technical Pro</w:t>
      </w:r>
      <w:r>
        <w:rPr>
          <w:b/>
        </w:rPr>
        <w:t>duct</w:t>
      </w:r>
      <w:r w:rsidRPr="00CF5E47">
        <w:rPr>
          <w:b/>
        </w:rPr>
        <w:t xml:space="preserve"> Manager</w:t>
      </w:r>
      <w:r>
        <w:rPr>
          <w:b/>
        </w:rPr>
        <w:t xml:space="preserve"> (TPM)</w:t>
      </w:r>
      <w:r w:rsidRPr="00CF5E47">
        <w:t xml:space="preserve"> </w:t>
      </w:r>
      <w:r>
        <w:t>–</w:t>
      </w:r>
      <w:r w:rsidRPr="00CF5E47">
        <w:t xml:space="preserve"> The </w:t>
      </w:r>
      <w:r>
        <w:t>TPM</w:t>
      </w:r>
      <w:r w:rsidRPr="00CF5E47">
        <w:t xml:space="preserve"> has the overall responsibility for the technical performance of </w:t>
      </w:r>
      <w:r>
        <w:t xml:space="preserve">a given Data Link product. </w:t>
      </w:r>
      <w:r w:rsidRPr="00CF5E47">
        <w:t>The TPM</w:t>
      </w:r>
      <w:r w:rsidRPr="00CF5E47" w:rsidDel="00DC3925">
        <w:t xml:space="preserve"> </w:t>
      </w:r>
      <w:r w:rsidRPr="00CF5E47">
        <w:t xml:space="preserve">functions as the technical advisor on </w:t>
      </w:r>
      <w:r>
        <w:t xml:space="preserve">Data Link products </w:t>
      </w:r>
      <w:r w:rsidRPr="00CF5E47">
        <w:t>by providing technical direction as required and overall responsibility for development activities.</w:t>
      </w:r>
    </w:p>
    <w:p w:rsidR="00352D55" w:rsidP="00352D55" w:rsidRDefault="00352D55" w14:paraId="5694B453" w14:textId="77777777">
      <w:r w:rsidRPr="00CF5E47">
        <w:rPr>
          <w:b/>
        </w:rPr>
        <w:t>Group Manager</w:t>
      </w:r>
      <w:r>
        <w:rPr>
          <w:b/>
        </w:rPr>
        <w:t xml:space="preserve"> / Engineering Manager</w:t>
      </w:r>
      <w:r w:rsidRPr="00CF5E47">
        <w:t xml:space="preserve"> </w:t>
      </w:r>
      <w:r>
        <w:t>–</w:t>
      </w:r>
      <w:r w:rsidRPr="00CF5E47">
        <w:t xml:space="preserve"> The Group Manager </w:t>
      </w:r>
      <w:r>
        <w:t xml:space="preserve">/ Engineering Manager </w:t>
      </w:r>
      <w:r w:rsidRPr="00CF5E47">
        <w:t xml:space="preserve">is responsible for providing </w:t>
      </w:r>
      <w:r>
        <w:t>resources</w:t>
      </w:r>
      <w:r w:rsidRPr="00CF5E47">
        <w:t xml:space="preserve">, </w:t>
      </w:r>
      <w:r>
        <w:t xml:space="preserve">establishing priorities, </w:t>
      </w:r>
      <w:r w:rsidRPr="00CF5E47">
        <w:t>resolving confli</w:t>
      </w:r>
      <w:r>
        <w:t xml:space="preserve">cts, </w:t>
      </w:r>
      <w:r w:rsidRPr="00CF5E47">
        <w:t>and providing career development guidance.</w:t>
      </w:r>
      <w:r>
        <w:t xml:space="preserve"> The Group Manager / Engineering Manager works closely with Project Engineers to ensure that projects are progressing according to plan, within budget, and on schedule.</w:t>
      </w:r>
    </w:p>
    <w:p w:rsidR="00352D55" w:rsidP="00352D55" w:rsidRDefault="00352D55" w14:paraId="21D6B8EF" w14:textId="77777777">
      <w:r w:rsidRPr="00CF5E47">
        <w:rPr>
          <w:b/>
        </w:rPr>
        <w:t>Systems Engineer</w:t>
      </w:r>
      <w:r w:rsidRPr="00CF5E47">
        <w:t xml:space="preserve"> </w:t>
      </w:r>
      <w:r>
        <w:t>–</w:t>
      </w:r>
      <w:r w:rsidRPr="00CF5E47">
        <w:t xml:space="preserve"> The Systems Engineer</w:t>
      </w:r>
      <w:r>
        <w:t xml:space="preserve"> </w:t>
      </w:r>
      <w:r w:rsidRPr="00CF5E47">
        <w:t xml:space="preserve">has the primary responsibility for defining and allocating the system requirements, </w:t>
      </w:r>
      <w:proofErr w:type="gramStart"/>
      <w:r>
        <w:t>creating</w:t>
      </w:r>
      <w:proofErr w:type="gramEnd"/>
      <w:r>
        <w:t xml:space="preserve"> and maintaining the IOCF document, </w:t>
      </w:r>
      <w:r w:rsidRPr="00CF5E47">
        <w:t xml:space="preserve">developing and running System Integration tests on the Systems Integration Rig, and </w:t>
      </w:r>
      <w:r>
        <w:t xml:space="preserve">is </w:t>
      </w:r>
      <w:r w:rsidRPr="00CF5E47">
        <w:t>responsible for tracking cost, schedule, risk and status for the system engineering functions.</w:t>
      </w:r>
    </w:p>
    <w:p w:rsidR="00352D55" w:rsidP="00352D55" w:rsidRDefault="00352D55" w14:paraId="45817F11" w14:textId="77777777">
      <w:r w:rsidRPr="00CF5E47">
        <w:rPr>
          <w:b/>
        </w:rPr>
        <w:t>Integration and Test Engineer</w:t>
      </w:r>
      <w:r w:rsidRPr="00CF5E47">
        <w:t xml:space="preserve"> </w:t>
      </w:r>
      <w:r>
        <w:t>–</w:t>
      </w:r>
      <w:r w:rsidRPr="00CF5E47">
        <w:t xml:space="preserve"> The Integration and Test Engineer has responsibility for the system integration and performance testing. This is a System Engineering function.</w:t>
      </w:r>
    </w:p>
    <w:p w:rsidR="00352D55" w:rsidP="00352D55" w:rsidRDefault="00352D55" w14:paraId="13F48BA4" w14:textId="77777777">
      <w:r w:rsidRPr="00CF5E47">
        <w:rPr>
          <w:b/>
        </w:rPr>
        <w:t>Hardware Engineer</w:t>
      </w:r>
      <w:r w:rsidRPr="00CF5E47">
        <w:t xml:space="preserve"> </w:t>
      </w:r>
      <w:r>
        <w:t>–</w:t>
      </w:r>
      <w:r w:rsidRPr="00CF5E47">
        <w:t xml:space="preserve"> </w:t>
      </w:r>
      <w:r>
        <w:t xml:space="preserve">The </w:t>
      </w:r>
      <w:r w:rsidRPr="00CF5E47">
        <w:t>Hardware Engineer</w:t>
      </w:r>
      <w:r>
        <w:t xml:space="preserve"> </w:t>
      </w:r>
      <w:r w:rsidRPr="00CF5E47">
        <w:t>defines the hardware requirements, hardware design, and hardware specification for the various hardware components being designed in the system.</w:t>
      </w:r>
      <w:r>
        <w:t xml:space="preserve"> Depending on the project size and complexity related to hardware design, there may be </w:t>
      </w:r>
      <w:r w:rsidRPr="00CF5E47">
        <w:t>a lead hardware engineer for each major component</w:t>
      </w:r>
      <w:r>
        <w:t xml:space="preserve"> of the system.</w:t>
      </w:r>
    </w:p>
    <w:p w:rsidR="00352D55" w:rsidP="00352D55" w:rsidRDefault="00352D55" w14:paraId="279DCB9A" w14:textId="77777777">
      <w:r w:rsidRPr="00CF5E47">
        <w:rPr>
          <w:b/>
        </w:rPr>
        <w:t>Project Engineer (PE)</w:t>
      </w:r>
      <w:r>
        <w:t xml:space="preserve"> –</w:t>
      </w:r>
      <w:r w:rsidRPr="00CF5E47">
        <w:t xml:space="preserve"> </w:t>
      </w:r>
      <w:r>
        <w:t xml:space="preserve">The </w:t>
      </w:r>
      <w:r w:rsidRPr="00CF5E47">
        <w:t xml:space="preserve">PE </w:t>
      </w:r>
      <w:r>
        <w:t xml:space="preserve">is responsible for software project detailed planning, including development of the project schedule and work packages that will formulate the project’s baseline for measuring earned value. Throughout the development cycle, the PE tracks earned value against the plan and adjusts resources as necessary to maintain </w:t>
      </w:r>
      <w:r w:rsidRPr="00CF5E47">
        <w:t>scope, schedule, and cost of all work packages.</w:t>
      </w:r>
      <w:r>
        <w:t xml:space="preserve"> Depending on the project size and complexity, there may be individual domain PE’s (</w:t>
      </w:r>
      <w:proofErr w:type="gramStart"/>
      <w:r>
        <w:t>e.g.</w:t>
      </w:r>
      <w:proofErr w:type="gramEnd"/>
      <w:r>
        <w:t xml:space="preserve"> System, Hardware, Software) for a single project.</w:t>
      </w:r>
    </w:p>
    <w:p w:rsidR="00352D55" w:rsidP="00352D55" w:rsidRDefault="00352D55" w14:paraId="6B988F2F" w14:textId="77777777">
      <w:r w:rsidRPr="00CF5E47">
        <w:rPr>
          <w:b/>
        </w:rPr>
        <w:t>Software Engineer</w:t>
      </w:r>
      <w:r w:rsidRPr="00CF5E47">
        <w:t xml:space="preserve"> </w:t>
      </w:r>
      <w:r>
        <w:t>–</w:t>
      </w:r>
      <w:r w:rsidRPr="00CF5E47">
        <w:t xml:space="preserve"> </w:t>
      </w:r>
      <w:r>
        <w:t xml:space="preserve">The </w:t>
      </w:r>
      <w:r w:rsidRPr="00CF5E47">
        <w:t xml:space="preserve">Software Engineer defines the software </w:t>
      </w:r>
      <w:r>
        <w:t xml:space="preserve">high-level </w:t>
      </w:r>
      <w:r w:rsidRPr="00CF5E47">
        <w:t xml:space="preserve">requirements, software </w:t>
      </w:r>
      <w:r>
        <w:t xml:space="preserve">architecture, detailed </w:t>
      </w:r>
      <w:r w:rsidRPr="00CF5E47">
        <w:t>design</w:t>
      </w:r>
      <w:r>
        <w:t xml:space="preserve">, low-level requirements, and source code. The software engineer performs informal unit testing of code units, integrates the software within a software build for the target hardware, and either assists or leads in the investigation and resolution of problem reports. The software engineer may be called upon to assist the verification engineer to help identify test </w:t>
      </w:r>
      <w:proofErr w:type="gramStart"/>
      <w:r>
        <w:t>methods, and</w:t>
      </w:r>
      <w:proofErr w:type="gramEnd"/>
      <w:r>
        <w:t xml:space="preserve"> leads the SCA process by generating instrumented software builds, performs uncovered code analysis, and generates summary coverage reports.</w:t>
      </w:r>
    </w:p>
    <w:p w:rsidRPr="00425C57" w:rsidR="00352D55" w:rsidP="00352D55" w:rsidRDefault="00352D55" w14:paraId="56B9FFC6" w14:textId="77777777">
      <w:pPr>
        <w:rPr>
          <w:b/>
        </w:rPr>
      </w:pPr>
      <w:r w:rsidRPr="00425C57">
        <w:rPr>
          <w:b/>
        </w:rPr>
        <w:t xml:space="preserve">Design Assurance Center (DAC) Representative </w:t>
      </w:r>
      <w:r w:rsidRPr="00BD0329">
        <w:t>– The DAC is comprised of DAC Engineers, Subject-Matter-Experts (SMEs), DAC Auditors, and Technical Leads.</w:t>
      </w:r>
      <w:r>
        <w:t xml:space="preserve"> </w:t>
      </w:r>
      <w:r w:rsidRPr="00BD0329">
        <w:t>The primary responsibility of the DAC representatives is to assure that the project is aware of, and compliant with, the quality standards of the operating organizations and the customer.</w:t>
      </w:r>
      <w:r>
        <w:t xml:space="preserve"> </w:t>
      </w:r>
      <w:r w:rsidRPr="00BD0329">
        <w:t>The DAC is independent of the project team and does not participate in the actual software development. The DAC’s primary means of gaining assurance is by auditing the process to verify the output artifacts of the various development phases.</w:t>
      </w:r>
      <w:r w:rsidRPr="00425C57" w:rsidDel="006763DD">
        <w:rPr>
          <w:b/>
        </w:rPr>
        <w:t xml:space="preserve"> </w:t>
      </w:r>
    </w:p>
    <w:p w:rsidR="00352D55" w:rsidP="00352D55" w:rsidRDefault="00352D55" w14:paraId="389638F4" w14:textId="77777777">
      <w:r>
        <w:rPr>
          <w:b/>
        </w:rPr>
        <w:t xml:space="preserve">Engineering Project Assistant </w:t>
      </w:r>
      <w:r w:rsidRPr="00CF5E47">
        <w:rPr>
          <w:b/>
        </w:rPr>
        <w:t>(</w:t>
      </w:r>
      <w:r>
        <w:rPr>
          <w:b/>
        </w:rPr>
        <w:t>EPA</w:t>
      </w:r>
      <w:r w:rsidRPr="00CF5E47">
        <w:rPr>
          <w:b/>
        </w:rPr>
        <w:t>)</w:t>
      </w:r>
      <w:r w:rsidRPr="00CF5E47">
        <w:t xml:space="preserve"> </w:t>
      </w:r>
      <w:r>
        <w:t xml:space="preserve">– The EPA assists the development team and the PE by facilitating project meetings, peer reviews, and performs general maintenance of </w:t>
      </w:r>
      <w:r w:rsidRPr="00CF5E47">
        <w:t xml:space="preserve">engineering data, </w:t>
      </w:r>
      <w:r>
        <w:t xml:space="preserve">including administrative control of engineering repositories and process tools, maintaining project management </w:t>
      </w:r>
      <w:proofErr w:type="gramStart"/>
      <w:r>
        <w:t>artifacts</w:t>
      </w:r>
      <w:proofErr w:type="gramEnd"/>
      <w:r>
        <w:t xml:space="preserve"> and generating reports related to scheduling, budgeting, staffing, risk management tracking, etc.</w:t>
      </w:r>
    </w:p>
    <w:p w:rsidR="00352D55" w:rsidP="00352D55" w:rsidRDefault="00352D55" w14:paraId="7613C34D" w14:textId="77777777">
      <w:r>
        <w:rPr>
          <w:b/>
        </w:rPr>
        <w:t xml:space="preserve">Software </w:t>
      </w:r>
      <w:r w:rsidRPr="00CF5E47">
        <w:rPr>
          <w:b/>
        </w:rPr>
        <w:t>Architect</w:t>
      </w:r>
      <w:r w:rsidRPr="00CF5E47">
        <w:t xml:space="preserve"> </w:t>
      </w:r>
      <w:r>
        <w:t>–</w:t>
      </w:r>
      <w:r w:rsidRPr="00CF5E47">
        <w:t xml:space="preserve"> The </w:t>
      </w:r>
      <w:r>
        <w:t xml:space="preserve">software </w:t>
      </w:r>
      <w:r w:rsidRPr="00CF5E47">
        <w:t xml:space="preserve">architect </w:t>
      </w:r>
      <w:r>
        <w:t xml:space="preserve">provides the framework and foundation for software engineering to design and develop the various Data Link software products. The </w:t>
      </w:r>
      <w:r w:rsidRPr="00CF5E47">
        <w:t xml:space="preserve">software </w:t>
      </w:r>
      <w:r>
        <w:t>architect leads or participates in ac</w:t>
      </w:r>
      <w:r w:rsidRPr="00CF5E47">
        <w:t xml:space="preserve">tivities such as trade studies, white papers, </w:t>
      </w:r>
      <w:r>
        <w:t>market trends, competitive landscape, customer proposals, and product roadmaps to steer the development of Data Link software products.</w:t>
      </w:r>
    </w:p>
    <w:p w:rsidR="00352D55" w:rsidP="00352D55" w:rsidRDefault="00352D55" w14:paraId="6F3858EE" w14:textId="77777777">
      <w:r w:rsidRPr="008349CC">
        <w:rPr>
          <w:b/>
        </w:rPr>
        <w:t>Verification Engineer</w:t>
      </w:r>
      <w:r w:rsidRPr="00CF5E47">
        <w:t xml:space="preserve"> </w:t>
      </w:r>
      <w:r>
        <w:t>–</w:t>
      </w:r>
      <w:r w:rsidRPr="00CF5E47">
        <w:t xml:space="preserve"> The verification engineer performs the verification activities</w:t>
      </w:r>
      <w:r>
        <w:t xml:space="preserve"> </w:t>
      </w:r>
      <w:r w:rsidRPr="00CF5E47">
        <w:rPr>
          <w:szCs w:val="22"/>
        </w:rPr>
        <w:t>includ</w:t>
      </w:r>
      <w:r>
        <w:rPr>
          <w:szCs w:val="22"/>
        </w:rPr>
        <w:t xml:space="preserve">ing the </w:t>
      </w:r>
      <w:r w:rsidRPr="00CF5E47">
        <w:t>develop</w:t>
      </w:r>
      <w:r>
        <w:t>ment of high-level and low-level r</w:t>
      </w:r>
      <w:r w:rsidRPr="00CF5E47">
        <w:t>equirements-based test cases and test procedures</w:t>
      </w:r>
      <w:r>
        <w:t>, dry run test execution, formal test execution, and development of the formal Software Verification Procedures and Results (SVPR) document.</w:t>
      </w:r>
    </w:p>
    <w:p w:rsidR="00352D55" w:rsidP="00352D55" w:rsidRDefault="00352D55" w14:paraId="65B2952E" w14:textId="186C9582">
      <w:r w:rsidRPr="00CF5E47">
        <w:t>NOTE:</w:t>
      </w:r>
      <w:r>
        <w:t xml:space="preserve"> </w:t>
      </w:r>
      <w:r w:rsidRPr="00CF5E47">
        <w:t>A member of the project team may fulfill more than one role on the project</w:t>
      </w:r>
      <w:r>
        <w:t>.</w:t>
      </w:r>
    </w:p>
    <w:p w:rsidR="006735EB" w:rsidP="006735EB" w:rsidRDefault="006735EB" w14:paraId="088884B0" w14:textId="3AAB32A8">
      <w:pPr>
        <w:pStyle w:val="Heading2"/>
      </w:pPr>
      <w:bookmarkStart w:name="_Ref489274201" w:id="438"/>
      <w:bookmarkStart w:name="_Toc111203912" w:id="439"/>
      <w:r>
        <w:t>Certification Liaison</w:t>
      </w:r>
      <w:bookmarkEnd w:id="438"/>
      <w:bookmarkEnd w:id="439"/>
    </w:p>
    <w:p w:rsidRPr="00473EC5" w:rsidR="006735EB" w:rsidP="006735EB" w:rsidRDefault="00473EC5" w14:paraId="075DF5CB" w14:textId="65061ED8">
      <w:pPr>
        <w:rPr>
          <w:color w:val="FF0000"/>
        </w:rPr>
      </w:pPr>
      <w:r w:rsidRPr="00473EC5">
        <w:rPr>
          <w:color w:val="FF0000"/>
        </w:rPr>
        <w:t>The objective of the certification liaison process is to establish communication and understanding between the applicant and the certification authority throughout the software life cycle to assist the certification process.</w:t>
      </w:r>
    </w:p>
    <w:p w:rsidRPr="00150AD6" w:rsidR="00150AD6" w:rsidP="00150AD6" w:rsidRDefault="00150AD6" w14:paraId="5B44A117" w14:textId="77777777">
      <w:pPr>
        <w:rPr>
          <w:color w:val="FF0000"/>
        </w:rPr>
      </w:pPr>
      <w:r w:rsidRPr="00150AD6">
        <w:rPr>
          <w:color w:val="FF0000"/>
        </w:rPr>
        <w:t>This subsection should describe the expected interaction between the applicant and the certification authority including the proposed use of FAA delegated representatives.  Following is the guidance from prior templates which is acceptable as a starting point:</w:t>
      </w:r>
    </w:p>
    <w:p w:rsidRPr="00150AD6" w:rsidR="00150AD6" w:rsidP="00150AD6" w:rsidRDefault="00150AD6" w14:paraId="72E4D27C" w14:textId="77777777">
      <w:pPr>
        <w:rPr>
          <w:color w:val="0000FF"/>
        </w:rPr>
      </w:pPr>
      <w:r w:rsidRPr="00150AD6">
        <w:rPr>
          <w:color w:val="0000FF"/>
        </w:rPr>
        <w:t>The Certification and Regulatory Coordinator is responsible for Certification Liaison process activities. The Certification and Regulatory Coordinator provides advice to the project and evaluates the preliminary documents. The Certification and Regulatory Coordinator is also responsible for coordinating qualification activities with the regulatory authority and the project. The Certification and Regulatory Coordinator is involved in TSO Compliance Representative (TCR) assignments. TCR selection is based on individual TCR capabilities, experience, availability/workload, and accessibility to the design team/artifacts.</w:t>
      </w:r>
    </w:p>
    <w:p w:rsidR="00473EC5" w:rsidP="00150AD6" w:rsidRDefault="00150AD6" w14:paraId="044ADC82" w14:textId="7364C368">
      <w:pPr>
        <w:tabs>
          <w:tab w:val="left" w:pos="8505"/>
        </w:tabs>
        <w:rPr>
          <w:color w:val="FF0000"/>
        </w:rPr>
      </w:pPr>
      <w:r w:rsidRPr="00150AD6">
        <w:rPr>
          <w:color w:val="FF0000"/>
        </w:rPr>
        <w:t xml:space="preserve">A summary of the SOI process should be included.  When discussing the SOI </w:t>
      </w:r>
      <w:proofErr w:type="gramStart"/>
      <w:r w:rsidRPr="00150AD6">
        <w:rPr>
          <w:color w:val="FF0000"/>
        </w:rPr>
        <w:t>process</w:t>
      </w:r>
      <w:proofErr w:type="gramEnd"/>
      <w:r w:rsidRPr="00150AD6">
        <w:rPr>
          <w:color w:val="FF0000"/>
        </w:rPr>
        <w:t xml:space="preserve"> it is recommended that both the USA and international terms be used for completeness:  Planning Review (SOI-1), Development Review (SOI-2), Verification Review (SOI-3) and Final Review (SOI-4).</w:t>
      </w:r>
    </w:p>
    <w:p w:rsidR="00AA3AFC" w:rsidP="00AA3AFC" w:rsidRDefault="00AA3AFC" w14:paraId="571D1B7D" w14:textId="0A577173">
      <w:pPr>
        <w:keepLines/>
      </w:pPr>
      <w:r>
        <w:t xml:space="preserve">This </w:t>
      </w:r>
      <w:r w:rsidRPr="004C6E2D">
        <w:t>PSAC will be submitted to the applicable Program Office for transmittal to the OEM for approval</w:t>
      </w:r>
      <w:r>
        <w:t>.</w:t>
      </w:r>
    </w:p>
    <w:p w:rsidR="00AA3AFC" w:rsidP="00AA3AFC" w:rsidRDefault="00AA3AFC" w14:paraId="32BDEC31" w14:textId="76813D64">
      <w:pPr>
        <w:keepLines/>
      </w:pPr>
      <w:r>
        <w:t xml:space="preserve">SOI </w:t>
      </w:r>
      <w:r w:rsidRPr="004674C5">
        <w:t>activity will be performed throughout the initial project development and verification processes.  Following i</w:t>
      </w:r>
      <w:r>
        <w:t>nitial equipment approval</w:t>
      </w:r>
      <w:r w:rsidRPr="004674C5">
        <w:t>, subsequent SOI activities will be focused on changed areas only.  For example, SOI 1 will only be repeated for follow-on projects if the planning documents previously reviewed are changed.  Likewise, SOI 2 and SOI 3 will only examine the changed areas of the design and previous SOI 2 and SOI 3 reviews will remain valid.</w:t>
      </w:r>
      <w:r>
        <w:t xml:space="preserve">  </w:t>
      </w:r>
    </w:p>
    <w:p w:rsidR="00AA3AFC" w:rsidP="00AA3AFC" w:rsidRDefault="00AA3AFC" w14:paraId="3B1AEB18" w14:textId="77777777">
      <w:pPr>
        <w:keepLines/>
      </w:pPr>
      <w:r>
        <w:t>FAA Order 8110.49A, Chapter 2 “Software Review Processes”</w:t>
      </w:r>
      <w:r w:rsidRPr="002C3987">
        <w:t xml:space="preserve"> </w:t>
      </w:r>
      <w:r>
        <w:rPr>
          <w:color w:val="2B579A"/>
          <w:shd w:val="clear" w:color="auto" w:fill="E6E6E6"/>
        </w:rPr>
        <w:fldChar w:fldCharType="begin"/>
      </w:r>
      <w:r>
        <w:instrText xml:space="preserve"> REF _Ref55473996 \r \h </w:instrText>
      </w:r>
      <w:r>
        <w:rPr>
          <w:color w:val="2B579A"/>
          <w:shd w:val="clear" w:color="auto" w:fill="E6E6E6"/>
        </w:rPr>
      </w:r>
      <w:r>
        <w:rPr>
          <w:color w:val="2B579A"/>
          <w:shd w:val="clear" w:color="auto" w:fill="E6E6E6"/>
        </w:rPr>
        <w:fldChar w:fldCharType="separate"/>
      </w:r>
      <w:r>
        <w:t>[65]</w:t>
      </w:r>
      <w:r>
        <w:rPr>
          <w:color w:val="2B579A"/>
          <w:shd w:val="clear" w:color="auto" w:fill="E6E6E6"/>
        </w:rPr>
        <w:fldChar w:fldCharType="end"/>
      </w:r>
      <w:r>
        <w:t xml:space="preserve"> provides objectives of the software review process and guidance on the certification authority involvement.</w:t>
      </w:r>
    </w:p>
    <w:p w:rsidR="00AA3AFC" w:rsidP="00AA3AFC" w:rsidRDefault="00AA3AFC" w14:paraId="7BA9524E" w14:textId="01388BD7">
      <w:pPr>
        <w:tabs>
          <w:tab w:val="left" w:pos="8505"/>
        </w:tabs>
      </w:pPr>
      <w:r>
        <w:t xml:space="preserve">FAA Order 8110.49A, Appendix A </w:t>
      </w:r>
      <w:r>
        <w:rPr>
          <w:color w:val="2B579A"/>
          <w:shd w:val="clear" w:color="auto" w:fill="E6E6E6"/>
        </w:rPr>
        <w:fldChar w:fldCharType="begin"/>
      </w:r>
      <w:r>
        <w:instrText xml:space="preserve"> REF _Ref55473996 \r \h </w:instrText>
      </w:r>
      <w:r>
        <w:rPr>
          <w:color w:val="2B579A"/>
          <w:shd w:val="clear" w:color="auto" w:fill="E6E6E6"/>
        </w:rPr>
      </w:r>
      <w:r>
        <w:rPr>
          <w:color w:val="2B579A"/>
          <w:shd w:val="clear" w:color="auto" w:fill="E6E6E6"/>
        </w:rPr>
        <w:fldChar w:fldCharType="separate"/>
      </w:r>
      <w:r>
        <w:t>[65]</w:t>
      </w:r>
      <w:r>
        <w:rPr>
          <w:color w:val="2B579A"/>
          <w:shd w:val="clear" w:color="auto" w:fill="E6E6E6"/>
        </w:rPr>
        <w:fldChar w:fldCharType="end"/>
      </w:r>
      <w:r>
        <w:t xml:space="preserve"> provides a Level of Involvement worksheet.  Provided in </w:t>
      </w:r>
      <w:r w:rsidR="00846192">
        <w:rPr>
          <w:color w:val="2B579A"/>
          <w:shd w:val="clear" w:color="auto" w:fill="E6E6E6"/>
        </w:rPr>
        <w:fldChar w:fldCharType="begin"/>
      </w:r>
      <w:r w:rsidR="00846192">
        <w:instrText xml:space="preserve"> REF _Ref110519310 \r \h </w:instrText>
      </w:r>
      <w:r w:rsidR="00846192">
        <w:rPr>
          <w:color w:val="2B579A"/>
          <w:shd w:val="clear" w:color="auto" w:fill="E6E6E6"/>
        </w:rPr>
      </w:r>
      <w:r w:rsidR="00846192">
        <w:rPr>
          <w:color w:val="2B579A"/>
          <w:shd w:val="clear" w:color="auto" w:fill="E6E6E6"/>
        </w:rPr>
        <w:fldChar w:fldCharType="separate"/>
      </w:r>
      <w:r w:rsidR="00846192">
        <w:t>Appendix G</w:t>
      </w:r>
      <w:r w:rsidR="00846192">
        <w:rPr>
          <w:color w:val="2B579A"/>
          <w:shd w:val="clear" w:color="auto" w:fill="E6E6E6"/>
        </w:rPr>
        <w:fldChar w:fldCharType="end"/>
      </w:r>
      <w:r w:rsidR="00846192">
        <w:t xml:space="preserve"> </w:t>
      </w:r>
      <w:r>
        <w:t xml:space="preserve">of this document are the completed self-assessment worksheets for DLCA.  The Total Score Result (TSR) was 142.  </w:t>
      </w:r>
      <w:r w:rsidRPr="002C3987">
        <w:t>Based on the TSR score result of 14</w:t>
      </w:r>
      <w:r>
        <w:t>2</w:t>
      </w:r>
      <w:r w:rsidRPr="002C3987">
        <w:t xml:space="preserve"> and</w:t>
      </w:r>
      <w:r>
        <w:t xml:space="preserve"> DLCA at DAL C Software level, </w:t>
      </w:r>
      <w:r w:rsidRPr="002C3987">
        <w:t>the level of certification authority involvement in the DLCA software is determined at LOW level of required involvement</w:t>
      </w:r>
      <w:r>
        <w:t>.</w:t>
      </w:r>
    </w:p>
    <w:p w:rsidR="009D7C38" w:rsidP="00AA3AFC" w:rsidRDefault="009D7C38" w14:paraId="7159713F" w14:textId="7D97B563">
      <w:pPr>
        <w:tabs>
          <w:tab w:val="left" w:pos="8505"/>
        </w:tabs>
      </w:pPr>
      <w:r w:rsidRPr="009D7C38">
        <w:rPr>
          <w:highlight w:val="cyan"/>
        </w:rPr>
        <w:t>&lt;</w:t>
      </w:r>
      <w:r w:rsidR="00424DA8">
        <w:rPr>
          <w:highlight w:val="cyan"/>
        </w:rPr>
        <w:t xml:space="preserve">For </w:t>
      </w:r>
      <w:r w:rsidRPr="009D7C38">
        <w:rPr>
          <w:highlight w:val="cyan"/>
        </w:rPr>
        <w:t>Lori: This needs to be revisited if the number gets impacted as we are going to certify for DO-178C</w:t>
      </w:r>
      <w:r>
        <w:rPr>
          <w:highlight w:val="cyan"/>
        </w:rPr>
        <w:t>. Above number is based on DLCA-6500 DO-178B certification</w:t>
      </w:r>
      <w:r w:rsidRPr="009D7C38">
        <w:rPr>
          <w:highlight w:val="cyan"/>
        </w:rPr>
        <w:t>&gt;</w:t>
      </w:r>
    </w:p>
    <w:p w:rsidR="006735EB" w:rsidP="006735EB" w:rsidRDefault="006735EB" w14:paraId="5C2BAFBB" w14:textId="06F80B5D">
      <w:pPr>
        <w:pStyle w:val="Heading1"/>
      </w:pPr>
      <w:bookmarkStart w:name="_Ref473539103" w:id="440"/>
      <w:bookmarkStart w:name="_Toc111203913" w:id="441"/>
      <w:r>
        <w:t>Software Life Cycle Data</w:t>
      </w:r>
      <w:bookmarkEnd w:id="440"/>
      <w:bookmarkEnd w:id="441"/>
    </w:p>
    <w:p w:rsidR="00265D5E" w:rsidP="006735EB" w:rsidRDefault="00265D5E" w14:paraId="217DEF19" w14:textId="49916258">
      <w:pPr>
        <w:rPr>
          <w:color w:val="FF0000"/>
        </w:rPr>
      </w:pPr>
      <w:r w:rsidRPr="00DC0C8A">
        <w:rPr>
          <w:color w:val="FF0000"/>
          <w:highlight w:val="yellow"/>
        </w:rPr>
        <w:t>Cer</w:t>
      </w:r>
      <w:r>
        <w:rPr>
          <w:color w:val="FF0000"/>
          <w:highlight w:val="yellow"/>
        </w:rPr>
        <w:t>tification Note:  DO-178C §11.1e</w:t>
      </w:r>
      <w:r w:rsidR="009E6970">
        <w:rPr>
          <w:color w:val="FF0000"/>
          <w:highlight w:val="yellow"/>
        </w:rPr>
        <w:t>:</w:t>
      </w:r>
      <w:r w:rsidRPr="00DC0C8A">
        <w:rPr>
          <w:color w:val="FF0000"/>
          <w:highlight w:val="yellow"/>
        </w:rPr>
        <w:t xml:space="preserve">  This section </w:t>
      </w:r>
      <w:r>
        <w:rPr>
          <w:color w:val="FF0000"/>
          <w:highlight w:val="yellow"/>
        </w:rPr>
        <w:t>specifies the software life cycle data that will be produced and controlled by the software life cycle processes.  This section also describes the relationship of the data to each other or to other data</w:t>
      </w:r>
      <w:ins w:author="Herring, Michael D" w:date="2019-02-05T13:56:00Z" w:id="442">
        <w:r w:rsidR="00CD467C">
          <w:rPr>
            <w:color w:val="FF0000"/>
            <w:highlight w:val="yellow"/>
          </w:rPr>
          <w:t xml:space="preserve"> </w:t>
        </w:r>
      </w:ins>
      <w:r>
        <w:rPr>
          <w:color w:val="FF0000"/>
          <w:highlight w:val="yellow"/>
        </w:rPr>
        <w:t xml:space="preserve">defining the system, the software life cycle data to be submitted to the certification authority, the form of the data, and </w:t>
      </w:r>
      <w:proofErr w:type="gramStart"/>
      <w:r>
        <w:rPr>
          <w:color w:val="FF0000"/>
          <w:highlight w:val="yellow"/>
        </w:rPr>
        <w:t>the means by which</w:t>
      </w:r>
      <w:proofErr w:type="gramEnd"/>
      <w:r>
        <w:rPr>
          <w:color w:val="FF0000"/>
          <w:highlight w:val="yellow"/>
        </w:rPr>
        <w:t xml:space="preserve"> the data will be made available to the certification authority.</w:t>
      </w:r>
    </w:p>
    <w:p w:rsidR="006735EB" w:rsidP="006735EB" w:rsidRDefault="00473EC5" w14:paraId="74D8AF25" w14:textId="1196653A">
      <w:pPr>
        <w:rPr>
          <w:color w:val="FF0000"/>
        </w:rPr>
      </w:pPr>
      <w:r w:rsidRPr="00473EC5">
        <w:rPr>
          <w:color w:val="FF0000"/>
        </w:rPr>
        <w:t xml:space="preserve">This section identifies the software life cycle data that will be produced and controlled by the software life cycle processes.  This section further describes the relationship of the data to each other or to other data defining the system, the software life cycle data to be submitted to the certification authority, the form of the data, and </w:t>
      </w:r>
      <w:proofErr w:type="gramStart"/>
      <w:r w:rsidRPr="00473EC5">
        <w:rPr>
          <w:color w:val="FF0000"/>
        </w:rPr>
        <w:t>the means by which</w:t>
      </w:r>
      <w:proofErr w:type="gramEnd"/>
      <w:r w:rsidRPr="00473EC5">
        <w:rPr>
          <w:color w:val="FF0000"/>
        </w:rPr>
        <w:t xml:space="preserve"> this life cycle data will be made available to the certification authority.  If applicable, data to be submitted by or from a sub tier supplier in support of certification should also be identified, and the </w:t>
      </w:r>
      <w:proofErr w:type="gramStart"/>
      <w:r w:rsidRPr="00473EC5">
        <w:rPr>
          <w:color w:val="FF0000"/>
        </w:rPr>
        <w:t>manner in which</w:t>
      </w:r>
      <w:proofErr w:type="gramEnd"/>
      <w:r w:rsidRPr="00473EC5">
        <w:rPr>
          <w:color w:val="FF0000"/>
        </w:rPr>
        <w:t xml:space="preserve"> this data will be used in support of the overall certification effort defined.</w:t>
      </w:r>
    </w:p>
    <w:p w:rsidR="00A600CB" w:rsidP="006735EB" w:rsidRDefault="00A600CB" w14:paraId="51B61F10" w14:textId="52D27D1B">
      <w:pPr>
        <w:rPr>
          <w:color w:val="FF0000"/>
        </w:rPr>
      </w:pPr>
    </w:p>
    <w:p w:rsidR="00A600CB" w:rsidP="00A600CB" w:rsidRDefault="00A600CB" w14:paraId="56A6C89A" w14:textId="0EDA5C33">
      <w:pPr>
        <w:keepLines/>
      </w:pPr>
      <w:r>
        <w:t>The objective of this section is to provide a summary of the software life cycle data to be produced and controlled during the Product Line DLCA-65</w:t>
      </w:r>
      <w:r w:rsidR="008E211E">
        <w:t>1</w:t>
      </w:r>
      <w:r>
        <w:t>0 software development, which meets the Software Life Cycle Data objectives of the Plan for Software Aspects of Certification found in DO</w:t>
      </w:r>
      <w:r>
        <w:noBreakHyphen/>
        <w:t xml:space="preserve">178C </w:t>
      </w:r>
      <w:r>
        <w:rPr>
          <w:color w:val="2B579A"/>
          <w:shd w:val="clear" w:color="auto" w:fill="E6E6E6"/>
        </w:rPr>
        <w:fldChar w:fldCharType="begin"/>
      </w:r>
      <w:r>
        <w:instrText xml:space="preserve"> REF _Ref337476484 \w \h </w:instrText>
      </w:r>
      <w:r>
        <w:rPr>
          <w:color w:val="2B579A"/>
          <w:shd w:val="clear" w:color="auto" w:fill="E6E6E6"/>
        </w:rPr>
      </w:r>
      <w:r>
        <w:rPr>
          <w:color w:val="2B579A"/>
          <w:shd w:val="clear" w:color="auto" w:fill="E6E6E6"/>
        </w:rPr>
        <w:fldChar w:fldCharType="separate"/>
      </w:r>
      <w:r>
        <w:t>[61]</w:t>
      </w:r>
      <w:r>
        <w:rPr>
          <w:color w:val="2B579A"/>
          <w:shd w:val="clear" w:color="auto" w:fill="E6E6E6"/>
        </w:rPr>
        <w:fldChar w:fldCharType="end"/>
      </w:r>
      <w:r>
        <w:t>, section 11.1.e.</w:t>
      </w:r>
    </w:p>
    <w:p w:rsidR="00A600CB" w:rsidP="00A600CB" w:rsidRDefault="005F04EE" w14:paraId="576AA093" w14:textId="380EAE1C">
      <w:pPr>
        <w:keepLines/>
        <w:rPr>
          <w:rFonts w:cs="Arial"/>
        </w:rPr>
      </w:pPr>
      <w:r>
        <w:rPr>
          <w:rFonts w:cs="Arial"/>
          <w:color w:val="2B579A"/>
          <w:shd w:val="clear" w:color="auto" w:fill="E6E6E6"/>
        </w:rPr>
        <w:fldChar w:fldCharType="begin"/>
      </w:r>
      <w:r>
        <w:rPr>
          <w:rFonts w:cs="Arial"/>
        </w:rPr>
        <w:instrText xml:space="preserve"> REF _Ref315079439 \h </w:instrText>
      </w:r>
      <w:r>
        <w:rPr>
          <w:rFonts w:cs="Arial"/>
          <w:color w:val="2B579A"/>
          <w:shd w:val="clear" w:color="auto" w:fill="E6E6E6"/>
        </w:rPr>
      </w:r>
      <w:r>
        <w:rPr>
          <w:rFonts w:cs="Arial"/>
          <w:color w:val="2B579A"/>
          <w:shd w:val="clear" w:color="auto" w:fill="E6E6E6"/>
        </w:rPr>
        <w:fldChar w:fldCharType="separate"/>
      </w:r>
      <w:r>
        <w:t xml:space="preserve">Table </w:t>
      </w:r>
      <w:r>
        <w:rPr>
          <w:noProof/>
        </w:rPr>
        <w:t>7</w:t>
      </w:r>
      <w:r>
        <w:noBreakHyphen/>
      </w:r>
      <w:r>
        <w:rPr>
          <w:noProof/>
        </w:rPr>
        <w:t>1</w:t>
      </w:r>
      <w:r>
        <w:t xml:space="preserve"> DLCA-6510 Life Cycle Data Items</w:t>
      </w:r>
      <w:r>
        <w:rPr>
          <w:rFonts w:cs="Arial"/>
          <w:color w:val="2B579A"/>
          <w:shd w:val="clear" w:color="auto" w:fill="E6E6E6"/>
        </w:rPr>
        <w:fldChar w:fldCharType="end"/>
      </w:r>
      <w:r>
        <w:rPr>
          <w:rFonts w:cs="Arial"/>
        </w:rPr>
        <w:t xml:space="preserve"> </w:t>
      </w:r>
      <w:r w:rsidR="00A600CB">
        <w:rPr>
          <w:rFonts w:cs="Arial"/>
        </w:rPr>
        <w:t xml:space="preserve">(below) </w:t>
      </w:r>
      <w:r w:rsidRPr="006F2279" w:rsidR="00A600CB">
        <w:rPr>
          <w:rFonts w:cs="Arial"/>
        </w:rPr>
        <w:t xml:space="preserve">identifies the software life cycle data items that will be generated as part of the </w:t>
      </w:r>
      <w:r w:rsidR="00A600CB">
        <w:rPr>
          <w:rFonts w:cs="Arial"/>
        </w:rPr>
        <w:t>DLCA-6510</w:t>
      </w:r>
      <w:r w:rsidRPr="006F2279" w:rsidR="00A600CB">
        <w:rPr>
          <w:rFonts w:cs="Arial"/>
        </w:rPr>
        <w:t xml:space="preserve"> development.  All software life cycle data items will be kept under configuration control at Rockwell Collins.  The numbers in the DO-178</w:t>
      </w:r>
      <w:r w:rsidR="00A600CB">
        <w:rPr>
          <w:rFonts w:cs="Arial"/>
        </w:rPr>
        <w:t>C</w:t>
      </w:r>
      <w:r w:rsidRPr="006F2279" w:rsidR="00A600CB">
        <w:rPr>
          <w:rFonts w:cs="Arial"/>
        </w:rPr>
        <w:t xml:space="preserve"> column are the numbers of the equivalent software life cycle data items as outlined in section RTCA DO-178</w:t>
      </w:r>
      <w:r w:rsidR="00A600CB">
        <w:rPr>
          <w:rFonts w:cs="Arial"/>
        </w:rPr>
        <w:t xml:space="preserve">C </w:t>
      </w:r>
      <w:r w:rsidR="00A600CB">
        <w:rPr>
          <w:rFonts w:cs="Arial"/>
          <w:color w:val="2B579A"/>
          <w:shd w:val="clear" w:color="auto" w:fill="E6E6E6"/>
        </w:rPr>
        <w:fldChar w:fldCharType="begin"/>
      </w:r>
      <w:r w:rsidR="00A600CB">
        <w:rPr>
          <w:rFonts w:cs="Arial"/>
        </w:rPr>
        <w:instrText xml:space="preserve"> REF _Ref337476484 \w \h </w:instrText>
      </w:r>
      <w:r w:rsidR="00A600CB">
        <w:rPr>
          <w:rFonts w:cs="Arial"/>
          <w:color w:val="2B579A"/>
          <w:shd w:val="clear" w:color="auto" w:fill="E6E6E6"/>
        </w:rPr>
      </w:r>
      <w:r w:rsidR="00A600CB">
        <w:rPr>
          <w:rFonts w:cs="Arial"/>
          <w:color w:val="2B579A"/>
          <w:shd w:val="clear" w:color="auto" w:fill="E6E6E6"/>
        </w:rPr>
        <w:fldChar w:fldCharType="separate"/>
      </w:r>
      <w:r w:rsidR="00A600CB">
        <w:rPr>
          <w:rFonts w:cs="Arial"/>
        </w:rPr>
        <w:t>[61]</w:t>
      </w:r>
      <w:r w:rsidR="00A600CB">
        <w:rPr>
          <w:rFonts w:cs="Arial"/>
          <w:color w:val="2B579A"/>
          <w:shd w:val="clear" w:color="auto" w:fill="E6E6E6"/>
        </w:rPr>
        <w:fldChar w:fldCharType="end"/>
      </w:r>
      <w:r w:rsidR="00A600CB">
        <w:rPr>
          <w:rFonts w:cs="Arial"/>
        </w:rPr>
        <w:t xml:space="preserve">.  </w:t>
      </w:r>
    </w:p>
    <w:p w:rsidR="00A600CB" w:rsidP="00A600CB" w:rsidRDefault="00A600CB" w14:paraId="309EFF12" w14:textId="77777777">
      <w:pPr>
        <w:keepLines/>
        <w:jc w:val="both"/>
        <w:rPr>
          <w:rFonts w:cs="Arial"/>
        </w:rPr>
      </w:pPr>
      <w:r>
        <w:rPr>
          <w:rFonts w:cs="Arial"/>
        </w:rPr>
        <w:t>The “Submit”</w:t>
      </w:r>
      <w:r w:rsidRPr="006F2279">
        <w:rPr>
          <w:rFonts w:cs="Arial"/>
        </w:rPr>
        <w:t xml:space="preserve"> column</w:t>
      </w:r>
      <w:r>
        <w:rPr>
          <w:rFonts w:cs="Arial"/>
        </w:rPr>
        <w:t>s</w:t>
      </w:r>
      <w:r w:rsidRPr="006F2279">
        <w:rPr>
          <w:rFonts w:cs="Arial"/>
        </w:rPr>
        <w:t xml:space="preserve"> </w:t>
      </w:r>
      <w:r>
        <w:rPr>
          <w:rFonts w:cs="Arial"/>
        </w:rPr>
        <w:t>lists items that will be submitted as part of this certification package or available for review at a Rockwell Collins facility.</w:t>
      </w:r>
    </w:p>
    <w:p w:rsidRPr="00643496" w:rsidR="00A600CB" w:rsidP="00A600CB" w:rsidRDefault="00A600CB" w14:paraId="5EAC1CF2" w14:textId="77777777">
      <w:pPr>
        <w:pStyle w:val="ListParagraph"/>
        <w:keepLines/>
        <w:numPr>
          <w:ilvl w:val="0"/>
          <w:numId w:val="38"/>
        </w:numPr>
        <w:rPr>
          <w:rFonts w:cs="Arial"/>
        </w:rPr>
      </w:pPr>
      <w:r w:rsidRPr="00B703BA">
        <w:rPr>
          <w:rFonts w:cs="Arial"/>
          <w:color w:val="263238"/>
        </w:rPr>
        <w:t xml:space="preserve">S – Submitted as a part of </w:t>
      </w:r>
      <w:r w:rsidRPr="00A4271F">
        <w:rPr>
          <w:rFonts w:cs="Arial"/>
          <w:color w:val="263238"/>
        </w:rPr>
        <w:t>th</w:t>
      </w:r>
      <w:r>
        <w:rPr>
          <w:rFonts w:cs="Arial"/>
          <w:color w:val="263238"/>
        </w:rPr>
        <w:t>e</w:t>
      </w:r>
      <w:r w:rsidRPr="00A4271F">
        <w:rPr>
          <w:rFonts w:cs="Arial"/>
          <w:color w:val="263238"/>
        </w:rPr>
        <w:t xml:space="preserve"> certification package</w:t>
      </w:r>
    </w:p>
    <w:p w:rsidRPr="00B703BA" w:rsidR="00A600CB" w:rsidP="00A600CB" w:rsidRDefault="00A600CB" w14:paraId="0BDF4DBA" w14:textId="77777777">
      <w:pPr>
        <w:pStyle w:val="ListParagraph"/>
        <w:keepLines/>
        <w:numPr>
          <w:ilvl w:val="0"/>
          <w:numId w:val="38"/>
        </w:numPr>
        <w:rPr>
          <w:rFonts w:cs="Arial"/>
        </w:rPr>
      </w:pPr>
      <w:r w:rsidRPr="00476F9F">
        <w:rPr>
          <w:rFonts w:cs="Arial"/>
          <w:color w:val="263238"/>
        </w:rPr>
        <w:t>A – Available for review at a Rockwell Collins Facility</w:t>
      </w:r>
    </w:p>
    <w:p w:rsidR="00A600CB" w:rsidP="00A600CB" w:rsidRDefault="00A600CB" w14:paraId="10B59BEF" w14:textId="77777777">
      <w:pPr>
        <w:keepLines/>
      </w:pPr>
    </w:p>
    <w:p w:rsidR="00A600CB" w:rsidP="00A600CB" w:rsidRDefault="00A600CB" w14:paraId="222BDE9E" w14:textId="74CC5C9F">
      <w:pPr>
        <w:pStyle w:val="Caption"/>
        <w:keepNext/>
      </w:pPr>
      <w:bookmarkStart w:name="_Ref315079439" w:id="443"/>
      <w:bookmarkStart w:name="_Toc64965302" w:id="444"/>
      <w:bookmarkStart w:name="_Toc111203986" w:id="445"/>
      <w:r>
        <w:t xml:space="preserve">Table </w:t>
      </w:r>
      <w:r>
        <w:fldChar w:fldCharType="begin"/>
      </w:r>
      <w:r>
        <w:instrText> STYLEREF 1 \s </w:instrText>
      </w:r>
      <w:r>
        <w:fldChar w:fldCharType="separate"/>
      </w:r>
      <w:r w:rsidR="00FB18EA">
        <w:rPr>
          <w:noProof/>
        </w:rPr>
        <w:t>7</w:t>
      </w:r>
      <w:r>
        <w:fldChar w:fldCharType="end"/>
      </w:r>
      <w:r w:rsidR="00FB18EA">
        <w:noBreakHyphen/>
      </w:r>
      <w:r>
        <w:fldChar w:fldCharType="begin"/>
      </w:r>
      <w:r>
        <w:instrText> SEQ Table \* ARABIC \s 1 </w:instrText>
      </w:r>
      <w:r>
        <w:fldChar w:fldCharType="separate"/>
      </w:r>
      <w:r w:rsidR="00FB18EA">
        <w:rPr>
          <w:noProof/>
        </w:rPr>
        <w:t>1</w:t>
      </w:r>
      <w:r>
        <w:fldChar w:fldCharType="end"/>
      </w:r>
      <w:r>
        <w:t xml:space="preserve"> DLCA-65</w:t>
      </w:r>
      <w:r w:rsidR="00371C1D">
        <w:t>1</w:t>
      </w:r>
      <w:r>
        <w:t>0 Life Cycle Data Items</w:t>
      </w:r>
      <w:bookmarkEnd w:id="443"/>
      <w:bookmarkEnd w:id="444"/>
      <w:bookmarkEnd w:id="445"/>
    </w:p>
    <w:tbl>
      <w:tblPr>
        <w:tblW w:w="9198"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000" w:firstRow="0" w:lastRow="0" w:firstColumn="0" w:lastColumn="0" w:noHBand="0" w:noVBand="0"/>
      </w:tblPr>
      <w:tblGrid>
        <w:gridCol w:w="2880"/>
        <w:gridCol w:w="4338"/>
        <w:gridCol w:w="990"/>
        <w:gridCol w:w="990"/>
      </w:tblGrid>
      <w:tr w:rsidR="00A600CB" w:rsidTr="00C90394" w14:paraId="0EC29651" w14:textId="77777777">
        <w:trPr>
          <w:cantSplit/>
          <w:tblHeader/>
          <w:jc w:val="center"/>
        </w:trPr>
        <w:tc>
          <w:tcPr>
            <w:tcW w:w="2880" w:type="dxa"/>
            <w:shd w:val="clear" w:color="auto" w:fill="D9D9D9"/>
            <w:vAlign w:val="center"/>
          </w:tcPr>
          <w:p w:rsidRPr="008946D5" w:rsidR="00A600CB" w:rsidP="00C90394" w:rsidRDefault="00A600CB" w14:paraId="08080F1F" w14:textId="0ADDD324">
            <w:r w:rsidRPr="008946D5">
              <w:t>DO-178</w:t>
            </w:r>
            <w:r>
              <w:t>C</w:t>
            </w:r>
            <w:r w:rsidRPr="008946D5">
              <w:t xml:space="preserve"> Life Cycle Data</w:t>
            </w:r>
          </w:p>
        </w:tc>
        <w:tc>
          <w:tcPr>
            <w:tcW w:w="4338" w:type="dxa"/>
            <w:shd w:val="clear" w:color="auto" w:fill="D9D9D9"/>
            <w:vAlign w:val="center"/>
          </w:tcPr>
          <w:p w:rsidRPr="008946D5" w:rsidR="00A600CB" w:rsidP="00C90394" w:rsidRDefault="00A600CB" w14:paraId="3838C2D2" w14:textId="77777777">
            <w:r w:rsidRPr="008946D5">
              <w:t>Rockwell Collins Equivalent</w:t>
            </w:r>
          </w:p>
        </w:tc>
        <w:tc>
          <w:tcPr>
            <w:tcW w:w="990" w:type="dxa"/>
            <w:shd w:val="clear" w:color="auto" w:fill="D9D9D9"/>
            <w:vAlign w:val="center"/>
          </w:tcPr>
          <w:p w:rsidR="00A600CB" w:rsidP="00C90394" w:rsidRDefault="00A600CB" w14:paraId="7496D2B8" w14:textId="77777777">
            <w:pPr>
              <w:jc w:val="center"/>
            </w:pPr>
            <w:r>
              <w:t xml:space="preserve">CCM </w:t>
            </w:r>
            <w:r w:rsidRPr="008946D5">
              <w:t>Submit</w:t>
            </w:r>
          </w:p>
        </w:tc>
        <w:tc>
          <w:tcPr>
            <w:tcW w:w="990" w:type="dxa"/>
            <w:shd w:val="clear" w:color="auto" w:fill="D9D9D9"/>
            <w:vAlign w:val="center"/>
          </w:tcPr>
          <w:p w:rsidR="00A600CB" w:rsidP="00C90394" w:rsidRDefault="00A600CB" w14:paraId="591ED447" w14:textId="77777777">
            <w:pPr>
              <w:jc w:val="center"/>
            </w:pPr>
            <w:r>
              <w:t>AFD-37X0 Submit</w:t>
            </w:r>
          </w:p>
        </w:tc>
      </w:tr>
      <w:tr w:rsidR="00A600CB" w:rsidTr="00C90394" w14:paraId="2AFD1229" w14:textId="77777777">
        <w:trPr>
          <w:cantSplit/>
          <w:jc w:val="center"/>
        </w:trPr>
        <w:tc>
          <w:tcPr>
            <w:tcW w:w="2880" w:type="dxa"/>
            <w:vAlign w:val="center"/>
          </w:tcPr>
          <w:p w:rsidRPr="008946D5" w:rsidR="00A600CB" w:rsidP="00C90394" w:rsidRDefault="00A600CB" w14:paraId="5A0D51D4" w14:textId="77777777">
            <w:r w:rsidRPr="008946D5">
              <w:t>11.1 Plan for Software Aspects of Certification</w:t>
            </w:r>
          </w:p>
        </w:tc>
        <w:tc>
          <w:tcPr>
            <w:tcW w:w="4338" w:type="dxa"/>
            <w:vAlign w:val="center"/>
          </w:tcPr>
          <w:p w:rsidRPr="008946D5" w:rsidR="00A600CB" w:rsidP="00C90394" w:rsidRDefault="00A600CB" w14:paraId="4C0918E4" w14:textId="1702B289">
            <w:pPr>
              <w:rPr>
                <w:i/>
              </w:rPr>
            </w:pPr>
            <w:r w:rsidRPr="008946D5">
              <w:t>Plan for Software Aspects of Certifica</w:t>
            </w:r>
            <w:r>
              <w:t>tion for the Data Link Communications</w:t>
            </w:r>
            <w:r w:rsidRPr="008946D5">
              <w:t xml:space="preserve"> Application</w:t>
            </w:r>
            <w:r>
              <w:t xml:space="preserve"> (DLCA-65</w:t>
            </w:r>
            <w:r w:rsidR="00C82034">
              <w:t>1</w:t>
            </w:r>
            <w:r>
              <w:t>0)</w:t>
            </w:r>
            <w:r w:rsidRPr="008946D5">
              <w:t xml:space="preserve"> (this document)</w:t>
            </w:r>
          </w:p>
        </w:tc>
        <w:tc>
          <w:tcPr>
            <w:tcW w:w="990" w:type="dxa"/>
            <w:vAlign w:val="center"/>
          </w:tcPr>
          <w:p w:rsidRPr="008946D5" w:rsidR="00A600CB" w:rsidDel="008633A9" w:rsidP="00C90394" w:rsidRDefault="00A600CB" w14:paraId="140CCBBB" w14:textId="77777777">
            <w:pPr>
              <w:jc w:val="center"/>
            </w:pPr>
            <w:r>
              <w:t>S</w:t>
            </w:r>
          </w:p>
        </w:tc>
        <w:tc>
          <w:tcPr>
            <w:tcW w:w="990" w:type="dxa"/>
            <w:vAlign w:val="center"/>
          </w:tcPr>
          <w:p w:rsidRPr="008946D5" w:rsidR="00A600CB" w:rsidDel="008633A9" w:rsidP="00C90394" w:rsidRDefault="00A600CB" w14:paraId="49F083CC" w14:textId="77777777">
            <w:pPr>
              <w:jc w:val="center"/>
            </w:pPr>
            <w:r>
              <w:t>S</w:t>
            </w:r>
          </w:p>
        </w:tc>
      </w:tr>
      <w:tr w:rsidR="00A600CB" w:rsidTr="00C90394" w14:paraId="150331FB" w14:textId="77777777">
        <w:trPr>
          <w:cantSplit/>
          <w:trHeight w:val="443"/>
          <w:jc w:val="center"/>
        </w:trPr>
        <w:tc>
          <w:tcPr>
            <w:tcW w:w="2880" w:type="dxa"/>
            <w:vAlign w:val="center"/>
          </w:tcPr>
          <w:p w:rsidRPr="008946D5" w:rsidR="00A600CB" w:rsidP="00C90394" w:rsidRDefault="00A600CB" w14:paraId="49AE7BB2" w14:textId="77777777">
            <w:r w:rsidRPr="008946D5">
              <w:t>11.2 Software Development Plan</w:t>
            </w:r>
          </w:p>
        </w:tc>
        <w:tc>
          <w:tcPr>
            <w:tcW w:w="4338" w:type="dxa"/>
            <w:vAlign w:val="center"/>
          </w:tcPr>
          <w:p w:rsidRPr="008946D5" w:rsidR="00A600CB" w:rsidP="00C90394" w:rsidRDefault="00A600CB" w14:paraId="45CC3C79" w14:textId="77777777">
            <w:pPr>
              <w:rPr>
                <w:i/>
              </w:rPr>
            </w:pPr>
            <w:r w:rsidRPr="008946D5">
              <w:t>Software Developmen</w:t>
            </w:r>
            <w:r>
              <w:t>t Plan for the Commercial Systems Data Link Products</w:t>
            </w:r>
            <w:r w:rsidRPr="008946D5">
              <w:t xml:space="preserve"> </w:t>
            </w:r>
            <w:r>
              <w:rPr>
                <w:color w:val="2B579A"/>
                <w:shd w:val="clear" w:color="auto" w:fill="E6E6E6"/>
              </w:rPr>
              <w:fldChar w:fldCharType="begin"/>
            </w:r>
            <w:r>
              <w:instrText xml:space="preserve"> REF _Ref337650209 \w \h  \* MERGEFORMAT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p>
        </w:tc>
        <w:tc>
          <w:tcPr>
            <w:tcW w:w="990" w:type="dxa"/>
            <w:vAlign w:val="center"/>
          </w:tcPr>
          <w:p w:rsidR="00A600CB" w:rsidDel="008633A9" w:rsidP="00C90394" w:rsidRDefault="00A600CB" w14:paraId="4738BB82" w14:textId="77777777">
            <w:pPr>
              <w:jc w:val="center"/>
            </w:pPr>
            <w:r>
              <w:t>A</w:t>
            </w:r>
          </w:p>
        </w:tc>
        <w:tc>
          <w:tcPr>
            <w:tcW w:w="990" w:type="dxa"/>
            <w:vAlign w:val="center"/>
          </w:tcPr>
          <w:p w:rsidR="00A600CB" w:rsidDel="008633A9" w:rsidP="00C90394" w:rsidRDefault="00A600CB" w14:paraId="667E43FD" w14:textId="77777777">
            <w:pPr>
              <w:jc w:val="center"/>
            </w:pPr>
            <w:r>
              <w:t>A</w:t>
            </w:r>
          </w:p>
        </w:tc>
      </w:tr>
      <w:tr w:rsidR="00A600CB" w:rsidTr="00C90394" w14:paraId="3335BDC1" w14:textId="77777777">
        <w:trPr>
          <w:cantSplit/>
          <w:trHeight w:val="445"/>
          <w:jc w:val="center"/>
        </w:trPr>
        <w:tc>
          <w:tcPr>
            <w:tcW w:w="2880" w:type="dxa"/>
            <w:vAlign w:val="center"/>
          </w:tcPr>
          <w:p w:rsidRPr="008946D5" w:rsidR="00A600CB" w:rsidP="00C90394" w:rsidRDefault="00A600CB" w14:paraId="36A12155" w14:textId="77777777">
            <w:r w:rsidRPr="008946D5">
              <w:t>11.3 Software Verification Plan</w:t>
            </w:r>
          </w:p>
        </w:tc>
        <w:tc>
          <w:tcPr>
            <w:tcW w:w="4338" w:type="dxa"/>
            <w:vAlign w:val="center"/>
          </w:tcPr>
          <w:p w:rsidRPr="008946D5" w:rsidR="00A600CB" w:rsidP="00C90394" w:rsidRDefault="00A600CB" w14:paraId="5E8887BA" w14:textId="77777777">
            <w:pPr>
              <w:rPr>
                <w:i/>
              </w:rPr>
            </w:pPr>
            <w:r w:rsidRPr="008946D5">
              <w:t>Softwa</w:t>
            </w:r>
            <w:r>
              <w:t>re Development Plan for the Commercial Systems Data Link Products</w:t>
            </w:r>
            <w:r w:rsidRPr="008946D5">
              <w:t xml:space="preserve"> </w:t>
            </w:r>
            <w:r>
              <w:rPr>
                <w:color w:val="2B579A"/>
                <w:shd w:val="clear" w:color="auto" w:fill="E6E6E6"/>
              </w:rPr>
              <w:fldChar w:fldCharType="begin"/>
            </w:r>
            <w:r>
              <w:instrText xml:space="preserve"> REF _Ref337650209 \w \h  \* MERGEFORMAT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p>
        </w:tc>
        <w:tc>
          <w:tcPr>
            <w:tcW w:w="990" w:type="dxa"/>
            <w:vAlign w:val="center"/>
          </w:tcPr>
          <w:p w:rsidR="00A600CB" w:rsidDel="008633A9" w:rsidP="00C90394" w:rsidRDefault="00A600CB" w14:paraId="36CBE035" w14:textId="77777777">
            <w:pPr>
              <w:jc w:val="center"/>
            </w:pPr>
            <w:r>
              <w:t>A</w:t>
            </w:r>
          </w:p>
        </w:tc>
        <w:tc>
          <w:tcPr>
            <w:tcW w:w="990" w:type="dxa"/>
            <w:vAlign w:val="center"/>
          </w:tcPr>
          <w:p w:rsidR="00A600CB" w:rsidDel="008633A9" w:rsidP="00C90394" w:rsidRDefault="00A600CB" w14:paraId="466531D6" w14:textId="77777777">
            <w:pPr>
              <w:jc w:val="center"/>
            </w:pPr>
            <w:r>
              <w:t>A</w:t>
            </w:r>
          </w:p>
        </w:tc>
      </w:tr>
      <w:tr w:rsidR="00A600CB" w:rsidTr="00C90394" w14:paraId="077B4B7F" w14:textId="77777777">
        <w:trPr>
          <w:cantSplit/>
          <w:jc w:val="center"/>
        </w:trPr>
        <w:tc>
          <w:tcPr>
            <w:tcW w:w="2880" w:type="dxa"/>
            <w:vAlign w:val="center"/>
          </w:tcPr>
          <w:p w:rsidRPr="008946D5" w:rsidR="00A600CB" w:rsidP="00C90394" w:rsidRDefault="00A600CB" w14:paraId="2FBD54E1" w14:textId="77777777">
            <w:r w:rsidRPr="008946D5">
              <w:t>11.4 Software Configuration Management Plan</w:t>
            </w:r>
          </w:p>
        </w:tc>
        <w:tc>
          <w:tcPr>
            <w:tcW w:w="4338" w:type="dxa"/>
            <w:vAlign w:val="center"/>
          </w:tcPr>
          <w:p w:rsidRPr="008946D5" w:rsidR="00A600CB" w:rsidP="00C90394" w:rsidRDefault="00A600CB" w14:paraId="0D6E0552" w14:textId="77777777">
            <w:pPr>
              <w:rPr>
                <w:i/>
              </w:rPr>
            </w:pPr>
            <w:r w:rsidRPr="008946D5">
              <w:t>Software Configuratio</w:t>
            </w:r>
            <w:r>
              <w:t xml:space="preserve">n Management Plan </w:t>
            </w:r>
            <w:r>
              <w:rPr>
                <w:color w:val="2B579A"/>
                <w:shd w:val="clear" w:color="auto" w:fill="E6E6E6"/>
              </w:rPr>
              <w:fldChar w:fldCharType="begin"/>
            </w:r>
            <w:r>
              <w:instrText xml:space="preserve"> REF _Ref155923011 \r \h  \* MERGEFORMAT </w:instrText>
            </w:r>
            <w:r>
              <w:rPr>
                <w:color w:val="2B579A"/>
                <w:shd w:val="clear" w:color="auto" w:fill="E6E6E6"/>
              </w:rPr>
            </w:r>
            <w:r>
              <w:rPr>
                <w:color w:val="2B579A"/>
                <w:shd w:val="clear" w:color="auto" w:fill="E6E6E6"/>
              </w:rPr>
              <w:fldChar w:fldCharType="separate"/>
            </w:r>
            <w:r>
              <w:t>[3]</w:t>
            </w:r>
            <w:r>
              <w:rPr>
                <w:color w:val="2B579A"/>
                <w:shd w:val="clear" w:color="auto" w:fill="E6E6E6"/>
              </w:rPr>
              <w:fldChar w:fldCharType="end"/>
            </w:r>
          </w:p>
        </w:tc>
        <w:tc>
          <w:tcPr>
            <w:tcW w:w="990" w:type="dxa"/>
            <w:vAlign w:val="center"/>
          </w:tcPr>
          <w:p w:rsidR="00A600CB" w:rsidDel="008633A9" w:rsidP="00C90394" w:rsidRDefault="00A600CB" w14:paraId="50CEDC80" w14:textId="77777777">
            <w:pPr>
              <w:jc w:val="center"/>
            </w:pPr>
            <w:r>
              <w:t>A</w:t>
            </w:r>
          </w:p>
        </w:tc>
        <w:tc>
          <w:tcPr>
            <w:tcW w:w="990" w:type="dxa"/>
            <w:vAlign w:val="center"/>
          </w:tcPr>
          <w:p w:rsidR="00A600CB" w:rsidDel="008633A9" w:rsidP="00C90394" w:rsidRDefault="00A600CB" w14:paraId="2AEDFFCE" w14:textId="77777777">
            <w:pPr>
              <w:jc w:val="center"/>
            </w:pPr>
            <w:r>
              <w:t>A</w:t>
            </w:r>
          </w:p>
        </w:tc>
      </w:tr>
      <w:tr w:rsidR="00A600CB" w:rsidTr="00C90394" w14:paraId="08306C61" w14:textId="77777777">
        <w:trPr>
          <w:cantSplit/>
          <w:jc w:val="center"/>
        </w:trPr>
        <w:tc>
          <w:tcPr>
            <w:tcW w:w="2880" w:type="dxa"/>
            <w:vAlign w:val="center"/>
          </w:tcPr>
          <w:p w:rsidRPr="008946D5" w:rsidR="00A600CB" w:rsidP="00C90394" w:rsidRDefault="00A600CB" w14:paraId="200BE975" w14:textId="77777777">
            <w:r w:rsidRPr="008946D5">
              <w:t>11.5 Software Quality Assurance Plan</w:t>
            </w:r>
          </w:p>
        </w:tc>
        <w:tc>
          <w:tcPr>
            <w:tcW w:w="4338" w:type="dxa"/>
            <w:vAlign w:val="center"/>
          </w:tcPr>
          <w:p w:rsidRPr="008946D5" w:rsidR="00A600CB" w:rsidP="00C90394" w:rsidRDefault="00A600CB" w14:paraId="0407E854" w14:textId="77777777">
            <w:pPr>
              <w:rPr>
                <w:i/>
              </w:rPr>
            </w:pPr>
            <w:r w:rsidRPr="007260CC">
              <w:t>Design Quality Assurance Plan for Hardware, Software and System Development</w:t>
            </w:r>
            <w:r w:rsidRPr="008946D5">
              <w:t xml:space="preserve"> </w:t>
            </w:r>
            <w:r>
              <w:rPr>
                <w:color w:val="2B579A"/>
                <w:shd w:val="clear" w:color="auto" w:fill="E6E6E6"/>
              </w:rPr>
              <w:fldChar w:fldCharType="begin"/>
            </w:r>
            <w:r>
              <w:instrText xml:space="preserve"> REF _Ref151777026 \r \h  \* MERGEFORMAT </w:instrText>
            </w:r>
            <w:r>
              <w:rPr>
                <w:color w:val="2B579A"/>
                <w:shd w:val="clear" w:color="auto" w:fill="E6E6E6"/>
              </w:rPr>
            </w:r>
            <w:r>
              <w:rPr>
                <w:color w:val="2B579A"/>
                <w:shd w:val="clear" w:color="auto" w:fill="E6E6E6"/>
              </w:rPr>
              <w:fldChar w:fldCharType="separate"/>
            </w:r>
            <w:r>
              <w:t>[2]</w:t>
            </w:r>
            <w:r>
              <w:rPr>
                <w:color w:val="2B579A"/>
                <w:shd w:val="clear" w:color="auto" w:fill="E6E6E6"/>
              </w:rPr>
              <w:fldChar w:fldCharType="end"/>
            </w:r>
          </w:p>
        </w:tc>
        <w:tc>
          <w:tcPr>
            <w:tcW w:w="990" w:type="dxa"/>
            <w:vAlign w:val="center"/>
          </w:tcPr>
          <w:p w:rsidR="00A600CB" w:rsidP="00C90394" w:rsidRDefault="00A600CB" w14:paraId="3E68822F" w14:textId="77777777">
            <w:pPr>
              <w:jc w:val="center"/>
            </w:pPr>
            <w:r>
              <w:t>A</w:t>
            </w:r>
          </w:p>
        </w:tc>
        <w:tc>
          <w:tcPr>
            <w:tcW w:w="990" w:type="dxa"/>
            <w:vAlign w:val="center"/>
          </w:tcPr>
          <w:p w:rsidR="00A600CB" w:rsidP="00C90394" w:rsidRDefault="00A600CB" w14:paraId="4A570A3C" w14:textId="77777777">
            <w:pPr>
              <w:jc w:val="center"/>
            </w:pPr>
            <w:r>
              <w:t>A</w:t>
            </w:r>
          </w:p>
        </w:tc>
      </w:tr>
      <w:tr w:rsidR="00A600CB" w:rsidTr="00C90394" w14:paraId="700EE36A" w14:textId="77777777">
        <w:trPr>
          <w:cantSplit/>
          <w:jc w:val="center"/>
        </w:trPr>
        <w:tc>
          <w:tcPr>
            <w:tcW w:w="2880" w:type="dxa"/>
            <w:vAlign w:val="center"/>
          </w:tcPr>
          <w:p w:rsidRPr="009E7E52" w:rsidR="00A600CB" w:rsidP="00C90394" w:rsidRDefault="00A600CB" w14:paraId="44BA6AC7" w14:textId="77777777">
            <w:r w:rsidRPr="009E7E52">
              <w:t>11.6 Software Requirements Standards</w:t>
            </w:r>
          </w:p>
          <w:p w:rsidRPr="00C6614A" w:rsidR="00A600CB" w:rsidP="00C90394" w:rsidRDefault="00A600CB" w14:paraId="3E9F2E35" w14:textId="77777777">
            <w:r w:rsidRPr="009E7E52">
              <w:t>11.7 Software Design Standards</w:t>
            </w:r>
          </w:p>
          <w:p w:rsidRPr="00C6614A" w:rsidR="00A600CB" w:rsidP="00C90394" w:rsidRDefault="00A600CB" w14:paraId="7BBC7FE4" w14:textId="77777777">
            <w:r w:rsidRPr="009E7E52">
              <w:t>11.8 Software Code Standards</w:t>
            </w:r>
          </w:p>
        </w:tc>
        <w:tc>
          <w:tcPr>
            <w:tcW w:w="4338" w:type="dxa"/>
            <w:vAlign w:val="center"/>
          </w:tcPr>
          <w:p w:rsidRPr="009E7E52" w:rsidR="00A600CB" w:rsidP="00C90394" w:rsidRDefault="00A600CB" w14:paraId="09834977" w14:textId="77777777">
            <w:r w:rsidRPr="009E7E52">
              <w:t>Software Development Plan</w:t>
            </w:r>
            <w:r>
              <w:t xml:space="preserve"> for the Commercial Systems Data Link Products</w:t>
            </w:r>
            <w:r w:rsidRPr="009E7E52">
              <w:t xml:space="preserve"> </w:t>
            </w:r>
            <w:r>
              <w:rPr>
                <w:color w:val="2B579A"/>
                <w:shd w:val="clear" w:color="auto" w:fill="E6E6E6"/>
              </w:rPr>
              <w:fldChar w:fldCharType="begin"/>
            </w:r>
            <w:r>
              <w:instrText xml:space="preserve"> REF _Ref337650209 \w \h  \* MERGEFORMAT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rsidRPr="009E7E52">
              <w:t xml:space="preserve"> </w:t>
            </w:r>
          </w:p>
          <w:p w:rsidRPr="00C6614A" w:rsidR="00A600CB" w:rsidP="00C90394" w:rsidRDefault="00A600CB" w14:paraId="0CA6029F" w14:textId="77777777">
            <w:r w:rsidRPr="009E7E52">
              <w:t xml:space="preserve">C++ Coding Standards </w:t>
            </w:r>
            <w:r>
              <w:rPr>
                <w:color w:val="2B579A"/>
                <w:shd w:val="clear" w:color="auto" w:fill="E6E6E6"/>
              </w:rPr>
              <w:fldChar w:fldCharType="begin"/>
            </w:r>
            <w:r>
              <w:instrText xml:space="preserve"> REF _Ref337650231 \w \h  \* MERGEFORMAT </w:instrText>
            </w:r>
            <w:r>
              <w:rPr>
                <w:color w:val="2B579A"/>
                <w:shd w:val="clear" w:color="auto" w:fill="E6E6E6"/>
              </w:rPr>
            </w:r>
            <w:r>
              <w:rPr>
                <w:color w:val="2B579A"/>
                <w:shd w:val="clear" w:color="auto" w:fill="E6E6E6"/>
              </w:rPr>
              <w:fldChar w:fldCharType="separate"/>
            </w:r>
            <w:r>
              <w:t>[7]</w:t>
            </w:r>
            <w:r>
              <w:rPr>
                <w:color w:val="2B579A"/>
                <w:shd w:val="clear" w:color="auto" w:fill="E6E6E6"/>
              </w:rPr>
              <w:fldChar w:fldCharType="end"/>
            </w:r>
          </w:p>
        </w:tc>
        <w:tc>
          <w:tcPr>
            <w:tcW w:w="990" w:type="dxa"/>
            <w:vAlign w:val="center"/>
          </w:tcPr>
          <w:p w:rsidR="00A600CB" w:rsidP="00C90394" w:rsidRDefault="00A600CB" w14:paraId="57BF3D91" w14:textId="77777777">
            <w:pPr>
              <w:jc w:val="center"/>
            </w:pPr>
            <w:r>
              <w:t>A</w:t>
            </w:r>
          </w:p>
          <w:p w:rsidR="00A600CB" w:rsidP="00C90394" w:rsidRDefault="00A600CB" w14:paraId="5EA9B92B" w14:textId="77777777">
            <w:pPr>
              <w:jc w:val="center"/>
            </w:pPr>
            <w:r>
              <w:t>A</w:t>
            </w:r>
          </w:p>
        </w:tc>
        <w:tc>
          <w:tcPr>
            <w:tcW w:w="990" w:type="dxa"/>
            <w:vAlign w:val="center"/>
          </w:tcPr>
          <w:p w:rsidR="00A600CB" w:rsidP="00C90394" w:rsidRDefault="00A600CB" w14:paraId="30318A21" w14:textId="77777777">
            <w:pPr>
              <w:jc w:val="center"/>
            </w:pPr>
            <w:r>
              <w:t>A</w:t>
            </w:r>
          </w:p>
          <w:p w:rsidR="00A600CB" w:rsidP="00C90394" w:rsidRDefault="00A600CB" w14:paraId="778CCFDA" w14:textId="77777777">
            <w:pPr>
              <w:jc w:val="center"/>
            </w:pPr>
            <w:r>
              <w:t>A</w:t>
            </w:r>
          </w:p>
        </w:tc>
      </w:tr>
      <w:tr w:rsidR="00A600CB" w:rsidTr="00C90394" w14:paraId="1351413C" w14:textId="77777777">
        <w:trPr>
          <w:cantSplit/>
          <w:trHeight w:val="570"/>
          <w:jc w:val="center"/>
        </w:trPr>
        <w:tc>
          <w:tcPr>
            <w:tcW w:w="2880" w:type="dxa"/>
            <w:vAlign w:val="center"/>
          </w:tcPr>
          <w:p w:rsidRPr="009E7E52" w:rsidR="00A600CB" w:rsidP="00C90394" w:rsidRDefault="00A600CB" w14:paraId="06375837" w14:textId="77777777">
            <w:r w:rsidRPr="009E7E52">
              <w:t>11.9 Software Requirements Data</w:t>
            </w:r>
          </w:p>
        </w:tc>
        <w:tc>
          <w:tcPr>
            <w:tcW w:w="4338" w:type="dxa"/>
            <w:vAlign w:val="center"/>
          </w:tcPr>
          <w:p w:rsidR="00A600CB" w:rsidP="00C90394" w:rsidRDefault="00A600CB" w14:paraId="143FEF74" w14:textId="206BDAF6">
            <w:r w:rsidRPr="00B362F3">
              <w:t>High Level SRS for the Pro Line Fusion DLCA-65</w:t>
            </w:r>
            <w:r w:rsidR="00C82034">
              <w:t>1</w:t>
            </w:r>
            <w:r w:rsidRPr="00B362F3">
              <w:t>0 Data Link Communications Application</w:t>
            </w:r>
            <w:r>
              <w:t xml:space="preserve"> </w:t>
            </w:r>
            <w:r>
              <w:rPr>
                <w:color w:val="2B579A"/>
                <w:shd w:val="clear" w:color="auto" w:fill="E6E6E6"/>
              </w:rPr>
              <w:fldChar w:fldCharType="begin"/>
            </w:r>
            <w:r>
              <w:instrText xml:space="preserve"> REF _Ref382304573 \n \h  \* MERGEFORMAT </w:instrText>
            </w:r>
            <w:r>
              <w:rPr>
                <w:color w:val="2B579A"/>
                <w:shd w:val="clear" w:color="auto" w:fill="E6E6E6"/>
              </w:rPr>
            </w:r>
            <w:r>
              <w:rPr>
                <w:color w:val="2B579A"/>
                <w:shd w:val="clear" w:color="auto" w:fill="E6E6E6"/>
              </w:rPr>
              <w:fldChar w:fldCharType="separate"/>
            </w:r>
            <w:r>
              <w:t>[9]</w:t>
            </w:r>
            <w:r>
              <w:rPr>
                <w:color w:val="2B579A"/>
                <w:shd w:val="clear" w:color="auto" w:fill="E6E6E6"/>
              </w:rPr>
              <w:fldChar w:fldCharType="end"/>
            </w:r>
            <w:r>
              <w:t xml:space="preserve"> </w:t>
            </w:r>
          </w:p>
          <w:p w:rsidRPr="009E7E52" w:rsidR="00A600CB" w:rsidP="00C90394" w:rsidRDefault="00A600CB" w14:paraId="73D1F4D4" w14:textId="77777777">
            <w:r>
              <w:t xml:space="preserve">CPCI for DOORs Archive </w:t>
            </w:r>
            <w:r>
              <w:rPr>
                <w:color w:val="2B579A"/>
                <w:shd w:val="clear" w:color="auto" w:fill="E6E6E6"/>
              </w:rPr>
              <w:fldChar w:fldCharType="begin"/>
            </w:r>
            <w:r>
              <w:instrText xml:space="preserve"> REF _Ref45696533 \r \h  \* MERGEFORMAT </w:instrText>
            </w:r>
            <w:r>
              <w:rPr>
                <w:color w:val="2B579A"/>
                <w:shd w:val="clear" w:color="auto" w:fill="E6E6E6"/>
              </w:rPr>
            </w:r>
            <w:r>
              <w:rPr>
                <w:color w:val="2B579A"/>
                <w:shd w:val="clear" w:color="auto" w:fill="E6E6E6"/>
              </w:rPr>
              <w:fldChar w:fldCharType="separate"/>
            </w:r>
            <w:r>
              <w:t>[49]</w:t>
            </w:r>
            <w:r>
              <w:rPr>
                <w:color w:val="2B579A"/>
                <w:shd w:val="clear" w:color="auto" w:fill="E6E6E6"/>
              </w:rPr>
              <w:fldChar w:fldCharType="end"/>
            </w:r>
          </w:p>
        </w:tc>
        <w:tc>
          <w:tcPr>
            <w:tcW w:w="990" w:type="dxa"/>
            <w:vAlign w:val="center"/>
          </w:tcPr>
          <w:p w:rsidR="00A600CB" w:rsidP="00C90394" w:rsidRDefault="00A600CB" w14:paraId="58AA51FD" w14:textId="77777777">
            <w:pPr>
              <w:jc w:val="center"/>
            </w:pPr>
            <w:r>
              <w:t>A</w:t>
            </w:r>
          </w:p>
          <w:p w:rsidRPr="009E7E52" w:rsidR="00A600CB" w:rsidDel="008633A9" w:rsidP="00C90394" w:rsidRDefault="00A600CB" w14:paraId="1918432F" w14:textId="77777777">
            <w:pPr>
              <w:jc w:val="center"/>
            </w:pPr>
            <w:r>
              <w:t>A</w:t>
            </w:r>
          </w:p>
        </w:tc>
        <w:tc>
          <w:tcPr>
            <w:tcW w:w="990" w:type="dxa"/>
            <w:vAlign w:val="center"/>
          </w:tcPr>
          <w:p w:rsidR="00A600CB" w:rsidP="00C90394" w:rsidRDefault="00A600CB" w14:paraId="52D6279B" w14:textId="77777777">
            <w:pPr>
              <w:jc w:val="center"/>
            </w:pPr>
            <w:r>
              <w:t>A</w:t>
            </w:r>
          </w:p>
          <w:p w:rsidRPr="009E7E52" w:rsidR="00A600CB" w:rsidDel="008633A9" w:rsidP="00C90394" w:rsidRDefault="00A600CB" w14:paraId="7CBA54B9" w14:textId="77777777">
            <w:pPr>
              <w:jc w:val="center"/>
            </w:pPr>
            <w:r>
              <w:t>A</w:t>
            </w:r>
          </w:p>
        </w:tc>
      </w:tr>
      <w:tr w:rsidR="00A600CB" w:rsidTr="00C90394" w14:paraId="7A0E1741" w14:textId="77777777">
        <w:trPr>
          <w:cantSplit/>
          <w:jc w:val="center"/>
        </w:trPr>
        <w:tc>
          <w:tcPr>
            <w:tcW w:w="2880" w:type="dxa"/>
            <w:vAlign w:val="center"/>
          </w:tcPr>
          <w:p w:rsidRPr="009E7E52" w:rsidR="00A600CB" w:rsidP="00C90394" w:rsidRDefault="00A600CB" w14:paraId="2F40505F" w14:textId="77777777">
            <w:r w:rsidRPr="009E7E52">
              <w:t>11.10 Design Description</w:t>
            </w:r>
          </w:p>
        </w:tc>
        <w:tc>
          <w:tcPr>
            <w:tcW w:w="4338" w:type="dxa"/>
            <w:vAlign w:val="center"/>
          </w:tcPr>
          <w:p w:rsidR="00A600CB" w:rsidP="00C90394" w:rsidRDefault="00A600CB" w14:paraId="5158217B" w14:textId="77777777">
            <w:r>
              <w:t xml:space="preserve">SRS for the Data Link Communications Application (DLCA) Future Air Navigation System (FANS-1/A) </w:t>
            </w:r>
            <w:r>
              <w:rPr>
                <w:color w:val="2B579A"/>
                <w:shd w:val="clear" w:color="auto" w:fill="E6E6E6"/>
              </w:rPr>
              <w:fldChar w:fldCharType="begin"/>
            </w:r>
            <w:r>
              <w:instrText xml:space="preserve"> REF _Ref382304600 \n \h  \* MERGEFORMAT </w:instrText>
            </w:r>
            <w:r>
              <w:rPr>
                <w:color w:val="2B579A"/>
                <w:shd w:val="clear" w:color="auto" w:fill="E6E6E6"/>
              </w:rPr>
            </w:r>
            <w:r>
              <w:rPr>
                <w:color w:val="2B579A"/>
                <w:shd w:val="clear" w:color="auto" w:fill="E6E6E6"/>
              </w:rPr>
              <w:fldChar w:fldCharType="separate"/>
            </w:r>
            <w:r>
              <w:t>[10]</w:t>
            </w:r>
            <w:r>
              <w:rPr>
                <w:color w:val="2B579A"/>
                <w:shd w:val="clear" w:color="auto" w:fill="E6E6E6"/>
              </w:rPr>
              <w:fldChar w:fldCharType="end"/>
            </w:r>
          </w:p>
          <w:p w:rsidR="00A600CB" w:rsidP="00C90394" w:rsidRDefault="00A600CB" w14:paraId="3D0944C6" w14:textId="77777777">
            <w:r w:rsidRPr="00B82E7E">
              <w:t>SRS for Common DLCA</w:t>
            </w:r>
            <w:r>
              <w:t xml:space="preserve"> System Services</w:t>
            </w:r>
            <w:r>
              <w:rPr>
                <w:color w:val="2B579A"/>
                <w:shd w:val="clear" w:color="auto" w:fill="E6E6E6"/>
              </w:rPr>
              <w:fldChar w:fldCharType="begin"/>
            </w:r>
            <w:r>
              <w:instrText xml:space="preserve"> REF _Ref382304703 \n \h  \* MERGEFORMAT </w:instrText>
            </w:r>
            <w:r>
              <w:rPr>
                <w:color w:val="2B579A"/>
                <w:shd w:val="clear" w:color="auto" w:fill="E6E6E6"/>
              </w:rPr>
            </w:r>
            <w:r>
              <w:rPr>
                <w:color w:val="2B579A"/>
                <w:shd w:val="clear" w:color="auto" w:fill="E6E6E6"/>
              </w:rPr>
              <w:fldChar w:fldCharType="separate"/>
            </w:r>
            <w:r>
              <w:t>[11]</w:t>
            </w:r>
            <w:r>
              <w:rPr>
                <w:color w:val="2B579A"/>
                <w:shd w:val="clear" w:color="auto" w:fill="E6E6E6"/>
              </w:rPr>
              <w:fldChar w:fldCharType="end"/>
            </w:r>
          </w:p>
          <w:p w:rsidR="00A600CB" w:rsidP="00C90394" w:rsidRDefault="00A600CB" w14:paraId="27A038A6" w14:textId="77777777">
            <w:r w:rsidRPr="00AD344A">
              <w:t>SRS for Aeronautical Telecommunication Network Context Management (CM) And Controller Pilot Data Link Communication (CPDLC)</w:t>
            </w:r>
            <w:r>
              <w:t xml:space="preserve"> </w:t>
            </w:r>
            <w:r>
              <w:rPr>
                <w:color w:val="2B579A"/>
                <w:shd w:val="clear" w:color="auto" w:fill="E6E6E6"/>
              </w:rPr>
              <w:fldChar w:fldCharType="begin"/>
            </w:r>
            <w:r>
              <w:instrText xml:space="preserve"> REF _Ref382304718 \n \h  \* MERGEFORMAT </w:instrText>
            </w:r>
            <w:r>
              <w:rPr>
                <w:color w:val="2B579A"/>
                <w:shd w:val="clear" w:color="auto" w:fill="E6E6E6"/>
              </w:rPr>
            </w:r>
            <w:r>
              <w:rPr>
                <w:color w:val="2B579A"/>
                <w:shd w:val="clear" w:color="auto" w:fill="E6E6E6"/>
              </w:rPr>
              <w:fldChar w:fldCharType="separate"/>
            </w:r>
            <w:r>
              <w:t>[12]</w:t>
            </w:r>
            <w:r>
              <w:rPr>
                <w:color w:val="2B579A"/>
                <w:shd w:val="clear" w:color="auto" w:fill="E6E6E6"/>
              </w:rPr>
              <w:fldChar w:fldCharType="end"/>
            </w:r>
          </w:p>
          <w:p w:rsidR="00A600CB" w:rsidP="00C90394" w:rsidRDefault="00A600CB" w14:paraId="48A9EE2E" w14:textId="77777777">
            <w:r w:rsidRPr="00506CF5">
              <w:t>Software Requirement Specification (SRS) for HMI</w:t>
            </w:r>
            <w:r>
              <w:t xml:space="preserve"> </w:t>
            </w:r>
            <w:r>
              <w:rPr>
                <w:color w:val="2B579A"/>
                <w:shd w:val="clear" w:color="auto" w:fill="E6E6E6"/>
              </w:rPr>
              <w:fldChar w:fldCharType="begin"/>
            </w:r>
            <w:r>
              <w:instrText xml:space="preserve"> REF _Ref382304668 \n \h  \* MERGEFORMAT </w:instrText>
            </w:r>
            <w:r>
              <w:rPr>
                <w:color w:val="2B579A"/>
                <w:shd w:val="clear" w:color="auto" w:fill="E6E6E6"/>
              </w:rPr>
            </w:r>
            <w:r>
              <w:rPr>
                <w:color w:val="2B579A"/>
                <w:shd w:val="clear" w:color="auto" w:fill="E6E6E6"/>
              </w:rPr>
              <w:fldChar w:fldCharType="separate"/>
            </w:r>
            <w:r>
              <w:t>[13]</w:t>
            </w:r>
            <w:r>
              <w:rPr>
                <w:color w:val="2B579A"/>
                <w:shd w:val="clear" w:color="auto" w:fill="E6E6E6"/>
              </w:rPr>
              <w:fldChar w:fldCharType="end"/>
            </w:r>
          </w:p>
          <w:p w:rsidR="00A600CB" w:rsidP="00C90394" w:rsidRDefault="00A600CB" w14:paraId="3A232531" w14:textId="3A1F871D">
            <w:r w:rsidRPr="00A86D91">
              <w:t>Software Design Document (SDD) for the DLCA-65</w:t>
            </w:r>
            <w:r w:rsidR="00C82034">
              <w:t>1</w:t>
            </w:r>
            <w:r w:rsidRPr="00A86D91">
              <w:t>0 Data Link Software Component Design</w:t>
            </w:r>
            <w:r>
              <w:t xml:space="preserve"> </w:t>
            </w:r>
            <w:r>
              <w:rPr>
                <w:color w:val="2B579A"/>
                <w:shd w:val="clear" w:color="auto" w:fill="E6E6E6"/>
              </w:rPr>
              <w:fldChar w:fldCharType="begin"/>
            </w:r>
            <w:r>
              <w:instrText xml:space="preserve"> REF _Ref316203264 \r \h  \* MERGEFORMAT </w:instrText>
            </w:r>
            <w:r>
              <w:rPr>
                <w:color w:val="2B579A"/>
                <w:shd w:val="clear" w:color="auto" w:fill="E6E6E6"/>
              </w:rPr>
            </w:r>
            <w:r>
              <w:rPr>
                <w:color w:val="2B579A"/>
                <w:shd w:val="clear" w:color="auto" w:fill="E6E6E6"/>
              </w:rPr>
              <w:fldChar w:fldCharType="separate"/>
            </w:r>
            <w:r>
              <w:t>[15]</w:t>
            </w:r>
            <w:r>
              <w:rPr>
                <w:color w:val="2B579A"/>
                <w:shd w:val="clear" w:color="auto" w:fill="E6E6E6"/>
              </w:rPr>
              <w:fldChar w:fldCharType="end"/>
            </w:r>
          </w:p>
          <w:p w:rsidRPr="00F92061" w:rsidR="00A600CB" w:rsidP="00C90394" w:rsidRDefault="00A600CB" w14:paraId="71569167" w14:textId="77777777">
            <w:r>
              <w:t xml:space="preserve">CPCI for DOORs Archive </w:t>
            </w:r>
            <w:r>
              <w:rPr>
                <w:color w:val="2B579A"/>
                <w:shd w:val="clear" w:color="auto" w:fill="E6E6E6"/>
              </w:rPr>
              <w:fldChar w:fldCharType="begin"/>
            </w:r>
            <w:r>
              <w:instrText xml:space="preserve"> REF _Ref45696533 \r \h  \* MERGEFORMAT </w:instrText>
            </w:r>
            <w:r>
              <w:rPr>
                <w:color w:val="2B579A"/>
                <w:shd w:val="clear" w:color="auto" w:fill="E6E6E6"/>
              </w:rPr>
            </w:r>
            <w:r>
              <w:rPr>
                <w:color w:val="2B579A"/>
                <w:shd w:val="clear" w:color="auto" w:fill="E6E6E6"/>
              </w:rPr>
              <w:fldChar w:fldCharType="separate"/>
            </w:r>
            <w:r>
              <w:t>[49]</w:t>
            </w:r>
            <w:r>
              <w:rPr>
                <w:color w:val="2B579A"/>
                <w:shd w:val="clear" w:color="auto" w:fill="E6E6E6"/>
              </w:rPr>
              <w:fldChar w:fldCharType="end"/>
            </w:r>
          </w:p>
        </w:tc>
        <w:tc>
          <w:tcPr>
            <w:tcW w:w="990" w:type="dxa"/>
            <w:vAlign w:val="center"/>
          </w:tcPr>
          <w:p w:rsidR="00A600CB" w:rsidP="00C90394" w:rsidRDefault="00A600CB" w14:paraId="21151CFF" w14:textId="77777777">
            <w:pPr>
              <w:jc w:val="center"/>
            </w:pPr>
            <w:r>
              <w:t>A</w:t>
            </w:r>
          </w:p>
          <w:p w:rsidR="00A600CB" w:rsidP="00C90394" w:rsidRDefault="00A600CB" w14:paraId="420630CA" w14:textId="77777777">
            <w:pPr>
              <w:jc w:val="center"/>
            </w:pPr>
          </w:p>
          <w:p w:rsidR="00A600CB" w:rsidP="00C90394" w:rsidRDefault="00A600CB" w14:paraId="028A7A2C" w14:textId="77777777">
            <w:pPr>
              <w:jc w:val="center"/>
            </w:pPr>
            <w:r>
              <w:t>A</w:t>
            </w:r>
          </w:p>
          <w:p w:rsidR="00A600CB" w:rsidP="00C90394" w:rsidRDefault="00A600CB" w14:paraId="157D93B9" w14:textId="77777777">
            <w:pPr>
              <w:jc w:val="center"/>
            </w:pPr>
          </w:p>
          <w:p w:rsidR="00A600CB" w:rsidP="00C90394" w:rsidRDefault="00A600CB" w14:paraId="0D98DA5B" w14:textId="77777777">
            <w:pPr>
              <w:jc w:val="center"/>
            </w:pPr>
            <w:r>
              <w:t>A</w:t>
            </w:r>
          </w:p>
          <w:p w:rsidR="00A600CB" w:rsidP="00C90394" w:rsidRDefault="00A600CB" w14:paraId="3BFD9DBD" w14:textId="77777777">
            <w:pPr>
              <w:jc w:val="center"/>
            </w:pPr>
          </w:p>
          <w:p w:rsidR="00A600CB" w:rsidP="00C90394" w:rsidRDefault="00A600CB" w14:paraId="0B993CD8" w14:textId="77777777">
            <w:pPr>
              <w:jc w:val="center"/>
            </w:pPr>
            <w:r>
              <w:t>A</w:t>
            </w:r>
          </w:p>
          <w:p w:rsidR="00A600CB" w:rsidP="00C90394" w:rsidRDefault="00A600CB" w14:paraId="10BFF480" w14:textId="77777777">
            <w:pPr>
              <w:jc w:val="center"/>
            </w:pPr>
          </w:p>
          <w:p w:rsidR="00A600CB" w:rsidP="00C90394" w:rsidRDefault="00A600CB" w14:paraId="2F1397A9" w14:textId="77777777">
            <w:pPr>
              <w:jc w:val="center"/>
            </w:pPr>
            <w:r>
              <w:t>A</w:t>
            </w:r>
          </w:p>
          <w:p w:rsidR="00A600CB" w:rsidP="00C90394" w:rsidRDefault="00A600CB" w14:paraId="1DADFAF9" w14:textId="77777777">
            <w:pPr>
              <w:jc w:val="center"/>
            </w:pPr>
          </w:p>
          <w:p w:rsidR="00A600CB" w:rsidP="00C90394" w:rsidRDefault="00A600CB" w14:paraId="3681EE5C" w14:textId="77777777">
            <w:pPr>
              <w:jc w:val="center"/>
            </w:pPr>
            <w:r>
              <w:t>A</w:t>
            </w:r>
          </w:p>
        </w:tc>
        <w:tc>
          <w:tcPr>
            <w:tcW w:w="990" w:type="dxa"/>
            <w:vAlign w:val="center"/>
          </w:tcPr>
          <w:p w:rsidR="00A600CB" w:rsidP="00C90394" w:rsidRDefault="00A600CB" w14:paraId="31A21956" w14:textId="77777777">
            <w:pPr>
              <w:jc w:val="center"/>
            </w:pPr>
            <w:r>
              <w:t>A</w:t>
            </w:r>
          </w:p>
          <w:p w:rsidR="00A600CB" w:rsidP="00C90394" w:rsidRDefault="00A600CB" w14:paraId="32B2D0E2" w14:textId="77777777">
            <w:pPr>
              <w:jc w:val="center"/>
            </w:pPr>
          </w:p>
          <w:p w:rsidR="00A600CB" w:rsidP="00C90394" w:rsidRDefault="00A600CB" w14:paraId="11044360" w14:textId="77777777">
            <w:pPr>
              <w:jc w:val="center"/>
            </w:pPr>
            <w:r>
              <w:t>A</w:t>
            </w:r>
          </w:p>
          <w:p w:rsidR="00A600CB" w:rsidP="00C90394" w:rsidRDefault="00A600CB" w14:paraId="6B99621C" w14:textId="77777777">
            <w:pPr>
              <w:jc w:val="center"/>
            </w:pPr>
          </w:p>
          <w:p w:rsidR="00A600CB" w:rsidP="00C90394" w:rsidRDefault="00A600CB" w14:paraId="7655BAC3" w14:textId="77777777">
            <w:pPr>
              <w:jc w:val="center"/>
            </w:pPr>
            <w:r>
              <w:t>A</w:t>
            </w:r>
          </w:p>
          <w:p w:rsidR="00A600CB" w:rsidP="00C90394" w:rsidRDefault="00A600CB" w14:paraId="51EACEF0" w14:textId="77777777">
            <w:pPr>
              <w:jc w:val="center"/>
            </w:pPr>
          </w:p>
          <w:p w:rsidR="00A600CB" w:rsidP="00C90394" w:rsidRDefault="00A600CB" w14:paraId="3811B005" w14:textId="77777777">
            <w:pPr>
              <w:jc w:val="center"/>
            </w:pPr>
            <w:r>
              <w:t>A</w:t>
            </w:r>
          </w:p>
          <w:p w:rsidR="00A600CB" w:rsidP="00C90394" w:rsidRDefault="00A600CB" w14:paraId="199A79B3" w14:textId="77777777">
            <w:pPr>
              <w:jc w:val="center"/>
            </w:pPr>
          </w:p>
          <w:p w:rsidR="00A600CB" w:rsidP="00C90394" w:rsidRDefault="00A600CB" w14:paraId="563B7F40" w14:textId="77777777">
            <w:pPr>
              <w:jc w:val="center"/>
            </w:pPr>
            <w:r>
              <w:t>A</w:t>
            </w:r>
          </w:p>
          <w:p w:rsidR="00A600CB" w:rsidP="00C90394" w:rsidRDefault="00A600CB" w14:paraId="438D8F12" w14:textId="77777777">
            <w:pPr>
              <w:jc w:val="center"/>
            </w:pPr>
          </w:p>
          <w:p w:rsidR="00A600CB" w:rsidP="00C90394" w:rsidRDefault="00A600CB" w14:paraId="28B670B2" w14:textId="77777777">
            <w:pPr>
              <w:jc w:val="center"/>
            </w:pPr>
            <w:r>
              <w:t>A</w:t>
            </w:r>
          </w:p>
        </w:tc>
      </w:tr>
      <w:tr w:rsidR="00A600CB" w:rsidTr="00C90394" w14:paraId="0D7BD5D8" w14:textId="77777777">
        <w:trPr>
          <w:cantSplit/>
          <w:jc w:val="center"/>
        </w:trPr>
        <w:tc>
          <w:tcPr>
            <w:tcW w:w="2880" w:type="dxa"/>
            <w:vMerge w:val="restart"/>
            <w:vAlign w:val="center"/>
          </w:tcPr>
          <w:p w:rsidRPr="008946D5" w:rsidR="00A600CB" w:rsidP="00C90394" w:rsidRDefault="00A600CB" w14:paraId="099F1A78" w14:textId="77777777">
            <w:pPr>
              <w:rPr>
                <w:lang w:val="fr-FR"/>
              </w:rPr>
            </w:pPr>
            <w:r w:rsidRPr="008946D5">
              <w:rPr>
                <w:lang w:val="fr-FR"/>
              </w:rPr>
              <w:t>11.11 Source Code</w:t>
            </w:r>
            <w:r w:rsidRPr="008946D5">
              <w:rPr>
                <w:lang w:val="fr-FR"/>
              </w:rPr>
              <w:br/>
            </w:r>
          </w:p>
        </w:tc>
        <w:tc>
          <w:tcPr>
            <w:tcW w:w="4338" w:type="dxa"/>
            <w:vAlign w:val="center"/>
          </w:tcPr>
          <w:p w:rsidR="00A600CB" w:rsidP="00C90394" w:rsidRDefault="00A600CB" w14:paraId="37C718D4" w14:textId="02F4C703">
            <w:r>
              <w:t xml:space="preserve">CPCI for the </w:t>
            </w:r>
            <w:r w:rsidRPr="00263658">
              <w:t>Human Machine Interface (HMI)</w:t>
            </w:r>
            <w:r>
              <w:t xml:space="preserve"> </w:t>
            </w:r>
            <w:r w:rsidRPr="00B362F3">
              <w:t>DLCA-65</w:t>
            </w:r>
            <w:r w:rsidR="00C82034">
              <w:t>1</w:t>
            </w:r>
            <w:r w:rsidRPr="00B362F3">
              <w:t>0</w:t>
            </w:r>
            <w:r>
              <w:rPr>
                <w:color w:val="2B579A"/>
                <w:shd w:val="clear" w:color="auto" w:fill="E6E6E6"/>
              </w:rPr>
              <w:fldChar w:fldCharType="begin"/>
            </w:r>
            <w:r>
              <w:instrText xml:space="preserve"> REF _Ref383440742 \r \h  \* MERGEFORMAT </w:instrText>
            </w:r>
            <w:r>
              <w:rPr>
                <w:color w:val="2B579A"/>
                <w:shd w:val="clear" w:color="auto" w:fill="E6E6E6"/>
              </w:rPr>
            </w:r>
            <w:r>
              <w:rPr>
                <w:color w:val="2B579A"/>
                <w:shd w:val="clear" w:color="auto" w:fill="E6E6E6"/>
              </w:rPr>
              <w:fldChar w:fldCharType="separate"/>
            </w:r>
            <w:r>
              <w:t>[16]</w:t>
            </w:r>
            <w:r>
              <w:rPr>
                <w:color w:val="2B579A"/>
                <w:shd w:val="clear" w:color="auto" w:fill="E6E6E6"/>
              </w:rPr>
              <w:fldChar w:fldCharType="end"/>
            </w:r>
          </w:p>
          <w:p w:rsidR="00A600CB" w:rsidP="00C90394" w:rsidRDefault="00A600CB" w14:paraId="6C104F6F" w14:textId="64639C74">
            <w:r w:rsidRPr="008946D5">
              <w:t xml:space="preserve">CPCI </w:t>
            </w:r>
            <w:r>
              <w:t>for the DLCA-65</w:t>
            </w:r>
            <w:r w:rsidR="00C82034">
              <w:t>1</w:t>
            </w:r>
            <w:r>
              <w:t xml:space="preserve">0 Core Software Library </w:t>
            </w:r>
            <w:r>
              <w:rPr>
                <w:color w:val="2B579A"/>
                <w:shd w:val="clear" w:color="auto" w:fill="E6E6E6"/>
              </w:rPr>
              <w:fldChar w:fldCharType="begin"/>
            </w:r>
            <w:r>
              <w:instrText xml:space="preserve"> REF _Ref383456134 \r \h  \* MERGEFORMAT </w:instrText>
            </w:r>
            <w:r>
              <w:rPr>
                <w:color w:val="2B579A"/>
                <w:shd w:val="clear" w:color="auto" w:fill="E6E6E6"/>
              </w:rPr>
            </w:r>
            <w:r>
              <w:rPr>
                <w:color w:val="2B579A"/>
                <w:shd w:val="clear" w:color="auto" w:fill="E6E6E6"/>
              </w:rPr>
              <w:fldChar w:fldCharType="separate"/>
            </w:r>
            <w:r>
              <w:t>[17]</w:t>
            </w:r>
            <w:r>
              <w:rPr>
                <w:color w:val="2B579A"/>
                <w:shd w:val="clear" w:color="auto" w:fill="E6E6E6"/>
              </w:rPr>
              <w:fldChar w:fldCharType="end"/>
            </w:r>
          </w:p>
          <w:p w:rsidR="00A600CB" w:rsidP="00C90394" w:rsidRDefault="00A600CB" w14:paraId="48C44E09" w14:textId="334552DA">
            <w:r>
              <w:t>CPCI for the DLCA-65</w:t>
            </w:r>
            <w:r w:rsidR="00C82034">
              <w:t>1</w:t>
            </w:r>
            <w:r>
              <w:t xml:space="preserve">0 Message Library </w:t>
            </w:r>
            <w:r>
              <w:rPr>
                <w:color w:val="2B579A"/>
                <w:shd w:val="clear" w:color="auto" w:fill="E6E6E6"/>
              </w:rPr>
              <w:fldChar w:fldCharType="begin"/>
            </w:r>
            <w:r>
              <w:instrText xml:space="preserve"> REF _Ref383440301 \r \h  \* MERGEFORMAT </w:instrText>
            </w:r>
            <w:r>
              <w:rPr>
                <w:color w:val="2B579A"/>
                <w:shd w:val="clear" w:color="auto" w:fill="E6E6E6"/>
              </w:rPr>
            </w:r>
            <w:r>
              <w:rPr>
                <w:color w:val="2B579A"/>
                <w:shd w:val="clear" w:color="auto" w:fill="E6E6E6"/>
              </w:rPr>
              <w:fldChar w:fldCharType="separate"/>
            </w:r>
            <w:r>
              <w:t>[18]</w:t>
            </w:r>
            <w:r>
              <w:rPr>
                <w:color w:val="2B579A"/>
                <w:shd w:val="clear" w:color="auto" w:fill="E6E6E6"/>
              </w:rPr>
              <w:fldChar w:fldCharType="end"/>
            </w:r>
          </w:p>
          <w:p w:rsidR="00A600CB" w:rsidP="00C90394" w:rsidRDefault="00A600CB" w14:paraId="2DF27AB9" w14:textId="582A8B01">
            <w:r>
              <w:t>CPCI for the DLCA-65</w:t>
            </w:r>
            <w:r w:rsidR="00C82034">
              <w:t>1</w:t>
            </w:r>
            <w:r>
              <w:t xml:space="preserve">0 </w:t>
            </w:r>
            <w:r w:rsidRPr="00CA5770">
              <w:t>XML I/O Configuration File</w:t>
            </w:r>
            <w:r>
              <w:t xml:space="preserve"> </w:t>
            </w:r>
            <w:r>
              <w:rPr>
                <w:color w:val="2B579A"/>
                <w:shd w:val="clear" w:color="auto" w:fill="E6E6E6"/>
              </w:rPr>
              <w:fldChar w:fldCharType="begin"/>
            </w:r>
            <w:r>
              <w:instrText xml:space="preserve"> REF _Ref382397219 \r \h  \* MERGEFORMAT </w:instrText>
            </w:r>
            <w:r>
              <w:rPr>
                <w:color w:val="2B579A"/>
                <w:shd w:val="clear" w:color="auto" w:fill="E6E6E6"/>
              </w:rPr>
            </w:r>
            <w:r>
              <w:rPr>
                <w:color w:val="2B579A"/>
                <w:shd w:val="clear" w:color="auto" w:fill="E6E6E6"/>
              </w:rPr>
              <w:fldChar w:fldCharType="separate"/>
            </w:r>
            <w:r>
              <w:t>[19]</w:t>
            </w:r>
            <w:r>
              <w:rPr>
                <w:color w:val="2B579A"/>
                <w:shd w:val="clear" w:color="auto" w:fill="E6E6E6"/>
              </w:rPr>
              <w:fldChar w:fldCharType="end"/>
            </w:r>
          </w:p>
          <w:p w:rsidR="00A600CB" w:rsidP="00C90394" w:rsidRDefault="00A600CB" w14:paraId="4A5AE1AD" w14:textId="32E52A4C">
            <w:r>
              <w:t>CPCI for the DLCA-65</w:t>
            </w:r>
            <w:r w:rsidR="00C82034">
              <w:t>1</w:t>
            </w:r>
            <w:r>
              <w:t xml:space="preserve">0 </w:t>
            </w:r>
            <w:r w:rsidRPr="00CA5770">
              <w:t>XML</w:t>
            </w:r>
            <w:r>
              <w:t xml:space="preserve"> </w:t>
            </w:r>
            <w:r w:rsidRPr="00CA5770">
              <w:t>ATN Default Addresses</w:t>
            </w:r>
            <w:r>
              <w:t xml:space="preserve"> </w:t>
            </w:r>
            <w:r>
              <w:rPr>
                <w:color w:val="2B579A"/>
                <w:shd w:val="clear" w:color="auto" w:fill="E6E6E6"/>
              </w:rPr>
              <w:fldChar w:fldCharType="begin"/>
            </w:r>
            <w:r>
              <w:instrText xml:space="preserve"> REF _Ref382397331 \r \h  \* MERGEFORMAT </w:instrText>
            </w:r>
            <w:r>
              <w:rPr>
                <w:color w:val="2B579A"/>
                <w:shd w:val="clear" w:color="auto" w:fill="E6E6E6"/>
              </w:rPr>
            </w:r>
            <w:r>
              <w:rPr>
                <w:color w:val="2B579A"/>
                <w:shd w:val="clear" w:color="auto" w:fill="E6E6E6"/>
              </w:rPr>
              <w:fldChar w:fldCharType="separate"/>
            </w:r>
            <w:r>
              <w:t>[20]</w:t>
            </w:r>
            <w:r>
              <w:rPr>
                <w:color w:val="2B579A"/>
                <w:shd w:val="clear" w:color="auto" w:fill="E6E6E6"/>
              </w:rPr>
              <w:fldChar w:fldCharType="end"/>
            </w:r>
          </w:p>
          <w:p w:rsidR="00A600CB" w:rsidP="00C90394" w:rsidRDefault="00A600CB" w14:paraId="1B9074DA" w14:textId="076036A9">
            <w:r>
              <w:t>CPCI for the DLCA-65</w:t>
            </w:r>
            <w:r w:rsidR="00C82034">
              <w:t>1</w:t>
            </w:r>
            <w:r>
              <w:t xml:space="preserve">0 </w:t>
            </w:r>
            <w:r w:rsidRPr="00CA5770">
              <w:t>XML</w:t>
            </w:r>
            <w:r>
              <w:t xml:space="preserve"> General Config </w:t>
            </w:r>
            <w:r>
              <w:rPr>
                <w:color w:val="2B579A"/>
                <w:shd w:val="clear" w:color="auto" w:fill="E6E6E6"/>
              </w:rPr>
              <w:fldChar w:fldCharType="begin"/>
            </w:r>
            <w:r>
              <w:instrText xml:space="preserve"> REF _Ref383440553 \r \h  \* MERGEFORMAT </w:instrText>
            </w:r>
            <w:r>
              <w:rPr>
                <w:color w:val="2B579A"/>
                <w:shd w:val="clear" w:color="auto" w:fill="E6E6E6"/>
              </w:rPr>
            </w:r>
            <w:r>
              <w:rPr>
                <w:color w:val="2B579A"/>
                <w:shd w:val="clear" w:color="auto" w:fill="E6E6E6"/>
              </w:rPr>
              <w:fldChar w:fldCharType="separate"/>
            </w:r>
            <w:r>
              <w:t>[21]</w:t>
            </w:r>
            <w:r>
              <w:rPr>
                <w:color w:val="2B579A"/>
                <w:shd w:val="clear" w:color="auto" w:fill="E6E6E6"/>
              </w:rPr>
              <w:fldChar w:fldCharType="end"/>
            </w:r>
          </w:p>
          <w:p w:rsidRPr="00541FEB" w:rsidR="00A600CB" w:rsidP="00C90394" w:rsidRDefault="00A600CB" w14:paraId="0FDFA238" w14:textId="77777777">
            <w:r>
              <w:t xml:space="preserve">CPCI for the Support Files </w:t>
            </w:r>
            <w:r>
              <w:rPr>
                <w:color w:val="2B579A"/>
                <w:shd w:val="clear" w:color="auto" w:fill="E6E6E6"/>
              </w:rPr>
              <w:fldChar w:fldCharType="begin"/>
            </w:r>
            <w:r>
              <w:instrText xml:space="preserve"> REF _Ref383690341 \r \h  \* MERGEFORMAT </w:instrText>
            </w:r>
            <w:r>
              <w:rPr>
                <w:color w:val="2B579A"/>
                <w:shd w:val="clear" w:color="auto" w:fill="E6E6E6"/>
              </w:rPr>
            </w:r>
            <w:r>
              <w:rPr>
                <w:color w:val="2B579A"/>
                <w:shd w:val="clear" w:color="auto" w:fill="E6E6E6"/>
              </w:rPr>
              <w:fldChar w:fldCharType="separate"/>
            </w:r>
            <w:r>
              <w:t>[32]</w:t>
            </w:r>
            <w:r>
              <w:rPr>
                <w:color w:val="2B579A"/>
                <w:shd w:val="clear" w:color="auto" w:fill="E6E6E6"/>
              </w:rPr>
              <w:fldChar w:fldCharType="end"/>
            </w:r>
          </w:p>
        </w:tc>
        <w:tc>
          <w:tcPr>
            <w:tcW w:w="990" w:type="dxa"/>
            <w:vAlign w:val="center"/>
          </w:tcPr>
          <w:p w:rsidR="00A600CB" w:rsidP="00C90394" w:rsidRDefault="00A600CB" w14:paraId="115EFBB7" w14:textId="77777777">
            <w:pPr>
              <w:jc w:val="center"/>
            </w:pPr>
            <w:r>
              <w:t>A</w:t>
            </w:r>
          </w:p>
          <w:p w:rsidR="00A600CB" w:rsidP="00C90394" w:rsidRDefault="00A600CB" w14:paraId="03EB45E5" w14:textId="77777777">
            <w:pPr>
              <w:jc w:val="center"/>
            </w:pPr>
            <w:r>
              <w:t>A</w:t>
            </w:r>
          </w:p>
          <w:p w:rsidR="00A600CB" w:rsidP="00C90394" w:rsidRDefault="00A600CB" w14:paraId="73E50E52" w14:textId="77777777">
            <w:pPr>
              <w:jc w:val="center"/>
            </w:pPr>
          </w:p>
          <w:p w:rsidR="00A600CB" w:rsidP="00C90394" w:rsidRDefault="00A600CB" w14:paraId="35635F78" w14:textId="77777777">
            <w:pPr>
              <w:jc w:val="center"/>
            </w:pPr>
            <w:r>
              <w:t>A</w:t>
            </w:r>
          </w:p>
          <w:p w:rsidR="00A600CB" w:rsidP="00C90394" w:rsidRDefault="00A600CB" w14:paraId="405245DA" w14:textId="77777777">
            <w:r>
              <w:t xml:space="preserve">                    </w:t>
            </w:r>
          </w:p>
          <w:p w:rsidR="00A600CB" w:rsidP="00C90394" w:rsidRDefault="00A600CB" w14:paraId="2F4E8C12" w14:textId="77777777">
            <w:pPr>
              <w:jc w:val="center"/>
            </w:pPr>
            <w:r>
              <w:t>A</w:t>
            </w:r>
          </w:p>
          <w:p w:rsidR="00A600CB" w:rsidP="00C90394" w:rsidRDefault="00A600CB" w14:paraId="73605A24" w14:textId="77777777">
            <w:pPr>
              <w:jc w:val="center"/>
            </w:pPr>
            <w:r>
              <w:t>A</w:t>
            </w:r>
          </w:p>
          <w:p w:rsidR="00A600CB" w:rsidP="00C90394" w:rsidRDefault="00A600CB" w14:paraId="526EFB7B" w14:textId="77777777">
            <w:pPr>
              <w:jc w:val="center"/>
            </w:pPr>
            <w:r>
              <w:t>A</w:t>
            </w:r>
          </w:p>
          <w:p w:rsidR="00A600CB" w:rsidP="00C90394" w:rsidRDefault="00A600CB" w14:paraId="06B286D0" w14:textId="77777777">
            <w:pPr>
              <w:jc w:val="center"/>
            </w:pPr>
            <w:r>
              <w:t>A</w:t>
            </w:r>
          </w:p>
          <w:p w:rsidR="00A600CB" w:rsidP="00C90394" w:rsidRDefault="00A600CB" w14:paraId="09EA86F9" w14:textId="77777777">
            <w:pPr>
              <w:jc w:val="center"/>
            </w:pPr>
            <w:r>
              <w:t>A</w:t>
            </w:r>
          </w:p>
        </w:tc>
        <w:tc>
          <w:tcPr>
            <w:tcW w:w="990" w:type="dxa"/>
            <w:vAlign w:val="center"/>
          </w:tcPr>
          <w:p w:rsidR="00A600CB" w:rsidP="00C90394" w:rsidRDefault="00A600CB" w14:paraId="0548B4C9" w14:textId="77777777">
            <w:pPr>
              <w:jc w:val="center"/>
            </w:pPr>
            <w:r>
              <w:t>A</w:t>
            </w:r>
          </w:p>
          <w:p w:rsidR="00A600CB" w:rsidP="00C90394" w:rsidRDefault="00A600CB" w14:paraId="514C2A95" w14:textId="77777777">
            <w:pPr>
              <w:jc w:val="center"/>
            </w:pPr>
            <w:r>
              <w:t>A</w:t>
            </w:r>
          </w:p>
          <w:p w:rsidR="00A600CB" w:rsidP="00C90394" w:rsidRDefault="00A600CB" w14:paraId="720A6C5E" w14:textId="77777777">
            <w:pPr>
              <w:jc w:val="center"/>
            </w:pPr>
          </w:p>
          <w:p w:rsidR="00A600CB" w:rsidP="00C90394" w:rsidRDefault="00A600CB" w14:paraId="14EC54FA" w14:textId="77777777">
            <w:pPr>
              <w:jc w:val="center"/>
            </w:pPr>
            <w:r>
              <w:t>A</w:t>
            </w:r>
          </w:p>
          <w:p w:rsidR="00A600CB" w:rsidP="00C90394" w:rsidRDefault="00A600CB" w14:paraId="4984B3FE" w14:textId="77777777">
            <w:r>
              <w:t xml:space="preserve">                    </w:t>
            </w:r>
          </w:p>
          <w:p w:rsidR="00A600CB" w:rsidP="00C90394" w:rsidRDefault="00A600CB" w14:paraId="02F9E175" w14:textId="77777777">
            <w:pPr>
              <w:jc w:val="center"/>
            </w:pPr>
            <w:r>
              <w:t>A</w:t>
            </w:r>
          </w:p>
          <w:p w:rsidR="00A600CB" w:rsidP="00C90394" w:rsidRDefault="00A600CB" w14:paraId="474AF23C" w14:textId="77777777">
            <w:pPr>
              <w:jc w:val="center"/>
            </w:pPr>
            <w:r>
              <w:t>A</w:t>
            </w:r>
          </w:p>
          <w:p w:rsidR="00A600CB" w:rsidP="00C90394" w:rsidRDefault="00A600CB" w14:paraId="213BD280" w14:textId="77777777">
            <w:pPr>
              <w:jc w:val="center"/>
            </w:pPr>
            <w:r>
              <w:t>A</w:t>
            </w:r>
          </w:p>
          <w:p w:rsidR="00A600CB" w:rsidP="00C90394" w:rsidRDefault="00A600CB" w14:paraId="0F0735CB" w14:textId="77777777">
            <w:pPr>
              <w:jc w:val="center"/>
            </w:pPr>
            <w:r>
              <w:t>A</w:t>
            </w:r>
          </w:p>
          <w:p w:rsidR="00A600CB" w:rsidP="00C90394" w:rsidRDefault="00A600CB" w14:paraId="22A7768D" w14:textId="77777777">
            <w:pPr>
              <w:jc w:val="center"/>
            </w:pPr>
            <w:r>
              <w:t>A</w:t>
            </w:r>
          </w:p>
        </w:tc>
      </w:tr>
      <w:tr w:rsidR="00A600CB" w:rsidTr="00C90394" w14:paraId="764058EA" w14:textId="77777777">
        <w:trPr>
          <w:cantSplit/>
          <w:jc w:val="center"/>
        </w:trPr>
        <w:tc>
          <w:tcPr>
            <w:tcW w:w="2880" w:type="dxa"/>
            <w:vMerge/>
            <w:vAlign w:val="center"/>
          </w:tcPr>
          <w:p w:rsidRPr="008946D5" w:rsidR="00A600CB" w:rsidP="00C90394" w:rsidRDefault="00A600CB" w14:paraId="62C7720B" w14:textId="77777777">
            <w:pPr>
              <w:rPr>
                <w:lang w:val="fr-FR"/>
              </w:rPr>
            </w:pPr>
          </w:p>
        </w:tc>
        <w:tc>
          <w:tcPr>
            <w:tcW w:w="4338" w:type="dxa"/>
            <w:vAlign w:val="center"/>
          </w:tcPr>
          <w:p w:rsidR="00A600CB" w:rsidP="00C90394" w:rsidRDefault="00A600CB" w14:paraId="186F0124" w14:textId="77777777">
            <w:pPr>
              <w:jc w:val="both"/>
            </w:pPr>
            <w:r>
              <w:t xml:space="preserve">CPCI for PCT Data </w:t>
            </w:r>
            <w:r>
              <w:rPr>
                <w:color w:val="2B579A"/>
                <w:shd w:val="clear" w:color="auto" w:fill="E6E6E6"/>
              </w:rPr>
              <w:fldChar w:fldCharType="begin"/>
            </w:r>
            <w:r>
              <w:instrText xml:space="preserve"> REF _Ref523226095 \r \h </w:instrText>
            </w:r>
            <w:r>
              <w:rPr>
                <w:color w:val="2B579A"/>
                <w:shd w:val="clear" w:color="auto" w:fill="E6E6E6"/>
              </w:rPr>
            </w:r>
            <w:r>
              <w:rPr>
                <w:color w:val="2B579A"/>
                <w:shd w:val="clear" w:color="auto" w:fill="E6E6E6"/>
              </w:rPr>
              <w:fldChar w:fldCharType="separate"/>
            </w:r>
            <w:r>
              <w:t>[56]</w:t>
            </w:r>
            <w:r>
              <w:rPr>
                <w:color w:val="2B579A"/>
                <w:shd w:val="clear" w:color="auto" w:fill="E6E6E6"/>
              </w:rPr>
              <w:fldChar w:fldCharType="end"/>
            </w:r>
            <w:r>
              <w:t xml:space="preserve"> </w:t>
            </w:r>
          </w:p>
          <w:p w:rsidR="00A600CB" w:rsidP="00C90394" w:rsidRDefault="00A600CB" w14:paraId="758B8031" w14:textId="1B869127">
            <w:r>
              <w:t xml:space="preserve">CPCI for the </w:t>
            </w:r>
            <w:r w:rsidRPr="009F65D2">
              <w:t>DLCA-65</w:t>
            </w:r>
            <w:r w:rsidR="00C82034">
              <w:t>1</w:t>
            </w:r>
            <w:r w:rsidRPr="009F65D2">
              <w:t>0 Media Set</w:t>
            </w:r>
            <w:r>
              <w:t xml:space="preserve"> </w:t>
            </w:r>
            <w:r>
              <w:rPr>
                <w:color w:val="2B579A"/>
                <w:shd w:val="clear" w:color="auto" w:fill="E6E6E6"/>
              </w:rPr>
              <w:fldChar w:fldCharType="begin"/>
            </w:r>
            <w:r>
              <w:instrText xml:space="preserve"> REF _Ref522477258 \r \h </w:instrText>
            </w:r>
            <w:r>
              <w:rPr>
                <w:color w:val="2B579A"/>
                <w:shd w:val="clear" w:color="auto" w:fill="E6E6E6"/>
              </w:rPr>
            </w:r>
            <w:r>
              <w:rPr>
                <w:color w:val="2B579A"/>
                <w:shd w:val="clear" w:color="auto" w:fill="E6E6E6"/>
              </w:rPr>
              <w:fldChar w:fldCharType="separate"/>
            </w:r>
            <w:r>
              <w:t>[57]</w:t>
            </w:r>
            <w:r>
              <w:rPr>
                <w:color w:val="2B579A"/>
                <w:shd w:val="clear" w:color="auto" w:fill="E6E6E6"/>
              </w:rPr>
              <w:fldChar w:fldCharType="end"/>
            </w:r>
          </w:p>
          <w:p w:rsidR="00A600CB" w:rsidP="00C90394" w:rsidRDefault="00A600CB" w14:paraId="03C1C7E6" w14:textId="5A383592">
            <w:r>
              <w:t xml:space="preserve">CPCI for the </w:t>
            </w:r>
            <w:r w:rsidRPr="00E323D5">
              <w:t>DLCA-65</w:t>
            </w:r>
            <w:r w:rsidR="00C82034">
              <w:t>1</w:t>
            </w:r>
            <w:r w:rsidRPr="00E323D5">
              <w:t>0 Electronic Nameplate</w:t>
            </w:r>
            <w:r>
              <w:t xml:space="preserve"> </w:t>
            </w:r>
            <w:r>
              <w:rPr>
                <w:color w:val="2B579A"/>
                <w:shd w:val="clear" w:color="auto" w:fill="E6E6E6"/>
              </w:rPr>
              <w:fldChar w:fldCharType="begin"/>
            </w:r>
            <w:r>
              <w:instrText xml:space="preserve"> REF _Ref474502572 \r \h  \* MERGEFORMAT </w:instrText>
            </w:r>
            <w:r>
              <w:rPr>
                <w:color w:val="2B579A"/>
                <w:shd w:val="clear" w:color="auto" w:fill="E6E6E6"/>
              </w:rPr>
            </w:r>
            <w:r>
              <w:rPr>
                <w:color w:val="2B579A"/>
                <w:shd w:val="clear" w:color="auto" w:fill="E6E6E6"/>
              </w:rPr>
              <w:fldChar w:fldCharType="separate"/>
            </w:r>
            <w:r>
              <w:t>[52]</w:t>
            </w:r>
            <w:r>
              <w:rPr>
                <w:color w:val="2B579A"/>
                <w:shd w:val="clear" w:color="auto" w:fill="E6E6E6"/>
              </w:rPr>
              <w:fldChar w:fldCharType="end"/>
            </w:r>
          </w:p>
        </w:tc>
        <w:tc>
          <w:tcPr>
            <w:tcW w:w="990" w:type="dxa"/>
            <w:shd w:val="clear" w:color="auto" w:fill="F2F2F2" w:themeFill="background1" w:themeFillShade="F2"/>
            <w:vAlign w:val="center"/>
          </w:tcPr>
          <w:p w:rsidR="00A600CB" w:rsidP="00C90394" w:rsidRDefault="00A600CB" w14:paraId="3C1E6BD7" w14:textId="77777777">
            <w:pPr>
              <w:jc w:val="center"/>
            </w:pPr>
            <w:r>
              <w:t>N/A</w:t>
            </w:r>
          </w:p>
        </w:tc>
        <w:tc>
          <w:tcPr>
            <w:tcW w:w="990" w:type="dxa"/>
            <w:vAlign w:val="center"/>
          </w:tcPr>
          <w:p w:rsidR="00A600CB" w:rsidP="00C90394" w:rsidRDefault="00A600CB" w14:paraId="761BF42A" w14:textId="77777777">
            <w:pPr>
              <w:jc w:val="center"/>
            </w:pPr>
            <w:r>
              <w:t>A</w:t>
            </w:r>
          </w:p>
          <w:p w:rsidR="00A600CB" w:rsidP="00C90394" w:rsidRDefault="00A600CB" w14:paraId="2972E007" w14:textId="77777777">
            <w:pPr>
              <w:jc w:val="center"/>
            </w:pPr>
            <w:r>
              <w:t>A</w:t>
            </w:r>
          </w:p>
          <w:p w:rsidRPr="008946D5" w:rsidR="00A600CB" w:rsidDel="009602D0" w:rsidP="00C90394" w:rsidRDefault="00A600CB" w14:paraId="37092E42" w14:textId="77777777">
            <w:pPr>
              <w:jc w:val="center"/>
            </w:pPr>
            <w:r>
              <w:t>A</w:t>
            </w:r>
          </w:p>
        </w:tc>
      </w:tr>
      <w:tr w:rsidR="00A600CB" w:rsidTr="00C90394" w14:paraId="57E1F023" w14:textId="77777777">
        <w:trPr>
          <w:cantSplit/>
          <w:jc w:val="center"/>
        </w:trPr>
        <w:tc>
          <w:tcPr>
            <w:tcW w:w="2880" w:type="dxa"/>
            <w:vMerge/>
            <w:vAlign w:val="center"/>
          </w:tcPr>
          <w:p w:rsidRPr="00DF68E2" w:rsidR="00A600CB" w:rsidP="00C90394" w:rsidRDefault="00A600CB" w14:paraId="1D9FF907" w14:textId="77777777"/>
        </w:tc>
        <w:tc>
          <w:tcPr>
            <w:tcW w:w="4338" w:type="dxa"/>
            <w:vAlign w:val="center"/>
          </w:tcPr>
          <w:p w:rsidR="00A600CB" w:rsidP="00C90394" w:rsidRDefault="00A600CB" w14:paraId="1D214A4D" w14:textId="77777777">
            <w:r>
              <w:t xml:space="preserve">CPCI for the A661 VAPS Model </w:t>
            </w:r>
            <w:r>
              <w:rPr>
                <w:color w:val="2B579A"/>
                <w:shd w:val="clear" w:color="auto" w:fill="E6E6E6"/>
              </w:rPr>
              <w:fldChar w:fldCharType="begin"/>
            </w:r>
            <w:r>
              <w:instrText xml:space="preserve"> REF _Ref2867752 \r \h  \* MERGEFORMAT </w:instrText>
            </w:r>
            <w:r>
              <w:rPr>
                <w:color w:val="2B579A"/>
                <w:shd w:val="clear" w:color="auto" w:fill="E6E6E6"/>
              </w:rPr>
            </w:r>
            <w:r>
              <w:rPr>
                <w:color w:val="2B579A"/>
                <w:shd w:val="clear" w:color="auto" w:fill="E6E6E6"/>
              </w:rPr>
              <w:fldChar w:fldCharType="separate"/>
            </w:r>
            <w:r>
              <w:t>[51]</w:t>
            </w:r>
            <w:r>
              <w:rPr>
                <w:color w:val="2B579A"/>
                <w:shd w:val="clear" w:color="auto" w:fill="E6E6E6"/>
              </w:rPr>
              <w:fldChar w:fldCharType="end"/>
            </w:r>
          </w:p>
          <w:p w:rsidR="00A600CB" w:rsidP="00C90394" w:rsidRDefault="00A600CB" w14:paraId="212C2DC3" w14:textId="77777777">
            <w:r>
              <w:t xml:space="preserve">CPCI for the A661 Definition Files  </w:t>
            </w:r>
            <w:r>
              <w:rPr>
                <w:color w:val="2B579A"/>
                <w:shd w:val="clear" w:color="auto" w:fill="E6E6E6"/>
              </w:rPr>
              <w:fldChar w:fldCharType="begin"/>
            </w:r>
            <w:r>
              <w:instrText xml:space="preserve"> REF _Ref383690248 \r \h  \* MERGEFORMAT </w:instrText>
            </w:r>
            <w:r>
              <w:rPr>
                <w:color w:val="2B579A"/>
                <w:shd w:val="clear" w:color="auto" w:fill="E6E6E6"/>
              </w:rPr>
            </w:r>
            <w:r>
              <w:rPr>
                <w:color w:val="2B579A"/>
                <w:shd w:val="clear" w:color="auto" w:fill="E6E6E6"/>
              </w:rPr>
              <w:fldChar w:fldCharType="separate"/>
            </w:r>
            <w:r>
              <w:t>[33]</w:t>
            </w:r>
            <w:r>
              <w:rPr>
                <w:color w:val="2B579A"/>
                <w:shd w:val="clear" w:color="auto" w:fill="E6E6E6"/>
              </w:rPr>
              <w:fldChar w:fldCharType="end"/>
            </w:r>
          </w:p>
        </w:tc>
        <w:tc>
          <w:tcPr>
            <w:tcW w:w="990" w:type="dxa"/>
            <w:vAlign w:val="center"/>
          </w:tcPr>
          <w:p w:rsidR="00A600CB" w:rsidP="00C90394" w:rsidRDefault="00A600CB" w14:paraId="36E457C0" w14:textId="77777777">
            <w:pPr>
              <w:jc w:val="center"/>
            </w:pPr>
            <w:r>
              <w:t>A</w:t>
            </w:r>
          </w:p>
          <w:p w:rsidR="00A600CB" w:rsidP="00C90394" w:rsidRDefault="00A600CB" w14:paraId="71072648" w14:textId="77777777">
            <w:pPr>
              <w:jc w:val="center"/>
            </w:pPr>
            <w:r>
              <w:t>A</w:t>
            </w:r>
          </w:p>
        </w:tc>
        <w:tc>
          <w:tcPr>
            <w:tcW w:w="990" w:type="dxa"/>
            <w:shd w:val="clear" w:color="auto" w:fill="F2F2F2" w:themeFill="background1" w:themeFillShade="F2"/>
            <w:vAlign w:val="center"/>
          </w:tcPr>
          <w:p w:rsidR="00A600CB" w:rsidP="00C90394" w:rsidRDefault="00A600CB" w14:paraId="3A548793" w14:textId="77777777">
            <w:pPr>
              <w:jc w:val="center"/>
            </w:pPr>
            <w:r>
              <w:t>N/A</w:t>
            </w:r>
          </w:p>
        </w:tc>
      </w:tr>
      <w:tr w:rsidR="00A600CB" w:rsidTr="00C90394" w14:paraId="621D7BD5" w14:textId="77777777">
        <w:trPr>
          <w:cantSplit/>
          <w:trHeight w:val="586"/>
          <w:jc w:val="center"/>
        </w:trPr>
        <w:tc>
          <w:tcPr>
            <w:tcW w:w="2880" w:type="dxa"/>
            <w:vMerge w:val="restart"/>
            <w:vAlign w:val="center"/>
          </w:tcPr>
          <w:p w:rsidRPr="008946D5" w:rsidR="00A600CB" w:rsidP="00C90394" w:rsidRDefault="00A600CB" w14:paraId="11C65179" w14:textId="77777777">
            <w:r w:rsidRPr="008946D5">
              <w:rPr>
                <w:lang w:val="fr-FR"/>
              </w:rPr>
              <w:t>11.12</w:t>
            </w:r>
            <w:r w:rsidRPr="00E22C20">
              <w:rPr>
                <w:lang w:val="fr-FR"/>
              </w:rPr>
              <w:t xml:space="preserve"> </w:t>
            </w:r>
            <w:proofErr w:type="spellStart"/>
            <w:r w:rsidRPr="001F455A">
              <w:rPr>
                <w:lang w:val="fr-FR"/>
              </w:rPr>
              <w:t>Executable</w:t>
            </w:r>
            <w:proofErr w:type="spellEnd"/>
            <w:r w:rsidRPr="008946D5">
              <w:rPr>
                <w:lang w:val="fr-FR"/>
              </w:rPr>
              <w:t xml:space="preserve"> Object Code</w:t>
            </w:r>
          </w:p>
        </w:tc>
        <w:tc>
          <w:tcPr>
            <w:tcW w:w="4338" w:type="dxa"/>
            <w:vAlign w:val="center"/>
          </w:tcPr>
          <w:p w:rsidRPr="00E559ED" w:rsidR="00A600CB" w:rsidP="00C90394" w:rsidRDefault="00A600CB" w14:paraId="003051DF" w14:textId="7C845EA1">
            <w:pPr>
              <w:jc w:val="both"/>
            </w:pPr>
            <w:r>
              <w:t>Software Deliverable for the DLCA-65</w:t>
            </w:r>
            <w:r w:rsidR="00C82034">
              <w:t>1</w:t>
            </w:r>
            <w:r>
              <w:t xml:space="preserve">0 Message Library </w:t>
            </w:r>
            <w:r>
              <w:rPr>
                <w:color w:val="2B579A"/>
                <w:shd w:val="clear" w:color="auto" w:fill="E6E6E6"/>
              </w:rPr>
              <w:fldChar w:fldCharType="begin"/>
            </w:r>
            <w:r>
              <w:instrText xml:space="preserve"> REF _Ref45705872 \r \h </w:instrText>
            </w:r>
            <w:r>
              <w:rPr>
                <w:color w:val="2B579A"/>
                <w:shd w:val="clear" w:color="auto" w:fill="E6E6E6"/>
              </w:rPr>
            </w:r>
            <w:r>
              <w:rPr>
                <w:color w:val="2B579A"/>
                <w:shd w:val="clear" w:color="auto" w:fill="E6E6E6"/>
              </w:rPr>
              <w:fldChar w:fldCharType="separate"/>
            </w:r>
            <w:r>
              <w:t>[53]</w:t>
            </w:r>
            <w:r>
              <w:rPr>
                <w:color w:val="2B579A"/>
                <w:shd w:val="clear" w:color="auto" w:fill="E6E6E6"/>
              </w:rPr>
              <w:fldChar w:fldCharType="end"/>
            </w:r>
          </w:p>
          <w:p w:rsidR="00A600CB" w:rsidP="00C90394" w:rsidRDefault="00A600CB" w14:paraId="58C1935B" w14:textId="71E5A9B5">
            <w:r>
              <w:t>Software Deliverable for the DLCA-65</w:t>
            </w:r>
            <w:r w:rsidR="00C82034">
              <w:t>1</w:t>
            </w:r>
            <w:r>
              <w:t xml:space="preserve">0 </w:t>
            </w:r>
            <w:r>
              <w:rPr>
                <w:color w:val="2B579A"/>
                <w:shd w:val="clear" w:color="auto" w:fill="E6E6E6"/>
              </w:rPr>
              <w:fldChar w:fldCharType="begin"/>
            </w:r>
            <w:r>
              <w:instrText xml:space="preserve"> REF _Ref474503981 \r \h </w:instrText>
            </w:r>
            <w:r>
              <w:rPr>
                <w:color w:val="2B579A"/>
                <w:shd w:val="clear" w:color="auto" w:fill="E6E6E6"/>
              </w:rPr>
            </w:r>
            <w:r>
              <w:rPr>
                <w:color w:val="2B579A"/>
                <w:shd w:val="clear" w:color="auto" w:fill="E6E6E6"/>
              </w:rPr>
              <w:fldChar w:fldCharType="separate"/>
            </w:r>
            <w:r>
              <w:t>[48]</w:t>
            </w:r>
            <w:r>
              <w:rPr>
                <w:color w:val="2B579A"/>
                <w:shd w:val="clear" w:color="auto" w:fill="E6E6E6"/>
              </w:rPr>
              <w:fldChar w:fldCharType="end"/>
            </w:r>
          </w:p>
        </w:tc>
        <w:tc>
          <w:tcPr>
            <w:tcW w:w="990" w:type="dxa"/>
            <w:vAlign w:val="center"/>
          </w:tcPr>
          <w:p w:rsidR="00A600CB" w:rsidP="00C90394" w:rsidRDefault="00A600CB" w14:paraId="153EDE82" w14:textId="77777777">
            <w:pPr>
              <w:jc w:val="center"/>
            </w:pPr>
            <w:r>
              <w:t>A</w:t>
            </w:r>
          </w:p>
          <w:p w:rsidRPr="008946D5" w:rsidR="00A600CB" w:rsidP="00C90394" w:rsidRDefault="00A600CB" w14:paraId="27EAD7ED" w14:textId="77777777">
            <w:pPr>
              <w:jc w:val="center"/>
            </w:pPr>
            <w:r>
              <w:t>A</w:t>
            </w:r>
          </w:p>
        </w:tc>
        <w:tc>
          <w:tcPr>
            <w:tcW w:w="990" w:type="dxa"/>
            <w:vAlign w:val="center"/>
          </w:tcPr>
          <w:p w:rsidR="00A600CB" w:rsidP="00C90394" w:rsidRDefault="00A600CB" w14:paraId="776A6980" w14:textId="77777777">
            <w:pPr>
              <w:jc w:val="center"/>
            </w:pPr>
            <w:r>
              <w:t>A</w:t>
            </w:r>
          </w:p>
          <w:p w:rsidR="00A600CB" w:rsidP="00C90394" w:rsidRDefault="00A600CB" w14:paraId="485E3B80" w14:textId="77777777">
            <w:pPr>
              <w:jc w:val="center"/>
            </w:pPr>
            <w:r>
              <w:t>A</w:t>
            </w:r>
          </w:p>
        </w:tc>
      </w:tr>
      <w:tr w:rsidR="00A600CB" w:rsidTr="00C90394" w14:paraId="02610303" w14:textId="77777777">
        <w:trPr>
          <w:cantSplit/>
          <w:trHeight w:val="585"/>
          <w:jc w:val="center"/>
        </w:trPr>
        <w:tc>
          <w:tcPr>
            <w:tcW w:w="2880" w:type="dxa"/>
            <w:vMerge/>
            <w:vAlign w:val="center"/>
          </w:tcPr>
          <w:p w:rsidRPr="008946D5" w:rsidR="00A600CB" w:rsidP="00C90394" w:rsidRDefault="00A600CB" w14:paraId="20248E85" w14:textId="77777777">
            <w:pPr>
              <w:rPr>
                <w:lang w:val="fr-FR"/>
              </w:rPr>
            </w:pPr>
          </w:p>
        </w:tc>
        <w:tc>
          <w:tcPr>
            <w:tcW w:w="4338" w:type="dxa"/>
            <w:vAlign w:val="center"/>
          </w:tcPr>
          <w:p w:rsidR="00A600CB" w:rsidP="00C90394" w:rsidRDefault="00A600CB" w14:paraId="357C4CA0" w14:textId="20CBC8BB">
            <w:pPr>
              <w:jc w:val="both"/>
            </w:pPr>
            <w:r w:rsidRPr="00263658">
              <w:t xml:space="preserve">Software Deliverable for </w:t>
            </w:r>
            <w:r>
              <w:t>DLCA-65</w:t>
            </w:r>
            <w:r w:rsidR="00C82034">
              <w:t>1</w:t>
            </w:r>
            <w:r>
              <w:t>0</w:t>
            </w:r>
            <w:r w:rsidRPr="00263658">
              <w:t xml:space="preserve"> Media Se</w:t>
            </w:r>
            <w:r>
              <w:t xml:space="preserve">t </w:t>
            </w:r>
            <w:r>
              <w:rPr>
                <w:color w:val="2B579A"/>
                <w:shd w:val="clear" w:color="auto" w:fill="E6E6E6"/>
              </w:rPr>
              <w:fldChar w:fldCharType="begin"/>
            </w:r>
            <w:r>
              <w:instrText xml:space="preserve"> REF _Ref45714344 \r \h </w:instrText>
            </w:r>
            <w:r>
              <w:rPr>
                <w:color w:val="2B579A"/>
                <w:shd w:val="clear" w:color="auto" w:fill="E6E6E6"/>
              </w:rPr>
            </w:r>
            <w:r>
              <w:rPr>
                <w:color w:val="2B579A"/>
                <w:shd w:val="clear" w:color="auto" w:fill="E6E6E6"/>
              </w:rPr>
              <w:fldChar w:fldCharType="separate"/>
            </w:r>
            <w:r>
              <w:t>[58]</w:t>
            </w:r>
            <w:r>
              <w:rPr>
                <w:color w:val="2B579A"/>
                <w:shd w:val="clear" w:color="auto" w:fill="E6E6E6"/>
              </w:rPr>
              <w:fldChar w:fldCharType="end"/>
            </w:r>
          </w:p>
        </w:tc>
        <w:tc>
          <w:tcPr>
            <w:tcW w:w="990" w:type="dxa"/>
            <w:shd w:val="clear" w:color="auto" w:fill="F2F2F2" w:themeFill="background1" w:themeFillShade="F2"/>
            <w:vAlign w:val="center"/>
          </w:tcPr>
          <w:p w:rsidR="00A600CB" w:rsidP="00C90394" w:rsidRDefault="00A600CB" w14:paraId="7C945476" w14:textId="77777777">
            <w:pPr>
              <w:jc w:val="center"/>
            </w:pPr>
            <w:r>
              <w:t>N/A</w:t>
            </w:r>
          </w:p>
        </w:tc>
        <w:tc>
          <w:tcPr>
            <w:tcW w:w="990" w:type="dxa"/>
            <w:vAlign w:val="center"/>
          </w:tcPr>
          <w:p w:rsidR="00A600CB" w:rsidP="00C90394" w:rsidRDefault="00A600CB" w14:paraId="617937DD" w14:textId="77777777">
            <w:pPr>
              <w:jc w:val="center"/>
            </w:pPr>
            <w:r>
              <w:t>A</w:t>
            </w:r>
          </w:p>
        </w:tc>
      </w:tr>
      <w:tr w:rsidR="00A600CB" w:rsidTr="00C90394" w14:paraId="1FD734F8" w14:textId="77777777">
        <w:trPr>
          <w:cantSplit/>
          <w:jc w:val="center"/>
        </w:trPr>
        <w:tc>
          <w:tcPr>
            <w:tcW w:w="2880" w:type="dxa"/>
            <w:vAlign w:val="center"/>
          </w:tcPr>
          <w:p w:rsidRPr="008946D5" w:rsidR="00A600CB" w:rsidP="00C90394" w:rsidRDefault="00A600CB" w14:paraId="5EBD48E1" w14:textId="77777777">
            <w:r w:rsidRPr="008946D5">
              <w:t>11.13 Software Verification Cases and Procedures</w:t>
            </w:r>
          </w:p>
        </w:tc>
        <w:tc>
          <w:tcPr>
            <w:tcW w:w="4338" w:type="dxa"/>
            <w:vAlign w:val="center"/>
          </w:tcPr>
          <w:p w:rsidR="00A600CB" w:rsidP="00C90394" w:rsidRDefault="00A600CB" w14:paraId="1EA1C1D3" w14:textId="42EEEDC6">
            <w:r>
              <w:t>SV</w:t>
            </w:r>
            <w:r w:rsidRPr="00C4403F">
              <w:t xml:space="preserve">PR for the </w:t>
            </w:r>
            <w:r>
              <w:t>DLCA-65</w:t>
            </w:r>
            <w:r w:rsidR="00C82034">
              <w:t>1</w:t>
            </w:r>
            <w:r>
              <w:t xml:space="preserve">0 </w:t>
            </w:r>
            <w:r>
              <w:rPr>
                <w:color w:val="2B579A"/>
                <w:shd w:val="clear" w:color="auto" w:fill="E6E6E6"/>
              </w:rPr>
              <w:fldChar w:fldCharType="begin"/>
            </w:r>
            <w:r>
              <w:instrText xml:space="preserve"> REF _Ref199915507 \r \h  \* MERGEFORMAT </w:instrText>
            </w:r>
            <w:r>
              <w:rPr>
                <w:color w:val="2B579A"/>
                <w:shd w:val="clear" w:color="auto" w:fill="E6E6E6"/>
              </w:rPr>
            </w:r>
            <w:r>
              <w:rPr>
                <w:color w:val="2B579A"/>
                <w:shd w:val="clear" w:color="auto" w:fill="E6E6E6"/>
              </w:rPr>
              <w:fldChar w:fldCharType="separate"/>
            </w:r>
            <w:r>
              <w:t>[22]</w:t>
            </w:r>
            <w:r>
              <w:rPr>
                <w:color w:val="2B579A"/>
                <w:shd w:val="clear" w:color="auto" w:fill="E6E6E6"/>
              </w:rPr>
              <w:fldChar w:fldCharType="end"/>
            </w:r>
          </w:p>
          <w:p w:rsidRPr="00C4403F" w:rsidR="00A600CB" w:rsidP="00C90394" w:rsidRDefault="00A600CB" w14:paraId="3E957D37" w14:textId="0C005EDE">
            <w:pPr>
              <w:rPr>
                <w:i/>
              </w:rPr>
            </w:pPr>
            <w:r>
              <w:t>CPCI for the DLCA-65</w:t>
            </w:r>
            <w:r w:rsidR="00C82034">
              <w:t>1</w:t>
            </w:r>
            <w:r>
              <w:t xml:space="preserve">0 SVPR </w:t>
            </w:r>
            <w:r>
              <w:rPr>
                <w:color w:val="2B579A"/>
                <w:shd w:val="clear" w:color="auto" w:fill="E6E6E6"/>
              </w:rPr>
              <w:fldChar w:fldCharType="begin"/>
            </w:r>
            <w:r>
              <w:instrText xml:space="preserve"> REF _Ref427745455 \r \h </w:instrText>
            </w:r>
            <w:r>
              <w:rPr>
                <w:color w:val="2B579A"/>
                <w:shd w:val="clear" w:color="auto" w:fill="E6E6E6"/>
              </w:rPr>
            </w:r>
            <w:r>
              <w:rPr>
                <w:color w:val="2B579A"/>
                <w:shd w:val="clear" w:color="auto" w:fill="E6E6E6"/>
              </w:rPr>
              <w:fldChar w:fldCharType="separate"/>
            </w:r>
            <w:r>
              <w:t>[54]</w:t>
            </w:r>
            <w:r>
              <w:rPr>
                <w:color w:val="2B579A"/>
                <w:shd w:val="clear" w:color="auto" w:fill="E6E6E6"/>
              </w:rPr>
              <w:fldChar w:fldCharType="end"/>
            </w:r>
          </w:p>
        </w:tc>
        <w:tc>
          <w:tcPr>
            <w:tcW w:w="990" w:type="dxa"/>
            <w:vAlign w:val="center"/>
          </w:tcPr>
          <w:p w:rsidR="00A600CB" w:rsidP="00C90394" w:rsidRDefault="00A600CB" w14:paraId="07F17E5A" w14:textId="77777777">
            <w:pPr>
              <w:jc w:val="center"/>
            </w:pPr>
            <w:r>
              <w:t>S</w:t>
            </w:r>
          </w:p>
          <w:p w:rsidRPr="008946D5" w:rsidR="00A600CB" w:rsidP="00C90394" w:rsidRDefault="00A600CB" w14:paraId="5688EE3A" w14:textId="77777777">
            <w:pPr>
              <w:jc w:val="center"/>
            </w:pPr>
            <w:r>
              <w:t>S</w:t>
            </w:r>
          </w:p>
        </w:tc>
        <w:tc>
          <w:tcPr>
            <w:tcW w:w="990" w:type="dxa"/>
            <w:vAlign w:val="center"/>
          </w:tcPr>
          <w:p w:rsidR="00A600CB" w:rsidP="00C90394" w:rsidRDefault="00A600CB" w14:paraId="5E28155D" w14:textId="77777777">
            <w:pPr>
              <w:jc w:val="center"/>
            </w:pPr>
            <w:r>
              <w:t>S</w:t>
            </w:r>
          </w:p>
          <w:p w:rsidRPr="008946D5" w:rsidR="00A600CB" w:rsidDel="00F93E58" w:rsidP="00C90394" w:rsidRDefault="00A600CB" w14:paraId="42C87903" w14:textId="77777777">
            <w:pPr>
              <w:jc w:val="center"/>
            </w:pPr>
            <w:r>
              <w:t>S</w:t>
            </w:r>
          </w:p>
        </w:tc>
      </w:tr>
      <w:tr w:rsidR="00A600CB" w:rsidTr="00C90394" w14:paraId="5B02C014" w14:textId="77777777">
        <w:trPr>
          <w:cantSplit/>
          <w:jc w:val="center"/>
        </w:trPr>
        <w:tc>
          <w:tcPr>
            <w:tcW w:w="2880" w:type="dxa"/>
            <w:vAlign w:val="center"/>
          </w:tcPr>
          <w:p w:rsidRPr="008946D5" w:rsidR="00A600CB" w:rsidP="00C90394" w:rsidRDefault="00A600CB" w14:paraId="1E17CF82" w14:textId="77777777">
            <w:r w:rsidRPr="008946D5">
              <w:t>11.14 Software Verification Results</w:t>
            </w:r>
          </w:p>
        </w:tc>
        <w:tc>
          <w:tcPr>
            <w:tcW w:w="4338" w:type="dxa"/>
            <w:vAlign w:val="center"/>
          </w:tcPr>
          <w:p w:rsidR="00A600CB" w:rsidP="00C90394" w:rsidRDefault="00A600CB" w14:paraId="128077A9" w14:textId="45FFF796">
            <w:r w:rsidRPr="008946D5">
              <w:t xml:space="preserve">Software Verification Procedures and Results </w:t>
            </w:r>
            <w:r>
              <w:t xml:space="preserve">(SVPR) </w:t>
            </w:r>
            <w:r w:rsidRPr="008946D5">
              <w:t xml:space="preserve">for the </w:t>
            </w:r>
            <w:r>
              <w:t>DLCA-65</w:t>
            </w:r>
            <w:r w:rsidR="00C82034">
              <w:t>1</w:t>
            </w:r>
            <w:r>
              <w:t xml:space="preserve">0 </w:t>
            </w:r>
            <w:r>
              <w:rPr>
                <w:color w:val="2B579A"/>
                <w:shd w:val="clear" w:color="auto" w:fill="E6E6E6"/>
              </w:rPr>
              <w:fldChar w:fldCharType="begin"/>
            </w:r>
            <w:r>
              <w:instrText xml:space="preserve"> REF _Ref199915507 \r \h  \* MERGEFORMAT </w:instrText>
            </w:r>
            <w:r>
              <w:rPr>
                <w:color w:val="2B579A"/>
                <w:shd w:val="clear" w:color="auto" w:fill="E6E6E6"/>
              </w:rPr>
            </w:r>
            <w:r>
              <w:rPr>
                <w:color w:val="2B579A"/>
                <w:shd w:val="clear" w:color="auto" w:fill="E6E6E6"/>
              </w:rPr>
              <w:fldChar w:fldCharType="separate"/>
            </w:r>
            <w:r>
              <w:t>[22]</w:t>
            </w:r>
            <w:r>
              <w:rPr>
                <w:color w:val="2B579A"/>
                <w:shd w:val="clear" w:color="auto" w:fill="E6E6E6"/>
              </w:rPr>
              <w:fldChar w:fldCharType="end"/>
            </w:r>
          </w:p>
          <w:p w:rsidRPr="00B8082F" w:rsidR="00A600CB" w:rsidP="00C90394" w:rsidRDefault="00A600CB" w14:paraId="657B422B" w14:textId="6AEF41C0">
            <w:pPr>
              <w:rPr>
                <w:i/>
              </w:rPr>
            </w:pPr>
            <w:r>
              <w:t>CPCI for the DLCA-65</w:t>
            </w:r>
            <w:r w:rsidR="00C82034">
              <w:t>1</w:t>
            </w:r>
            <w:r>
              <w:t xml:space="preserve">0 SVPR </w:t>
            </w:r>
            <w:r>
              <w:rPr>
                <w:color w:val="2B579A"/>
                <w:shd w:val="clear" w:color="auto" w:fill="E6E6E6"/>
              </w:rPr>
              <w:fldChar w:fldCharType="begin"/>
            </w:r>
            <w:r>
              <w:instrText xml:space="preserve"> REF _Ref427745455 \r \h </w:instrText>
            </w:r>
            <w:r>
              <w:rPr>
                <w:color w:val="2B579A"/>
                <w:shd w:val="clear" w:color="auto" w:fill="E6E6E6"/>
              </w:rPr>
            </w:r>
            <w:r>
              <w:rPr>
                <w:color w:val="2B579A"/>
                <w:shd w:val="clear" w:color="auto" w:fill="E6E6E6"/>
              </w:rPr>
              <w:fldChar w:fldCharType="separate"/>
            </w:r>
            <w:r>
              <w:t>[54]</w:t>
            </w:r>
            <w:r>
              <w:rPr>
                <w:color w:val="2B579A"/>
                <w:shd w:val="clear" w:color="auto" w:fill="E6E6E6"/>
              </w:rPr>
              <w:fldChar w:fldCharType="end"/>
            </w:r>
          </w:p>
        </w:tc>
        <w:tc>
          <w:tcPr>
            <w:tcW w:w="990" w:type="dxa"/>
            <w:vAlign w:val="center"/>
          </w:tcPr>
          <w:p w:rsidR="00A600CB" w:rsidP="00C90394" w:rsidRDefault="00A600CB" w14:paraId="44A6592B" w14:textId="77777777">
            <w:pPr>
              <w:jc w:val="center"/>
            </w:pPr>
            <w:r>
              <w:t>S</w:t>
            </w:r>
          </w:p>
          <w:p w:rsidRPr="008946D5" w:rsidR="00A600CB" w:rsidP="00C90394" w:rsidRDefault="00A600CB" w14:paraId="3CB78F87" w14:textId="77777777">
            <w:pPr>
              <w:jc w:val="center"/>
            </w:pPr>
            <w:r>
              <w:t>S</w:t>
            </w:r>
          </w:p>
        </w:tc>
        <w:tc>
          <w:tcPr>
            <w:tcW w:w="990" w:type="dxa"/>
            <w:vAlign w:val="center"/>
          </w:tcPr>
          <w:p w:rsidR="00A600CB" w:rsidP="00C90394" w:rsidRDefault="00A600CB" w14:paraId="6909FDC4" w14:textId="77777777">
            <w:pPr>
              <w:jc w:val="center"/>
            </w:pPr>
            <w:r>
              <w:t>S</w:t>
            </w:r>
          </w:p>
          <w:p w:rsidRPr="008946D5" w:rsidR="00A600CB" w:rsidDel="00F93E58" w:rsidP="00C90394" w:rsidRDefault="00A600CB" w14:paraId="3F592C3C" w14:textId="77777777">
            <w:pPr>
              <w:jc w:val="center"/>
            </w:pPr>
            <w:r>
              <w:t>S</w:t>
            </w:r>
          </w:p>
        </w:tc>
      </w:tr>
      <w:tr w:rsidR="00A600CB" w:rsidTr="00C90394" w14:paraId="67BA3DB6" w14:textId="77777777">
        <w:trPr>
          <w:cantSplit/>
          <w:trHeight w:val="675"/>
          <w:jc w:val="center"/>
        </w:trPr>
        <w:tc>
          <w:tcPr>
            <w:tcW w:w="2880" w:type="dxa"/>
            <w:vAlign w:val="center"/>
          </w:tcPr>
          <w:p w:rsidR="00A600CB" w:rsidP="00C90394" w:rsidRDefault="00A600CB" w14:paraId="138FA7A5" w14:textId="77777777">
            <w:r w:rsidRPr="001D4642">
              <w:t>11.15 Software Life Cycle Environment Configuration Index</w:t>
            </w:r>
          </w:p>
          <w:p w:rsidR="00A600CB" w:rsidP="00C90394" w:rsidRDefault="00A600CB" w14:paraId="091F1965" w14:textId="77777777">
            <w:r>
              <w:t xml:space="preserve">a. Identify the software life cycle environment hardware and its operating system software. </w:t>
            </w:r>
          </w:p>
          <w:p w:rsidR="00A600CB" w:rsidP="00C90394" w:rsidRDefault="00A600CB" w14:paraId="091DF0DE" w14:textId="77777777">
            <w:r>
              <w:t xml:space="preserve">b. Identify the software development tools </w:t>
            </w:r>
          </w:p>
          <w:p w:rsidR="00A600CB" w:rsidP="00C90394" w:rsidRDefault="00A600CB" w14:paraId="5CAE1876" w14:textId="77777777">
            <w:r>
              <w:t xml:space="preserve">c. Identify the test environment used to verify the software product </w:t>
            </w:r>
          </w:p>
          <w:p w:rsidRPr="001D4642" w:rsidR="00A600CB" w:rsidP="00C90394" w:rsidRDefault="00A600CB" w14:paraId="1DED6054" w14:textId="77777777">
            <w:r>
              <w:t>d. Identify qualified tools and their associated tool qualification data.</w:t>
            </w:r>
          </w:p>
        </w:tc>
        <w:tc>
          <w:tcPr>
            <w:tcW w:w="4338" w:type="dxa"/>
            <w:vAlign w:val="center"/>
          </w:tcPr>
          <w:p w:rsidRPr="001D4642" w:rsidR="00A600CB" w:rsidP="00C90394" w:rsidRDefault="00A600CB" w14:paraId="36953ADA" w14:textId="66D3469B">
            <w:r w:rsidRPr="001D4642">
              <w:t>Plan for Software Aspects of Certification for the Data Link Communications Application (DLCA-65</w:t>
            </w:r>
            <w:r w:rsidR="00C82034">
              <w:t>1</w:t>
            </w:r>
            <w:r w:rsidRPr="001D4642">
              <w:t>0) (this document).  Covers RTCA DO-178</w:t>
            </w:r>
            <w:r w:rsidR="00C82034">
              <w:t>C</w:t>
            </w:r>
            <w:r w:rsidRPr="001D4642">
              <w:t xml:space="preserve"> </w:t>
            </w:r>
            <w:r>
              <w:rPr>
                <w:color w:val="2B579A"/>
                <w:shd w:val="clear" w:color="auto" w:fill="E6E6E6"/>
              </w:rPr>
              <w:fldChar w:fldCharType="begin"/>
            </w:r>
            <w:r>
              <w:instrText xml:space="preserve"> REF _Ref337476484 \r \h  \* MERGEFORMAT </w:instrText>
            </w:r>
            <w:r>
              <w:rPr>
                <w:color w:val="2B579A"/>
                <w:shd w:val="clear" w:color="auto" w:fill="E6E6E6"/>
              </w:rPr>
            </w:r>
            <w:r>
              <w:rPr>
                <w:color w:val="2B579A"/>
                <w:shd w:val="clear" w:color="auto" w:fill="E6E6E6"/>
              </w:rPr>
              <w:fldChar w:fldCharType="separate"/>
            </w:r>
            <w:r>
              <w:t>[61]</w:t>
            </w:r>
            <w:r>
              <w:rPr>
                <w:color w:val="2B579A"/>
                <w:shd w:val="clear" w:color="auto" w:fill="E6E6E6"/>
              </w:rPr>
              <w:fldChar w:fldCharType="end"/>
            </w:r>
            <w:r w:rsidRPr="001D4642">
              <w:t xml:space="preserve"> objectives 11.15.a, 11.15.b, 11.15.c, 11.15.d.</w:t>
            </w:r>
          </w:p>
          <w:p w:rsidRPr="001D4642" w:rsidR="00A600CB" w:rsidP="00C90394" w:rsidRDefault="00A600CB" w14:paraId="15FF89DA" w14:textId="6F3E0345">
            <w:r w:rsidRPr="001D4642">
              <w:t xml:space="preserve">Software Development Plan </w:t>
            </w:r>
            <w:r w:rsidRPr="001D4642">
              <w:rPr>
                <w:color w:val="2B579A"/>
                <w:shd w:val="clear" w:color="auto" w:fill="E6E6E6"/>
              </w:rPr>
              <w:fldChar w:fldCharType="begin"/>
            </w:r>
            <w:r w:rsidRPr="001D4642">
              <w:instrText xml:space="preserve"> REF _Ref337650209 \w \h  \* MERGEFORMAT </w:instrText>
            </w:r>
            <w:r w:rsidRPr="001D4642">
              <w:rPr>
                <w:color w:val="2B579A"/>
                <w:shd w:val="clear" w:color="auto" w:fill="E6E6E6"/>
              </w:rPr>
            </w:r>
            <w:r w:rsidRPr="001D4642">
              <w:rPr>
                <w:color w:val="2B579A"/>
                <w:shd w:val="clear" w:color="auto" w:fill="E6E6E6"/>
              </w:rPr>
              <w:fldChar w:fldCharType="separate"/>
            </w:r>
            <w:r>
              <w:t>[6]</w:t>
            </w:r>
            <w:r w:rsidRPr="001D4642">
              <w:rPr>
                <w:color w:val="2B579A"/>
                <w:shd w:val="clear" w:color="auto" w:fill="E6E6E6"/>
              </w:rPr>
              <w:fldChar w:fldCharType="end"/>
            </w:r>
            <w:r w:rsidRPr="001D4642">
              <w:t>.  Covers RTCA DO-178</w:t>
            </w:r>
            <w:r w:rsidR="00C82034">
              <w:t>C</w:t>
            </w:r>
            <w:r w:rsidRPr="001D4642">
              <w:t xml:space="preserve"> </w:t>
            </w:r>
            <w:r w:rsidRPr="001D4642">
              <w:rPr>
                <w:color w:val="2B579A"/>
                <w:shd w:val="clear" w:color="auto" w:fill="E6E6E6"/>
              </w:rPr>
              <w:fldChar w:fldCharType="begin"/>
            </w:r>
            <w:r w:rsidRPr="001D4642">
              <w:instrText xml:space="preserve"> REF _Ref337476484 \r \h </w:instrText>
            </w:r>
            <w:r>
              <w:instrText xml:space="preserve"> \* MERGEFORMAT </w:instrText>
            </w:r>
            <w:r w:rsidRPr="001D4642">
              <w:rPr>
                <w:color w:val="2B579A"/>
                <w:shd w:val="clear" w:color="auto" w:fill="E6E6E6"/>
              </w:rPr>
            </w:r>
            <w:r w:rsidRPr="001D4642">
              <w:rPr>
                <w:color w:val="2B579A"/>
                <w:shd w:val="clear" w:color="auto" w:fill="E6E6E6"/>
              </w:rPr>
              <w:fldChar w:fldCharType="separate"/>
            </w:r>
            <w:r>
              <w:t>[61]</w:t>
            </w:r>
            <w:r w:rsidRPr="001D4642">
              <w:rPr>
                <w:color w:val="2B579A"/>
                <w:shd w:val="clear" w:color="auto" w:fill="E6E6E6"/>
              </w:rPr>
              <w:fldChar w:fldCharType="end"/>
            </w:r>
            <w:r w:rsidRPr="001D4642">
              <w:t xml:space="preserve"> objectives 11.15.b, 11.15.c.</w:t>
            </w:r>
          </w:p>
          <w:p w:rsidRPr="001D4642" w:rsidR="00A600CB" w:rsidP="00C90394" w:rsidRDefault="00A600CB" w14:paraId="07581CB5" w14:textId="7456D939">
            <w:r w:rsidRPr="001D4642">
              <w:t>Software Verification Procedures and Results for the DLCA-65</w:t>
            </w:r>
            <w:r w:rsidR="00C82034">
              <w:t>1</w:t>
            </w:r>
            <w:r w:rsidRPr="001D4642">
              <w:t xml:space="preserve">0 </w:t>
            </w:r>
            <w:r w:rsidRPr="001D4642">
              <w:rPr>
                <w:color w:val="2B579A"/>
                <w:shd w:val="clear" w:color="auto" w:fill="E6E6E6"/>
              </w:rPr>
              <w:fldChar w:fldCharType="begin"/>
            </w:r>
            <w:r w:rsidRPr="001D4642">
              <w:instrText xml:space="preserve"> REF _Ref199915507 \r \h  \* MERGEFORMAT </w:instrText>
            </w:r>
            <w:r w:rsidRPr="001D4642">
              <w:rPr>
                <w:color w:val="2B579A"/>
                <w:shd w:val="clear" w:color="auto" w:fill="E6E6E6"/>
              </w:rPr>
            </w:r>
            <w:r w:rsidRPr="001D4642">
              <w:rPr>
                <w:color w:val="2B579A"/>
                <w:shd w:val="clear" w:color="auto" w:fill="E6E6E6"/>
              </w:rPr>
              <w:fldChar w:fldCharType="separate"/>
            </w:r>
            <w:r>
              <w:t>[22]</w:t>
            </w:r>
            <w:r w:rsidRPr="001D4642">
              <w:rPr>
                <w:color w:val="2B579A"/>
                <w:shd w:val="clear" w:color="auto" w:fill="E6E6E6"/>
              </w:rPr>
              <w:fldChar w:fldCharType="end"/>
            </w:r>
            <w:r w:rsidRPr="001D4642">
              <w:t>.  Covers RTCA DO-178</w:t>
            </w:r>
            <w:r w:rsidR="00C82034">
              <w:t>C</w:t>
            </w:r>
            <w:r w:rsidRPr="001D4642">
              <w:t xml:space="preserve"> </w:t>
            </w:r>
            <w:r w:rsidRPr="001D4642">
              <w:rPr>
                <w:color w:val="2B579A"/>
                <w:shd w:val="clear" w:color="auto" w:fill="E6E6E6"/>
              </w:rPr>
              <w:fldChar w:fldCharType="begin"/>
            </w:r>
            <w:r w:rsidRPr="001D4642">
              <w:instrText xml:space="preserve"> REF _Ref337476484 \r \h </w:instrText>
            </w:r>
            <w:r>
              <w:instrText xml:space="preserve"> \* MERGEFORMAT </w:instrText>
            </w:r>
            <w:r w:rsidRPr="001D4642">
              <w:rPr>
                <w:color w:val="2B579A"/>
                <w:shd w:val="clear" w:color="auto" w:fill="E6E6E6"/>
              </w:rPr>
            </w:r>
            <w:r w:rsidRPr="001D4642">
              <w:rPr>
                <w:color w:val="2B579A"/>
                <w:shd w:val="clear" w:color="auto" w:fill="E6E6E6"/>
              </w:rPr>
              <w:fldChar w:fldCharType="separate"/>
            </w:r>
            <w:r>
              <w:t>[61]</w:t>
            </w:r>
            <w:r w:rsidRPr="001D4642">
              <w:rPr>
                <w:color w:val="2B579A"/>
                <w:shd w:val="clear" w:color="auto" w:fill="E6E6E6"/>
              </w:rPr>
              <w:fldChar w:fldCharType="end"/>
            </w:r>
            <w:r w:rsidRPr="001D4642">
              <w:t xml:space="preserve"> objectives 11.15.c.</w:t>
            </w:r>
          </w:p>
          <w:p w:rsidRPr="001D4642" w:rsidR="00A600CB" w:rsidP="00C90394" w:rsidRDefault="00A600CB" w14:paraId="5A51FB2F" w14:textId="7F941A07">
            <w:r w:rsidRPr="001D4642">
              <w:t>CPCI’s for the DLCA-65</w:t>
            </w:r>
            <w:r w:rsidR="00C82034">
              <w:t>1</w:t>
            </w:r>
            <w:r w:rsidRPr="001D4642">
              <w:t xml:space="preserve">0 </w:t>
            </w:r>
            <w:r w:rsidRPr="001D4642">
              <w:rPr>
                <w:color w:val="2B579A"/>
                <w:shd w:val="clear" w:color="auto" w:fill="E6E6E6"/>
              </w:rPr>
              <w:fldChar w:fldCharType="begin"/>
            </w:r>
            <w:r w:rsidRPr="001D4642">
              <w:instrText xml:space="preserve"> REF _Ref301184380 \w \h  \* MERGEFORMAT </w:instrText>
            </w:r>
            <w:r w:rsidRPr="001D4642">
              <w:rPr>
                <w:color w:val="2B579A"/>
                <w:shd w:val="clear" w:color="auto" w:fill="E6E6E6"/>
              </w:rPr>
            </w:r>
            <w:r w:rsidRPr="001D4642">
              <w:rPr>
                <w:color w:val="2B579A"/>
                <w:shd w:val="clear" w:color="auto" w:fill="E6E6E6"/>
              </w:rPr>
              <w:fldChar w:fldCharType="separate"/>
            </w:r>
            <w:r>
              <w:t>[16]</w:t>
            </w:r>
            <w:r w:rsidRPr="001D4642">
              <w:rPr>
                <w:color w:val="2B579A"/>
                <w:shd w:val="clear" w:color="auto" w:fill="E6E6E6"/>
              </w:rPr>
              <w:fldChar w:fldCharType="end"/>
            </w:r>
            <w:r w:rsidRPr="001D4642">
              <w:t xml:space="preserve">, </w:t>
            </w:r>
            <w:r w:rsidRPr="001D4642">
              <w:rPr>
                <w:color w:val="2B579A"/>
                <w:shd w:val="clear" w:color="auto" w:fill="E6E6E6"/>
              </w:rPr>
              <w:fldChar w:fldCharType="begin"/>
            </w:r>
            <w:r w:rsidRPr="001D4642">
              <w:instrText xml:space="preserve"> REF _Ref337651364 \w \h  \* MERGEFORMAT </w:instrText>
            </w:r>
            <w:r w:rsidRPr="001D4642">
              <w:rPr>
                <w:color w:val="2B579A"/>
                <w:shd w:val="clear" w:color="auto" w:fill="E6E6E6"/>
              </w:rPr>
            </w:r>
            <w:r w:rsidRPr="001D4642">
              <w:rPr>
                <w:color w:val="2B579A"/>
                <w:shd w:val="clear" w:color="auto" w:fill="E6E6E6"/>
              </w:rPr>
              <w:fldChar w:fldCharType="separate"/>
            </w:r>
            <w:r>
              <w:t>[17]</w:t>
            </w:r>
            <w:r w:rsidRPr="001D4642">
              <w:rPr>
                <w:color w:val="2B579A"/>
                <w:shd w:val="clear" w:color="auto" w:fill="E6E6E6"/>
              </w:rPr>
              <w:fldChar w:fldCharType="end"/>
            </w:r>
            <w:r w:rsidRPr="001D4642">
              <w:t xml:space="preserve">, </w:t>
            </w:r>
            <w:r w:rsidRPr="001D4642">
              <w:rPr>
                <w:color w:val="2B579A"/>
                <w:shd w:val="clear" w:color="auto" w:fill="E6E6E6"/>
              </w:rPr>
              <w:fldChar w:fldCharType="begin"/>
            </w:r>
            <w:r w:rsidRPr="001D4642">
              <w:instrText xml:space="preserve"> REF _Ref383440301 \r \h  \* MERGEFORMAT </w:instrText>
            </w:r>
            <w:r w:rsidRPr="001D4642">
              <w:rPr>
                <w:color w:val="2B579A"/>
                <w:shd w:val="clear" w:color="auto" w:fill="E6E6E6"/>
              </w:rPr>
            </w:r>
            <w:r w:rsidRPr="001D4642">
              <w:rPr>
                <w:color w:val="2B579A"/>
                <w:shd w:val="clear" w:color="auto" w:fill="E6E6E6"/>
              </w:rPr>
              <w:fldChar w:fldCharType="separate"/>
            </w:r>
            <w:r>
              <w:t>[18]</w:t>
            </w:r>
            <w:r w:rsidRPr="001D4642">
              <w:rPr>
                <w:color w:val="2B579A"/>
                <w:shd w:val="clear" w:color="auto" w:fill="E6E6E6"/>
              </w:rPr>
              <w:fldChar w:fldCharType="end"/>
            </w:r>
            <w:r w:rsidRPr="001D4642">
              <w:t xml:space="preserve">, </w:t>
            </w:r>
            <w:r w:rsidRPr="001D4642">
              <w:rPr>
                <w:color w:val="2B579A"/>
                <w:shd w:val="clear" w:color="auto" w:fill="E6E6E6"/>
              </w:rPr>
              <w:fldChar w:fldCharType="begin"/>
            </w:r>
            <w:r w:rsidRPr="001D4642">
              <w:instrText xml:space="preserve"> REF _Ref291587448 \w \h  \* MERGEFORMAT </w:instrText>
            </w:r>
            <w:r w:rsidRPr="001D4642">
              <w:rPr>
                <w:color w:val="2B579A"/>
                <w:shd w:val="clear" w:color="auto" w:fill="E6E6E6"/>
              </w:rPr>
            </w:r>
            <w:r w:rsidRPr="001D4642">
              <w:rPr>
                <w:color w:val="2B579A"/>
                <w:shd w:val="clear" w:color="auto" w:fill="E6E6E6"/>
              </w:rPr>
              <w:fldChar w:fldCharType="separate"/>
            </w:r>
            <w:r>
              <w:t>[19]</w:t>
            </w:r>
            <w:r w:rsidRPr="001D4642">
              <w:rPr>
                <w:color w:val="2B579A"/>
                <w:shd w:val="clear" w:color="auto" w:fill="E6E6E6"/>
              </w:rPr>
              <w:fldChar w:fldCharType="end"/>
            </w:r>
            <w:r w:rsidRPr="001D4642">
              <w:t xml:space="preserve">, </w:t>
            </w:r>
            <w:r w:rsidRPr="001D4642">
              <w:rPr>
                <w:color w:val="2B579A"/>
                <w:shd w:val="clear" w:color="auto" w:fill="E6E6E6"/>
              </w:rPr>
              <w:fldChar w:fldCharType="begin"/>
            </w:r>
            <w:r w:rsidRPr="001D4642">
              <w:instrText xml:space="preserve"> REF _Ref293750547 \w \h  \* MERGEFORMAT </w:instrText>
            </w:r>
            <w:r w:rsidRPr="001D4642">
              <w:rPr>
                <w:color w:val="2B579A"/>
                <w:shd w:val="clear" w:color="auto" w:fill="E6E6E6"/>
              </w:rPr>
            </w:r>
            <w:r w:rsidRPr="001D4642">
              <w:rPr>
                <w:color w:val="2B579A"/>
                <w:shd w:val="clear" w:color="auto" w:fill="E6E6E6"/>
              </w:rPr>
              <w:fldChar w:fldCharType="separate"/>
            </w:r>
            <w:r>
              <w:t>[20]</w:t>
            </w:r>
            <w:r w:rsidRPr="001D4642">
              <w:rPr>
                <w:color w:val="2B579A"/>
                <w:shd w:val="clear" w:color="auto" w:fill="E6E6E6"/>
              </w:rPr>
              <w:fldChar w:fldCharType="end"/>
            </w:r>
            <w:r w:rsidRPr="001D4642">
              <w:t xml:space="preserve">, </w:t>
            </w:r>
            <w:r w:rsidRPr="001D4642">
              <w:rPr>
                <w:color w:val="2B579A"/>
                <w:shd w:val="clear" w:color="auto" w:fill="E6E6E6"/>
              </w:rPr>
              <w:fldChar w:fldCharType="begin"/>
            </w:r>
            <w:r w:rsidRPr="001D4642">
              <w:instrText xml:space="preserve"> REF _Ref383440553 \r \h  \* MERGEFORMAT </w:instrText>
            </w:r>
            <w:r w:rsidRPr="001D4642">
              <w:rPr>
                <w:color w:val="2B579A"/>
                <w:shd w:val="clear" w:color="auto" w:fill="E6E6E6"/>
              </w:rPr>
            </w:r>
            <w:r w:rsidRPr="001D4642">
              <w:rPr>
                <w:color w:val="2B579A"/>
                <w:shd w:val="clear" w:color="auto" w:fill="E6E6E6"/>
              </w:rPr>
              <w:fldChar w:fldCharType="separate"/>
            </w:r>
            <w:r>
              <w:t>[21]</w:t>
            </w:r>
            <w:r w:rsidRPr="001D4642">
              <w:rPr>
                <w:color w:val="2B579A"/>
                <w:shd w:val="clear" w:color="auto" w:fill="E6E6E6"/>
              </w:rPr>
              <w:fldChar w:fldCharType="end"/>
            </w:r>
            <w:r w:rsidRPr="001D4642">
              <w:t xml:space="preserve"> </w:t>
            </w:r>
            <w:r w:rsidRPr="001D4642">
              <w:rPr>
                <w:color w:val="2B579A"/>
                <w:shd w:val="clear" w:color="auto" w:fill="E6E6E6"/>
              </w:rPr>
              <w:fldChar w:fldCharType="begin"/>
            </w:r>
            <w:r w:rsidRPr="001D4642">
              <w:instrText xml:space="preserve"> REF _Ref383690341 \r \h  \* MERGEFORMAT </w:instrText>
            </w:r>
            <w:r w:rsidRPr="001D4642">
              <w:rPr>
                <w:color w:val="2B579A"/>
                <w:shd w:val="clear" w:color="auto" w:fill="E6E6E6"/>
              </w:rPr>
            </w:r>
            <w:r w:rsidRPr="001D4642">
              <w:rPr>
                <w:color w:val="2B579A"/>
                <w:shd w:val="clear" w:color="auto" w:fill="E6E6E6"/>
              </w:rPr>
              <w:fldChar w:fldCharType="separate"/>
            </w:r>
            <w:r>
              <w:t>[32]</w:t>
            </w:r>
            <w:r w:rsidRPr="001D4642">
              <w:rPr>
                <w:color w:val="2B579A"/>
                <w:shd w:val="clear" w:color="auto" w:fill="E6E6E6"/>
              </w:rPr>
              <w:fldChar w:fldCharType="end"/>
            </w:r>
            <w:r w:rsidRPr="001D4642">
              <w:t xml:space="preserve">, </w:t>
            </w:r>
            <w:r w:rsidRPr="001D4642">
              <w:rPr>
                <w:color w:val="2B579A"/>
                <w:shd w:val="clear" w:color="auto" w:fill="E6E6E6"/>
              </w:rPr>
              <w:fldChar w:fldCharType="begin"/>
            </w:r>
            <w:r w:rsidRPr="001D4642">
              <w:instrText xml:space="preserve"> REF _Ref383690248 \r \h  \* MERGEFORMAT </w:instrText>
            </w:r>
            <w:r w:rsidRPr="001D4642">
              <w:rPr>
                <w:color w:val="2B579A"/>
                <w:shd w:val="clear" w:color="auto" w:fill="E6E6E6"/>
              </w:rPr>
            </w:r>
            <w:r w:rsidRPr="001D4642">
              <w:rPr>
                <w:color w:val="2B579A"/>
                <w:shd w:val="clear" w:color="auto" w:fill="E6E6E6"/>
              </w:rPr>
              <w:fldChar w:fldCharType="separate"/>
            </w:r>
            <w:r>
              <w:t>[33]</w:t>
            </w:r>
            <w:r w:rsidRPr="001D4642">
              <w:rPr>
                <w:color w:val="2B579A"/>
                <w:shd w:val="clear" w:color="auto" w:fill="E6E6E6"/>
              </w:rPr>
              <w:fldChar w:fldCharType="end"/>
            </w:r>
            <w:r w:rsidRPr="001D4642">
              <w:t>.  Covers RTCA DO-178</w:t>
            </w:r>
            <w:r w:rsidR="00C82034">
              <w:t>C</w:t>
            </w:r>
            <w:r w:rsidRPr="001D4642">
              <w:t xml:space="preserve"> </w:t>
            </w:r>
            <w:r w:rsidRPr="001D4642">
              <w:rPr>
                <w:color w:val="2B579A"/>
                <w:shd w:val="clear" w:color="auto" w:fill="E6E6E6"/>
              </w:rPr>
              <w:fldChar w:fldCharType="begin"/>
            </w:r>
            <w:r w:rsidRPr="001D4642">
              <w:instrText xml:space="preserve"> REF _Ref337476484 \r \h </w:instrText>
            </w:r>
            <w:r>
              <w:instrText xml:space="preserve"> \* MERGEFORMAT </w:instrText>
            </w:r>
            <w:r w:rsidRPr="001D4642">
              <w:rPr>
                <w:color w:val="2B579A"/>
                <w:shd w:val="clear" w:color="auto" w:fill="E6E6E6"/>
              </w:rPr>
            </w:r>
            <w:r w:rsidRPr="001D4642">
              <w:rPr>
                <w:color w:val="2B579A"/>
                <w:shd w:val="clear" w:color="auto" w:fill="E6E6E6"/>
              </w:rPr>
              <w:fldChar w:fldCharType="separate"/>
            </w:r>
            <w:r>
              <w:t>[61]</w:t>
            </w:r>
            <w:r w:rsidRPr="001D4642">
              <w:rPr>
                <w:color w:val="2B579A"/>
                <w:shd w:val="clear" w:color="auto" w:fill="E6E6E6"/>
              </w:rPr>
              <w:fldChar w:fldCharType="end"/>
            </w:r>
            <w:r w:rsidRPr="001D4642">
              <w:t xml:space="preserve"> objectives 11.15.a, 11.</w:t>
            </w:r>
            <w:proofErr w:type="gramStart"/>
            <w:r w:rsidRPr="001D4642">
              <w:t>15.b.</w:t>
            </w:r>
            <w:proofErr w:type="gramEnd"/>
          </w:p>
        </w:tc>
        <w:tc>
          <w:tcPr>
            <w:tcW w:w="990" w:type="dxa"/>
            <w:vAlign w:val="center"/>
          </w:tcPr>
          <w:p w:rsidR="00A600CB" w:rsidP="00C90394" w:rsidRDefault="00A600CB" w14:paraId="161E1318" w14:textId="77777777">
            <w:pPr>
              <w:jc w:val="center"/>
            </w:pPr>
            <w:r>
              <w:t>A</w:t>
            </w:r>
          </w:p>
          <w:p w:rsidR="00A600CB" w:rsidP="00C90394" w:rsidRDefault="00A600CB" w14:paraId="1ACF2B1B" w14:textId="77777777"/>
          <w:p w:rsidR="00A600CB" w:rsidP="00C90394" w:rsidRDefault="00A600CB" w14:paraId="18B564CE" w14:textId="77777777">
            <w:pPr>
              <w:jc w:val="center"/>
            </w:pPr>
          </w:p>
          <w:p w:rsidR="00A600CB" w:rsidP="00C90394" w:rsidRDefault="00A600CB" w14:paraId="01E8FCF2" w14:textId="77777777">
            <w:pPr>
              <w:jc w:val="center"/>
            </w:pPr>
            <w:r>
              <w:t>A</w:t>
            </w:r>
          </w:p>
          <w:p w:rsidR="00A600CB" w:rsidP="00C90394" w:rsidRDefault="00A600CB" w14:paraId="623C75AD" w14:textId="77777777">
            <w:pPr>
              <w:jc w:val="center"/>
            </w:pPr>
          </w:p>
          <w:p w:rsidR="00A600CB" w:rsidP="00C90394" w:rsidRDefault="00A600CB" w14:paraId="447B5CAB" w14:textId="77777777">
            <w:pPr>
              <w:jc w:val="center"/>
            </w:pPr>
            <w:r>
              <w:t>S</w:t>
            </w:r>
          </w:p>
          <w:p w:rsidR="00A600CB" w:rsidP="00C90394" w:rsidRDefault="00A600CB" w14:paraId="4B9EEF67" w14:textId="77777777">
            <w:pPr>
              <w:jc w:val="center"/>
            </w:pPr>
          </w:p>
          <w:p w:rsidRPr="001D4642" w:rsidR="00A600CB" w:rsidP="00C90394" w:rsidRDefault="00A600CB" w14:paraId="2B530FBF" w14:textId="77777777">
            <w:pPr>
              <w:jc w:val="center"/>
            </w:pPr>
            <w:r>
              <w:t>A</w:t>
            </w:r>
          </w:p>
        </w:tc>
        <w:tc>
          <w:tcPr>
            <w:tcW w:w="990" w:type="dxa"/>
            <w:vAlign w:val="center"/>
          </w:tcPr>
          <w:p w:rsidR="00A600CB" w:rsidP="00C90394" w:rsidRDefault="00A600CB" w14:paraId="2C8FD73F" w14:textId="77777777">
            <w:pPr>
              <w:jc w:val="center"/>
            </w:pPr>
            <w:r>
              <w:t>A</w:t>
            </w:r>
          </w:p>
          <w:p w:rsidR="00A600CB" w:rsidP="00C90394" w:rsidRDefault="00A600CB" w14:paraId="254162F5" w14:textId="77777777"/>
          <w:p w:rsidR="00A600CB" w:rsidP="00C90394" w:rsidRDefault="00A600CB" w14:paraId="587E0707" w14:textId="77777777">
            <w:pPr>
              <w:jc w:val="center"/>
            </w:pPr>
          </w:p>
          <w:p w:rsidR="00A600CB" w:rsidP="00C90394" w:rsidRDefault="00A600CB" w14:paraId="75E06FF5" w14:textId="77777777">
            <w:pPr>
              <w:jc w:val="center"/>
            </w:pPr>
            <w:r>
              <w:t>A</w:t>
            </w:r>
          </w:p>
          <w:p w:rsidR="00A600CB" w:rsidP="00C90394" w:rsidRDefault="00A600CB" w14:paraId="3E33F0BB" w14:textId="77777777">
            <w:pPr>
              <w:jc w:val="center"/>
            </w:pPr>
          </w:p>
          <w:p w:rsidR="00A600CB" w:rsidP="00C90394" w:rsidRDefault="00A600CB" w14:paraId="69A710F8" w14:textId="77777777">
            <w:pPr>
              <w:jc w:val="center"/>
            </w:pPr>
            <w:r>
              <w:t>S</w:t>
            </w:r>
          </w:p>
          <w:p w:rsidR="00A600CB" w:rsidP="00C90394" w:rsidRDefault="00A600CB" w14:paraId="4942EE88" w14:textId="77777777">
            <w:pPr>
              <w:jc w:val="center"/>
            </w:pPr>
          </w:p>
          <w:p w:rsidR="00A600CB" w:rsidP="00C90394" w:rsidRDefault="00A600CB" w14:paraId="27C5BB96" w14:textId="77777777">
            <w:pPr>
              <w:jc w:val="center"/>
            </w:pPr>
            <w:r>
              <w:t>A</w:t>
            </w:r>
          </w:p>
        </w:tc>
      </w:tr>
      <w:tr w:rsidR="00A600CB" w:rsidTr="00C90394" w14:paraId="742107DB" w14:textId="77777777">
        <w:trPr>
          <w:cantSplit/>
          <w:trHeight w:val="675"/>
          <w:jc w:val="center"/>
        </w:trPr>
        <w:tc>
          <w:tcPr>
            <w:tcW w:w="2880" w:type="dxa"/>
            <w:vAlign w:val="center"/>
          </w:tcPr>
          <w:p w:rsidRPr="008946D5" w:rsidR="00A600CB" w:rsidP="00C90394" w:rsidRDefault="00A600CB" w14:paraId="6EDE4F3F" w14:textId="77777777">
            <w:r w:rsidRPr="008946D5">
              <w:t>11.16 Software Configuration Index</w:t>
            </w:r>
          </w:p>
        </w:tc>
        <w:tc>
          <w:tcPr>
            <w:tcW w:w="4338" w:type="dxa"/>
            <w:vAlign w:val="center"/>
          </w:tcPr>
          <w:p w:rsidR="00A600CB" w:rsidP="00C90394" w:rsidRDefault="00A600CB" w14:paraId="619325D0" w14:textId="773EC532">
            <w:r>
              <w:rPr>
                <w:rFonts w:cs="Arial"/>
                <w:color w:val="000000"/>
                <w:shd w:val="clear" w:color="auto" w:fill="FFFFFF"/>
              </w:rPr>
              <w:t xml:space="preserve">Software Configuration Index (SCI) for the </w:t>
            </w:r>
            <w:r w:rsidRPr="00730723">
              <w:t>Data Link Communication</w:t>
            </w:r>
            <w:r>
              <w:t>s</w:t>
            </w:r>
            <w:r w:rsidRPr="00730723">
              <w:t xml:space="preserve"> Application (DLCA-65</w:t>
            </w:r>
            <w:r w:rsidR="00C82034">
              <w:t>1</w:t>
            </w:r>
            <w:r w:rsidRPr="00730723">
              <w:t>0)</w:t>
            </w:r>
            <w:r>
              <w:t xml:space="preserve"> </w:t>
            </w:r>
            <w:r>
              <w:rPr>
                <w:color w:val="2B579A"/>
                <w:shd w:val="clear" w:color="auto" w:fill="E6E6E6"/>
              </w:rPr>
              <w:fldChar w:fldCharType="begin"/>
            </w:r>
            <w:r>
              <w:instrText xml:space="preserve"> REF _Ref45706671 \r \h </w:instrText>
            </w:r>
            <w:r>
              <w:rPr>
                <w:color w:val="2B579A"/>
                <w:shd w:val="clear" w:color="auto" w:fill="E6E6E6"/>
              </w:rPr>
            </w:r>
            <w:r>
              <w:rPr>
                <w:color w:val="2B579A"/>
                <w:shd w:val="clear" w:color="auto" w:fill="E6E6E6"/>
              </w:rPr>
              <w:fldChar w:fldCharType="separate"/>
            </w:r>
            <w:r>
              <w:t>[55]</w:t>
            </w:r>
            <w:r>
              <w:rPr>
                <w:color w:val="2B579A"/>
                <w:shd w:val="clear" w:color="auto" w:fill="E6E6E6"/>
              </w:rPr>
              <w:fldChar w:fldCharType="end"/>
            </w:r>
          </w:p>
          <w:p w:rsidRPr="00C455B5" w:rsidR="00A600CB" w:rsidP="00C90394" w:rsidRDefault="00A600CB" w14:paraId="651E7533" w14:textId="77777777">
            <w:pPr>
              <w:rPr>
                <w:i/>
              </w:rPr>
            </w:pPr>
            <w:r>
              <w:t xml:space="preserve">Top Level Drawing </w:t>
            </w:r>
            <w:r w:rsidRPr="00C455B5">
              <w:rPr>
                <w:color w:val="2B579A"/>
                <w:shd w:val="clear" w:color="auto" w:fill="E6E6E6"/>
              </w:rPr>
              <w:fldChar w:fldCharType="begin"/>
            </w:r>
            <w:r w:rsidRPr="00C455B5">
              <w:instrText xml:space="preserve"> REF _Ref302366931 \r \h  \* MERGEFORMAT </w:instrText>
            </w:r>
            <w:r w:rsidRPr="00C455B5">
              <w:rPr>
                <w:color w:val="2B579A"/>
                <w:shd w:val="clear" w:color="auto" w:fill="E6E6E6"/>
              </w:rPr>
            </w:r>
            <w:r w:rsidRPr="00C455B5">
              <w:rPr>
                <w:color w:val="2B579A"/>
                <w:shd w:val="clear" w:color="auto" w:fill="E6E6E6"/>
              </w:rPr>
              <w:fldChar w:fldCharType="separate"/>
            </w:r>
            <w:r>
              <w:t>[24]</w:t>
            </w:r>
            <w:r w:rsidRPr="00C455B5">
              <w:rPr>
                <w:color w:val="2B579A"/>
                <w:shd w:val="clear" w:color="auto" w:fill="E6E6E6"/>
              </w:rPr>
              <w:fldChar w:fldCharType="end"/>
            </w:r>
          </w:p>
        </w:tc>
        <w:tc>
          <w:tcPr>
            <w:tcW w:w="990" w:type="dxa"/>
            <w:vAlign w:val="center"/>
          </w:tcPr>
          <w:p w:rsidR="00A600CB" w:rsidP="00C90394" w:rsidRDefault="00A600CB" w14:paraId="5C832128" w14:textId="77777777">
            <w:pPr>
              <w:jc w:val="center"/>
            </w:pPr>
            <w:r>
              <w:t>S</w:t>
            </w:r>
          </w:p>
          <w:p w:rsidRPr="008946D5" w:rsidR="00A600CB" w:rsidP="00C90394" w:rsidRDefault="00A600CB" w14:paraId="2D9BF07F" w14:textId="77777777">
            <w:pPr>
              <w:jc w:val="center"/>
            </w:pPr>
            <w:r>
              <w:t>A</w:t>
            </w:r>
          </w:p>
        </w:tc>
        <w:tc>
          <w:tcPr>
            <w:tcW w:w="990" w:type="dxa"/>
            <w:vAlign w:val="center"/>
          </w:tcPr>
          <w:p w:rsidR="00A600CB" w:rsidP="00C90394" w:rsidRDefault="00A600CB" w14:paraId="5266005E" w14:textId="77777777">
            <w:pPr>
              <w:jc w:val="center"/>
            </w:pPr>
            <w:r>
              <w:t>S</w:t>
            </w:r>
          </w:p>
          <w:p w:rsidRPr="008946D5" w:rsidR="00A600CB" w:rsidDel="00B56F45" w:rsidP="00C90394" w:rsidRDefault="00A600CB" w14:paraId="2E28F3E3" w14:textId="77777777">
            <w:pPr>
              <w:jc w:val="center"/>
            </w:pPr>
            <w:r>
              <w:t>A</w:t>
            </w:r>
          </w:p>
        </w:tc>
      </w:tr>
      <w:tr w:rsidR="00A600CB" w:rsidTr="00C90394" w14:paraId="3EC46030" w14:textId="77777777">
        <w:trPr>
          <w:cantSplit/>
          <w:jc w:val="center"/>
        </w:trPr>
        <w:tc>
          <w:tcPr>
            <w:tcW w:w="2880" w:type="dxa"/>
            <w:vAlign w:val="center"/>
          </w:tcPr>
          <w:p w:rsidRPr="008946D5" w:rsidR="00A600CB" w:rsidP="00C90394" w:rsidRDefault="00A600CB" w14:paraId="323745D6" w14:textId="77777777">
            <w:r w:rsidRPr="008946D5">
              <w:t>11.17 Problem Reports</w:t>
            </w:r>
          </w:p>
        </w:tc>
        <w:tc>
          <w:tcPr>
            <w:tcW w:w="4338" w:type="dxa"/>
            <w:vAlign w:val="center"/>
          </w:tcPr>
          <w:p w:rsidRPr="008946D5" w:rsidR="00A600CB" w:rsidP="00C90394" w:rsidRDefault="00A600CB" w14:paraId="0D7EDE2A" w14:textId="77777777">
            <w:pPr>
              <w:rPr>
                <w:i/>
              </w:rPr>
            </w:pPr>
            <w:r w:rsidRPr="008946D5">
              <w:t>Problem Reports</w:t>
            </w:r>
            <w:r w:rsidRPr="008946D5">
              <w:rPr>
                <w:vertAlign w:val="superscript"/>
              </w:rPr>
              <w:t>1</w:t>
            </w:r>
          </w:p>
        </w:tc>
        <w:tc>
          <w:tcPr>
            <w:tcW w:w="990" w:type="dxa"/>
            <w:vAlign w:val="center"/>
          </w:tcPr>
          <w:p w:rsidRPr="008946D5" w:rsidR="00A600CB" w:rsidP="00C90394" w:rsidRDefault="00A600CB" w14:paraId="571DA64E" w14:textId="77777777">
            <w:pPr>
              <w:jc w:val="center"/>
            </w:pPr>
            <w:r>
              <w:t>A</w:t>
            </w:r>
          </w:p>
        </w:tc>
        <w:tc>
          <w:tcPr>
            <w:tcW w:w="990" w:type="dxa"/>
            <w:vAlign w:val="center"/>
          </w:tcPr>
          <w:p w:rsidR="00A600CB" w:rsidP="00C90394" w:rsidRDefault="00A600CB" w14:paraId="2781EF41" w14:textId="77777777">
            <w:pPr>
              <w:jc w:val="center"/>
            </w:pPr>
            <w:r>
              <w:t>A</w:t>
            </w:r>
          </w:p>
        </w:tc>
      </w:tr>
      <w:tr w:rsidR="00A600CB" w:rsidTr="00A600CB" w14:paraId="477DE45D" w14:textId="77777777">
        <w:trPr>
          <w:cantSplit/>
          <w:trHeight w:val="38"/>
          <w:jc w:val="center"/>
        </w:trPr>
        <w:tc>
          <w:tcPr>
            <w:tcW w:w="2880" w:type="dxa"/>
            <w:vAlign w:val="center"/>
          </w:tcPr>
          <w:p w:rsidRPr="008946D5" w:rsidR="00A600CB" w:rsidP="00C90394" w:rsidRDefault="00A600CB" w14:paraId="0EAAE789" w14:textId="77777777">
            <w:r w:rsidRPr="008946D5">
              <w:t>11.18 Software Configuration Management Records</w:t>
            </w:r>
          </w:p>
        </w:tc>
        <w:tc>
          <w:tcPr>
            <w:tcW w:w="4338" w:type="dxa"/>
            <w:vAlign w:val="center"/>
          </w:tcPr>
          <w:p w:rsidRPr="008946D5" w:rsidR="00A600CB" w:rsidP="00C90394" w:rsidRDefault="00A600CB" w14:paraId="4D811AEE" w14:textId="77777777">
            <w:pPr>
              <w:rPr>
                <w:i/>
              </w:rPr>
            </w:pPr>
            <w:r w:rsidRPr="008946D5">
              <w:t>SCM Records</w:t>
            </w:r>
            <w:r w:rsidRPr="0090576F">
              <w:rPr>
                <w:color w:val="2B579A"/>
                <w:shd w:val="clear" w:color="auto" w:fill="E6E6E6"/>
                <w:vertAlign w:val="superscript"/>
              </w:rPr>
              <w:fldChar w:fldCharType="begin"/>
            </w:r>
            <w:r w:rsidRPr="0090576F">
              <w:rPr>
                <w:vertAlign w:val="superscript"/>
              </w:rPr>
              <w:instrText xml:space="preserve"> NOTEREF _Ref337476845 \h </w:instrText>
            </w:r>
            <w:r>
              <w:rPr>
                <w:vertAlign w:val="superscript"/>
              </w:rPr>
              <w:instrText xml:space="preserve"> \* MERGEFORMAT </w:instrText>
            </w:r>
            <w:r w:rsidRPr="0090576F">
              <w:rPr>
                <w:color w:val="2B579A"/>
                <w:shd w:val="clear" w:color="auto" w:fill="E6E6E6"/>
                <w:vertAlign w:val="superscript"/>
              </w:rPr>
            </w:r>
            <w:r w:rsidRPr="0090576F">
              <w:rPr>
                <w:color w:val="2B579A"/>
                <w:shd w:val="clear" w:color="auto" w:fill="E6E6E6"/>
                <w:vertAlign w:val="superscript"/>
              </w:rPr>
              <w:fldChar w:fldCharType="separate"/>
            </w:r>
            <w:r>
              <w:rPr>
                <w:vertAlign w:val="superscript"/>
              </w:rPr>
              <w:t>2</w:t>
            </w:r>
            <w:r w:rsidRPr="0090576F">
              <w:rPr>
                <w:color w:val="2B579A"/>
                <w:shd w:val="clear" w:color="auto" w:fill="E6E6E6"/>
                <w:vertAlign w:val="superscript"/>
              </w:rPr>
              <w:fldChar w:fldCharType="end"/>
            </w:r>
            <w:r w:rsidRPr="008946D5">
              <w:t xml:space="preserve"> </w:t>
            </w:r>
          </w:p>
        </w:tc>
        <w:tc>
          <w:tcPr>
            <w:tcW w:w="990" w:type="dxa"/>
            <w:vAlign w:val="center"/>
          </w:tcPr>
          <w:p w:rsidRPr="008946D5" w:rsidR="00A600CB" w:rsidP="00C90394" w:rsidRDefault="00A600CB" w14:paraId="6CF30416" w14:textId="77777777">
            <w:pPr>
              <w:jc w:val="center"/>
            </w:pPr>
            <w:r>
              <w:t>A</w:t>
            </w:r>
          </w:p>
        </w:tc>
        <w:tc>
          <w:tcPr>
            <w:tcW w:w="990" w:type="dxa"/>
            <w:vAlign w:val="center"/>
          </w:tcPr>
          <w:p w:rsidR="00A600CB" w:rsidP="00C90394" w:rsidRDefault="00A600CB" w14:paraId="41F0A1D9" w14:textId="77777777">
            <w:pPr>
              <w:jc w:val="center"/>
            </w:pPr>
            <w:r>
              <w:t>A</w:t>
            </w:r>
          </w:p>
        </w:tc>
      </w:tr>
      <w:tr w:rsidR="00A600CB" w:rsidTr="00C90394" w14:paraId="4370F463" w14:textId="77777777">
        <w:trPr>
          <w:cantSplit/>
          <w:jc w:val="center"/>
        </w:trPr>
        <w:tc>
          <w:tcPr>
            <w:tcW w:w="2880" w:type="dxa"/>
            <w:vAlign w:val="center"/>
          </w:tcPr>
          <w:p w:rsidRPr="008946D5" w:rsidR="00A600CB" w:rsidP="00C90394" w:rsidRDefault="00A600CB" w14:paraId="43AE9828" w14:textId="77777777">
            <w:r w:rsidRPr="008946D5">
              <w:t>11.19 Software Quality Assurance Records</w:t>
            </w:r>
          </w:p>
        </w:tc>
        <w:tc>
          <w:tcPr>
            <w:tcW w:w="4338" w:type="dxa"/>
            <w:vAlign w:val="center"/>
          </w:tcPr>
          <w:p w:rsidRPr="00730B4A" w:rsidR="00A600CB" w:rsidP="00C90394" w:rsidRDefault="00A600CB" w14:paraId="1C0FFE3D" w14:textId="77777777">
            <w:pPr>
              <w:rPr>
                <w:i/>
                <w:vertAlign w:val="superscript"/>
              </w:rPr>
            </w:pPr>
            <w:r w:rsidRPr="00FD1EEA">
              <w:t>SQA Records</w:t>
            </w:r>
            <w:r>
              <w:rPr>
                <w:vertAlign w:val="superscript"/>
              </w:rPr>
              <w:t>3</w:t>
            </w:r>
          </w:p>
        </w:tc>
        <w:tc>
          <w:tcPr>
            <w:tcW w:w="990" w:type="dxa"/>
            <w:vAlign w:val="center"/>
          </w:tcPr>
          <w:p w:rsidRPr="008946D5" w:rsidR="00A600CB" w:rsidP="00C90394" w:rsidRDefault="00A600CB" w14:paraId="2C993D7B" w14:textId="77777777">
            <w:pPr>
              <w:jc w:val="center"/>
            </w:pPr>
            <w:r>
              <w:t>A</w:t>
            </w:r>
          </w:p>
        </w:tc>
        <w:tc>
          <w:tcPr>
            <w:tcW w:w="990" w:type="dxa"/>
            <w:vAlign w:val="center"/>
          </w:tcPr>
          <w:p w:rsidR="00A600CB" w:rsidP="00C90394" w:rsidRDefault="00A600CB" w14:paraId="0DD870ED" w14:textId="77777777">
            <w:pPr>
              <w:jc w:val="center"/>
            </w:pPr>
            <w:r>
              <w:t>A</w:t>
            </w:r>
          </w:p>
        </w:tc>
      </w:tr>
      <w:tr w:rsidR="00A600CB" w:rsidTr="00C90394" w14:paraId="3739C6AC" w14:textId="77777777">
        <w:trPr>
          <w:cantSplit/>
          <w:trHeight w:val="672"/>
          <w:jc w:val="center"/>
        </w:trPr>
        <w:tc>
          <w:tcPr>
            <w:tcW w:w="2880" w:type="dxa"/>
            <w:vAlign w:val="center"/>
          </w:tcPr>
          <w:p w:rsidRPr="008946D5" w:rsidR="00A600CB" w:rsidP="00C90394" w:rsidRDefault="00A600CB" w14:paraId="5F5C4DF5" w14:textId="77777777">
            <w:r w:rsidRPr="008946D5">
              <w:t>11.20 Software Accomplishment Summary</w:t>
            </w:r>
          </w:p>
        </w:tc>
        <w:tc>
          <w:tcPr>
            <w:tcW w:w="4338" w:type="dxa"/>
            <w:vAlign w:val="center"/>
          </w:tcPr>
          <w:p w:rsidRPr="008946D5" w:rsidR="00A600CB" w:rsidP="00C90394" w:rsidRDefault="00A600CB" w14:paraId="7327A198" w14:textId="16C5C617">
            <w:pPr>
              <w:rPr>
                <w:i/>
              </w:rPr>
            </w:pPr>
            <w:r>
              <w:t>DLCA</w:t>
            </w:r>
            <w:r w:rsidRPr="008946D5">
              <w:t xml:space="preserve"> Software Accomplishment Summary</w:t>
            </w:r>
            <w:r>
              <w:t xml:space="preserve"> for the DLCA-6510</w:t>
            </w:r>
            <w:r w:rsidRPr="008946D5">
              <w:t xml:space="preserve"> </w:t>
            </w:r>
            <w:r>
              <w:rPr>
                <w:color w:val="2B579A"/>
                <w:shd w:val="clear" w:color="auto" w:fill="E6E6E6"/>
              </w:rPr>
              <w:fldChar w:fldCharType="begin"/>
            </w:r>
            <w:r>
              <w:instrText xml:space="preserve"> REF _Ref161974582 \r \h  \* MERGEFORMAT </w:instrText>
            </w:r>
            <w:r>
              <w:rPr>
                <w:color w:val="2B579A"/>
                <w:shd w:val="clear" w:color="auto" w:fill="E6E6E6"/>
              </w:rPr>
            </w:r>
            <w:r>
              <w:rPr>
                <w:color w:val="2B579A"/>
                <w:shd w:val="clear" w:color="auto" w:fill="E6E6E6"/>
              </w:rPr>
              <w:fldChar w:fldCharType="separate"/>
            </w:r>
            <w:r>
              <w:t>[23]</w:t>
            </w:r>
            <w:r>
              <w:rPr>
                <w:color w:val="2B579A"/>
                <w:shd w:val="clear" w:color="auto" w:fill="E6E6E6"/>
              </w:rPr>
              <w:fldChar w:fldCharType="end"/>
            </w:r>
          </w:p>
          <w:p w:rsidRPr="008946D5" w:rsidR="00A600CB" w:rsidP="00C90394" w:rsidRDefault="00A600CB" w14:paraId="526F2C25" w14:textId="63E3DD73">
            <w:pPr>
              <w:rPr>
                <w:i/>
              </w:rPr>
            </w:pPr>
            <w:r>
              <w:t>DLCA-65</w:t>
            </w:r>
            <w:r w:rsidR="00C82034">
              <w:t>1</w:t>
            </w:r>
            <w:r>
              <w:t xml:space="preserve">0 </w:t>
            </w:r>
            <w:r w:rsidRPr="00B26E58">
              <w:t xml:space="preserve">Footprint Document </w:t>
            </w:r>
            <w:r>
              <w:rPr>
                <w:color w:val="2B579A"/>
                <w:shd w:val="clear" w:color="auto" w:fill="E6E6E6"/>
              </w:rPr>
              <w:fldChar w:fldCharType="begin"/>
            </w:r>
            <w:r>
              <w:instrText xml:space="preserve"> REF _Ref337643853 \w \h  \* MERGEFORMAT </w:instrText>
            </w:r>
            <w:r>
              <w:rPr>
                <w:color w:val="2B579A"/>
                <w:shd w:val="clear" w:color="auto" w:fill="E6E6E6"/>
              </w:rPr>
            </w:r>
            <w:r>
              <w:rPr>
                <w:color w:val="2B579A"/>
                <w:shd w:val="clear" w:color="auto" w:fill="E6E6E6"/>
              </w:rPr>
              <w:fldChar w:fldCharType="separate"/>
            </w:r>
            <w:r>
              <w:t>[8]</w:t>
            </w:r>
            <w:r>
              <w:rPr>
                <w:color w:val="2B579A"/>
                <w:shd w:val="clear" w:color="auto" w:fill="E6E6E6"/>
              </w:rPr>
              <w:fldChar w:fldCharType="end"/>
            </w:r>
          </w:p>
        </w:tc>
        <w:tc>
          <w:tcPr>
            <w:tcW w:w="990" w:type="dxa"/>
            <w:vAlign w:val="center"/>
          </w:tcPr>
          <w:p w:rsidRPr="008946D5" w:rsidR="00A600CB" w:rsidP="00C90394" w:rsidRDefault="00A600CB" w14:paraId="0DFD5EE3" w14:textId="77777777">
            <w:pPr>
              <w:jc w:val="center"/>
            </w:pPr>
            <w:r>
              <w:t>S</w:t>
            </w:r>
          </w:p>
          <w:p w:rsidRPr="008946D5" w:rsidR="00A600CB" w:rsidP="00C90394" w:rsidRDefault="00A600CB" w14:paraId="4C2DDCF7" w14:textId="77777777">
            <w:pPr>
              <w:jc w:val="center"/>
            </w:pPr>
            <w:r>
              <w:t>S</w:t>
            </w:r>
          </w:p>
        </w:tc>
        <w:tc>
          <w:tcPr>
            <w:tcW w:w="990" w:type="dxa"/>
            <w:vAlign w:val="center"/>
          </w:tcPr>
          <w:p w:rsidRPr="008946D5" w:rsidR="00A600CB" w:rsidDel="00B56F45" w:rsidP="00C90394" w:rsidRDefault="00A600CB" w14:paraId="1682D9E8" w14:textId="77777777">
            <w:pPr>
              <w:jc w:val="center"/>
            </w:pPr>
            <w:r>
              <w:t>S</w:t>
            </w:r>
          </w:p>
          <w:p w:rsidRPr="008946D5" w:rsidR="00A600CB" w:rsidDel="00B56F45" w:rsidP="00C90394" w:rsidRDefault="00A600CB" w14:paraId="34EE5B85" w14:textId="77777777">
            <w:pPr>
              <w:jc w:val="center"/>
            </w:pPr>
            <w:r>
              <w:t>N/A</w:t>
            </w:r>
          </w:p>
        </w:tc>
      </w:tr>
      <w:tr w:rsidR="00A600CB" w:rsidTr="00C90394" w14:paraId="2DAA02A1" w14:textId="77777777">
        <w:trPr>
          <w:cantSplit/>
          <w:trHeight w:val="672"/>
          <w:jc w:val="center"/>
        </w:trPr>
        <w:tc>
          <w:tcPr>
            <w:tcW w:w="2880" w:type="dxa"/>
            <w:vAlign w:val="center"/>
          </w:tcPr>
          <w:p w:rsidRPr="008946D5" w:rsidR="00A600CB" w:rsidP="00C90394" w:rsidRDefault="00A600CB" w14:paraId="369B5719" w14:textId="243EF79E">
            <w:r>
              <w:t>11.21 Trace Data</w:t>
            </w:r>
          </w:p>
        </w:tc>
        <w:tc>
          <w:tcPr>
            <w:tcW w:w="4338" w:type="dxa"/>
            <w:vAlign w:val="center"/>
          </w:tcPr>
          <w:p w:rsidR="00A600CB" w:rsidP="00C90394" w:rsidRDefault="00A600CB" w14:paraId="006929F6" w14:textId="77777777"/>
        </w:tc>
        <w:tc>
          <w:tcPr>
            <w:tcW w:w="990" w:type="dxa"/>
            <w:vAlign w:val="center"/>
          </w:tcPr>
          <w:p w:rsidR="00A600CB" w:rsidP="00C90394" w:rsidRDefault="00A600CB" w14:paraId="5D7B679B" w14:textId="531E46E4">
            <w:pPr>
              <w:jc w:val="center"/>
            </w:pPr>
            <w:r>
              <w:t>A</w:t>
            </w:r>
          </w:p>
        </w:tc>
        <w:tc>
          <w:tcPr>
            <w:tcW w:w="990" w:type="dxa"/>
            <w:vAlign w:val="center"/>
          </w:tcPr>
          <w:p w:rsidR="00A600CB" w:rsidP="00C90394" w:rsidRDefault="00A600CB" w14:paraId="624289B6" w14:textId="4B928CBE">
            <w:pPr>
              <w:jc w:val="center"/>
            </w:pPr>
            <w:r>
              <w:t>A</w:t>
            </w:r>
          </w:p>
        </w:tc>
      </w:tr>
      <w:tr w:rsidR="00C82034" w:rsidTr="00C90394" w14:paraId="304B8F9B" w14:textId="77777777">
        <w:trPr>
          <w:cantSplit/>
          <w:trHeight w:val="672"/>
          <w:jc w:val="center"/>
        </w:trPr>
        <w:tc>
          <w:tcPr>
            <w:tcW w:w="2880" w:type="dxa"/>
            <w:vAlign w:val="center"/>
          </w:tcPr>
          <w:p w:rsidR="00C82034" w:rsidP="00C90394" w:rsidRDefault="00C82034" w14:paraId="610AEC83" w14:textId="6355B29B">
            <w:r>
              <w:t xml:space="preserve">11.22 Parameter Data Item File </w:t>
            </w:r>
          </w:p>
        </w:tc>
        <w:tc>
          <w:tcPr>
            <w:tcW w:w="4338" w:type="dxa"/>
            <w:vAlign w:val="center"/>
          </w:tcPr>
          <w:p w:rsidR="00C82034" w:rsidP="00C90394" w:rsidRDefault="00C82034" w14:paraId="7B20370D" w14:textId="77777777"/>
        </w:tc>
        <w:tc>
          <w:tcPr>
            <w:tcW w:w="990" w:type="dxa"/>
            <w:vAlign w:val="center"/>
          </w:tcPr>
          <w:p w:rsidR="00C82034" w:rsidP="00C90394" w:rsidRDefault="00C82034" w14:paraId="1DECE948" w14:textId="77777777">
            <w:pPr>
              <w:jc w:val="center"/>
            </w:pPr>
          </w:p>
        </w:tc>
        <w:tc>
          <w:tcPr>
            <w:tcW w:w="990" w:type="dxa"/>
            <w:vAlign w:val="center"/>
          </w:tcPr>
          <w:p w:rsidR="00C82034" w:rsidP="00C90394" w:rsidRDefault="00C82034" w14:paraId="24BE36DD" w14:textId="77777777">
            <w:pPr>
              <w:jc w:val="center"/>
            </w:pPr>
          </w:p>
        </w:tc>
      </w:tr>
    </w:tbl>
    <w:p w:rsidR="00A600CB" w:rsidP="00A600CB" w:rsidRDefault="00A600CB" w14:paraId="3E8787A8" w14:textId="77777777">
      <w:pPr>
        <w:pStyle w:val="PlainText"/>
        <w:rPr>
          <w:rFonts w:ascii="Arial" w:hAnsi="Arial" w:cs="Arial"/>
        </w:rPr>
      </w:pPr>
      <w:r>
        <w:rPr>
          <w:rFonts w:cs="Arial"/>
          <w:color w:val="FF0000"/>
          <w:sz w:val="24"/>
          <w:szCs w:val="24"/>
        </w:rPr>
        <w:t xml:space="preserve"> </w:t>
      </w:r>
      <w:r w:rsidRPr="00A77758">
        <w:rPr>
          <w:rFonts w:ascii="Arial" w:hAnsi="Arial" w:cs="Arial"/>
          <w:vertAlign w:val="superscript"/>
        </w:rPr>
        <w:t>1</w:t>
      </w:r>
      <w:r>
        <w:rPr>
          <w:rFonts w:ascii="Arial" w:hAnsi="Arial" w:cs="Arial"/>
        </w:rPr>
        <w:t xml:space="preserve"> Change Request (CR)</w:t>
      </w:r>
      <w:r w:rsidRPr="00A77758">
        <w:rPr>
          <w:rFonts w:ascii="Arial" w:hAnsi="Arial" w:cs="Arial"/>
        </w:rPr>
        <w:t xml:space="preserve"> record</w:t>
      </w:r>
      <w:r>
        <w:rPr>
          <w:rFonts w:ascii="Arial" w:hAnsi="Arial" w:cs="Arial"/>
        </w:rPr>
        <w:t xml:space="preserve">s will be archived in a change tracking tool </w:t>
      </w:r>
      <w:r w:rsidRPr="00A77758">
        <w:rPr>
          <w:rFonts w:ascii="Arial" w:hAnsi="Arial" w:cs="Arial"/>
        </w:rPr>
        <w:t>database.</w:t>
      </w:r>
    </w:p>
    <w:p w:rsidR="00A600CB" w:rsidP="00A600CB" w:rsidRDefault="00A600CB" w14:paraId="706C0355" w14:textId="77777777">
      <w:pPr>
        <w:pStyle w:val="PlainText"/>
        <w:rPr>
          <w:rFonts w:ascii="Arial" w:hAnsi="Arial" w:cs="Arial"/>
        </w:rPr>
      </w:pPr>
      <w:r>
        <w:rPr>
          <w:rFonts w:ascii="Arial" w:hAnsi="Arial" w:cs="Arial"/>
        </w:rPr>
        <w:t xml:space="preserve">  </w:t>
      </w:r>
      <w:bookmarkStart w:name="_Ref337476845" w:id="446"/>
      <w:r>
        <w:rPr>
          <w:rStyle w:val="FootnoteReference"/>
          <w:rFonts w:ascii="Arial" w:hAnsi="Arial"/>
        </w:rPr>
        <w:footnoteReference w:id="3"/>
      </w:r>
      <w:bookmarkEnd w:id="446"/>
      <w:r>
        <w:rPr>
          <w:rFonts w:ascii="Arial" w:hAnsi="Arial" w:cs="Arial"/>
        </w:rPr>
        <w:t xml:space="preserve"> Software Configuration Management (SCM)</w:t>
      </w:r>
      <w:r w:rsidRPr="00A77758">
        <w:rPr>
          <w:rFonts w:ascii="Arial" w:hAnsi="Arial" w:cs="Arial"/>
        </w:rPr>
        <w:t xml:space="preserve"> record</w:t>
      </w:r>
      <w:r>
        <w:rPr>
          <w:rFonts w:ascii="Arial" w:hAnsi="Arial" w:cs="Arial"/>
        </w:rPr>
        <w:t xml:space="preserve">s will be archived in the Enterprise Product Data   Management </w:t>
      </w:r>
      <w:r w:rsidRPr="00A77758">
        <w:rPr>
          <w:rFonts w:ascii="Arial" w:hAnsi="Arial" w:cs="Arial"/>
        </w:rPr>
        <w:t>database</w:t>
      </w:r>
      <w:r>
        <w:rPr>
          <w:rFonts w:ascii="Arial" w:hAnsi="Arial" w:cs="Arial"/>
        </w:rPr>
        <w:t>.</w:t>
      </w:r>
    </w:p>
    <w:p w:rsidRPr="00DF0A38" w:rsidR="00A600CB" w:rsidP="00A600CB" w:rsidRDefault="00A600CB" w14:paraId="7AC8C2C5" w14:textId="77777777">
      <w:pPr>
        <w:pStyle w:val="PlainText"/>
        <w:rPr>
          <w:rFonts w:ascii="Arial" w:hAnsi="Arial" w:cs="Arial"/>
        </w:rPr>
      </w:pPr>
      <w:r>
        <w:rPr>
          <w:rFonts w:ascii="Arial" w:hAnsi="Arial" w:cs="Arial"/>
        </w:rPr>
        <w:t xml:space="preserve">  </w:t>
      </w:r>
      <w:bookmarkStart w:name="_Ref337476852" w:id="447"/>
      <w:r>
        <w:rPr>
          <w:rStyle w:val="FootnoteReference"/>
          <w:rFonts w:ascii="Arial" w:hAnsi="Arial"/>
        </w:rPr>
        <w:footnoteReference w:id="4"/>
      </w:r>
      <w:bookmarkEnd w:id="447"/>
      <w:r>
        <w:rPr>
          <w:rFonts w:ascii="Arial" w:hAnsi="Arial" w:cs="Arial"/>
        </w:rPr>
        <w:t xml:space="preserve"> Software Quality Assurance (SQA)</w:t>
      </w:r>
      <w:r w:rsidRPr="00A77758">
        <w:rPr>
          <w:rFonts w:ascii="Arial" w:hAnsi="Arial" w:cs="Arial"/>
        </w:rPr>
        <w:t xml:space="preserve"> record</w:t>
      </w:r>
      <w:r>
        <w:rPr>
          <w:rFonts w:ascii="Arial" w:hAnsi="Arial" w:cs="Arial"/>
        </w:rPr>
        <w:t xml:space="preserve">s will be archived in an audit tool </w:t>
      </w:r>
      <w:r w:rsidRPr="00A77758">
        <w:rPr>
          <w:rFonts w:ascii="Arial" w:hAnsi="Arial" w:cs="Arial"/>
        </w:rPr>
        <w:t>database</w:t>
      </w:r>
      <w:r>
        <w:rPr>
          <w:rFonts w:ascii="Arial" w:hAnsi="Arial" w:cs="Arial"/>
        </w:rPr>
        <w:t>.</w:t>
      </w:r>
    </w:p>
    <w:p w:rsidR="00A600CB" w:rsidP="006735EB" w:rsidRDefault="00A600CB" w14:paraId="70165BE8" w14:textId="77777777">
      <w:pPr>
        <w:rPr>
          <w:color w:val="FF0000"/>
        </w:rPr>
      </w:pPr>
    </w:p>
    <w:p w:rsidRPr="006735EB" w:rsidR="00F6491F" w:rsidP="00F6491F" w:rsidRDefault="00F6491F" w14:paraId="108F36AA" w14:textId="77777777">
      <w:pPr>
        <w:pStyle w:val="Heading1"/>
      </w:pPr>
      <w:bookmarkStart w:name="_Ref482622777" w:id="448"/>
      <w:bookmarkStart w:name="_Toc111203914" w:id="449"/>
      <w:r>
        <w:t>Certification Schedule</w:t>
      </w:r>
      <w:bookmarkEnd w:id="448"/>
      <w:bookmarkEnd w:id="449"/>
    </w:p>
    <w:p w:rsidR="00265D5E" w:rsidP="00F6491F" w:rsidRDefault="00265D5E" w14:paraId="6FB4509E" w14:textId="122D09B6">
      <w:pPr>
        <w:rPr>
          <w:color w:val="FF0000"/>
        </w:rPr>
      </w:pPr>
      <w:r w:rsidRPr="00DC0C8A">
        <w:rPr>
          <w:color w:val="FF0000"/>
          <w:highlight w:val="yellow"/>
        </w:rPr>
        <w:t>Cer</w:t>
      </w:r>
      <w:r>
        <w:rPr>
          <w:color w:val="FF0000"/>
          <w:highlight w:val="yellow"/>
        </w:rPr>
        <w:t>tification Note:  DO-178C §11.1f</w:t>
      </w:r>
      <w:r w:rsidR="009E6970">
        <w:rPr>
          <w:color w:val="FF0000"/>
          <w:highlight w:val="yellow"/>
        </w:rPr>
        <w:t>:</w:t>
      </w:r>
      <w:r w:rsidRPr="00DC0C8A">
        <w:rPr>
          <w:color w:val="FF0000"/>
          <w:highlight w:val="yellow"/>
        </w:rPr>
        <w:t xml:space="preserve">  This section </w:t>
      </w:r>
      <w:r>
        <w:rPr>
          <w:color w:val="FF0000"/>
          <w:highlight w:val="yellow"/>
        </w:rPr>
        <w:t xml:space="preserve">describes the means the </w:t>
      </w:r>
      <w:proofErr w:type="spellStart"/>
      <w:r>
        <w:rPr>
          <w:color w:val="FF0000"/>
          <w:highlight w:val="yellow"/>
        </w:rPr>
        <w:t>applicant</w:t>
      </w:r>
      <w:r w:rsidR="00AA1BEB">
        <w:rPr>
          <w:color w:val="FF0000"/>
          <w:highlight w:val="yellow"/>
        </w:rPr>
        <w:t>will</w:t>
      </w:r>
      <w:proofErr w:type="spellEnd"/>
      <w:r w:rsidR="00AA1BEB">
        <w:rPr>
          <w:color w:val="FF0000"/>
          <w:highlight w:val="yellow"/>
        </w:rPr>
        <w:t xml:space="preserve"> use to provide the certification authority with visibility of the activities of the software life cycle processes so reviews can be planned</w:t>
      </w:r>
      <w:r>
        <w:rPr>
          <w:color w:val="FF0000"/>
          <w:highlight w:val="yellow"/>
        </w:rPr>
        <w:t>.</w:t>
      </w:r>
    </w:p>
    <w:p w:rsidR="00C82034" w:rsidP="00C82034" w:rsidRDefault="00C82034" w14:paraId="278B51C2" w14:textId="797E5879">
      <w:r>
        <w:t>The objective of this section is to provide a schedule of the software development activities for the Product Line DLCA-6510 software development, which meets the Schedule objective of the Plan for Software Aspects of Certification found in DO</w:t>
      </w:r>
      <w:r>
        <w:noBreakHyphen/>
        <w:t xml:space="preserve">178C </w:t>
      </w:r>
      <w:r>
        <w:rPr>
          <w:color w:val="2B579A"/>
          <w:shd w:val="clear" w:color="auto" w:fill="E6E6E6"/>
        </w:rPr>
        <w:fldChar w:fldCharType="begin"/>
      </w:r>
      <w:r>
        <w:instrText xml:space="preserve"> REF _Ref337476484 \w \h </w:instrText>
      </w:r>
      <w:r>
        <w:rPr>
          <w:color w:val="2B579A"/>
          <w:shd w:val="clear" w:color="auto" w:fill="E6E6E6"/>
        </w:rPr>
      </w:r>
      <w:r>
        <w:rPr>
          <w:color w:val="2B579A"/>
          <w:shd w:val="clear" w:color="auto" w:fill="E6E6E6"/>
        </w:rPr>
        <w:fldChar w:fldCharType="separate"/>
      </w:r>
      <w:r>
        <w:t>[61]</w:t>
      </w:r>
      <w:r>
        <w:rPr>
          <w:color w:val="2B579A"/>
          <w:shd w:val="clear" w:color="auto" w:fill="E6E6E6"/>
        </w:rPr>
        <w:fldChar w:fldCharType="end"/>
      </w:r>
      <w:r>
        <w:t>, section 11.1.f.</w:t>
      </w:r>
    </w:p>
    <w:p w:rsidR="00C82034" w:rsidP="00C82034" w:rsidRDefault="00C82034" w14:paraId="64DA58BE" w14:textId="227C505A">
      <w:pPr>
        <w:rPr>
          <w:color w:val="FF0000"/>
        </w:rPr>
      </w:pPr>
      <w:r>
        <w:t>The DLCA-65</w:t>
      </w:r>
      <w:r w:rsidR="005F04EE">
        <w:t>1</w:t>
      </w:r>
      <w:r>
        <w:t>0 will follow its schedule that will correspond to certification millstones. Several key milestones include SOI 1, 2, 3, 4. Schedule details are specified in the project specific CIA. Schedule changes during project execution will be discussed during program reviews.</w:t>
      </w:r>
    </w:p>
    <w:p w:rsidRPr="00ED4FFA" w:rsidR="00F6491F" w:rsidP="00F6491F" w:rsidRDefault="00F6491F" w14:paraId="6130C89C" w14:textId="7385A492">
      <w:pPr>
        <w:rPr>
          <w:color w:val="FF0000"/>
        </w:rPr>
      </w:pPr>
      <w:r w:rsidRPr="00ED4FFA">
        <w:rPr>
          <w:color w:val="FF0000"/>
        </w:rPr>
        <w:t>This section identifies the certification significant program milestones and the dates when design life cycle data will be submitted to the certification authority.</w:t>
      </w:r>
    </w:p>
    <w:p w:rsidRPr="00AA379F" w:rsidR="00F6491F" w:rsidP="00F6491F" w:rsidRDefault="00F6491F" w14:paraId="278CF2FF" w14:textId="77777777">
      <w:pPr>
        <w:pStyle w:val="Figure"/>
      </w:pPr>
      <w:r>
        <w:rPr>
          <w:color w:val="2B579A"/>
          <w:shd w:val="clear" w:color="auto" w:fill="E6E6E6"/>
        </w:rPr>
        <w:drawing>
          <wp:inline distT="0" distB="0" distL="0" distR="0" wp14:anchorId="1C646D8B" wp14:editId="53CB1EB9">
            <wp:extent cx="1623060" cy="1135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resentative Figure.jpg"/>
                    <pic:cNvPicPr/>
                  </pic:nvPicPr>
                  <pic:blipFill rotWithShape="1">
                    <a:blip r:embed="rId24">
                      <a:extLst>
                        <a:ext uri="{28A0092B-C50C-407E-A947-70E740481C1C}">
                          <a14:useLocalDpi xmlns:a14="http://schemas.microsoft.com/office/drawing/2010/main" val="0"/>
                        </a:ext>
                      </a:extLst>
                    </a:blip>
                    <a:srcRect r="29000" b="25500"/>
                    <a:stretch/>
                  </pic:blipFill>
                  <pic:spPr bwMode="auto">
                    <a:xfrm>
                      <a:off x="0" y="0"/>
                      <a:ext cx="1623060" cy="1135380"/>
                    </a:xfrm>
                    <a:prstGeom prst="rect">
                      <a:avLst/>
                    </a:prstGeom>
                    <a:ln>
                      <a:noFill/>
                    </a:ln>
                    <a:extLst>
                      <a:ext uri="{53640926-AAD7-44D8-BBD7-CCE9431645EC}">
                        <a14:shadowObscured xmlns:a14="http://schemas.microsoft.com/office/drawing/2010/main"/>
                      </a:ext>
                    </a:extLst>
                  </pic:spPr>
                </pic:pic>
              </a:graphicData>
            </a:graphic>
          </wp:inline>
        </w:drawing>
      </w:r>
    </w:p>
    <w:p w:rsidRPr="00AA379F" w:rsidR="00F6491F" w:rsidP="00F6491F" w:rsidRDefault="00F6491F" w14:paraId="6552F0CF" w14:textId="5788CC83">
      <w:pPr>
        <w:pStyle w:val="FigureCaption"/>
      </w:pPr>
      <w:bookmarkStart w:name="_Toc111203981" w:id="450"/>
      <w:r w:rsidRPr="00AA379F">
        <w:t xml:space="preserve">Figure </w:t>
      </w:r>
      <w:r>
        <w:fldChar w:fldCharType="begin"/>
      </w:r>
      <w:r>
        <w:instrText> STYLEREF 1 \s </w:instrText>
      </w:r>
      <w:r>
        <w:fldChar w:fldCharType="separate"/>
      </w:r>
      <w:r w:rsidR="007D5029">
        <w:rPr>
          <w:noProof/>
        </w:rPr>
        <w:t>8</w:t>
      </w:r>
      <w:r>
        <w:fldChar w:fldCharType="end"/>
      </w:r>
      <w:r w:rsidR="007D5029">
        <w:noBreakHyphen/>
      </w:r>
      <w:r>
        <w:fldChar w:fldCharType="begin"/>
      </w:r>
      <w:r>
        <w:instrText> SEQ Figure \* ARABIC \s 1 </w:instrText>
      </w:r>
      <w:r>
        <w:fldChar w:fldCharType="separate"/>
      </w:r>
      <w:r w:rsidR="007D5029">
        <w:rPr>
          <w:noProof/>
        </w:rPr>
        <w:t>1</w:t>
      </w:r>
      <w:r>
        <w:fldChar w:fldCharType="end"/>
      </w:r>
      <w:r>
        <w:rPr>
          <w:noProof/>
        </w:rPr>
        <w:t xml:space="preserve"> – Representative Figure</w:t>
      </w:r>
      <w:bookmarkEnd w:id="450"/>
    </w:p>
    <w:p w:rsidRPr="00AA379F" w:rsidR="00F6491F" w:rsidP="00F6491F" w:rsidRDefault="00F6491F" w14:paraId="39ED1CAD" w14:textId="77777777"/>
    <w:p w:rsidRPr="00AA379F" w:rsidR="00F6491F" w:rsidP="00F6491F" w:rsidRDefault="00F6491F" w14:paraId="5871ECC4" w14:textId="4866B966">
      <w:pPr>
        <w:pStyle w:val="TableCaption"/>
      </w:pPr>
      <w:bookmarkStart w:name="_Toc111203987" w:id="451"/>
      <w:r w:rsidRPr="00AA379F">
        <w:t xml:space="preserve">Table </w:t>
      </w:r>
      <w:r>
        <w:fldChar w:fldCharType="begin"/>
      </w:r>
      <w:r>
        <w:instrText> STYLEREF 1 \s </w:instrText>
      </w:r>
      <w:r>
        <w:fldChar w:fldCharType="separate"/>
      </w:r>
      <w:r w:rsidR="00FB18EA">
        <w:rPr>
          <w:noProof/>
        </w:rPr>
        <w:t>8</w:t>
      </w:r>
      <w:r>
        <w:fldChar w:fldCharType="end"/>
      </w:r>
      <w:r w:rsidR="00FB18EA">
        <w:noBreakHyphen/>
      </w:r>
      <w:r>
        <w:fldChar w:fldCharType="begin"/>
      </w:r>
      <w:r>
        <w:instrText> SEQ Table \* ARABIC \s 1 </w:instrText>
      </w:r>
      <w:r>
        <w:fldChar w:fldCharType="separate"/>
      </w:r>
      <w:r w:rsidR="00FB18EA">
        <w:rPr>
          <w:noProof/>
        </w:rPr>
        <w:t>1</w:t>
      </w:r>
      <w:r>
        <w:fldChar w:fldCharType="end"/>
      </w:r>
      <w:r>
        <w:rPr>
          <w:noProof/>
        </w:rPr>
        <w:t xml:space="preserve"> – Representative Table</w:t>
      </w:r>
      <w:bookmarkEnd w:id="451"/>
    </w:p>
    <w:tbl>
      <w:tblPr>
        <w:tblStyle w:val="TableGrid"/>
        <w:tblW w:w="0" w:type="auto"/>
        <w:tblLook w:val="04A0" w:firstRow="1" w:lastRow="0" w:firstColumn="1" w:lastColumn="0" w:noHBand="0" w:noVBand="1"/>
      </w:tblPr>
      <w:tblGrid>
        <w:gridCol w:w="3116"/>
        <w:gridCol w:w="3117"/>
        <w:gridCol w:w="3117"/>
      </w:tblGrid>
      <w:tr w:rsidR="00F6491F" w:rsidTr="00122596" w14:paraId="505DCA3C" w14:textId="77777777">
        <w:tc>
          <w:tcPr>
            <w:tcW w:w="3116" w:type="dxa"/>
          </w:tcPr>
          <w:p w:rsidR="00F6491F" w:rsidP="00122596" w:rsidRDefault="00F6491F" w14:paraId="259505D4" w14:textId="77777777">
            <w:r>
              <w:t>Heading 1</w:t>
            </w:r>
          </w:p>
        </w:tc>
        <w:tc>
          <w:tcPr>
            <w:tcW w:w="3117" w:type="dxa"/>
          </w:tcPr>
          <w:p w:rsidR="00F6491F" w:rsidP="00122596" w:rsidRDefault="00F6491F" w14:paraId="610D5BB2" w14:textId="77777777">
            <w:r>
              <w:t>Heading 2</w:t>
            </w:r>
          </w:p>
        </w:tc>
        <w:tc>
          <w:tcPr>
            <w:tcW w:w="3117" w:type="dxa"/>
          </w:tcPr>
          <w:p w:rsidR="00F6491F" w:rsidP="00122596" w:rsidRDefault="00F6491F" w14:paraId="5883B905" w14:textId="77777777">
            <w:r>
              <w:t>Heading 3</w:t>
            </w:r>
          </w:p>
        </w:tc>
      </w:tr>
      <w:tr w:rsidR="00F6491F" w:rsidTr="00122596" w14:paraId="5CFDFB15" w14:textId="77777777">
        <w:tc>
          <w:tcPr>
            <w:tcW w:w="3116" w:type="dxa"/>
          </w:tcPr>
          <w:p w:rsidR="00F6491F" w:rsidP="00122596" w:rsidRDefault="00F6491F" w14:paraId="39243C56" w14:textId="77777777">
            <w:r>
              <w:t>Data</w:t>
            </w:r>
          </w:p>
        </w:tc>
        <w:tc>
          <w:tcPr>
            <w:tcW w:w="3117" w:type="dxa"/>
          </w:tcPr>
          <w:p w:rsidR="00F6491F" w:rsidP="00122596" w:rsidRDefault="00F6491F" w14:paraId="3E2B6F3B" w14:textId="77777777">
            <w:r>
              <w:t>Data</w:t>
            </w:r>
          </w:p>
        </w:tc>
        <w:tc>
          <w:tcPr>
            <w:tcW w:w="3117" w:type="dxa"/>
          </w:tcPr>
          <w:p w:rsidR="00F6491F" w:rsidP="00122596" w:rsidRDefault="00F6491F" w14:paraId="235708EC" w14:textId="77777777">
            <w:r>
              <w:t>Data</w:t>
            </w:r>
          </w:p>
        </w:tc>
      </w:tr>
    </w:tbl>
    <w:p w:rsidRPr="00AA379F" w:rsidR="00F6491F" w:rsidP="00F6491F" w:rsidRDefault="00F6491F" w14:paraId="16963B0F" w14:textId="77777777"/>
    <w:p w:rsidRPr="00473EC5" w:rsidR="00F6491F" w:rsidP="006735EB" w:rsidRDefault="00F6491F" w14:paraId="5495C40E" w14:textId="77777777">
      <w:pPr>
        <w:rPr>
          <w:color w:val="FF0000"/>
        </w:rPr>
      </w:pPr>
    </w:p>
    <w:p w:rsidR="006735EB" w:rsidP="006735EB" w:rsidRDefault="006735EB" w14:paraId="7A038FD2" w14:textId="6562CDBE">
      <w:pPr>
        <w:pStyle w:val="Heading1"/>
      </w:pPr>
      <w:bookmarkStart w:name="_Ref473539113" w:id="452"/>
      <w:bookmarkStart w:name="_Toc111203915" w:id="453"/>
      <w:r>
        <w:t>Additional Considerations</w:t>
      </w:r>
      <w:bookmarkEnd w:id="452"/>
      <w:bookmarkEnd w:id="453"/>
    </w:p>
    <w:p w:rsidRPr="00473EC5" w:rsidR="006735EB" w:rsidP="006735EB" w:rsidRDefault="00AA1BEB" w14:paraId="1A7BE8CA" w14:textId="5DA4A076">
      <w:pPr>
        <w:rPr>
          <w:color w:val="FF0000"/>
        </w:rPr>
      </w:pPr>
      <w:r w:rsidRPr="00DC0C8A">
        <w:rPr>
          <w:color w:val="FF0000"/>
          <w:highlight w:val="yellow"/>
        </w:rPr>
        <w:t>Cer</w:t>
      </w:r>
      <w:r>
        <w:rPr>
          <w:color w:val="FF0000"/>
          <w:highlight w:val="yellow"/>
        </w:rPr>
        <w:t>tification Note:  DO-178C §11.1g</w:t>
      </w:r>
      <w:r w:rsidR="009E6970">
        <w:rPr>
          <w:color w:val="FF0000"/>
          <w:highlight w:val="yellow"/>
        </w:rPr>
        <w:t>:</w:t>
      </w:r>
      <w:r w:rsidRPr="00DC0C8A">
        <w:rPr>
          <w:color w:val="FF0000"/>
          <w:highlight w:val="yellow"/>
        </w:rPr>
        <w:t xml:space="preserve">  This section </w:t>
      </w:r>
      <w:r>
        <w:rPr>
          <w:color w:val="FF0000"/>
          <w:highlight w:val="yellow"/>
        </w:rPr>
        <w:t>describes specific considerations that may affect the certification process.  Examples include alternative methods of compliance, tool qualification, previously developed software, option-selectable software, user-modifiable software, deactivated code, COTS software, field-loadable software, parameter data items, multiple-version dissimilar software, and product service history.</w:t>
      </w:r>
      <w:r w:rsidRPr="00473EC5" w:rsidR="00473EC5">
        <w:rPr>
          <w:color w:val="FF0000"/>
        </w:rPr>
        <w:t xml:space="preserve">  </w:t>
      </w:r>
    </w:p>
    <w:p w:rsidR="006735EB" w:rsidP="006735EB" w:rsidRDefault="006735EB" w14:paraId="37987031" w14:textId="6C1C40A6">
      <w:pPr>
        <w:pStyle w:val="Heading2"/>
      </w:pPr>
      <w:bookmarkStart w:name="_Toc111203916" w:id="454"/>
      <w:r>
        <w:t>Use of Previously Developed Software</w:t>
      </w:r>
      <w:bookmarkEnd w:id="454"/>
    </w:p>
    <w:p w:rsidR="006735EB" w:rsidP="006735EB" w:rsidRDefault="002343DC" w14:paraId="12E91E56" w14:textId="402332AC">
      <w:pPr>
        <w:rPr>
          <w:color w:val="FF0000"/>
        </w:rPr>
      </w:pPr>
      <w:r>
        <w:rPr>
          <w:color w:val="FF0000"/>
        </w:rPr>
        <w:t>T</w:t>
      </w:r>
      <w:r w:rsidRPr="00473EC5" w:rsidR="00473EC5">
        <w:rPr>
          <w:color w:val="FF0000"/>
        </w:rPr>
        <w:t xml:space="preserve">his section should provide a brief discussion of how previously developed software will be used on this project with emphasis on differences between the proposed usage and previously approved usage.  Special attention should be given to new applications that have a higher safety criticality than previous applications.  Topics of interest include modifications to previously developed software, change of aircraft installation, change of application environment, change of design environment, and upgrading a design baseline.  </w:t>
      </w:r>
      <w:ins w:author="Vieth, John W" w:date="2019-10-29T15:30:00Z" w:id="455">
        <w:r w:rsidR="009678AE">
          <w:rPr>
            <w:color w:val="FF0000"/>
          </w:rPr>
          <w:t>S</w:t>
        </w:r>
        <w:r w:rsidRPr="00473EC5" w:rsidR="009678AE">
          <w:rPr>
            <w:color w:val="FF0000"/>
          </w:rPr>
          <w:t xml:space="preserve">ee </w:t>
        </w:r>
        <w:r w:rsidR="009678AE">
          <w:rPr>
            <w:color w:val="FF0000"/>
          </w:rPr>
          <w:t>AC 20-115D when updating an existing project following a DO-178 process other than DO-178C with Previously Developed Software.</w:t>
        </w:r>
      </w:ins>
      <w:del w:author="Vieth, John W" w:date="2019-10-29T15:30:00Z" w:id="456">
        <w:r w:rsidRPr="00473EC5" w:rsidDel="009678AE" w:rsidR="00473EC5">
          <w:rPr>
            <w:color w:val="FF0000"/>
          </w:rPr>
          <w:delText xml:space="preserve">If applicable, see FAA Order 8110.49 </w:delText>
        </w:r>
        <w:r w:rsidDel="009678AE" w:rsidR="006E52F1">
          <w:rPr>
            <w:color w:val="FF0000"/>
          </w:rPr>
          <w:delText xml:space="preserve">Chg 2 </w:delText>
        </w:r>
        <w:r w:rsidRPr="00473EC5" w:rsidDel="009678AE" w:rsidR="00473EC5">
          <w:rPr>
            <w:color w:val="FF0000"/>
          </w:rPr>
          <w:delText>Chapter 8 Previously Developed Software (PDS) - Applying RTCA/DO-</w:delText>
        </w:r>
        <w:r w:rsidDel="009678AE" w:rsidR="009E6970">
          <w:rPr>
            <w:color w:val="FF0000"/>
          </w:rPr>
          <w:delText>178C</w:delText>
        </w:r>
        <w:r w:rsidRPr="00473EC5" w:rsidDel="009678AE" w:rsidR="00473EC5">
          <w:rPr>
            <w:color w:val="FF0000"/>
          </w:rPr>
          <w:delText xml:space="preserve"> Level D Criteria.</w:delText>
        </w:r>
      </w:del>
    </w:p>
    <w:p w:rsidR="0020312F" w:rsidP="006735EB" w:rsidRDefault="0020312F" w14:paraId="215BD856" w14:textId="5B872BA4">
      <w:pPr>
        <w:rPr>
          <w:color w:val="FF0000"/>
        </w:rPr>
      </w:pPr>
    </w:p>
    <w:p w:rsidRPr="00606348" w:rsidR="0020312F" w:rsidP="0020312F" w:rsidRDefault="0020312F" w14:paraId="220AF739" w14:textId="2DFC8995">
      <w:pPr>
        <w:jc w:val="both"/>
      </w:pPr>
      <w:r>
        <w:t xml:space="preserve">According </w:t>
      </w:r>
      <w:r w:rsidRPr="00606348">
        <w:t>to</w:t>
      </w:r>
      <w:r w:rsidRPr="00A45784">
        <w:t xml:space="preserve"> </w:t>
      </w:r>
      <w:r>
        <w:t xml:space="preserve">AC 20-115D </w:t>
      </w:r>
      <w:r>
        <w:rPr>
          <w:color w:val="2B579A"/>
          <w:shd w:val="clear" w:color="auto" w:fill="E6E6E6"/>
        </w:rPr>
        <w:fldChar w:fldCharType="begin"/>
      </w:r>
      <w:r>
        <w:instrText xml:space="preserve"> REF _Ref55473399 \r \h </w:instrText>
      </w:r>
      <w:r>
        <w:rPr>
          <w:color w:val="2B579A"/>
          <w:shd w:val="clear" w:color="auto" w:fill="E6E6E6"/>
        </w:rPr>
      </w:r>
      <w:r>
        <w:rPr>
          <w:color w:val="2B579A"/>
          <w:shd w:val="clear" w:color="auto" w:fill="E6E6E6"/>
        </w:rPr>
        <w:fldChar w:fldCharType="separate"/>
      </w:r>
      <w:r>
        <w:t>[76]</w:t>
      </w:r>
      <w:r>
        <w:rPr>
          <w:color w:val="2B579A"/>
          <w:shd w:val="clear" w:color="auto" w:fill="E6E6E6"/>
        </w:rPr>
        <w:fldChar w:fldCharType="end"/>
      </w:r>
      <w:r w:rsidRPr="00606348">
        <w:t xml:space="preserve">, paragraph </w:t>
      </w:r>
      <w:r>
        <w:t>9</w:t>
      </w:r>
      <w:r w:rsidRPr="00606348">
        <w:t xml:space="preserve">, Previously </w:t>
      </w:r>
      <w:r>
        <w:t>Approved</w:t>
      </w:r>
      <w:r w:rsidRPr="00606348">
        <w:t xml:space="preserve"> Software is software</w:t>
      </w:r>
      <w:r>
        <w:t xml:space="preserve"> that was approved using </w:t>
      </w:r>
      <w:r w:rsidRPr="005A795A">
        <w:t>ED-12/DO-178, ED-12A/DO-178A, or ED-12B/DO-178B</w:t>
      </w:r>
      <w:r>
        <w:t xml:space="preserve">.  DLCA-6510 does not have any Previously Approved software that was approved using </w:t>
      </w:r>
      <w:r w:rsidRPr="005A795A">
        <w:t>ED-12/DO-178</w:t>
      </w:r>
      <w:r>
        <w:t xml:space="preserve"> or</w:t>
      </w:r>
      <w:r w:rsidRPr="005A795A">
        <w:t xml:space="preserve"> ED-12A/DO-178A</w:t>
      </w:r>
      <w:r>
        <w:t xml:space="preserve">.  The CIA will list the baseline for previously approved software that was developed to </w:t>
      </w:r>
      <w:r w:rsidRPr="005A795A">
        <w:t>ED-12B/DO-178B</w:t>
      </w:r>
      <w:r>
        <w:t>.</w:t>
      </w:r>
      <w:r w:rsidRPr="00606348">
        <w:t xml:space="preserve"> </w:t>
      </w:r>
    </w:p>
    <w:p w:rsidR="0020312F" w:rsidP="0020312F" w:rsidRDefault="0020312F" w14:paraId="19BB0121" w14:textId="26A93EA2">
      <w:pPr>
        <w:jc w:val="both"/>
      </w:pPr>
      <w:r>
        <w:t xml:space="preserve">DLCA-6510 reused life cycle artifact of the baseline (Refer to the CIA for the baseline which will be used).  The baseline modifications were driven by new requirements and software enhancements, which were developed and </w:t>
      </w:r>
      <w:r w:rsidRPr="00A45784">
        <w:t>verified in accordance with the applicable objectives for DO-178</w:t>
      </w:r>
      <w:r>
        <w:t>C</w:t>
      </w:r>
      <w:r w:rsidRPr="00A45784">
        <w:t>, resulting in this version of the DLCA-65</w:t>
      </w:r>
      <w:r>
        <w:t>1</w:t>
      </w:r>
      <w:r w:rsidRPr="00A45784">
        <w:t xml:space="preserve">0 </w:t>
      </w:r>
      <w:r w:rsidRPr="00986B4A">
        <w:t>software.</w:t>
      </w:r>
      <w:r>
        <w:t xml:space="preserve">  There were no changes to any of the existing DAL levels.  </w:t>
      </w:r>
    </w:p>
    <w:p w:rsidR="0020312F" w:rsidP="0020312F" w:rsidRDefault="0020312F" w14:paraId="3627040A" w14:textId="1B4DAB1E">
      <w:r>
        <w:t xml:space="preserve">Certification credits will be taken for all artifacts that did not </w:t>
      </w:r>
      <w:r w:rsidR="002F4BB4">
        <w:t>change</w:t>
      </w:r>
      <w:r>
        <w:t xml:space="preserve"> from the baseline version.  For artifacts that changed from the baseline version, partial credit will be taken for the unmodified portions of those artifacts, whereas re-verification was performed on the changed and affected portions.  The re-verification effort will include requirements and functional based testing as well as structural coverage of the changes.</w:t>
      </w:r>
    </w:p>
    <w:p w:rsidR="0020312F" w:rsidP="0020312F" w:rsidRDefault="0020312F" w14:paraId="6BA20898" w14:textId="59E9A295">
      <w:r>
        <w:t>The DLCA-65</w:t>
      </w:r>
      <w:r w:rsidR="002F4BB4">
        <w:t>1</w:t>
      </w:r>
      <w:r>
        <w:t>0</w:t>
      </w:r>
      <w:r w:rsidRPr="00FE6773">
        <w:t xml:space="preserve"> </w:t>
      </w:r>
      <w:r>
        <w:t xml:space="preserve">SAS </w:t>
      </w:r>
      <w:r>
        <w:rPr>
          <w:color w:val="2B579A"/>
          <w:shd w:val="clear" w:color="auto" w:fill="E6E6E6"/>
        </w:rPr>
        <w:fldChar w:fldCharType="begin"/>
      </w:r>
      <w:r>
        <w:instrText xml:space="preserve"> REF _Ref46916675 \r \h </w:instrText>
      </w:r>
      <w:r>
        <w:rPr>
          <w:color w:val="2B579A"/>
          <w:shd w:val="clear" w:color="auto" w:fill="E6E6E6"/>
        </w:rPr>
      </w:r>
      <w:r>
        <w:rPr>
          <w:color w:val="2B579A"/>
          <w:shd w:val="clear" w:color="auto" w:fill="E6E6E6"/>
        </w:rPr>
        <w:fldChar w:fldCharType="separate"/>
      </w:r>
      <w:r>
        <w:t>[23]</w:t>
      </w:r>
      <w:r>
        <w:rPr>
          <w:color w:val="2B579A"/>
          <w:shd w:val="clear" w:color="auto" w:fill="E6E6E6"/>
        </w:rPr>
        <w:fldChar w:fldCharType="end"/>
      </w:r>
      <w:r>
        <w:t xml:space="preserve"> will identify the final set of artifacts changed.</w:t>
      </w:r>
    </w:p>
    <w:p w:rsidR="0020312F" w:rsidP="0020312F" w:rsidRDefault="0020312F" w14:paraId="05B33807" w14:textId="1511CC77">
      <w:r w:rsidRPr="00F2658F">
        <w:rPr>
          <w:highlight w:val="cyan"/>
        </w:rPr>
        <w:t>&lt;</w:t>
      </w:r>
      <w:r w:rsidR="00424DA8">
        <w:rPr>
          <w:highlight w:val="cyan"/>
        </w:rPr>
        <w:t xml:space="preserve">For </w:t>
      </w:r>
      <w:r w:rsidRPr="00F2658F" w:rsidR="00F2658F">
        <w:rPr>
          <w:highlight w:val="cyan"/>
        </w:rPr>
        <w:t>Lori: Will n</w:t>
      </w:r>
      <w:r w:rsidRPr="00F2658F">
        <w:rPr>
          <w:highlight w:val="cyan"/>
        </w:rPr>
        <w:t>eed more information here from Lori after the corresponding task completed&gt;</w:t>
      </w:r>
    </w:p>
    <w:p w:rsidR="00626443" w:rsidP="00626443" w:rsidRDefault="00626443" w14:paraId="63268158" w14:textId="3EF19917">
      <w:pPr>
        <w:rPr>
          <w:color w:val="FF0000"/>
        </w:rPr>
      </w:pPr>
      <w:r w:rsidRPr="00626443">
        <w:rPr>
          <w:highlight w:val="cyan"/>
        </w:rPr>
        <w:t xml:space="preserve">&lt;For Lori: </w:t>
      </w:r>
      <w:proofErr w:type="gramStart"/>
      <w:r>
        <w:rPr>
          <w:highlight w:val="cyan"/>
        </w:rPr>
        <w:t>Also</w:t>
      </w:r>
      <w:proofErr w:type="gramEnd"/>
      <w:r>
        <w:rPr>
          <w:highlight w:val="cyan"/>
        </w:rPr>
        <w:t xml:space="preserve"> </w:t>
      </w:r>
      <w:r w:rsidRPr="00626443">
        <w:rPr>
          <w:highlight w:val="cyan"/>
        </w:rPr>
        <w:t>DLSS-18372 has been created to allow IPS or EDS execution for verification instead of repeating the execution on both environment every</w:t>
      </w:r>
      <w:r>
        <w:rPr>
          <w:highlight w:val="cyan"/>
        </w:rPr>
        <w:t xml:space="preserve"> </w:t>
      </w:r>
      <w:r w:rsidRPr="00626443">
        <w:rPr>
          <w:highlight w:val="cyan"/>
        </w:rPr>
        <w:t>time&gt;</w:t>
      </w:r>
    </w:p>
    <w:p w:rsidRPr="00473EC5" w:rsidR="0020312F" w:rsidP="0020312F" w:rsidRDefault="0020312F" w14:paraId="09148697" w14:textId="77777777">
      <w:pPr>
        <w:rPr>
          <w:color w:val="FF0000"/>
        </w:rPr>
      </w:pPr>
    </w:p>
    <w:p w:rsidR="006735EB" w:rsidP="006735EB" w:rsidRDefault="006735EB" w14:paraId="18E8CDDC" w14:textId="263F47F4">
      <w:pPr>
        <w:pStyle w:val="Heading2"/>
      </w:pPr>
      <w:bookmarkStart w:name="_Toc111203917" w:id="457"/>
      <w:r>
        <w:t xml:space="preserve">Commercial Off </w:t>
      </w:r>
      <w:proofErr w:type="gramStart"/>
      <w:r>
        <w:t>The</w:t>
      </w:r>
      <w:proofErr w:type="gramEnd"/>
      <w:r>
        <w:t xml:space="preserve"> Shelf (COTS) Software</w:t>
      </w:r>
      <w:bookmarkEnd w:id="457"/>
    </w:p>
    <w:p w:rsidRPr="0020312F" w:rsidR="0020312F" w:rsidP="006735EB" w:rsidRDefault="0020312F" w14:paraId="33A34E8D" w14:textId="3B641EC3">
      <w:pPr>
        <w:rPr>
          <w:color w:val="FF0000"/>
        </w:rPr>
      </w:pPr>
      <w:r>
        <w:t>N/A – there is no Commercial off the Shelf Software (COTS) in the DLCA-6510.</w:t>
      </w:r>
    </w:p>
    <w:p w:rsidR="006735EB" w:rsidP="006735EB" w:rsidRDefault="006735EB" w14:paraId="400D9858" w14:textId="46825C84">
      <w:pPr>
        <w:pStyle w:val="Heading2"/>
      </w:pPr>
      <w:bookmarkStart w:name="_Toc111203918" w:id="458"/>
      <w:r>
        <w:t>Product Service Experience</w:t>
      </w:r>
      <w:bookmarkEnd w:id="458"/>
    </w:p>
    <w:p w:rsidR="006735EB" w:rsidP="006735EB" w:rsidRDefault="002343DC" w14:paraId="1223FCC9" w14:textId="7CC985D8">
      <w:pPr>
        <w:rPr>
          <w:color w:val="FF0000"/>
        </w:rPr>
      </w:pPr>
      <w:r>
        <w:rPr>
          <w:color w:val="FF0000"/>
        </w:rPr>
        <w:t>T</w:t>
      </w:r>
      <w:r w:rsidRPr="00473EC5" w:rsidR="00473EC5">
        <w:rPr>
          <w:color w:val="FF0000"/>
        </w:rPr>
        <w:t>his section should briefly describe the type of product experience for which approval credit is being requested.  In addition, the plan(s) for obtaining collecting, verifying, and maintaining such experience over the equipment life cycle should be described in detail.</w:t>
      </w:r>
    </w:p>
    <w:p w:rsidRPr="00473EC5" w:rsidR="0020312F" w:rsidP="006735EB" w:rsidRDefault="0020312F" w14:paraId="5A20A016" w14:textId="26381851">
      <w:pPr>
        <w:rPr>
          <w:color w:val="FF0000"/>
        </w:rPr>
      </w:pPr>
      <w:r>
        <w:t>No product service history credit will be taken for the DLCA-6510 product.</w:t>
      </w:r>
    </w:p>
    <w:p w:rsidR="006735EB" w:rsidP="006735EB" w:rsidRDefault="006735EB" w14:paraId="2B575B15" w14:textId="48FC48E1">
      <w:pPr>
        <w:pStyle w:val="Heading2"/>
      </w:pPr>
      <w:bookmarkStart w:name="_Ref489274952" w:id="459"/>
      <w:bookmarkStart w:name="_Toc111203919" w:id="460"/>
      <w:r>
        <w:t>Tool Assessment and Qualification</w:t>
      </w:r>
      <w:bookmarkEnd w:id="459"/>
      <w:bookmarkEnd w:id="460"/>
    </w:p>
    <w:p w:rsidR="001B0CB7" w:rsidP="001B0CB7" w:rsidRDefault="001B0CB7" w14:paraId="5421270A" w14:textId="77777777">
      <w:pPr>
        <w:rPr>
          <w:color w:val="FF0000"/>
        </w:rPr>
      </w:pPr>
      <w:r>
        <w:rPr>
          <w:color w:val="FF0000"/>
        </w:rPr>
        <w:t>This section should list all tools along with an assessment as to why they do or do not need to be qualified.</w:t>
      </w:r>
    </w:p>
    <w:p w:rsidRPr="004A06FD" w:rsidR="00ED4FFA" w:rsidP="00ED4FFA" w:rsidRDefault="00ED4FFA" w14:paraId="5D4BA04E" w14:textId="646FDDDD">
      <w:pPr>
        <w:rPr>
          <w:color w:val="FF0000"/>
        </w:rPr>
      </w:pPr>
      <w:r w:rsidRPr="004A06FD">
        <w:rPr>
          <w:color w:val="FF0000"/>
        </w:rPr>
        <w:t xml:space="preserve">Qualification is required for all </w:t>
      </w:r>
      <w:r w:rsidR="00A02621">
        <w:rPr>
          <w:color w:val="FF0000"/>
        </w:rPr>
        <w:t xml:space="preserve">software </w:t>
      </w:r>
      <w:r w:rsidRPr="004A06FD">
        <w:rPr>
          <w:color w:val="FF0000"/>
        </w:rPr>
        <w:t>tools which:</w:t>
      </w:r>
    </w:p>
    <w:p w:rsidRPr="004A06FD" w:rsidR="002343DC" w:rsidP="002343DC" w:rsidRDefault="002343DC" w14:paraId="63586A48" w14:textId="0039514A">
      <w:pPr>
        <w:pStyle w:val="ListParagraph"/>
        <w:numPr>
          <w:ilvl w:val="0"/>
          <w:numId w:val="19"/>
        </w:numPr>
        <w:rPr>
          <w:color w:val="FF0000"/>
        </w:rPr>
      </w:pPr>
      <w:r w:rsidRPr="004A06FD">
        <w:rPr>
          <w:color w:val="FF0000"/>
        </w:rPr>
        <w:t xml:space="preserve">Eliminate, </w:t>
      </w:r>
      <w:proofErr w:type="gramStart"/>
      <w:r w:rsidRPr="004A06FD">
        <w:rPr>
          <w:color w:val="FF0000"/>
        </w:rPr>
        <w:t>reduce</w:t>
      </w:r>
      <w:proofErr w:type="gramEnd"/>
      <w:r w:rsidRPr="004A06FD">
        <w:rPr>
          <w:color w:val="FF0000"/>
        </w:rPr>
        <w:t xml:space="preserve"> or automate a process of DO-</w:t>
      </w:r>
      <w:r>
        <w:rPr>
          <w:color w:val="FF0000"/>
        </w:rPr>
        <w:t>178C</w:t>
      </w:r>
      <w:r w:rsidRPr="004A06FD">
        <w:rPr>
          <w:color w:val="FF0000"/>
        </w:rPr>
        <w:t xml:space="preserve"> by the use of the tool.</w:t>
      </w:r>
      <w:r>
        <w:rPr>
          <w:color w:val="FF0000"/>
        </w:rPr>
        <w:br/>
      </w:r>
      <w:r>
        <w:rPr>
          <w:color w:val="FF0000"/>
        </w:rPr>
        <w:t>OR</w:t>
      </w:r>
    </w:p>
    <w:p w:rsidRPr="007151BA" w:rsidR="00ED4FFA" w:rsidP="00426054" w:rsidRDefault="00ED4FFA" w14:paraId="0CCF33F6" w14:textId="425F106E">
      <w:pPr>
        <w:pStyle w:val="ListParagraph"/>
        <w:numPr>
          <w:ilvl w:val="0"/>
          <w:numId w:val="19"/>
        </w:numPr>
        <w:rPr>
          <w:color w:val="FF0000"/>
        </w:rPr>
      </w:pPr>
      <w:r w:rsidRPr="007151BA">
        <w:rPr>
          <w:color w:val="FF0000"/>
        </w:rPr>
        <w:t>Can insert an error into the airborne hardware or fail to detect an existing error in the hardware within the scope of</w:t>
      </w:r>
      <w:r w:rsidRPr="007151BA" w:rsidR="007151BA">
        <w:rPr>
          <w:color w:val="FF0000"/>
        </w:rPr>
        <w:t xml:space="preserve"> the intended use of the tool </w:t>
      </w:r>
      <w:r w:rsidRPr="007151BA">
        <w:rPr>
          <w:color w:val="FF0000"/>
        </w:rPr>
        <w:t>AND</w:t>
      </w:r>
      <w:r w:rsidRPr="007151BA" w:rsidR="007151BA">
        <w:rPr>
          <w:color w:val="FF0000"/>
        </w:rPr>
        <w:t xml:space="preserve"> </w:t>
      </w:r>
      <w:r w:rsidR="007151BA">
        <w:rPr>
          <w:color w:val="FF0000"/>
        </w:rPr>
        <w:t>w</w:t>
      </w:r>
      <w:r w:rsidRPr="007151BA">
        <w:rPr>
          <w:color w:val="FF0000"/>
        </w:rPr>
        <w:t>ill not have the output of the tool verified</w:t>
      </w:r>
      <w:r w:rsidRPr="007151BA" w:rsidR="002343DC">
        <w:rPr>
          <w:color w:val="FF0000"/>
        </w:rPr>
        <w:t>.</w:t>
      </w:r>
    </w:p>
    <w:p w:rsidRPr="004A06FD" w:rsidR="00ED4FFA" w:rsidP="00ED4FFA" w:rsidRDefault="00ED4FFA" w14:paraId="6F57036F" w14:textId="119A12E8">
      <w:pPr>
        <w:rPr>
          <w:color w:val="FF0000"/>
        </w:rPr>
      </w:pPr>
      <w:r w:rsidRPr="004A06FD">
        <w:rPr>
          <w:color w:val="FF0000"/>
        </w:rPr>
        <w:t xml:space="preserve">For each </w:t>
      </w:r>
      <w:r w:rsidR="009E5D14">
        <w:rPr>
          <w:color w:val="FF0000"/>
        </w:rPr>
        <w:t>soft</w:t>
      </w:r>
      <w:r w:rsidRPr="004A06FD">
        <w:rPr>
          <w:color w:val="FF0000"/>
        </w:rPr>
        <w:t>ware tool that meets the preceding criteria, the following information should be provided:</w:t>
      </w:r>
    </w:p>
    <w:p w:rsidRPr="004A06FD" w:rsidR="00ED4FFA" w:rsidP="00426054" w:rsidRDefault="00ED4FFA" w14:paraId="782BB9E6" w14:textId="77777777">
      <w:pPr>
        <w:pStyle w:val="ListParagraph"/>
        <w:numPr>
          <w:ilvl w:val="0"/>
          <w:numId w:val="20"/>
        </w:numPr>
        <w:rPr>
          <w:color w:val="FF0000"/>
        </w:rPr>
      </w:pPr>
      <w:r w:rsidRPr="004A06FD">
        <w:rPr>
          <w:color w:val="FF0000"/>
        </w:rPr>
        <w:t>The name of the tool</w:t>
      </w:r>
    </w:p>
    <w:p w:rsidRPr="004A06FD" w:rsidR="00ED4FFA" w:rsidP="00426054" w:rsidRDefault="00ED4FFA" w14:paraId="4087A112" w14:textId="77777777">
      <w:pPr>
        <w:pStyle w:val="ListParagraph"/>
        <w:numPr>
          <w:ilvl w:val="0"/>
          <w:numId w:val="20"/>
        </w:numPr>
        <w:rPr>
          <w:color w:val="FF0000"/>
        </w:rPr>
      </w:pPr>
      <w:r w:rsidRPr="004A06FD">
        <w:rPr>
          <w:color w:val="FF0000"/>
        </w:rPr>
        <w:t xml:space="preserve">A brief functional description of the purpose of the tool </w:t>
      </w:r>
    </w:p>
    <w:p w:rsidRPr="004A06FD" w:rsidR="00ED4FFA" w:rsidP="00426054" w:rsidRDefault="00ED4FFA" w14:paraId="2E3AF466" w14:textId="0BDD5769">
      <w:pPr>
        <w:pStyle w:val="ListParagraph"/>
        <w:numPr>
          <w:ilvl w:val="0"/>
          <w:numId w:val="20"/>
        </w:numPr>
        <w:rPr>
          <w:color w:val="FF0000"/>
        </w:rPr>
      </w:pPr>
      <w:r w:rsidRPr="004A06FD">
        <w:rPr>
          <w:color w:val="FF0000"/>
        </w:rPr>
        <w:t>The DO-</w:t>
      </w:r>
      <w:r w:rsidR="009E6970">
        <w:rPr>
          <w:color w:val="FF0000"/>
        </w:rPr>
        <w:t>178C</w:t>
      </w:r>
      <w:r w:rsidRPr="004A06FD">
        <w:rPr>
          <w:color w:val="FF0000"/>
        </w:rPr>
        <w:t xml:space="preserve"> process or processes eliminated, </w:t>
      </w:r>
      <w:proofErr w:type="gramStart"/>
      <w:r w:rsidRPr="004A06FD">
        <w:rPr>
          <w:color w:val="FF0000"/>
        </w:rPr>
        <w:t>reduced</w:t>
      </w:r>
      <w:proofErr w:type="gramEnd"/>
      <w:r w:rsidRPr="004A06FD">
        <w:rPr>
          <w:color w:val="FF0000"/>
        </w:rPr>
        <w:t xml:space="preserve"> or automated by the tool identified</w:t>
      </w:r>
    </w:p>
    <w:p w:rsidRPr="004A06FD" w:rsidR="00ED4FFA" w:rsidP="007151BA" w:rsidRDefault="007151BA" w14:paraId="26BEC420" w14:textId="42937457">
      <w:pPr>
        <w:pStyle w:val="ListParagraph"/>
        <w:numPr>
          <w:ilvl w:val="0"/>
          <w:numId w:val="20"/>
        </w:numPr>
        <w:rPr>
          <w:color w:val="FF0000"/>
        </w:rPr>
      </w:pPr>
      <w:r w:rsidRPr="007151BA">
        <w:rPr>
          <w:color w:val="FF0000"/>
        </w:rPr>
        <w:t>An assessment in accordance with the criteria in DO-178C section 12.2 and DO-330</w:t>
      </w:r>
      <w:r w:rsidR="009262D1">
        <w:rPr>
          <w:color w:val="FF0000"/>
        </w:rPr>
        <w:t>.</w:t>
      </w:r>
      <w:r w:rsidR="008E5200">
        <w:rPr>
          <w:color w:val="FF0000"/>
        </w:rPr>
        <w:t xml:space="preserve">  Tool Qualification Level (TQL) should be identified and justified.</w:t>
      </w:r>
    </w:p>
    <w:p w:rsidRPr="004A06FD" w:rsidR="00ED4FFA" w:rsidP="00426054" w:rsidRDefault="00ED4FFA" w14:paraId="7F76B5A5" w14:textId="77777777">
      <w:pPr>
        <w:pStyle w:val="ListParagraph"/>
        <w:numPr>
          <w:ilvl w:val="0"/>
          <w:numId w:val="20"/>
        </w:numPr>
        <w:rPr>
          <w:color w:val="FF0000"/>
        </w:rPr>
      </w:pPr>
      <w:r w:rsidRPr="004A06FD">
        <w:rPr>
          <w:color w:val="FF0000"/>
        </w:rPr>
        <w:t>An indication of whether the tool was purchased or internally developed</w:t>
      </w:r>
    </w:p>
    <w:p w:rsidRPr="004A06FD" w:rsidR="00ED4FFA" w:rsidP="00426054" w:rsidRDefault="00ED4FFA" w14:paraId="082379B9" w14:textId="77777777">
      <w:pPr>
        <w:pStyle w:val="ListParagraph"/>
        <w:numPr>
          <w:ilvl w:val="0"/>
          <w:numId w:val="20"/>
        </w:numPr>
        <w:rPr>
          <w:color w:val="FF0000"/>
        </w:rPr>
      </w:pPr>
      <w:r w:rsidRPr="004A06FD">
        <w:rPr>
          <w:color w:val="FF0000"/>
        </w:rPr>
        <w:t>A summary of the process to be used for tool qualification provided</w:t>
      </w:r>
    </w:p>
    <w:p w:rsidRPr="004A06FD" w:rsidR="00ED4FFA" w:rsidP="00426054" w:rsidRDefault="00ED4FFA" w14:paraId="54016E92" w14:textId="77777777">
      <w:pPr>
        <w:pStyle w:val="ListParagraph"/>
        <w:numPr>
          <w:ilvl w:val="0"/>
          <w:numId w:val="20"/>
        </w:numPr>
        <w:rPr>
          <w:color w:val="FF0000"/>
        </w:rPr>
      </w:pPr>
      <w:r w:rsidRPr="004A06FD">
        <w:rPr>
          <w:color w:val="FF0000"/>
        </w:rPr>
        <w:t>A list of the data to be submitted in support of tool qualification identified.</w:t>
      </w:r>
    </w:p>
    <w:p w:rsidR="00F068FC" w:rsidP="006735EB" w:rsidRDefault="00ED4FFA" w14:paraId="0785FE11" w14:textId="7F5FA05F">
      <w:pPr>
        <w:rPr>
          <w:color w:val="FF0000"/>
        </w:rPr>
      </w:pPr>
      <w:r w:rsidRPr="004A06FD">
        <w:rPr>
          <w:color w:val="FF0000"/>
        </w:rPr>
        <w:t xml:space="preserve">Additional information on software tool qualification is provided in </w:t>
      </w:r>
      <w:r w:rsidR="007151BA">
        <w:rPr>
          <w:color w:val="FF0000"/>
        </w:rPr>
        <w:t>DO-330 “Software Tool Qualification Considerations”</w:t>
      </w:r>
      <w:r>
        <w:rPr>
          <w:color w:val="FF0000"/>
        </w:rPr>
        <w:t xml:space="preserve">. </w:t>
      </w:r>
    </w:p>
    <w:p w:rsidR="008A607A" w:rsidP="006735EB" w:rsidRDefault="008A607A" w14:paraId="12985E5E" w14:textId="2E8DFC77">
      <w:pPr>
        <w:rPr>
          <w:color w:val="FF0000"/>
        </w:rPr>
      </w:pPr>
    </w:p>
    <w:p w:rsidR="008A607A" w:rsidP="008A607A" w:rsidRDefault="008A607A" w14:paraId="31E6FCA6" w14:textId="1DF0DD5E">
      <w:r>
        <w:t xml:space="preserve">DO-178C </w:t>
      </w:r>
      <w:r>
        <w:rPr>
          <w:color w:val="2B579A"/>
          <w:shd w:val="clear" w:color="auto" w:fill="E6E6E6"/>
        </w:rPr>
        <w:fldChar w:fldCharType="begin"/>
      </w:r>
      <w:r>
        <w:instrText xml:space="preserve"> REF _Ref151604862 \r \h </w:instrText>
      </w:r>
      <w:r>
        <w:rPr>
          <w:color w:val="2B579A"/>
          <w:shd w:val="clear" w:color="auto" w:fill="E6E6E6"/>
        </w:rPr>
      </w:r>
      <w:r>
        <w:rPr>
          <w:color w:val="2B579A"/>
          <w:shd w:val="clear" w:color="auto" w:fill="E6E6E6"/>
        </w:rPr>
        <w:fldChar w:fldCharType="separate"/>
      </w:r>
      <w:r>
        <w:t>[19]</w:t>
      </w:r>
      <w:r>
        <w:rPr>
          <w:color w:val="2B579A"/>
          <w:shd w:val="clear" w:color="auto" w:fill="E6E6E6"/>
        </w:rPr>
        <w:fldChar w:fldCharType="end"/>
      </w:r>
      <w:r>
        <w:t xml:space="preserve"> Section 12.2 Tool Qualification provides the following guidance for when a development or verification tool is required to be qualified.</w:t>
      </w:r>
    </w:p>
    <w:p w:rsidR="008A607A" w:rsidP="008A607A" w:rsidRDefault="008A607A" w14:paraId="181B32D5" w14:textId="05773BCF">
      <w:pPr>
        <w:rPr>
          <w:color w:val="FF0000"/>
        </w:rPr>
      </w:pPr>
      <w:r w:rsidRPr="00EF5581">
        <w:rPr>
          <w:i/>
        </w:rPr>
        <w:t xml:space="preserve">Qualification of a tool is needed when processes of this document are eliminated, </w:t>
      </w:r>
      <w:proofErr w:type="gramStart"/>
      <w:r w:rsidRPr="00EF5581">
        <w:rPr>
          <w:i/>
        </w:rPr>
        <w:t>reduced</w:t>
      </w:r>
      <w:proofErr w:type="gramEnd"/>
      <w:r w:rsidRPr="00EF5581">
        <w:rPr>
          <w:i/>
        </w:rPr>
        <w:t xml:space="preserve"> or automated by the use of a software tool without its output being verified…</w:t>
      </w:r>
    </w:p>
    <w:p w:rsidR="008A607A" w:rsidP="008A607A" w:rsidRDefault="008A607A" w14:paraId="0CDA5DD9" w14:textId="2BCF9C16">
      <w:pPr>
        <w:keepNext/>
      </w:pPr>
      <w:r>
        <w:t>All tools selected for qualification will be qualified in accordance with DO-178C [RTCA_DO178C] / DO-330 [RTCA_DO330] unless otherwise specified. Tools may be upgraded during development. If an upgrade occurs, the PE will evaluate the impact to the tool and determine whether re-qualification of the tool is required.</w:t>
      </w:r>
    </w:p>
    <w:p w:rsidRPr="001F4D1E" w:rsidR="008A607A" w:rsidP="008A607A" w:rsidRDefault="009F3BF7" w14:paraId="54540F97" w14:textId="63751B9F">
      <w:pPr>
        <w:keepNext/>
      </w:pPr>
      <w:r>
        <w:rPr>
          <w:color w:val="2B579A"/>
          <w:shd w:val="clear" w:color="auto" w:fill="E6E6E6"/>
        </w:rPr>
        <w:fldChar w:fldCharType="begin"/>
      </w:r>
      <w:r>
        <w:instrText xml:space="preserve"> REF _Ref47439591 \h </w:instrText>
      </w:r>
      <w:r>
        <w:rPr>
          <w:color w:val="2B579A"/>
          <w:shd w:val="clear" w:color="auto" w:fill="E6E6E6"/>
        </w:rPr>
      </w:r>
      <w:r>
        <w:rPr>
          <w:color w:val="2B579A"/>
          <w:shd w:val="clear" w:color="auto" w:fill="E6E6E6"/>
        </w:rPr>
        <w:fldChar w:fldCharType="separate"/>
      </w:r>
      <w:r>
        <w:t xml:space="preserve">Table </w:t>
      </w:r>
      <w:r>
        <w:rPr>
          <w:noProof/>
        </w:rPr>
        <w:t>9</w:t>
      </w:r>
      <w:r>
        <w:noBreakHyphen/>
      </w:r>
      <w:r>
        <w:rPr>
          <w:noProof/>
        </w:rPr>
        <w:t>1</w:t>
      </w:r>
      <w:r>
        <w:t xml:space="preserve"> </w:t>
      </w:r>
      <w:r w:rsidRPr="00D25B54">
        <w:t>- DLCA-65</w:t>
      </w:r>
      <w:r>
        <w:t>1</w:t>
      </w:r>
      <w:r w:rsidRPr="00D25B54">
        <w:t>0 S/W Tools</w:t>
      </w:r>
      <w:r>
        <w:rPr>
          <w:color w:val="2B579A"/>
          <w:shd w:val="clear" w:color="auto" w:fill="E6E6E6"/>
        </w:rPr>
        <w:fldChar w:fldCharType="end"/>
      </w:r>
      <w:r>
        <w:t xml:space="preserve"> </w:t>
      </w:r>
      <w:r w:rsidRPr="009F3BF7">
        <w:t xml:space="preserve">list all </w:t>
      </w:r>
      <w:r>
        <w:t>the tools used in the development of the life cycle data for DLCA-6510</w:t>
      </w:r>
      <w:r w:rsidRPr="009F3BF7">
        <w:t xml:space="preserve"> along with an assessment as to why they do or do not need to be qualified</w:t>
      </w:r>
      <w:r w:rsidR="00CC674C">
        <w:t xml:space="preserve">. </w:t>
      </w:r>
      <w:r w:rsidRPr="001F4D1E" w:rsidR="008A607A">
        <w:rPr>
          <w:snapToGrid w:val="0"/>
        </w:rPr>
        <w:t xml:space="preserve">Qualification is required for </w:t>
      </w:r>
      <w:r w:rsidRPr="001F4D1E" w:rsidR="008A607A">
        <w:t>all software tools which:</w:t>
      </w:r>
    </w:p>
    <w:p w:rsidRPr="001F4D1E" w:rsidR="008A607A" w:rsidP="008A607A" w:rsidRDefault="008A607A" w14:paraId="37E6FC4E" w14:textId="77777777">
      <w:pPr>
        <w:numPr>
          <w:ilvl w:val="0"/>
          <w:numId w:val="39"/>
        </w:numPr>
        <w:tabs>
          <w:tab w:val="num" w:pos="1080"/>
        </w:tabs>
        <w:spacing w:before="0" w:after="200" w:line="276" w:lineRule="auto"/>
        <w:ind w:left="720"/>
      </w:pPr>
      <w:r w:rsidRPr="001F4D1E">
        <w:t xml:space="preserve">Can insert an error into the airborne software or fail to detect an existing error in the software within the scope of the intended use of the </w:t>
      </w:r>
      <w:proofErr w:type="gramStart"/>
      <w:r w:rsidRPr="001F4D1E">
        <w:t>tool;  AND</w:t>
      </w:r>
      <w:proofErr w:type="gramEnd"/>
    </w:p>
    <w:p w:rsidR="008A607A" w:rsidP="008A607A" w:rsidRDefault="008A607A" w14:paraId="336A1E1E" w14:textId="77777777">
      <w:pPr>
        <w:numPr>
          <w:ilvl w:val="0"/>
          <w:numId w:val="39"/>
        </w:numPr>
        <w:tabs>
          <w:tab w:val="clear" w:pos="360"/>
          <w:tab w:val="num" w:pos="720"/>
          <w:tab w:val="num" w:pos="1080"/>
        </w:tabs>
        <w:spacing w:before="0" w:after="200" w:line="276" w:lineRule="auto"/>
        <w:ind w:left="720"/>
      </w:pPr>
      <w:r w:rsidRPr="001F4D1E">
        <w:t>Will not have the output of the tool verified as specif</w:t>
      </w:r>
      <w:r>
        <w:t xml:space="preserve">ied in Section 6 of DO-178B </w:t>
      </w:r>
      <w:r>
        <w:rPr>
          <w:color w:val="2B579A"/>
          <w:shd w:val="clear" w:color="auto" w:fill="E6E6E6"/>
        </w:rPr>
        <w:fldChar w:fldCharType="begin"/>
      </w:r>
      <w:r>
        <w:instrText xml:space="preserve"> REF _Ref337476484 \r \h </w:instrText>
      </w:r>
      <w:r>
        <w:rPr>
          <w:color w:val="2B579A"/>
          <w:shd w:val="clear" w:color="auto" w:fill="E6E6E6"/>
        </w:rPr>
      </w:r>
      <w:r>
        <w:rPr>
          <w:color w:val="2B579A"/>
          <w:shd w:val="clear" w:color="auto" w:fill="E6E6E6"/>
        </w:rPr>
        <w:fldChar w:fldCharType="separate"/>
      </w:r>
      <w:r>
        <w:t>[61]</w:t>
      </w:r>
      <w:r>
        <w:rPr>
          <w:color w:val="2B579A"/>
          <w:shd w:val="clear" w:color="auto" w:fill="E6E6E6"/>
        </w:rPr>
        <w:fldChar w:fldCharType="end"/>
      </w:r>
      <w:r>
        <w:t>; AND</w:t>
      </w:r>
    </w:p>
    <w:p w:rsidR="008A607A" w:rsidP="008A607A" w:rsidRDefault="008A607A" w14:paraId="09124051" w14:textId="77777777">
      <w:pPr>
        <w:numPr>
          <w:ilvl w:val="0"/>
          <w:numId w:val="39"/>
        </w:numPr>
        <w:tabs>
          <w:tab w:val="clear" w:pos="360"/>
          <w:tab w:val="num" w:pos="720"/>
          <w:tab w:val="num" w:pos="1080"/>
        </w:tabs>
        <w:spacing w:before="0" w:after="200" w:line="276" w:lineRule="auto"/>
        <w:ind w:left="720"/>
      </w:pPr>
      <w:r w:rsidRPr="001F4D1E">
        <w:t xml:space="preserve">Eliminate, </w:t>
      </w:r>
      <w:proofErr w:type="gramStart"/>
      <w:r w:rsidRPr="001F4D1E">
        <w:t>reduce</w:t>
      </w:r>
      <w:proofErr w:type="gramEnd"/>
      <w:r w:rsidRPr="001F4D1E">
        <w:t xml:space="preserve"> or automate a process of DO-178B by the use of the tool</w:t>
      </w:r>
      <w:r>
        <w:t>.</w:t>
      </w:r>
    </w:p>
    <w:p w:rsidR="008A607A" w:rsidP="008A607A" w:rsidRDefault="008A607A" w14:paraId="65E5A850" w14:textId="539FC4A4">
      <w:r>
        <w:t>Applying this assessment to the tools planned for use in the DLCA-6510 resulted in below mentioned tools requiring qualification.  They are discussed in the s</w:t>
      </w:r>
      <w:r w:rsidR="00CC674C">
        <w:t>ubsections below.</w:t>
      </w:r>
    </w:p>
    <w:p w:rsidR="001F54F6" w:rsidP="008A607A" w:rsidRDefault="001F54F6" w14:paraId="443584A9" w14:textId="0D263806"/>
    <w:p w:rsidR="001F54F6" w:rsidP="001F54F6" w:rsidRDefault="001F54F6" w14:paraId="48CCED2F" w14:textId="090EA173">
      <w:pPr>
        <w:pStyle w:val="Caption"/>
        <w:keepNext/>
      </w:pPr>
      <w:bookmarkStart w:name="_Ref47439591" w:id="461"/>
      <w:bookmarkStart w:name="_Toc64965304" w:id="462"/>
      <w:bookmarkStart w:name="_Toc111203988" w:id="463"/>
      <w:r>
        <w:t xml:space="preserve">Table </w:t>
      </w:r>
      <w:r>
        <w:fldChar w:fldCharType="begin"/>
      </w:r>
      <w:r>
        <w:instrText> STYLEREF 1 \s </w:instrText>
      </w:r>
      <w:r>
        <w:fldChar w:fldCharType="separate"/>
      </w:r>
      <w:r w:rsidR="00FB18EA">
        <w:rPr>
          <w:noProof/>
        </w:rPr>
        <w:t>9</w:t>
      </w:r>
      <w:r>
        <w:fldChar w:fldCharType="end"/>
      </w:r>
      <w:r w:rsidR="00FB18EA">
        <w:noBreakHyphen/>
      </w:r>
      <w:r>
        <w:fldChar w:fldCharType="begin"/>
      </w:r>
      <w:r>
        <w:instrText> SEQ Table \* ARABIC \s 1 </w:instrText>
      </w:r>
      <w:r>
        <w:fldChar w:fldCharType="separate"/>
      </w:r>
      <w:r w:rsidR="00FB18EA">
        <w:rPr>
          <w:noProof/>
        </w:rPr>
        <w:t>1</w:t>
      </w:r>
      <w:r>
        <w:fldChar w:fldCharType="end"/>
      </w:r>
      <w:r>
        <w:t xml:space="preserve"> </w:t>
      </w:r>
      <w:r w:rsidRPr="00D25B54">
        <w:t>- DLCA-65</w:t>
      </w:r>
      <w:r>
        <w:t>1</w:t>
      </w:r>
      <w:r w:rsidRPr="00D25B54">
        <w:t>0 S/W Tools</w:t>
      </w:r>
      <w:bookmarkEnd w:id="461"/>
      <w:bookmarkEnd w:id="462"/>
      <w:bookmarkEnd w:id="463"/>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19"/>
        <w:gridCol w:w="2174"/>
        <w:gridCol w:w="2387"/>
        <w:gridCol w:w="1426"/>
        <w:gridCol w:w="2084"/>
      </w:tblGrid>
      <w:tr w:rsidR="00CC674C" w:rsidTr="00CC674C" w14:paraId="67D3461A" w14:textId="66777A72">
        <w:trPr>
          <w:cantSplit/>
          <w:trHeight w:val="145"/>
          <w:tblHeader/>
          <w:jc w:val="center"/>
        </w:trPr>
        <w:tc>
          <w:tcPr>
            <w:tcW w:w="1525" w:type="dxa"/>
            <w:shd w:val="clear" w:color="auto" w:fill="A6A6A6" w:themeFill="background1" w:themeFillShade="A6"/>
            <w:vAlign w:val="center"/>
          </w:tcPr>
          <w:p w:rsidR="00CC674C" w:rsidP="00C90394" w:rsidRDefault="00CC674C" w14:paraId="78B3EFF9" w14:textId="77777777">
            <w:pPr>
              <w:tabs>
                <w:tab w:val="num" w:pos="1080"/>
              </w:tabs>
            </w:pPr>
            <w:r>
              <w:t>Life Cycle</w:t>
            </w:r>
          </w:p>
        </w:tc>
        <w:tc>
          <w:tcPr>
            <w:tcW w:w="2250" w:type="dxa"/>
            <w:shd w:val="clear" w:color="auto" w:fill="A6A6A6" w:themeFill="background1" w:themeFillShade="A6"/>
            <w:vAlign w:val="center"/>
          </w:tcPr>
          <w:p w:rsidR="00CC674C" w:rsidP="00C90394" w:rsidRDefault="00CC674C" w14:paraId="2A0A23BC" w14:textId="77777777">
            <w:pPr>
              <w:tabs>
                <w:tab w:val="num" w:pos="1080"/>
              </w:tabs>
            </w:pPr>
            <w:r>
              <w:t>Tool Capability</w:t>
            </w:r>
          </w:p>
        </w:tc>
        <w:tc>
          <w:tcPr>
            <w:tcW w:w="2520" w:type="dxa"/>
            <w:shd w:val="clear" w:color="auto" w:fill="A6A6A6" w:themeFill="background1" w:themeFillShade="A6"/>
            <w:vAlign w:val="center"/>
          </w:tcPr>
          <w:p w:rsidR="00CC674C" w:rsidP="00C90394" w:rsidRDefault="00CC674C" w14:paraId="6209BBEF" w14:textId="77777777">
            <w:pPr>
              <w:tabs>
                <w:tab w:val="num" w:pos="1080"/>
              </w:tabs>
            </w:pPr>
            <w:r>
              <w:t>Tool Used</w:t>
            </w:r>
          </w:p>
        </w:tc>
        <w:tc>
          <w:tcPr>
            <w:tcW w:w="1440" w:type="dxa"/>
            <w:shd w:val="clear" w:color="auto" w:fill="A6A6A6" w:themeFill="background1" w:themeFillShade="A6"/>
            <w:vAlign w:val="center"/>
          </w:tcPr>
          <w:p w:rsidR="00CC674C" w:rsidP="00C90394" w:rsidRDefault="00CC674C" w14:paraId="2A7BBB75" w14:textId="77777777">
            <w:pPr>
              <w:tabs>
                <w:tab w:val="num" w:pos="1080"/>
              </w:tabs>
            </w:pPr>
            <w:r>
              <w:t>DO-178B Qualification Required?</w:t>
            </w:r>
          </w:p>
        </w:tc>
        <w:tc>
          <w:tcPr>
            <w:tcW w:w="1615" w:type="dxa"/>
            <w:shd w:val="clear" w:color="auto" w:fill="A6A6A6" w:themeFill="background1" w:themeFillShade="A6"/>
          </w:tcPr>
          <w:p w:rsidR="00CC674C" w:rsidP="00C90394" w:rsidRDefault="00F2658F" w14:paraId="10A15E8E" w14:textId="7FB1F504">
            <w:pPr>
              <w:tabs>
                <w:tab w:val="num" w:pos="1080"/>
              </w:tabs>
            </w:pPr>
            <w:r>
              <w:t>Rationale/Comments</w:t>
            </w:r>
          </w:p>
        </w:tc>
      </w:tr>
      <w:tr w:rsidR="00CC674C" w:rsidTr="00CC674C" w14:paraId="619FAF81" w14:textId="19B519B9">
        <w:trPr>
          <w:cantSplit/>
          <w:trHeight w:val="404"/>
          <w:jc w:val="center"/>
        </w:trPr>
        <w:tc>
          <w:tcPr>
            <w:tcW w:w="1525" w:type="dxa"/>
            <w:vAlign w:val="center"/>
          </w:tcPr>
          <w:p w:rsidR="00CC674C" w:rsidP="00C90394" w:rsidRDefault="00CC674C" w14:paraId="2F35420A" w14:textId="77777777">
            <w:pPr>
              <w:tabs>
                <w:tab w:val="num" w:pos="1080"/>
              </w:tabs>
            </w:pPr>
            <w:r>
              <w:t>Support</w:t>
            </w:r>
          </w:p>
        </w:tc>
        <w:tc>
          <w:tcPr>
            <w:tcW w:w="2250" w:type="dxa"/>
            <w:vAlign w:val="center"/>
          </w:tcPr>
          <w:p w:rsidR="00CC674C" w:rsidP="00C90394" w:rsidRDefault="00CC674C" w14:paraId="2933575F" w14:textId="77777777">
            <w:pPr>
              <w:tabs>
                <w:tab w:val="num" w:pos="1080"/>
              </w:tabs>
            </w:pPr>
            <w:r>
              <w:t>Documentation</w:t>
            </w:r>
          </w:p>
        </w:tc>
        <w:tc>
          <w:tcPr>
            <w:tcW w:w="2520" w:type="dxa"/>
            <w:vAlign w:val="center"/>
          </w:tcPr>
          <w:p w:rsidR="00CC674C" w:rsidP="00C90394" w:rsidRDefault="00CC674C" w14:paraId="31AB93E8" w14:textId="77777777">
            <w:pPr>
              <w:tabs>
                <w:tab w:val="num" w:pos="1080"/>
              </w:tabs>
            </w:pPr>
            <w:r>
              <w:t>Google Application Suite</w:t>
            </w:r>
          </w:p>
        </w:tc>
        <w:tc>
          <w:tcPr>
            <w:tcW w:w="1440" w:type="dxa"/>
            <w:vAlign w:val="center"/>
          </w:tcPr>
          <w:p w:rsidR="00CC674C" w:rsidP="00C90394" w:rsidRDefault="00CC674C" w14:paraId="1E55EE32" w14:textId="77777777">
            <w:pPr>
              <w:tabs>
                <w:tab w:val="num" w:pos="1080"/>
              </w:tabs>
            </w:pPr>
            <w:r>
              <w:t>No</w:t>
            </w:r>
          </w:p>
        </w:tc>
        <w:tc>
          <w:tcPr>
            <w:tcW w:w="1615" w:type="dxa"/>
          </w:tcPr>
          <w:p w:rsidR="00CC674C" w:rsidP="00C90394" w:rsidRDefault="00CC674C" w14:paraId="53A88128" w14:textId="6ED7B9FC">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44B00902" w14:textId="026FC928">
        <w:trPr>
          <w:cantSplit/>
          <w:trHeight w:val="404"/>
          <w:jc w:val="center"/>
        </w:trPr>
        <w:tc>
          <w:tcPr>
            <w:tcW w:w="1525" w:type="dxa"/>
            <w:vAlign w:val="center"/>
          </w:tcPr>
          <w:p w:rsidR="00CC674C" w:rsidP="00C90394" w:rsidRDefault="00CC674C" w14:paraId="461CE2AC" w14:textId="77777777">
            <w:pPr>
              <w:tabs>
                <w:tab w:val="num" w:pos="1080"/>
              </w:tabs>
            </w:pPr>
            <w:r w:rsidRPr="00D00968">
              <w:t>Support</w:t>
            </w:r>
          </w:p>
        </w:tc>
        <w:tc>
          <w:tcPr>
            <w:tcW w:w="2250" w:type="dxa"/>
            <w:vAlign w:val="center"/>
          </w:tcPr>
          <w:p w:rsidR="00CC674C" w:rsidP="00C90394" w:rsidRDefault="00CC674C" w14:paraId="5D30AF28" w14:textId="77777777">
            <w:pPr>
              <w:tabs>
                <w:tab w:val="num" w:pos="1080"/>
              </w:tabs>
            </w:pPr>
            <w:r>
              <w:t>Documentation</w:t>
            </w:r>
          </w:p>
        </w:tc>
        <w:tc>
          <w:tcPr>
            <w:tcW w:w="2520" w:type="dxa"/>
            <w:vAlign w:val="center"/>
          </w:tcPr>
          <w:p w:rsidR="00CC674C" w:rsidP="00C90394" w:rsidRDefault="00CC674C" w14:paraId="2FBC8718" w14:textId="77777777">
            <w:pPr>
              <w:tabs>
                <w:tab w:val="num" w:pos="1080"/>
              </w:tabs>
            </w:pPr>
            <w:r>
              <w:t>DOORS</w:t>
            </w:r>
          </w:p>
        </w:tc>
        <w:tc>
          <w:tcPr>
            <w:tcW w:w="1440" w:type="dxa"/>
            <w:vAlign w:val="center"/>
          </w:tcPr>
          <w:p w:rsidR="00CC674C" w:rsidP="00C90394" w:rsidRDefault="00CC674C" w14:paraId="6E977D55" w14:textId="77777777">
            <w:pPr>
              <w:tabs>
                <w:tab w:val="num" w:pos="1080"/>
              </w:tabs>
            </w:pPr>
            <w:r>
              <w:t>No</w:t>
            </w:r>
          </w:p>
        </w:tc>
        <w:tc>
          <w:tcPr>
            <w:tcW w:w="1615" w:type="dxa"/>
          </w:tcPr>
          <w:p w:rsidR="00CC674C" w:rsidP="00C90394" w:rsidRDefault="00CC674C" w14:paraId="1584AD0B" w14:textId="5D1298C6">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5350207C" w14:textId="1DEF4A9A">
        <w:trPr>
          <w:cantSplit/>
          <w:trHeight w:val="145"/>
          <w:jc w:val="center"/>
        </w:trPr>
        <w:tc>
          <w:tcPr>
            <w:tcW w:w="1525" w:type="dxa"/>
            <w:vAlign w:val="center"/>
          </w:tcPr>
          <w:p w:rsidR="00CC674C" w:rsidP="00C90394" w:rsidRDefault="00CC674C" w14:paraId="3056778E" w14:textId="77777777">
            <w:pPr>
              <w:tabs>
                <w:tab w:val="num" w:pos="1080"/>
              </w:tabs>
            </w:pPr>
            <w:r w:rsidRPr="00D00968">
              <w:t>Support</w:t>
            </w:r>
          </w:p>
        </w:tc>
        <w:tc>
          <w:tcPr>
            <w:tcW w:w="2250" w:type="dxa"/>
            <w:vAlign w:val="center"/>
          </w:tcPr>
          <w:p w:rsidR="00CC674C" w:rsidP="00C90394" w:rsidRDefault="00CC674C" w14:paraId="003556A9" w14:textId="77777777">
            <w:pPr>
              <w:tabs>
                <w:tab w:val="num" w:pos="1080"/>
              </w:tabs>
            </w:pPr>
            <w:r>
              <w:t>Documentation</w:t>
            </w:r>
          </w:p>
        </w:tc>
        <w:tc>
          <w:tcPr>
            <w:tcW w:w="2520" w:type="dxa"/>
            <w:vAlign w:val="center"/>
          </w:tcPr>
          <w:p w:rsidR="00CC674C" w:rsidP="00C90394" w:rsidRDefault="00CC674C" w14:paraId="194A3D3B" w14:textId="77777777">
            <w:pPr>
              <w:tabs>
                <w:tab w:val="num" w:pos="1080"/>
              </w:tabs>
            </w:pPr>
            <w:r>
              <w:t xml:space="preserve">Microsoft Office Word </w:t>
            </w:r>
          </w:p>
        </w:tc>
        <w:tc>
          <w:tcPr>
            <w:tcW w:w="1440" w:type="dxa"/>
            <w:vAlign w:val="center"/>
          </w:tcPr>
          <w:p w:rsidR="00CC674C" w:rsidP="00C90394" w:rsidRDefault="00CC674C" w14:paraId="501BBDE0" w14:textId="77777777">
            <w:pPr>
              <w:tabs>
                <w:tab w:val="num" w:pos="1080"/>
              </w:tabs>
            </w:pPr>
            <w:r>
              <w:t>No</w:t>
            </w:r>
          </w:p>
        </w:tc>
        <w:tc>
          <w:tcPr>
            <w:tcW w:w="1615" w:type="dxa"/>
          </w:tcPr>
          <w:p w:rsidR="00CC674C" w:rsidP="00C90394" w:rsidRDefault="00CC674C" w14:paraId="000DCAFE" w14:textId="5C658AC5">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52CA91B2" w14:textId="2C312BF8">
        <w:trPr>
          <w:cantSplit/>
          <w:trHeight w:val="145"/>
          <w:jc w:val="center"/>
        </w:trPr>
        <w:tc>
          <w:tcPr>
            <w:tcW w:w="1525" w:type="dxa"/>
            <w:vAlign w:val="center"/>
          </w:tcPr>
          <w:p w:rsidR="00CC674C" w:rsidP="00C90394" w:rsidRDefault="00CC674C" w14:paraId="43FB067E" w14:textId="77777777">
            <w:pPr>
              <w:tabs>
                <w:tab w:val="num" w:pos="1080"/>
              </w:tabs>
            </w:pPr>
            <w:r w:rsidRPr="00D00968">
              <w:t>Support</w:t>
            </w:r>
          </w:p>
        </w:tc>
        <w:tc>
          <w:tcPr>
            <w:tcW w:w="2250" w:type="dxa"/>
            <w:vAlign w:val="center"/>
          </w:tcPr>
          <w:p w:rsidR="00CC674C" w:rsidP="00C90394" w:rsidRDefault="00CC674C" w14:paraId="1034FAA0" w14:textId="77777777">
            <w:pPr>
              <w:tabs>
                <w:tab w:val="num" w:pos="1080"/>
              </w:tabs>
            </w:pPr>
            <w:r>
              <w:t>Documentation</w:t>
            </w:r>
          </w:p>
        </w:tc>
        <w:tc>
          <w:tcPr>
            <w:tcW w:w="2520" w:type="dxa"/>
            <w:vAlign w:val="center"/>
          </w:tcPr>
          <w:p w:rsidR="00CC674C" w:rsidP="00C90394" w:rsidRDefault="00CC674C" w14:paraId="5B7F8059" w14:textId="77777777">
            <w:pPr>
              <w:tabs>
                <w:tab w:val="num" w:pos="1080"/>
              </w:tabs>
            </w:pPr>
            <w:r>
              <w:t>Microsoft Office VISIO</w:t>
            </w:r>
          </w:p>
        </w:tc>
        <w:tc>
          <w:tcPr>
            <w:tcW w:w="1440" w:type="dxa"/>
            <w:vAlign w:val="center"/>
          </w:tcPr>
          <w:p w:rsidR="00CC674C" w:rsidP="00C90394" w:rsidRDefault="00CC674C" w14:paraId="456BC753" w14:textId="77777777">
            <w:pPr>
              <w:tabs>
                <w:tab w:val="num" w:pos="1080"/>
              </w:tabs>
            </w:pPr>
            <w:r>
              <w:t>No</w:t>
            </w:r>
          </w:p>
        </w:tc>
        <w:tc>
          <w:tcPr>
            <w:tcW w:w="1615" w:type="dxa"/>
          </w:tcPr>
          <w:p w:rsidR="00CC674C" w:rsidP="00C90394" w:rsidRDefault="00CC674C" w14:paraId="75709DB0" w14:textId="55B38921">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1962EC46" w14:textId="7C5E532F">
        <w:trPr>
          <w:cantSplit/>
          <w:trHeight w:val="145"/>
          <w:jc w:val="center"/>
        </w:trPr>
        <w:tc>
          <w:tcPr>
            <w:tcW w:w="1525" w:type="dxa"/>
            <w:vAlign w:val="center"/>
          </w:tcPr>
          <w:p w:rsidR="00CC674C" w:rsidP="00C90394" w:rsidRDefault="00CC674C" w14:paraId="40442BA3" w14:textId="77777777">
            <w:pPr>
              <w:tabs>
                <w:tab w:val="num" w:pos="1080"/>
              </w:tabs>
            </w:pPr>
            <w:r w:rsidRPr="00D00968">
              <w:t>Support</w:t>
            </w:r>
          </w:p>
        </w:tc>
        <w:tc>
          <w:tcPr>
            <w:tcW w:w="2250" w:type="dxa"/>
            <w:vAlign w:val="center"/>
          </w:tcPr>
          <w:p w:rsidR="00CC674C" w:rsidP="00C90394" w:rsidRDefault="00CC674C" w14:paraId="124ADB1E" w14:textId="77777777">
            <w:pPr>
              <w:tabs>
                <w:tab w:val="num" w:pos="1080"/>
              </w:tabs>
            </w:pPr>
            <w:r>
              <w:t>Documentation</w:t>
            </w:r>
          </w:p>
        </w:tc>
        <w:tc>
          <w:tcPr>
            <w:tcW w:w="2520" w:type="dxa"/>
            <w:vAlign w:val="center"/>
          </w:tcPr>
          <w:p w:rsidR="00CC674C" w:rsidP="00C90394" w:rsidRDefault="00CC674C" w14:paraId="5CC4CBA3" w14:textId="77777777">
            <w:pPr>
              <w:tabs>
                <w:tab w:val="num" w:pos="1080"/>
              </w:tabs>
            </w:pPr>
            <w:r>
              <w:t>Microsoft Office PowerPoint</w:t>
            </w:r>
          </w:p>
        </w:tc>
        <w:tc>
          <w:tcPr>
            <w:tcW w:w="1440" w:type="dxa"/>
            <w:vAlign w:val="center"/>
          </w:tcPr>
          <w:p w:rsidR="00CC674C" w:rsidP="00C90394" w:rsidRDefault="00CC674C" w14:paraId="04C51FD5" w14:textId="77777777">
            <w:pPr>
              <w:tabs>
                <w:tab w:val="num" w:pos="1080"/>
              </w:tabs>
            </w:pPr>
            <w:r>
              <w:t>No</w:t>
            </w:r>
          </w:p>
        </w:tc>
        <w:tc>
          <w:tcPr>
            <w:tcW w:w="1615" w:type="dxa"/>
          </w:tcPr>
          <w:p w:rsidR="00CC674C" w:rsidP="00C90394" w:rsidRDefault="00CC674C" w14:paraId="49AA21CB" w14:textId="0880A850">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6C96AD0A" w14:textId="1EDF3BFE">
        <w:trPr>
          <w:cantSplit/>
          <w:trHeight w:val="145"/>
          <w:jc w:val="center"/>
        </w:trPr>
        <w:tc>
          <w:tcPr>
            <w:tcW w:w="1525" w:type="dxa"/>
            <w:vAlign w:val="center"/>
          </w:tcPr>
          <w:p w:rsidR="00CC674C" w:rsidP="00C90394" w:rsidRDefault="00CC674C" w14:paraId="030EEE42" w14:textId="77777777">
            <w:pPr>
              <w:tabs>
                <w:tab w:val="num" w:pos="1080"/>
              </w:tabs>
            </w:pPr>
            <w:r w:rsidRPr="00D00968">
              <w:t>Support</w:t>
            </w:r>
          </w:p>
        </w:tc>
        <w:tc>
          <w:tcPr>
            <w:tcW w:w="2250" w:type="dxa"/>
            <w:vAlign w:val="center"/>
          </w:tcPr>
          <w:p w:rsidR="00CC674C" w:rsidP="00C90394" w:rsidRDefault="00CC674C" w14:paraId="6ED70F9F" w14:textId="77777777">
            <w:pPr>
              <w:tabs>
                <w:tab w:val="num" w:pos="1080"/>
              </w:tabs>
            </w:pPr>
            <w:r>
              <w:t>Schedule Management</w:t>
            </w:r>
          </w:p>
        </w:tc>
        <w:tc>
          <w:tcPr>
            <w:tcW w:w="2520" w:type="dxa"/>
            <w:vAlign w:val="center"/>
          </w:tcPr>
          <w:p w:rsidR="00CC674C" w:rsidP="00C90394" w:rsidRDefault="00CC674C" w14:paraId="4B7F4910" w14:textId="77777777">
            <w:pPr>
              <w:tabs>
                <w:tab w:val="num" w:pos="1080"/>
              </w:tabs>
            </w:pPr>
            <w:r>
              <w:t>Microsoft Project</w:t>
            </w:r>
          </w:p>
        </w:tc>
        <w:tc>
          <w:tcPr>
            <w:tcW w:w="1440" w:type="dxa"/>
            <w:vAlign w:val="center"/>
          </w:tcPr>
          <w:p w:rsidR="00CC674C" w:rsidP="00C90394" w:rsidRDefault="00CC674C" w14:paraId="6D22D6C8" w14:textId="77777777">
            <w:pPr>
              <w:tabs>
                <w:tab w:val="num" w:pos="1080"/>
              </w:tabs>
            </w:pPr>
            <w:r>
              <w:t>No</w:t>
            </w:r>
          </w:p>
        </w:tc>
        <w:tc>
          <w:tcPr>
            <w:tcW w:w="1615" w:type="dxa"/>
          </w:tcPr>
          <w:p w:rsidR="00CC674C" w:rsidP="00C90394" w:rsidRDefault="00CC674C" w14:paraId="750D518B" w14:textId="0A21D454">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1DF34C07" w14:textId="1AFE2C46">
        <w:trPr>
          <w:cantSplit/>
          <w:trHeight w:val="145"/>
          <w:jc w:val="center"/>
        </w:trPr>
        <w:tc>
          <w:tcPr>
            <w:tcW w:w="1525" w:type="dxa"/>
            <w:vAlign w:val="center"/>
          </w:tcPr>
          <w:p w:rsidR="00CC674C" w:rsidP="00C90394" w:rsidRDefault="00CC674C" w14:paraId="6B795888" w14:textId="77777777">
            <w:pPr>
              <w:tabs>
                <w:tab w:val="num" w:pos="1080"/>
              </w:tabs>
            </w:pPr>
            <w:r w:rsidRPr="00D00968">
              <w:t>Support</w:t>
            </w:r>
          </w:p>
        </w:tc>
        <w:tc>
          <w:tcPr>
            <w:tcW w:w="2250" w:type="dxa"/>
            <w:vAlign w:val="center"/>
          </w:tcPr>
          <w:p w:rsidR="00CC674C" w:rsidP="00C90394" w:rsidRDefault="00CC674C" w14:paraId="29465C02" w14:textId="77777777">
            <w:pPr>
              <w:tabs>
                <w:tab w:val="num" w:pos="1080"/>
              </w:tabs>
            </w:pPr>
            <w:r>
              <w:t>Schedule Management</w:t>
            </w:r>
          </w:p>
        </w:tc>
        <w:tc>
          <w:tcPr>
            <w:tcW w:w="2520" w:type="dxa"/>
            <w:vAlign w:val="center"/>
          </w:tcPr>
          <w:p w:rsidR="00CC674C" w:rsidP="00C90394" w:rsidRDefault="00CC674C" w14:paraId="0B448349" w14:textId="77777777">
            <w:pPr>
              <w:tabs>
                <w:tab w:val="num" w:pos="1080"/>
              </w:tabs>
            </w:pPr>
            <w:r>
              <w:t>SAP</w:t>
            </w:r>
          </w:p>
        </w:tc>
        <w:tc>
          <w:tcPr>
            <w:tcW w:w="1440" w:type="dxa"/>
            <w:vAlign w:val="center"/>
          </w:tcPr>
          <w:p w:rsidR="00CC674C" w:rsidP="00C90394" w:rsidRDefault="00CC674C" w14:paraId="5E6D30BB" w14:textId="77777777">
            <w:pPr>
              <w:tabs>
                <w:tab w:val="num" w:pos="1080"/>
              </w:tabs>
            </w:pPr>
            <w:r>
              <w:t>No</w:t>
            </w:r>
          </w:p>
        </w:tc>
        <w:tc>
          <w:tcPr>
            <w:tcW w:w="1615" w:type="dxa"/>
          </w:tcPr>
          <w:p w:rsidR="00CC674C" w:rsidP="00C90394" w:rsidRDefault="00CC674C" w14:paraId="23F526C3" w14:textId="3C36F3CB">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20CD25FD" w14:textId="0EDCDC90">
        <w:trPr>
          <w:cantSplit/>
          <w:trHeight w:val="145"/>
          <w:jc w:val="center"/>
        </w:trPr>
        <w:tc>
          <w:tcPr>
            <w:tcW w:w="1525" w:type="dxa"/>
            <w:vAlign w:val="center"/>
          </w:tcPr>
          <w:p w:rsidR="00CC674C" w:rsidP="00C90394" w:rsidRDefault="00CC674C" w14:paraId="19B87712" w14:textId="77777777">
            <w:pPr>
              <w:tabs>
                <w:tab w:val="num" w:pos="1080"/>
              </w:tabs>
            </w:pPr>
            <w:r w:rsidRPr="00D00968">
              <w:t>Support</w:t>
            </w:r>
          </w:p>
        </w:tc>
        <w:tc>
          <w:tcPr>
            <w:tcW w:w="2250" w:type="dxa"/>
            <w:vAlign w:val="center"/>
          </w:tcPr>
          <w:p w:rsidR="00CC674C" w:rsidP="00C90394" w:rsidRDefault="00CC674C" w14:paraId="54BCAECD" w14:textId="77777777">
            <w:pPr>
              <w:tabs>
                <w:tab w:val="num" w:pos="1080"/>
              </w:tabs>
            </w:pPr>
            <w:r>
              <w:t>Problem Report Tracking</w:t>
            </w:r>
          </w:p>
        </w:tc>
        <w:tc>
          <w:tcPr>
            <w:tcW w:w="2520" w:type="dxa"/>
            <w:vAlign w:val="center"/>
          </w:tcPr>
          <w:p w:rsidR="00CC674C" w:rsidP="00C90394" w:rsidRDefault="00CC674C" w14:paraId="658AD054" w14:textId="77777777">
            <w:pPr>
              <w:tabs>
                <w:tab w:val="num" w:pos="1080"/>
              </w:tabs>
            </w:pPr>
            <w:r>
              <w:t>JIRA</w:t>
            </w:r>
          </w:p>
        </w:tc>
        <w:tc>
          <w:tcPr>
            <w:tcW w:w="1440" w:type="dxa"/>
            <w:vAlign w:val="center"/>
          </w:tcPr>
          <w:p w:rsidR="00CC674C" w:rsidP="00C90394" w:rsidRDefault="00CC674C" w14:paraId="196708E6" w14:textId="77777777">
            <w:pPr>
              <w:tabs>
                <w:tab w:val="num" w:pos="1080"/>
              </w:tabs>
            </w:pPr>
            <w:r>
              <w:t>No</w:t>
            </w:r>
          </w:p>
        </w:tc>
        <w:tc>
          <w:tcPr>
            <w:tcW w:w="1615" w:type="dxa"/>
          </w:tcPr>
          <w:p w:rsidR="00CC674C" w:rsidP="00C90394" w:rsidRDefault="00CC674C" w14:paraId="4A062BFF" w14:textId="78ACDFE1">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363D6686" w14:textId="69D2AB81">
        <w:trPr>
          <w:cantSplit/>
          <w:trHeight w:val="548"/>
          <w:jc w:val="center"/>
        </w:trPr>
        <w:tc>
          <w:tcPr>
            <w:tcW w:w="1525" w:type="dxa"/>
            <w:vAlign w:val="center"/>
          </w:tcPr>
          <w:p w:rsidR="00CC674C" w:rsidP="00C90394" w:rsidRDefault="00CC674C" w14:paraId="79372ADB" w14:textId="77777777">
            <w:pPr>
              <w:tabs>
                <w:tab w:val="num" w:pos="1080"/>
              </w:tabs>
            </w:pPr>
            <w:r w:rsidRPr="00D00968">
              <w:t>Support</w:t>
            </w:r>
          </w:p>
        </w:tc>
        <w:tc>
          <w:tcPr>
            <w:tcW w:w="2250" w:type="dxa"/>
            <w:vAlign w:val="center"/>
          </w:tcPr>
          <w:p w:rsidR="00CC674C" w:rsidP="00C90394" w:rsidRDefault="00CC674C" w14:paraId="54740C7E" w14:textId="77777777">
            <w:pPr>
              <w:tabs>
                <w:tab w:val="num" w:pos="1080"/>
              </w:tabs>
            </w:pPr>
            <w:r>
              <w:t>Configuration Management</w:t>
            </w:r>
          </w:p>
        </w:tc>
        <w:tc>
          <w:tcPr>
            <w:tcW w:w="2520" w:type="dxa"/>
            <w:vAlign w:val="center"/>
          </w:tcPr>
          <w:p w:rsidR="00CC674C" w:rsidP="00C90394" w:rsidRDefault="00CC674C" w14:paraId="03101E36" w14:textId="77777777">
            <w:pPr>
              <w:tabs>
                <w:tab w:val="num" w:pos="1080"/>
              </w:tabs>
            </w:pPr>
            <w:r>
              <w:t>Subversion</w:t>
            </w:r>
          </w:p>
        </w:tc>
        <w:tc>
          <w:tcPr>
            <w:tcW w:w="1440" w:type="dxa"/>
            <w:vAlign w:val="center"/>
          </w:tcPr>
          <w:p w:rsidR="00CC674C" w:rsidP="00C90394" w:rsidRDefault="00CC674C" w14:paraId="1C63A854" w14:textId="77777777">
            <w:pPr>
              <w:tabs>
                <w:tab w:val="num" w:pos="1080"/>
              </w:tabs>
            </w:pPr>
            <w:r>
              <w:t>No</w:t>
            </w:r>
          </w:p>
        </w:tc>
        <w:tc>
          <w:tcPr>
            <w:tcW w:w="1615" w:type="dxa"/>
          </w:tcPr>
          <w:p w:rsidR="00CC674C" w:rsidP="00C90394" w:rsidRDefault="00CC674C" w14:paraId="520A53D8" w14:textId="3C793766">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21DE1B95" w14:textId="713F7974">
        <w:trPr>
          <w:cantSplit/>
          <w:trHeight w:val="494"/>
          <w:jc w:val="center"/>
        </w:trPr>
        <w:tc>
          <w:tcPr>
            <w:tcW w:w="1525" w:type="dxa"/>
            <w:vAlign w:val="center"/>
          </w:tcPr>
          <w:p w:rsidR="00CC674C" w:rsidP="00C90394" w:rsidRDefault="00CC674C" w14:paraId="6C930283" w14:textId="77777777">
            <w:pPr>
              <w:tabs>
                <w:tab w:val="num" w:pos="1080"/>
              </w:tabs>
            </w:pPr>
            <w:r w:rsidRPr="00D00968">
              <w:t>Support</w:t>
            </w:r>
          </w:p>
        </w:tc>
        <w:tc>
          <w:tcPr>
            <w:tcW w:w="2250" w:type="dxa"/>
            <w:vAlign w:val="center"/>
          </w:tcPr>
          <w:p w:rsidR="00CC674C" w:rsidP="00C90394" w:rsidRDefault="00CC674C" w14:paraId="5ED441A4" w14:textId="77777777">
            <w:pPr>
              <w:tabs>
                <w:tab w:val="num" w:pos="1080"/>
              </w:tabs>
            </w:pPr>
            <w:r>
              <w:t>Peer Review Tool</w:t>
            </w:r>
          </w:p>
        </w:tc>
        <w:tc>
          <w:tcPr>
            <w:tcW w:w="2520" w:type="dxa"/>
            <w:vAlign w:val="center"/>
          </w:tcPr>
          <w:p w:rsidR="00CC674C" w:rsidP="00C90394" w:rsidRDefault="00CC674C" w14:paraId="0FE719B5" w14:textId="77777777">
            <w:pPr>
              <w:tabs>
                <w:tab w:val="num" w:pos="1080"/>
              </w:tabs>
            </w:pPr>
            <w:r>
              <w:t>Rockwell Collins PREP</w:t>
            </w:r>
          </w:p>
        </w:tc>
        <w:tc>
          <w:tcPr>
            <w:tcW w:w="1440" w:type="dxa"/>
            <w:vAlign w:val="center"/>
          </w:tcPr>
          <w:p w:rsidR="00CC674C" w:rsidP="00C90394" w:rsidRDefault="00CC674C" w14:paraId="2FD1E229" w14:textId="77777777">
            <w:pPr>
              <w:tabs>
                <w:tab w:val="num" w:pos="1080"/>
              </w:tabs>
            </w:pPr>
            <w:r>
              <w:t>No</w:t>
            </w:r>
          </w:p>
        </w:tc>
        <w:tc>
          <w:tcPr>
            <w:tcW w:w="1615" w:type="dxa"/>
          </w:tcPr>
          <w:p w:rsidR="00CC674C" w:rsidP="00C90394" w:rsidRDefault="00CC674C" w14:paraId="2B235E3D" w14:textId="09435A8D">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1D18D980" w14:textId="06E310D2">
        <w:trPr>
          <w:cantSplit/>
          <w:trHeight w:val="494"/>
          <w:jc w:val="center"/>
        </w:trPr>
        <w:tc>
          <w:tcPr>
            <w:tcW w:w="1525" w:type="dxa"/>
            <w:vAlign w:val="center"/>
          </w:tcPr>
          <w:p w:rsidR="00CC674C" w:rsidP="00C90394" w:rsidRDefault="00CC674C" w14:paraId="60D4F10D" w14:textId="77777777">
            <w:pPr>
              <w:tabs>
                <w:tab w:val="num" w:pos="1080"/>
              </w:tabs>
            </w:pPr>
            <w:r w:rsidRPr="00D00968">
              <w:t>Support</w:t>
            </w:r>
          </w:p>
        </w:tc>
        <w:tc>
          <w:tcPr>
            <w:tcW w:w="2250" w:type="dxa"/>
            <w:vAlign w:val="center"/>
          </w:tcPr>
          <w:p w:rsidR="00CC674C" w:rsidP="00C90394" w:rsidRDefault="00CC674C" w14:paraId="64307C54" w14:textId="77777777">
            <w:pPr>
              <w:tabs>
                <w:tab w:val="num" w:pos="1080"/>
              </w:tabs>
            </w:pPr>
            <w:r>
              <w:t>Traceability</w:t>
            </w:r>
          </w:p>
        </w:tc>
        <w:tc>
          <w:tcPr>
            <w:tcW w:w="2520" w:type="dxa"/>
            <w:vAlign w:val="center"/>
          </w:tcPr>
          <w:p w:rsidR="00CC674C" w:rsidP="00C90394" w:rsidRDefault="00CC674C" w14:paraId="331E7EFA" w14:textId="77777777">
            <w:pPr>
              <w:tabs>
                <w:tab w:val="num" w:pos="1080"/>
              </w:tabs>
            </w:pPr>
            <w:r>
              <w:t>DOORS</w:t>
            </w:r>
          </w:p>
        </w:tc>
        <w:tc>
          <w:tcPr>
            <w:tcW w:w="1440" w:type="dxa"/>
            <w:vAlign w:val="center"/>
          </w:tcPr>
          <w:p w:rsidR="00CC674C" w:rsidP="00C90394" w:rsidRDefault="00CC674C" w14:paraId="33FA1C35" w14:textId="77777777">
            <w:pPr>
              <w:tabs>
                <w:tab w:val="num" w:pos="1080"/>
              </w:tabs>
            </w:pPr>
            <w:r>
              <w:t>No</w:t>
            </w:r>
          </w:p>
        </w:tc>
        <w:tc>
          <w:tcPr>
            <w:tcW w:w="1615" w:type="dxa"/>
          </w:tcPr>
          <w:p w:rsidR="00CC674C" w:rsidP="00C90394" w:rsidRDefault="00CC674C" w14:paraId="500906C7" w14:textId="34B590F7">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77751A2D" w14:textId="0555ECDE">
        <w:trPr>
          <w:cantSplit/>
          <w:trHeight w:val="478"/>
          <w:jc w:val="center"/>
        </w:trPr>
        <w:tc>
          <w:tcPr>
            <w:tcW w:w="1525" w:type="dxa"/>
            <w:vAlign w:val="center"/>
          </w:tcPr>
          <w:p w:rsidR="00CC674C" w:rsidP="00C90394" w:rsidRDefault="00CC674C" w14:paraId="5D5CB879" w14:textId="77777777">
            <w:pPr>
              <w:tabs>
                <w:tab w:val="num" w:pos="1080"/>
              </w:tabs>
            </w:pPr>
            <w:r>
              <w:t>Requirements</w:t>
            </w:r>
          </w:p>
        </w:tc>
        <w:tc>
          <w:tcPr>
            <w:tcW w:w="2250" w:type="dxa"/>
            <w:vAlign w:val="center"/>
          </w:tcPr>
          <w:p w:rsidR="00CC674C" w:rsidP="00C90394" w:rsidRDefault="00CC674C" w14:paraId="491DE3E8" w14:textId="77777777">
            <w:pPr>
              <w:tabs>
                <w:tab w:val="num" w:pos="1080"/>
              </w:tabs>
            </w:pPr>
            <w:r>
              <w:t>Specification</w:t>
            </w:r>
          </w:p>
        </w:tc>
        <w:tc>
          <w:tcPr>
            <w:tcW w:w="2520" w:type="dxa"/>
            <w:vAlign w:val="center"/>
          </w:tcPr>
          <w:p w:rsidR="00CC674C" w:rsidP="00C90394" w:rsidRDefault="00CC674C" w14:paraId="1ABD0EFB" w14:textId="77777777">
            <w:pPr>
              <w:tabs>
                <w:tab w:val="num" w:pos="1080"/>
              </w:tabs>
            </w:pPr>
            <w:r>
              <w:t>DOORS</w:t>
            </w:r>
          </w:p>
        </w:tc>
        <w:tc>
          <w:tcPr>
            <w:tcW w:w="1440" w:type="dxa"/>
            <w:vAlign w:val="center"/>
          </w:tcPr>
          <w:p w:rsidR="00CC674C" w:rsidP="00C90394" w:rsidRDefault="00CC674C" w14:paraId="61F46289" w14:textId="77777777">
            <w:pPr>
              <w:tabs>
                <w:tab w:val="num" w:pos="1080"/>
              </w:tabs>
            </w:pPr>
            <w:r>
              <w:t>No</w:t>
            </w:r>
          </w:p>
        </w:tc>
        <w:tc>
          <w:tcPr>
            <w:tcW w:w="1615" w:type="dxa"/>
          </w:tcPr>
          <w:p w:rsidR="00CC674C" w:rsidP="00C90394" w:rsidRDefault="00CC674C" w14:paraId="4C6CBBB1" w14:textId="76199FE0">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670AB6A9" w14:textId="0269543D">
        <w:trPr>
          <w:cantSplit/>
          <w:trHeight w:val="145"/>
          <w:jc w:val="center"/>
        </w:trPr>
        <w:tc>
          <w:tcPr>
            <w:tcW w:w="1525" w:type="dxa"/>
            <w:vAlign w:val="center"/>
          </w:tcPr>
          <w:p w:rsidR="00CC674C" w:rsidP="00C90394" w:rsidRDefault="00CC674C" w14:paraId="627A2C94" w14:textId="77777777">
            <w:pPr>
              <w:tabs>
                <w:tab w:val="num" w:pos="1080"/>
              </w:tabs>
            </w:pPr>
            <w:r>
              <w:t>Requirements</w:t>
            </w:r>
          </w:p>
        </w:tc>
        <w:tc>
          <w:tcPr>
            <w:tcW w:w="2250" w:type="dxa"/>
            <w:vAlign w:val="center"/>
          </w:tcPr>
          <w:p w:rsidR="00CC674C" w:rsidP="00C90394" w:rsidRDefault="00CC674C" w14:paraId="040D09E7" w14:textId="77777777">
            <w:pPr>
              <w:tabs>
                <w:tab w:val="num" w:pos="1080"/>
              </w:tabs>
            </w:pPr>
            <w:r>
              <w:t>Specification</w:t>
            </w:r>
          </w:p>
        </w:tc>
        <w:tc>
          <w:tcPr>
            <w:tcW w:w="2520" w:type="dxa"/>
            <w:vAlign w:val="center"/>
          </w:tcPr>
          <w:p w:rsidR="00CC674C" w:rsidP="00C90394" w:rsidRDefault="00CC674C" w14:paraId="0341981F" w14:textId="77777777">
            <w:pPr>
              <w:tabs>
                <w:tab w:val="num" w:pos="1080"/>
              </w:tabs>
            </w:pPr>
            <w:r>
              <w:t>Microsoft Word</w:t>
            </w:r>
          </w:p>
        </w:tc>
        <w:tc>
          <w:tcPr>
            <w:tcW w:w="1440" w:type="dxa"/>
            <w:vAlign w:val="center"/>
          </w:tcPr>
          <w:p w:rsidR="00CC674C" w:rsidP="00C90394" w:rsidRDefault="00CC674C" w14:paraId="06758F65" w14:textId="77777777">
            <w:pPr>
              <w:tabs>
                <w:tab w:val="num" w:pos="1080"/>
              </w:tabs>
            </w:pPr>
            <w:r>
              <w:t>No</w:t>
            </w:r>
          </w:p>
        </w:tc>
        <w:tc>
          <w:tcPr>
            <w:tcW w:w="1615" w:type="dxa"/>
          </w:tcPr>
          <w:p w:rsidR="00CC674C" w:rsidP="00C90394" w:rsidRDefault="00CC674C" w14:paraId="1DD160F5" w14:textId="15AD2B8F">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1A74C536" w14:textId="048164B6">
        <w:trPr>
          <w:cantSplit/>
          <w:trHeight w:val="145"/>
          <w:jc w:val="center"/>
        </w:trPr>
        <w:tc>
          <w:tcPr>
            <w:tcW w:w="1525" w:type="dxa"/>
            <w:vAlign w:val="center"/>
          </w:tcPr>
          <w:p w:rsidR="00CC674C" w:rsidP="00C90394" w:rsidRDefault="00CC674C" w14:paraId="210E5F3B" w14:textId="77777777">
            <w:pPr>
              <w:tabs>
                <w:tab w:val="num" w:pos="1080"/>
              </w:tabs>
            </w:pPr>
            <w:r>
              <w:t>Requirements</w:t>
            </w:r>
          </w:p>
        </w:tc>
        <w:tc>
          <w:tcPr>
            <w:tcW w:w="2250" w:type="dxa"/>
            <w:vAlign w:val="center"/>
          </w:tcPr>
          <w:p w:rsidR="00CC674C" w:rsidP="00C90394" w:rsidRDefault="00CC674C" w14:paraId="3F682FED" w14:textId="77777777">
            <w:pPr>
              <w:tabs>
                <w:tab w:val="num" w:pos="1080"/>
              </w:tabs>
            </w:pPr>
            <w:r>
              <w:t>Modeling</w:t>
            </w:r>
          </w:p>
        </w:tc>
        <w:tc>
          <w:tcPr>
            <w:tcW w:w="2520" w:type="dxa"/>
            <w:vAlign w:val="center"/>
          </w:tcPr>
          <w:p w:rsidR="00CC674C" w:rsidP="00C90394" w:rsidRDefault="00CC674C" w14:paraId="1B037A9B" w14:textId="77777777">
            <w:pPr>
              <w:tabs>
                <w:tab w:val="num" w:pos="1080"/>
              </w:tabs>
            </w:pPr>
            <w:r>
              <w:t>Microsoft Office Visio</w:t>
            </w:r>
          </w:p>
        </w:tc>
        <w:tc>
          <w:tcPr>
            <w:tcW w:w="1440" w:type="dxa"/>
            <w:vAlign w:val="center"/>
          </w:tcPr>
          <w:p w:rsidR="00CC674C" w:rsidP="00C90394" w:rsidRDefault="00CC674C" w14:paraId="6F83482C" w14:textId="77777777">
            <w:pPr>
              <w:tabs>
                <w:tab w:val="num" w:pos="1080"/>
              </w:tabs>
            </w:pPr>
            <w:r>
              <w:t>No</w:t>
            </w:r>
          </w:p>
        </w:tc>
        <w:tc>
          <w:tcPr>
            <w:tcW w:w="1615" w:type="dxa"/>
          </w:tcPr>
          <w:p w:rsidR="00CC674C" w:rsidP="00C90394" w:rsidRDefault="00CC674C" w14:paraId="73014C17" w14:textId="45CEA113">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693D32DB" w14:textId="13D1147B">
        <w:trPr>
          <w:cantSplit/>
          <w:trHeight w:val="478"/>
          <w:jc w:val="center"/>
        </w:trPr>
        <w:tc>
          <w:tcPr>
            <w:tcW w:w="1525" w:type="dxa"/>
            <w:vAlign w:val="center"/>
          </w:tcPr>
          <w:p w:rsidR="00CC674C" w:rsidP="00C90394" w:rsidRDefault="00CC674C" w14:paraId="0CBE5A99" w14:textId="77777777">
            <w:pPr>
              <w:tabs>
                <w:tab w:val="num" w:pos="1080"/>
              </w:tabs>
            </w:pPr>
            <w:r>
              <w:t>Design</w:t>
            </w:r>
          </w:p>
        </w:tc>
        <w:tc>
          <w:tcPr>
            <w:tcW w:w="2250" w:type="dxa"/>
            <w:vAlign w:val="center"/>
          </w:tcPr>
          <w:p w:rsidR="00CC674C" w:rsidP="00C90394" w:rsidRDefault="00CC674C" w14:paraId="7DA658F9" w14:textId="77777777">
            <w:pPr>
              <w:tabs>
                <w:tab w:val="num" w:pos="1080"/>
              </w:tabs>
            </w:pPr>
            <w:r>
              <w:t xml:space="preserve">Modeling </w:t>
            </w:r>
          </w:p>
        </w:tc>
        <w:tc>
          <w:tcPr>
            <w:tcW w:w="2520" w:type="dxa"/>
            <w:vAlign w:val="center"/>
          </w:tcPr>
          <w:p w:rsidR="00CC674C" w:rsidP="00C90394" w:rsidRDefault="00CC674C" w14:paraId="71B04DE7" w14:textId="77777777">
            <w:pPr>
              <w:tabs>
                <w:tab w:val="num" w:pos="1080"/>
              </w:tabs>
            </w:pPr>
            <w:r>
              <w:t>Microsoft Word</w:t>
            </w:r>
          </w:p>
        </w:tc>
        <w:tc>
          <w:tcPr>
            <w:tcW w:w="1440" w:type="dxa"/>
            <w:vAlign w:val="center"/>
          </w:tcPr>
          <w:p w:rsidR="00CC674C" w:rsidP="00C90394" w:rsidRDefault="00CC674C" w14:paraId="13A98417" w14:textId="77777777">
            <w:pPr>
              <w:tabs>
                <w:tab w:val="num" w:pos="1080"/>
              </w:tabs>
            </w:pPr>
            <w:r>
              <w:t>No</w:t>
            </w:r>
          </w:p>
        </w:tc>
        <w:tc>
          <w:tcPr>
            <w:tcW w:w="1615" w:type="dxa"/>
          </w:tcPr>
          <w:p w:rsidR="00CC674C" w:rsidP="00C90394" w:rsidRDefault="00CC674C" w14:paraId="570B6B8E" w14:textId="72ECD7BD">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315CFFD7" w14:textId="6C29FB41">
        <w:trPr>
          <w:cantSplit/>
          <w:trHeight w:val="145"/>
          <w:jc w:val="center"/>
        </w:trPr>
        <w:tc>
          <w:tcPr>
            <w:tcW w:w="1525" w:type="dxa"/>
            <w:vAlign w:val="center"/>
          </w:tcPr>
          <w:p w:rsidR="00CC674C" w:rsidP="00C90394" w:rsidRDefault="00CC674C" w14:paraId="6BD4E6DB" w14:textId="77777777">
            <w:pPr>
              <w:tabs>
                <w:tab w:val="num" w:pos="1080"/>
              </w:tabs>
            </w:pPr>
            <w:r>
              <w:t>Design</w:t>
            </w:r>
          </w:p>
        </w:tc>
        <w:tc>
          <w:tcPr>
            <w:tcW w:w="2250" w:type="dxa"/>
            <w:vAlign w:val="center"/>
          </w:tcPr>
          <w:p w:rsidR="00CC674C" w:rsidP="00C90394" w:rsidRDefault="00CC674C" w14:paraId="61A93D98" w14:textId="77777777">
            <w:pPr>
              <w:tabs>
                <w:tab w:val="num" w:pos="1080"/>
              </w:tabs>
            </w:pPr>
            <w:r>
              <w:t xml:space="preserve">Modeling </w:t>
            </w:r>
          </w:p>
        </w:tc>
        <w:tc>
          <w:tcPr>
            <w:tcW w:w="2520" w:type="dxa"/>
            <w:vAlign w:val="center"/>
          </w:tcPr>
          <w:p w:rsidR="00CC674C" w:rsidP="00C90394" w:rsidRDefault="00CC674C" w14:paraId="34ACC88F" w14:textId="77777777">
            <w:pPr>
              <w:tabs>
                <w:tab w:val="num" w:pos="1080"/>
              </w:tabs>
            </w:pPr>
            <w:r>
              <w:t>DOORS</w:t>
            </w:r>
          </w:p>
        </w:tc>
        <w:tc>
          <w:tcPr>
            <w:tcW w:w="1440" w:type="dxa"/>
            <w:vAlign w:val="center"/>
          </w:tcPr>
          <w:p w:rsidR="00CC674C" w:rsidP="00C90394" w:rsidRDefault="00CC674C" w14:paraId="6396F5B5" w14:textId="77777777">
            <w:pPr>
              <w:tabs>
                <w:tab w:val="num" w:pos="1080"/>
              </w:tabs>
            </w:pPr>
            <w:r>
              <w:t>No</w:t>
            </w:r>
          </w:p>
        </w:tc>
        <w:tc>
          <w:tcPr>
            <w:tcW w:w="1615" w:type="dxa"/>
          </w:tcPr>
          <w:p w:rsidR="00CC674C" w:rsidP="00C90394" w:rsidRDefault="00CC674C" w14:paraId="2198D032" w14:textId="3303B46A">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0FBDDF2E" w14:textId="7E77D112">
        <w:trPr>
          <w:cantSplit/>
          <w:trHeight w:val="145"/>
          <w:jc w:val="center"/>
        </w:trPr>
        <w:tc>
          <w:tcPr>
            <w:tcW w:w="1525" w:type="dxa"/>
            <w:vAlign w:val="center"/>
          </w:tcPr>
          <w:p w:rsidR="00CC674C" w:rsidP="00C90394" w:rsidRDefault="00CC674C" w14:paraId="57CFA1D6" w14:textId="77777777">
            <w:pPr>
              <w:tabs>
                <w:tab w:val="num" w:pos="1080"/>
              </w:tabs>
            </w:pPr>
            <w:r>
              <w:t>Design</w:t>
            </w:r>
          </w:p>
        </w:tc>
        <w:tc>
          <w:tcPr>
            <w:tcW w:w="2250" w:type="dxa"/>
            <w:vAlign w:val="center"/>
          </w:tcPr>
          <w:p w:rsidR="00CC674C" w:rsidP="00C90394" w:rsidRDefault="00CC674C" w14:paraId="53807A90" w14:textId="77777777">
            <w:pPr>
              <w:tabs>
                <w:tab w:val="num" w:pos="1080"/>
              </w:tabs>
            </w:pPr>
            <w:r>
              <w:t>Design graphical layout</w:t>
            </w:r>
          </w:p>
        </w:tc>
        <w:tc>
          <w:tcPr>
            <w:tcW w:w="2520" w:type="dxa"/>
            <w:vAlign w:val="center"/>
          </w:tcPr>
          <w:p w:rsidR="00CC674C" w:rsidP="00C90394" w:rsidRDefault="00CC674C" w14:paraId="02EACEC4" w14:textId="77777777">
            <w:pPr>
              <w:tabs>
                <w:tab w:val="num" w:pos="1080"/>
              </w:tabs>
            </w:pPr>
            <w:r>
              <w:t>VAPS XT</w:t>
            </w:r>
          </w:p>
        </w:tc>
        <w:tc>
          <w:tcPr>
            <w:tcW w:w="1440" w:type="dxa"/>
            <w:vAlign w:val="center"/>
          </w:tcPr>
          <w:p w:rsidR="00CC674C" w:rsidP="00C90394" w:rsidRDefault="00CC674C" w14:paraId="050AF0A0" w14:textId="77777777">
            <w:pPr>
              <w:tabs>
                <w:tab w:val="num" w:pos="1080"/>
              </w:tabs>
            </w:pPr>
            <w:r>
              <w:t>No</w:t>
            </w:r>
          </w:p>
        </w:tc>
        <w:tc>
          <w:tcPr>
            <w:tcW w:w="1615" w:type="dxa"/>
          </w:tcPr>
          <w:p w:rsidR="00CC674C" w:rsidP="00C90394" w:rsidRDefault="00CC674C" w14:paraId="559CA79C" w14:textId="5A856150">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r w:rsidR="0085130A">
              <w:t>. Also, the tool output has been reviewed.</w:t>
            </w:r>
          </w:p>
        </w:tc>
      </w:tr>
      <w:tr w:rsidR="00CC674C" w:rsidTr="00CC674C" w14:paraId="6DD76F5B" w14:textId="75D6E01D">
        <w:trPr>
          <w:cantSplit/>
          <w:trHeight w:val="145"/>
          <w:jc w:val="center"/>
        </w:trPr>
        <w:tc>
          <w:tcPr>
            <w:tcW w:w="1525" w:type="dxa"/>
            <w:vAlign w:val="center"/>
          </w:tcPr>
          <w:p w:rsidR="00CC674C" w:rsidP="00C90394" w:rsidRDefault="00CC674C" w14:paraId="0227A2E6" w14:textId="77777777">
            <w:pPr>
              <w:tabs>
                <w:tab w:val="num" w:pos="1080"/>
              </w:tabs>
            </w:pPr>
            <w:r>
              <w:t>Design</w:t>
            </w:r>
          </w:p>
        </w:tc>
        <w:tc>
          <w:tcPr>
            <w:tcW w:w="2250" w:type="dxa"/>
            <w:vAlign w:val="center"/>
          </w:tcPr>
          <w:p w:rsidR="00CC674C" w:rsidP="00C90394" w:rsidRDefault="00CC674C" w14:paraId="45A108D0" w14:textId="77777777">
            <w:pPr>
              <w:tabs>
                <w:tab w:val="num" w:pos="1080"/>
              </w:tabs>
            </w:pPr>
            <w:r>
              <w:t>IDE</w:t>
            </w:r>
          </w:p>
        </w:tc>
        <w:tc>
          <w:tcPr>
            <w:tcW w:w="2520" w:type="dxa"/>
            <w:vAlign w:val="center"/>
          </w:tcPr>
          <w:p w:rsidR="00CC674C" w:rsidP="00C90394" w:rsidRDefault="00CC674C" w14:paraId="4DDBFF0D" w14:textId="77777777">
            <w:pPr>
              <w:tabs>
                <w:tab w:val="num" w:pos="1080"/>
              </w:tabs>
            </w:pPr>
            <w:r>
              <w:t>Eclipse</w:t>
            </w:r>
          </w:p>
        </w:tc>
        <w:tc>
          <w:tcPr>
            <w:tcW w:w="1440" w:type="dxa"/>
            <w:vAlign w:val="center"/>
          </w:tcPr>
          <w:p w:rsidR="00CC674C" w:rsidP="00C90394" w:rsidRDefault="00CC674C" w14:paraId="0BD4629A" w14:textId="77777777">
            <w:pPr>
              <w:tabs>
                <w:tab w:val="num" w:pos="1080"/>
              </w:tabs>
            </w:pPr>
            <w:r>
              <w:t>No</w:t>
            </w:r>
          </w:p>
        </w:tc>
        <w:tc>
          <w:tcPr>
            <w:tcW w:w="1615" w:type="dxa"/>
          </w:tcPr>
          <w:p w:rsidR="00CC674C" w:rsidP="00C90394" w:rsidRDefault="00CC674C" w14:paraId="4F60AD93" w14:textId="5ED5016C">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654787FA" w14:textId="4AEFAFC0">
        <w:trPr>
          <w:cantSplit/>
          <w:trHeight w:val="584"/>
          <w:jc w:val="center"/>
        </w:trPr>
        <w:tc>
          <w:tcPr>
            <w:tcW w:w="1525" w:type="dxa"/>
            <w:vAlign w:val="center"/>
          </w:tcPr>
          <w:p w:rsidR="00CC674C" w:rsidP="00C90394" w:rsidRDefault="00CC674C" w14:paraId="7CD7E5D9" w14:textId="77777777">
            <w:pPr>
              <w:tabs>
                <w:tab w:val="num" w:pos="1080"/>
              </w:tabs>
            </w:pPr>
            <w:r>
              <w:t xml:space="preserve">Coding </w:t>
            </w:r>
            <w:r>
              <w:br/>
            </w:r>
            <w:r>
              <w:t>(Intel based target)</w:t>
            </w:r>
          </w:p>
        </w:tc>
        <w:tc>
          <w:tcPr>
            <w:tcW w:w="2250" w:type="dxa"/>
            <w:vAlign w:val="center"/>
          </w:tcPr>
          <w:p w:rsidR="00CC674C" w:rsidP="00C90394" w:rsidRDefault="00CC674C" w14:paraId="0199B657" w14:textId="77777777">
            <w:pPr>
              <w:tabs>
                <w:tab w:val="num" w:pos="1080"/>
              </w:tabs>
            </w:pPr>
            <w:r>
              <w:t>Source Code Analyzer</w:t>
            </w:r>
          </w:p>
        </w:tc>
        <w:tc>
          <w:tcPr>
            <w:tcW w:w="2520" w:type="dxa"/>
            <w:vAlign w:val="center"/>
          </w:tcPr>
          <w:p w:rsidR="00CC674C" w:rsidP="00C90394" w:rsidRDefault="00CC674C" w14:paraId="00F4C881" w14:textId="77777777">
            <w:pPr>
              <w:tabs>
                <w:tab w:val="num" w:pos="1080"/>
              </w:tabs>
            </w:pPr>
            <w:proofErr w:type="spellStart"/>
            <w:r w:rsidRPr="00772E0D">
              <w:t>Gimpel</w:t>
            </w:r>
            <w:proofErr w:type="spellEnd"/>
            <w:r w:rsidRPr="00772E0D">
              <w:t xml:space="preserve"> PC Lint for C/C++</w:t>
            </w:r>
          </w:p>
        </w:tc>
        <w:tc>
          <w:tcPr>
            <w:tcW w:w="1440" w:type="dxa"/>
            <w:vAlign w:val="center"/>
          </w:tcPr>
          <w:p w:rsidR="00CC674C" w:rsidP="00C90394" w:rsidRDefault="00CC674C" w14:paraId="49BCA660" w14:textId="77777777">
            <w:pPr>
              <w:tabs>
                <w:tab w:val="num" w:pos="1080"/>
              </w:tabs>
            </w:pPr>
            <w:r>
              <w:t>No</w:t>
            </w:r>
          </w:p>
        </w:tc>
        <w:tc>
          <w:tcPr>
            <w:tcW w:w="1615" w:type="dxa"/>
          </w:tcPr>
          <w:p w:rsidR="00CC674C" w:rsidP="00C90394" w:rsidRDefault="00CC674C" w14:paraId="6836404C" w14:textId="18843F23">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27B16B35" w14:textId="044DA4DD">
        <w:trPr>
          <w:cantSplit/>
          <w:trHeight w:val="584"/>
          <w:jc w:val="center"/>
        </w:trPr>
        <w:tc>
          <w:tcPr>
            <w:tcW w:w="1525" w:type="dxa"/>
            <w:vAlign w:val="center"/>
          </w:tcPr>
          <w:p w:rsidR="00CC674C" w:rsidP="00C90394" w:rsidRDefault="00CC674C" w14:paraId="04385DE9" w14:textId="77777777">
            <w:pPr>
              <w:tabs>
                <w:tab w:val="num" w:pos="1080"/>
              </w:tabs>
            </w:pPr>
            <w:r>
              <w:t xml:space="preserve">Coding </w:t>
            </w:r>
            <w:r>
              <w:br/>
            </w:r>
            <w:r>
              <w:t>(Intel based target)</w:t>
            </w:r>
          </w:p>
        </w:tc>
        <w:tc>
          <w:tcPr>
            <w:tcW w:w="2250" w:type="dxa"/>
            <w:vAlign w:val="center"/>
          </w:tcPr>
          <w:p w:rsidR="00CC674C" w:rsidP="00C90394" w:rsidRDefault="00CC674C" w14:paraId="01777031" w14:textId="77777777">
            <w:pPr>
              <w:tabs>
                <w:tab w:val="num" w:pos="1080"/>
              </w:tabs>
            </w:pPr>
            <w:r>
              <w:t>Source Code Analyzer</w:t>
            </w:r>
          </w:p>
        </w:tc>
        <w:tc>
          <w:tcPr>
            <w:tcW w:w="2520" w:type="dxa"/>
            <w:vAlign w:val="center"/>
          </w:tcPr>
          <w:p w:rsidRPr="00772E0D" w:rsidR="00CC674C" w:rsidP="00C90394" w:rsidRDefault="00CC674C" w14:paraId="5E17B249" w14:textId="77777777">
            <w:pPr>
              <w:tabs>
                <w:tab w:val="num" w:pos="1080"/>
              </w:tabs>
            </w:pPr>
            <w:proofErr w:type="gramStart"/>
            <w:r>
              <w:t>Dr.Memory</w:t>
            </w:r>
            <w:proofErr w:type="gramEnd"/>
            <w:r>
              <w:rPr>
                <w:rFonts w:cs="Arial"/>
              </w:rPr>
              <w:t>²</w:t>
            </w:r>
          </w:p>
        </w:tc>
        <w:tc>
          <w:tcPr>
            <w:tcW w:w="1440" w:type="dxa"/>
            <w:vAlign w:val="center"/>
          </w:tcPr>
          <w:p w:rsidR="00CC674C" w:rsidP="00C90394" w:rsidRDefault="00CC674C" w14:paraId="4E1F73FC" w14:textId="77777777">
            <w:pPr>
              <w:tabs>
                <w:tab w:val="num" w:pos="1080"/>
              </w:tabs>
            </w:pPr>
            <w:r>
              <w:t>No</w:t>
            </w:r>
          </w:p>
        </w:tc>
        <w:tc>
          <w:tcPr>
            <w:tcW w:w="1615" w:type="dxa"/>
          </w:tcPr>
          <w:p w:rsidR="00CC674C" w:rsidP="00C90394" w:rsidRDefault="00CC674C" w14:paraId="31BA726D" w14:textId="5513F02A">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r w:rsidR="0085130A">
              <w:t xml:space="preserve">. </w:t>
            </w:r>
            <w:r w:rsidR="00C6490C">
              <w:t xml:space="preserve">This tool helps the </w:t>
            </w:r>
            <w:proofErr w:type="gramStart"/>
            <w:r w:rsidR="00C6490C">
              <w:t xml:space="preserve">developer </w:t>
            </w:r>
            <w:r w:rsidR="00C6490C">
              <w:rPr>
                <w:szCs w:val="24"/>
              </w:rPr>
              <w:t xml:space="preserve"> t</w:t>
            </w:r>
            <w:r w:rsidRPr="00CF7AF1" w:rsidR="00C6490C">
              <w:rPr>
                <w:szCs w:val="24"/>
              </w:rPr>
              <w:t>o</w:t>
            </w:r>
            <w:proofErr w:type="gramEnd"/>
            <w:r w:rsidRPr="00CF7AF1" w:rsidR="00C6490C">
              <w:rPr>
                <w:szCs w:val="24"/>
              </w:rPr>
              <w:t xml:space="preserve"> check</w:t>
            </w:r>
            <w:r w:rsidR="00C6490C">
              <w:rPr>
                <w:szCs w:val="24"/>
              </w:rPr>
              <w:t xml:space="preserve"> any</w:t>
            </w:r>
            <w:r w:rsidRPr="00CF7AF1" w:rsidR="00C6490C">
              <w:rPr>
                <w:szCs w:val="24"/>
              </w:rPr>
              <w:t xml:space="preserve"> memory leaks</w:t>
            </w:r>
            <w:r w:rsidRPr="008A387F" w:rsidR="00C6490C">
              <w:rPr>
                <w:szCs w:val="24"/>
              </w:rPr>
              <w:t xml:space="preserve"> </w:t>
            </w:r>
            <w:r w:rsidRPr="008A387F" w:rsidR="0085130A">
              <w:rPr>
                <w:szCs w:val="24"/>
              </w:rPr>
              <w:t>Manual Review is performed on the Source Code to ensure Software Coding stan</w:t>
            </w:r>
            <w:r w:rsidR="0085130A">
              <w:rPr>
                <w:szCs w:val="24"/>
              </w:rPr>
              <w:t>d</w:t>
            </w:r>
            <w:r w:rsidRPr="008A387F" w:rsidR="0085130A">
              <w:rPr>
                <w:szCs w:val="24"/>
              </w:rPr>
              <w:t>ard</w:t>
            </w:r>
            <w:r w:rsidR="00C6490C">
              <w:rPr>
                <w:szCs w:val="24"/>
              </w:rPr>
              <w:t>.</w:t>
            </w:r>
          </w:p>
        </w:tc>
      </w:tr>
      <w:tr w:rsidR="00CC674C" w:rsidTr="00CC674C" w14:paraId="7CF54103" w14:textId="58C485A8">
        <w:trPr>
          <w:cantSplit/>
          <w:trHeight w:val="145"/>
          <w:jc w:val="center"/>
        </w:trPr>
        <w:tc>
          <w:tcPr>
            <w:tcW w:w="1525" w:type="dxa"/>
            <w:vAlign w:val="center"/>
          </w:tcPr>
          <w:p w:rsidR="00CC674C" w:rsidP="00C90394" w:rsidRDefault="00CC674C" w14:paraId="5C6A8FDE" w14:textId="77777777">
            <w:pPr>
              <w:tabs>
                <w:tab w:val="num" w:pos="1080"/>
              </w:tabs>
            </w:pPr>
            <w:r>
              <w:t xml:space="preserve">Coding </w:t>
            </w:r>
            <w:r>
              <w:br/>
            </w:r>
            <w:r>
              <w:t>(Intel based target)</w:t>
            </w:r>
          </w:p>
        </w:tc>
        <w:tc>
          <w:tcPr>
            <w:tcW w:w="2250" w:type="dxa"/>
            <w:vAlign w:val="center"/>
          </w:tcPr>
          <w:p w:rsidRPr="00772E0D" w:rsidR="00CC674C" w:rsidP="00C90394" w:rsidRDefault="00CC674C" w14:paraId="7F1E19A7" w14:textId="77777777">
            <w:pPr>
              <w:tabs>
                <w:tab w:val="num" w:pos="1080"/>
              </w:tabs>
            </w:pPr>
            <w:r>
              <w:t>Source Code Analyzer</w:t>
            </w:r>
          </w:p>
        </w:tc>
        <w:tc>
          <w:tcPr>
            <w:tcW w:w="2520" w:type="dxa"/>
            <w:vAlign w:val="center"/>
          </w:tcPr>
          <w:p w:rsidRPr="00772E0D" w:rsidR="00CC674C" w:rsidP="00C90394" w:rsidRDefault="00CC674C" w14:paraId="40CB0BFC" w14:textId="77777777">
            <w:pPr>
              <w:tabs>
                <w:tab w:val="num" w:pos="1080"/>
              </w:tabs>
            </w:pPr>
            <w:r w:rsidRPr="00772E0D">
              <w:t>Understand</w:t>
            </w:r>
            <w:r>
              <w:rPr>
                <w:rFonts w:cs="Arial"/>
              </w:rPr>
              <w:t>¹</w:t>
            </w:r>
          </w:p>
        </w:tc>
        <w:tc>
          <w:tcPr>
            <w:tcW w:w="1440" w:type="dxa"/>
            <w:vAlign w:val="center"/>
          </w:tcPr>
          <w:p w:rsidR="00CC674C" w:rsidP="00C90394" w:rsidRDefault="00CC674C" w14:paraId="4897A72D" w14:textId="77777777">
            <w:pPr>
              <w:tabs>
                <w:tab w:val="num" w:pos="1080"/>
              </w:tabs>
            </w:pPr>
            <w:r>
              <w:t>No</w:t>
            </w:r>
          </w:p>
        </w:tc>
        <w:tc>
          <w:tcPr>
            <w:tcW w:w="1615" w:type="dxa"/>
          </w:tcPr>
          <w:p w:rsidR="00CC674C" w:rsidP="00C90394" w:rsidRDefault="00CC674C" w14:paraId="06485181" w14:textId="40A7F883">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r w:rsidR="0085130A">
              <w:t xml:space="preserve">. </w:t>
            </w:r>
            <w:r w:rsidRPr="008A387F" w:rsidR="0085130A">
              <w:rPr>
                <w:szCs w:val="24"/>
              </w:rPr>
              <w:t>Manual Review is performed on the Source Code to ensure Software Coding stan</w:t>
            </w:r>
            <w:r w:rsidR="0085130A">
              <w:rPr>
                <w:szCs w:val="24"/>
              </w:rPr>
              <w:t>d</w:t>
            </w:r>
            <w:r w:rsidRPr="008A387F" w:rsidR="0085130A">
              <w:rPr>
                <w:szCs w:val="24"/>
              </w:rPr>
              <w:t>ard</w:t>
            </w:r>
          </w:p>
        </w:tc>
      </w:tr>
      <w:tr w:rsidR="00CC674C" w:rsidTr="00CC674C" w14:paraId="5419245B" w14:textId="1F6B82AE">
        <w:trPr>
          <w:cantSplit/>
          <w:trHeight w:val="145"/>
          <w:jc w:val="center"/>
        </w:trPr>
        <w:tc>
          <w:tcPr>
            <w:tcW w:w="1525" w:type="dxa"/>
            <w:vAlign w:val="center"/>
          </w:tcPr>
          <w:p w:rsidR="00CC674C" w:rsidP="00C90394" w:rsidRDefault="00CC674C" w14:paraId="67CBFDDC" w14:textId="77777777">
            <w:pPr>
              <w:tabs>
                <w:tab w:val="num" w:pos="1080"/>
              </w:tabs>
            </w:pPr>
            <w:r>
              <w:t xml:space="preserve">Coding </w:t>
            </w:r>
            <w:r>
              <w:br/>
            </w:r>
            <w:r>
              <w:t>(Intel based target)</w:t>
            </w:r>
          </w:p>
        </w:tc>
        <w:tc>
          <w:tcPr>
            <w:tcW w:w="2250" w:type="dxa"/>
            <w:vAlign w:val="center"/>
          </w:tcPr>
          <w:p w:rsidRPr="00772E0D" w:rsidR="00CC674C" w:rsidP="00C90394" w:rsidRDefault="00CC674C" w14:paraId="17D6BECF" w14:textId="77777777">
            <w:pPr>
              <w:tabs>
                <w:tab w:val="num" w:pos="1080"/>
              </w:tabs>
            </w:pPr>
            <w:r>
              <w:t>IDE</w:t>
            </w:r>
          </w:p>
        </w:tc>
        <w:tc>
          <w:tcPr>
            <w:tcW w:w="2520" w:type="dxa"/>
            <w:vAlign w:val="center"/>
          </w:tcPr>
          <w:p w:rsidRPr="00772E0D" w:rsidR="00CC674C" w:rsidP="00C90394" w:rsidRDefault="00CC674C" w14:paraId="2462D588" w14:textId="77777777">
            <w:pPr>
              <w:tabs>
                <w:tab w:val="num" w:pos="1080"/>
              </w:tabs>
            </w:pPr>
            <w:r>
              <w:t>Eclipse CDT</w:t>
            </w:r>
          </w:p>
        </w:tc>
        <w:tc>
          <w:tcPr>
            <w:tcW w:w="1440" w:type="dxa"/>
            <w:vAlign w:val="center"/>
          </w:tcPr>
          <w:p w:rsidR="00CC674C" w:rsidP="00C90394" w:rsidRDefault="00CC674C" w14:paraId="7EA67D12" w14:textId="77777777">
            <w:pPr>
              <w:tabs>
                <w:tab w:val="num" w:pos="1080"/>
              </w:tabs>
            </w:pPr>
            <w:r>
              <w:t>No</w:t>
            </w:r>
          </w:p>
        </w:tc>
        <w:tc>
          <w:tcPr>
            <w:tcW w:w="1615" w:type="dxa"/>
          </w:tcPr>
          <w:p w:rsidR="00CC674C" w:rsidP="00C90394" w:rsidRDefault="00CC674C" w14:paraId="7A810541" w14:textId="797BB1F4">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554FE8E1" w14:textId="42B389B8">
        <w:trPr>
          <w:cantSplit/>
          <w:trHeight w:val="638"/>
          <w:jc w:val="center"/>
        </w:trPr>
        <w:tc>
          <w:tcPr>
            <w:tcW w:w="1525" w:type="dxa"/>
            <w:vAlign w:val="center"/>
          </w:tcPr>
          <w:p w:rsidR="00CC674C" w:rsidP="00C90394" w:rsidRDefault="00CC674C" w14:paraId="6394AAF9" w14:textId="77777777">
            <w:pPr>
              <w:tabs>
                <w:tab w:val="num" w:pos="1080"/>
              </w:tabs>
            </w:pPr>
            <w:r>
              <w:t>Coding (PPC based target)</w:t>
            </w:r>
          </w:p>
        </w:tc>
        <w:tc>
          <w:tcPr>
            <w:tcW w:w="2250" w:type="dxa"/>
            <w:vAlign w:val="center"/>
          </w:tcPr>
          <w:p w:rsidR="00CC674C" w:rsidP="00C90394" w:rsidRDefault="00CC674C" w14:paraId="596FEC38" w14:textId="77777777">
            <w:pPr>
              <w:tabs>
                <w:tab w:val="num" w:pos="1080"/>
              </w:tabs>
            </w:pPr>
            <w:r>
              <w:t>C/C++ Compiler</w:t>
            </w:r>
          </w:p>
        </w:tc>
        <w:tc>
          <w:tcPr>
            <w:tcW w:w="2520" w:type="dxa"/>
            <w:vAlign w:val="center"/>
          </w:tcPr>
          <w:p w:rsidR="00CC674C" w:rsidP="00C90394" w:rsidRDefault="00CC674C" w14:paraId="35C61169" w14:textId="77777777">
            <w:pPr>
              <w:tabs>
                <w:tab w:val="num" w:pos="1080"/>
              </w:tabs>
            </w:pPr>
            <w:r>
              <w:t xml:space="preserve">LynxOS-178 CDK GNU </w:t>
            </w:r>
            <w:proofErr w:type="spellStart"/>
            <w:r>
              <w:t>gcc</w:t>
            </w:r>
            <w:proofErr w:type="spellEnd"/>
            <w:r>
              <w:t xml:space="preserve"> PPC cross compiler for Windows </w:t>
            </w:r>
          </w:p>
        </w:tc>
        <w:tc>
          <w:tcPr>
            <w:tcW w:w="1440" w:type="dxa"/>
            <w:vAlign w:val="center"/>
          </w:tcPr>
          <w:p w:rsidR="00CC674C" w:rsidP="00C90394" w:rsidRDefault="00CC674C" w14:paraId="0A96C6A9" w14:textId="77777777">
            <w:pPr>
              <w:tabs>
                <w:tab w:val="num" w:pos="1080"/>
              </w:tabs>
            </w:pPr>
            <w:r>
              <w:t>No</w:t>
            </w:r>
          </w:p>
        </w:tc>
        <w:tc>
          <w:tcPr>
            <w:tcW w:w="1615" w:type="dxa"/>
          </w:tcPr>
          <w:p w:rsidR="00CC674C" w:rsidP="00C90394" w:rsidRDefault="00CC674C" w14:paraId="7CB74277" w14:textId="0CBBEB8C">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4D26E42F" w14:textId="1D7DBB48">
        <w:trPr>
          <w:cantSplit/>
          <w:trHeight w:val="467"/>
          <w:jc w:val="center"/>
        </w:trPr>
        <w:tc>
          <w:tcPr>
            <w:tcW w:w="1525" w:type="dxa"/>
            <w:vAlign w:val="center"/>
          </w:tcPr>
          <w:p w:rsidR="00CC674C" w:rsidP="00C90394" w:rsidRDefault="00CC674C" w14:paraId="75A5F55F" w14:textId="77777777">
            <w:pPr>
              <w:tabs>
                <w:tab w:val="num" w:pos="1080"/>
              </w:tabs>
            </w:pPr>
            <w:r>
              <w:t>Coding (PPC based target)</w:t>
            </w:r>
          </w:p>
        </w:tc>
        <w:tc>
          <w:tcPr>
            <w:tcW w:w="2250" w:type="dxa"/>
            <w:vAlign w:val="center"/>
          </w:tcPr>
          <w:p w:rsidR="00CC674C" w:rsidP="00C90394" w:rsidRDefault="00CC674C" w14:paraId="7AC34474" w14:textId="77777777">
            <w:pPr>
              <w:tabs>
                <w:tab w:val="num" w:pos="1080"/>
              </w:tabs>
            </w:pPr>
            <w:r>
              <w:t>Source Code Analyzer</w:t>
            </w:r>
          </w:p>
        </w:tc>
        <w:tc>
          <w:tcPr>
            <w:tcW w:w="2520" w:type="dxa"/>
            <w:vAlign w:val="center"/>
          </w:tcPr>
          <w:p w:rsidR="00CC674C" w:rsidP="00C90394" w:rsidRDefault="00CC674C" w14:paraId="30261B97" w14:textId="77777777">
            <w:pPr>
              <w:tabs>
                <w:tab w:val="num" w:pos="1080"/>
              </w:tabs>
            </w:pPr>
            <w:proofErr w:type="spellStart"/>
            <w:r w:rsidRPr="00772E0D">
              <w:t>Gimpel</w:t>
            </w:r>
            <w:proofErr w:type="spellEnd"/>
            <w:r w:rsidRPr="00772E0D">
              <w:t xml:space="preserve"> PC Lint for C/C++</w:t>
            </w:r>
          </w:p>
        </w:tc>
        <w:tc>
          <w:tcPr>
            <w:tcW w:w="1440" w:type="dxa"/>
            <w:vAlign w:val="center"/>
          </w:tcPr>
          <w:p w:rsidR="00CC674C" w:rsidP="00C90394" w:rsidRDefault="00CC674C" w14:paraId="40FD36AA" w14:textId="77777777">
            <w:pPr>
              <w:tabs>
                <w:tab w:val="num" w:pos="1080"/>
              </w:tabs>
            </w:pPr>
            <w:r>
              <w:t>No</w:t>
            </w:r>
          </w:p>
        </w:tc>
        <w:tc>
          <w:tcPr>
            <w:tcW w:w="1615" w:type="dxa"/>
          </w:tcPr>
          <w:p w:rsidR="00CC674C" w:rsidP="00C90394" w:rsidRDefault="00CC674C" w14:paraId="7B8669EE" w14:textId="66ED1CB4">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53533365" w14:textId="6E9AD92D">
        <w:trPr>
          <w:cantSplit/>
          <w:trHeight w:val="431"/>
          <w:jc w:val="center"/>
        </w:trPr>
        <w:tc>
          <w:tcPr>
            <w:tcW w:w="1525" w:type="dxa"/>
            <w:vAlign w:val="center"/>
          </w:tcPr>
          <w:p w:rsidR="00CC674C" w:rsidP="00C90394" w:rsidRDefault="00CC674C" w14:paraId="680CC367" w14:textId="77777777">
            <w:pPr>
              <w:tabs>
                <w:tab w:val="num" w:pos="1080"/>
              </w:tabs>
            </w:pPr>
            <w:r>
              <w:t>Coding (PPC based target)</w:t>
            </w:r>
          </w:p>
        </w:tc>
        <w:tc>
          <w:tcPr>
            <w:tcW w:w="2250" w:type="dxa"/>
            <w:vAlign w:val="center"/>
          </w:tcPr>
          <w:p w:rsidR="00CC674C" w:rsidP="00C90394" w:rsidRDefault="00CC674C" w14:paraId="4CB12893" w14:textId="77777777">
            <w:pPr>
              <w:tabs>
                <w:tab w:val="num" w:pos="1080"/>
              </w:tabs>
            </w:pPr>
            <w:r>
              <w:t>Source Code Analyzer</w:t>
            </w:r>
          </w:p>
        </w:tc>
        <w:tc>
          <w:tcPr>
            <w:tcW w:w="2520" w:type="dxa"/>
            <w:vAlign w:val="center"/>
          </w:tcPr>
          <w:p w:rsidRPr="00772E0D" w:rsidR="00CC674C" w:rsidP="00C90394" w:rsidRDefault="00CC674C" w14:paraId="436E674B" w14:textId="77777777">
            <w:pPr>
              <w:tabs>
                <w:tab w:val="num" w:pos="1080"/>
              </w:tabs>
            </w:pPr>
            <w:r w:rsidRPr="00772E0D">
              <w:t>Understand</w:t>
            </w:r>
            <w:r>
              <w:rPr>
                <w:rFonts w:cs="Arial"/>
              </w:rPr>
              <w:t>¹</w:t>
            </w:r>
          </w:p>
        </w:tc>
        <w:tc>
          <w:tcPr>
            <w:tcW w:w="1440" w:type="dxa"/>
            <w:vAlign w:val="center"/>
          </w:tcPr>
          <w:p w:rsidR="00CC674C" w:rsidP="00C90394" w:rsidRDefault="00CC674C" w14:paraId="7D7D848E" w14:textId="77777777">
            <w:pPr>
              <w:tabs>
                <w:tab w:val="num" w:pos="1080"/>
              </w:tabs>
            </w:pPr>
            <w:r>
              <w:t>No</w:t>
            </w:r>
          </w:p>
        </w:tc>
        <w:tc>
          <w:tcPr>
            <w:tcW w:w="1615" w:type="dxa"/>
          </w:tcPr>
          <w:p w:rsidR="00CC674C" w:rsidP="00C90394" w:rsidRDefault="00CC674C" w14:paraId="458A8E28" w14:textId="3840EB3C">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r w:rsidR="0085130A">
              <w:t xml:space="preserve">. </w:t>
            </w:r>
            <w:r w:rsidRPr="008A387F" w:rsidR="0085130A">
              <w:rPr>
                <w:szCs w:val="24"/>
              </w:rPr>
              <w:t>Manual Review is performed on the Source Code to ensure Software Coding stan</w:t>
            </w:r>
            <w:r w:rsidR="0085130A">
              <w:rPr>
                <w:szCs w:val="24"/>
              </w:rPr>
              <w:t>d</w:t>
            </w:r>
            <w:r w:rsidRPr="008A387F" w:rsidR="0085130A">
              <w:rPr>
                <w:szCs w:val="24"/>
              </w:rPr>
              <w:t>ard</w:t>
            </w:r>
            <w:r w:rsidR="0085130A">
              <w:rPr>
                <w:szCs w:val="24"/>
              </w:rPr>
              <w:t>.</w:t>
            </w:r>
          </w:p>
        </w:tc>
      </w:tr>
      <w:tr w:rsidR="00CC674C" w:rsidTr="00CC674C" w14:paraId="688238DC" w14:textId="6F7C6347">
        <w:trPr>
          <w:cantSplit/>
          <w:trHeight w:val="548"/>
          <w:jc w:val="center"/>
        </w:trPr>
        <w:tc>
          <w:tcPr>
            <w:tcW w:w="1525" w:type="dxa"/>
            <w:vAlign w:val="center"/>
          </w:tcPr>
          <w:p w:rsidR="00CC674C" w:rsidP="00C90394" w:rsidRDefault="00CC674C" w14:paraId="39E7949D" w14:textId="77777777">
            <w:pPr>
              <w:tabs>
                <w:tab w:val="num" w:pos="1080"/>
              </w:tabs>
            </w:pPr>
            <w:r>
              <w:t>Software Verification</w:t>
            </w:r>
          </w:p>
        </w:tc>
        <w:tc>
          <w:tcPr>
            <w:tcW w:w="2250" w:type="dxa"/>
            <w:vAlign w:val="center"/>
          </w:tcPr>
          <w:p w:rsidR="00CC674C" w:rsidP="00C90394" w:rsidRDefault="00CC674C" w14:paraId="043D2C99" w14:textId="77777777">
            <w:pPr>
              <w:tabs>
                <w:tab w:val="num" w:pos="1080"/>
              </w:tabs>
            </w:pPr>
            <w:r>
              <w:t>Coverage Analysis</w:t>
            </w:r>
          </w:p>
        </w:tc>
        <w:tc>
          <w:tcPr>
            <w:tcW w:w="2520" w:type="dxa"/>
            <w:vAlign w:val="center"/>
          </w:tcPr>
          <w:p w:rsidRPr="00772E0D" w:rsidR="00CC674C" w:rsidP="00C90394" w:rsidRDefault="00CC674C" w14:paraId="39E489BA" w14:textId="77777777">
            <w:pPr>
              <w:tabs>
                <w:tab w:val="num" w:pos="1080"/>
              </w:tabs>
            </w:pPr>
            <w:r>
              <w:t>Vector Cast</w:t>
            </w:r>
          </w:p>
        </w:tc>
        <w:tc>
          <w:tcPr>
            <w:tcW w:w="1440" w:type="dxa"/>
            <w:vAlign w:val="center"/>
          </w:tcPr>
          <w:p w:rsidR="00CC674C" w:rsidP="00C90394" w:rsidRDefault="00CC674C" w14:paraId="0F847B7E" w14:textId="77777777">
            <w:pPr>
              <w:tabs>
                <w:tab w:val="num" w:pos="1080"/>
              </w:tabs>
            </w:pPr>
            <w:r>
              <w:t>Yes</w:t>
            </w:r>
          </w:p>
        </w:tc>
        <w:tc>
          <w:tcPr>
            <w:tcW w:w="1615" w:type="dxa"/>
          </w:tcPr>
          <w:p w:rsidR="00CC674C" w:rsidP="00C90394" w:rsidRDefault="0085130A" w14:paraId="11F99754" w14:textId="2639B0F4">
            <w:pPr>
              <w:tabs>
                <w:tab w:val="num" w:pos="1080"/>
              </w:tabs>
            </w:pPr>
            <w:r>
              <w:t>Detailed discussed about the qualification provided in subsection below.</w:t>
            </w:r>
          </w:p>
        </w:tc>
      </w:tr>
      <w:tr w:rsidR="00CC674C" w:rsidTr="00CC674C" w14:paraId="6EDC6A8C" w14:textId="2F2F20CC">
        <w:trPr>
          <w:cantSplit/>
          <w:trHeight w:val="395"/>
          <w:jc w:val="center"/>
        </w:trPr>
        <w:tc>
          <w:tcPr>
            <w:tcW w:w="1525" w:type="dxa"/>
            <w:vAlign w:val="center"/>
          </w:tcPr>
          <w:p w:rsidR="00CC674C" w:rsidP="00C90394" w:rsidRDefault="00CC674C" w14:paraId="66CC3094" w14:textId="77777777">
            <w:pPr>
              <w:tabs>
                <w:tab w:val="num" w:pos="1080"/>
              </w:tabs>
            </w:pPr>
            <w:r>
              <w:t>Software Verification</w:t>
            </w:r>
          </w:p>
        </w:tc>
        <w:tc>
          <w:tcPr>
            <w:tcW w:w="2250" w:type="dxa"/>
            <w:vAlign w:val="center"/>
          </w:tcPr>
          <w:p w:rsidR="00CC674C" w:rsidP="00C90394" w:rsidRDefault="00CC674C" w14:paraId="427083BE" w14:textId="77777777">
            <w:pPr>
              <w:tabs>
                <w:tab w:val="num" w:pos="1080"/>
              </w:tabs>
            </w:pPr>
            <w:r>
              <w:t>Test Simulation</w:t>
            </w:r>
          </w:p>
        </w:tc>
        <w:tc>
          <w:tcPr>
            <w:tcW w:w="2520" w:type="dxa"/>
            <w:vAlign w:val="center"/>
          </w:tcPr>
          <w:p w:rsidRPr="00772E0D" w:rsidR="00CC674C" w:rsidP="00C90394" w:rsidRDefault="00CC674C" w14:paraId="717AF207" w14:textId="77777777">
            <w:pPr>
              <w:tabs>
                <w:tab w:val="num" w:pos="1080"/>
              </w:tabs>
            </w:pPr>
            <w:r>
              <w:t xml:space="preserve">AGPS </w:t>
            </w:r>
          </w:p>
        </w:tc>
        <w:tc>
          <w:tcPr>
            <w:tcW w:w="1440" w:type="dxa"/>
            <w:vAlign w:val="center"/>
          </w:tcPr>
          <w:p w:rsidR="00CC674C" w:rsidP="00C90394" w:rsidRDefault="00CC674C" w14:paraId="14A3E6DD" w14:textId="77777777">
            <w:pPr>
              <w:tabs>
                <w:tab w:val="num" w:pos="1080"/>
              </w:tabs>
            </w:pPr>
            <w:r>
              <w:t>No</w:t>
            </w:r>
          </w:p>
        </w:tc>
        <w:tc>
          <w:tcPr>
            <w:tcW w:w="1615" w:type="dxa"/>
          </w:tcPr>
          <w:p w:rsidR="00CC674C" w:rsidP="00C90394" w:rsidRDefault="00CC674C" w14:paraId="3E09FD30" w14:textId="1F9488D0">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2F5C1377" w14:textId="2042F46E">
        <w:trPr>
          <w:cantSplit/>
          <w:trHeight w:val="449"/>
          <w:jc w:val="center"/>
        </w:trPr>
        <w:tc>
          <w:tcPr>
            <w:tcW w:w="1525" w:type="dxa"/>
            <w:vAlign w:val="center"/>
          </w:tcPr>
          <w:p w:rsidR="00CC674C" w:rsidP="00C90394" w:rsidRDefault="00CC674C" w14:paraId="18F07AE4" w14:textId="77777777">
            <w:pPr>
              <w:tabs>
                <w:tab w:val="num" w:pos="1080"/>
              </w:tabs>
            </w:pPr>
            <w:r>
              <w:t>Software Verification</w:t>
            </w:r>
          </w:p>
        </w:tc>
        <w:tc>
          <w:tcPr>
            <w:tcW w:w="2250" w:type="dxa"/>
            <w:vAlign w:val="center"/>
          </w:tcPr>
          <w:p w:rsidR="00CC674C" w:rsidP="00C90394" w:rsidRDefault="00CC674C" w14:paraId="5CA74462" w14:textId="77777777">
            <w:pPr>
              <w:tabs>
                <w:tab w:val="num" w:pos="1080"/>
              </w:tabs>
            </w:pPr>
            <w:r>
              <w:t>Test Simulation</w:t>
            </w:r>
          </w:p>
        </w:tc>
        <w:tc>
          <w:tcPr>
            <w:tcW w:w="2520" w:type="dxa"/>
            <w:vAlign w:val="center"/>
          </w:tcPr>
          <w:p w:rsidRPr="00772E0D" w:rsidR="00CC674C" w:rsidP="00C90394" w:rsidRDefault="00CC674C" w14:paraId="17F74F5A" w14:textId="77777777">
            <w:pPr>
              <w:tabs>
                <w:tab w:val="num" w:pos="1080"/>
              </w:tabs>
            </w:pPr>
            <w:r>
              <w:t>ATC Ground Station</w:t>
            </w:r>
          </w:p>
        </w:tc>
        <w:tc>
          <w:tcPr>
            <w:tcW w:w="1440" w:type="dxa"/>
            <w:vAlign w:val="center"/>
          </w:tcPr>
          <w:p w:rsidR="00CC674C" w:rsidP="00C90394" w:rsidRDefault="00CC674C" w14:paraId="05ABEAD1" w14:textId="77777777">
            <w:pPr>
              <w:tabs>
                <w:tab w:val="num" w:pos="1080"/>
              </w:tabs>
            </w:pPr>
            <w:r>
              <w:t>No</w:t>
            </w:r>
          </w:p>
        </w:tc>
        <w:tc>
          <w:tcPr>
            <w:tcW w:w="1615" w:type="dxa"/>
          </w:tcPr>
          <w:p w:rsidR="00CC674C" w:rsidP="00C90394" w:rsidRDefault="00CC674C" w14:paraId="43A7D935" w14:textId="12B13029">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5EDD5B14" w14:textId="19449767">
        <w:trPr>
          <w:cantSplit/>
          <w:trHeight w:val="413"/>
          <w:jc w:val="center"/>
        </w:trPr>
        <w:tc>
          <w:tcPr>
            <w:tcW w:w="1525" w:type="dxa"/>
            <w:vAlign w:val="center"/>
          </w:tcPr>
          <w:p w:rsidR="00CC674C" w:rsidP="00C90394" w:rsidRDefault="00CC674C" w14:paraId="7A639744" w14:textId="77777777">
            <w:pPr>
              <w:tabs>
                <w:tab w:val="num" w:pos="1080"/>
              </w:tabs>
            </w:pPr>
            <w:r>
              <w:t>Software Verification</w:t>
            </w:r>
          </w:p>
        </w:tc>
        <w:tc>
          <w:tcPr>
            <w:tcW w:w="2250" w:type="dxa"/>
            <w:vAlign w:val="center"/>
          </w:tcPr>
          <w:p w:rsidR="00CC674C" w:rsidP="00C90394" w:rsidRDefault="00CC674C" w14:paraId="59AF0024" w14:textId="77777777">
            <w:pPr>
              <w:tabs>
                <w:tab w:val="num" w:pos="1080"/>
              </w:tabs>
            </w:pPr>
            <w:r>
              <w:t>Test Simulation</w:t>
            </w:r>
          </w:p>
        </w:tc>
        <w:tc>
          <w:tcPr>
            <w:tcW w:w="2520" w:type="dxa"/>
            <w:vAlign w:val="center"/>
          </w:tcPr>
          <w:p w:rsidR="00CC674C" w:rsidP="00C90394" w:rsidRDefault="00CC674C" w14:paraId="29A54969" w14:textId="77777777">
            <w:pPr>
              <w:tabs>
                <w:tab w:val="num" w:pos="1080"/>
              </w:tabs>
            </w:pPr>
            <w:r>
              <w:t>Airtel ATN Router</w:t>
            </w:r>
          </w:p>
        </w:tc>
        <w:tc>
          <w:tcPr>
            <w:tcW w:w="1440" w:type="dxa"/>
            <w:vAlign w:val="center"/>
          </w:tcPr>
          <w:p w:rsidR="00CC674C" w:rsidP="00C90394" w:rsidRDefault="00CC674C" w14:paraId="44FDFCF0" w14:textId="77777777">
            <w:pPr>
              <w:tabs>
                <w:tab w:val="num" w:pos="1080"/>
              </w:tabs>
            </w:pPr>
            <w:r>
              <w:t>No</w:t>
            </w:r>
          </w:p>
        </w:tc>
        <w:tc>
          <w:tcPr>
            <w:tcW w:w="1615" w:type="dxa"/>
          </w:tcPr>
          <w:p w:rsidR="00CC674C" w:rsidP="00C90394" w:rsidRDefault="00CC674C" w14:paraId="77711964" w14:textId="7BF2A101">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5641D6CF" w14:textId="48E7FC67">
        <w:trPr>
          <w:cantSplit/>
          <w:trHeight w:val="422"/>
          <w:jc w:val="center"/>
        </w:trPr>
        <w:tc>
          <w:tcPr>
            <w:tcW w:w="1525" w:type="dxa"/>
            <w:vAlign w:val="center"/>
          </w:tcPr>
          <w:p w:rsidR="00CC674C" w:rsidP="00C90394" w:rsidRDefault="00CC674C" w14:paraId="6CFBEA93" w14:textId="77777777">
            <w:pPr>
              <w:tabs>
                <w:tab w:val="num" w:pos="1080"/>
              </w:tabs>
            </w:pPr>
            <w:r>
              <w:t>Software Verification</w:t>
            </w:r>
          </w:p>
        </w:tc>
        <w:tc>
          <w:tcPr>
            <w:tcW w:w="2250" w:type="dxa"/>
            <w:vAlign w:val="center"/>
          </w:tcPr>
          <w:p w:rsidR="00CC674C" w:rsidP="00C90394" w:rsidRDefault="00CC674C" w14:paraId="17630137" w14:textId="77777777">
            <w:pPr>
              <w:tabs>
                <w:tab w:val="num" w:pos="1080"/>
              </w:tabs>
            </w:pPr>
            <w:r>
              <w:t>Test Simulation</w:t>
            </w:r>
          </w:p>
        </w:tc>
        <w:tc>
          <w:tcPr>
            <w:tcW w:w="2520" w:type="dxa"/>
            <w:vAlign w:val="center"/>
          </w:tcPr>
          <w:p w:rsidR="00CC674C" w:rsidP="00C90394" w:rsidRDefault="00CC674C" w14:paraId="4C325F8A" w14:textId="77777777">
            <w:pPr>
              <w:tabs>
                <w:tab w:val="num" w:pos="1080"/>
              </w:tabs>
            </w:pPr>
            <w:r>
              <w:t xml:space="preserve">Message Library Tester </w:t>
            </w:r>
            <w:r>
              <w:rPr>
                <w:color w:val="2B579A"/>
                <w:shd w:val="clear" w:color="auto" w:fill="E6E6E6"/>
              </w:rPr>
              <w:fldChar w:fldCharType="begin"/>
            </w:r>
            <w:r>
              <w:instrText xml:space="preserve"> REF _Ref32566884 \r \h </w:instrText>
            </w:r>
            <w:r>
              <w:rPr>
                <w:color w:val="2B579A"/>
                <w:shd w:val="clear" w:color="auto" w:fill="E6E6E6"/>
              </w:rPr>
            </w:r>
            <w:r>
              <w:rPr>
                <w:color w:val="2B579A"/>
                <w:shd w:val="clear" w:color="auto" w:fill="E6E6E6"/>
              </w:rPr>
              <w:fldChar w:fldCharType="separate"/>
            </w:r>
            <w:r>
              <w:t>[50]</w:t>
            </w:r>
            <w:r>
              <w:rPr>
                <w:color w:val="2B579A"/>
                <w:shd w:val="clear" w:color="auto" w:fill="E6E6E6"/>
              </w:rPr>
              <w:fldChar w:fldCharType="end"/>
            </w:r>
          </w:p>
        </w:tc>
        <w:tc>
          <w:tcPr>
            <w:tcW w:w="1440" w:type="dxa"/>
            <w:vAlign w:val="center"/>
          </w:tcPr>
          <w:p w:rsidR="00CC674C" w:rsidP="00C90394" w:rsidRDefault="00CC674C" w14:paraId="438812B1" w14:textId="77777777">
            <w:pPr>
              <w:tabs>
                <w:tab w:val="num" w:pos="1080"/>
              </w:tabs>
            </w:pPr>
            <w:r>
              <w:t>No</w:t>
            </w:r>
          </w:p>
        </w:tc>
        <w:tc>
          <w:tcPr>
            <w:tcW w:w="1615" w:type="dxa"/>
          </w:tcPr>
          <w:p w:rsidR="00CC674C" w:rsidP="00C90394" w:rsidRDefault="00CC674C" w14:paraId="06CAC4A0" w14:textId="367ECF7C">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71C27A36" w14:textId="2BE5F35C">
        <w:trPr>
          <w:cantSplit/>
          <w:trHeight w:val="359"/>
          <w:jc w:val="center"/>
        </w:trPr>
        <w:tc>
          <w:tcPr>
            <w:tcW w:w="1525" w:type="dxa"/>
            <w:vAlign w:val="center"/>
          </w:tcPr>
          <w:p w:rsidR="00CC674C" w:rsidP="00C90394" w:rsidRDefault="00CC674C" w14:paraId="36DA9A1E" w14:textId="77777777">
            <w:pPr>
              <w:tabs>
                <w:tab w:val="num" w:pos="1080"/>
              </w:tabs>
            </w:pPr>
            <w:r>
              <w:t>Software Verification</w:t>
            </w:r>
          </w:p>
        </w:tc>
        <w:tc>
          <w:tcPr>
            <w:tcW w:w="2250" w:type="dxa"/>
            <w:vAlign w:val="center"/>
          </w:tcPr>
          <w:p w:rsidR="00CC674C" w:rsidP="00C90394" w:rsidRDefault="00CC674C" w14:paraId="7B573F58" w14:textId="77777777">
            <w:pPr>
              <w:tabs>
                <w:tab w:val="num" w:pos="1080"/>
              </w:tabs>
            </w:pPr>
            <w:r>
              <w:t>Test Simulation</w:t>
            </w:r>
          </w:p>
        </w:tc>
        <w:tc>
          <w:tcPr>
            <w:tcW w:w="2520" w:type="dxa"/>
            <w:vAlign w:val="center"/>
          </w:tcPr>
          <w:p w:rsidR="00CC674C" w:rsidP="00C90394" w:rsidRDefault="00CC674C" w14:paraId="5D2619FD" w14:textId="77777777">
            <w:pPr>
              <w:tabs>
                <w:tab w:val="num" w:pos="1080"/>
              </w:tabs>
            </w:pPr>
            <w:r>
              <w:t>Trace Tool</w:t>
            </w:r>
          </w:p>
        </w:tc>
        <w:tc>
          <w:tcPr>
            <w:tcW w:w="1440" w:type="dxa"/>
            <w:vAlign w:val="center"/>
          </w:tcPr>
          <w:p w:rsidR="00CC674C" w:rsidP="00C90394" w:rsidRDefault="00CC674C" w14:paraId="19BFE50A" w14:textId="77777777">
            <w:pPr>
              <w:tabs>
                <w:tab w:val="num" w:pos="1080"/>
              </w:tabs>
            </w:pPr>
            <w:r>
              <w:t>No</w:t>
            </w:r>
          </w:p>
        </w:tc>
        <w:tc>
          <w:tcPr>
            <w:tcW w:w="1615" w:type="dxa"/>
          </w:tcPr>
          <w:p w:rsidR="00CC674C" w:rsidP="00C90394" w:rsidRDefault="00CC674C" w14:paraId="2FB5E3F8" w14:textId="4224073E">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rsidR="0085130A">
              <w:t>C</w:t>
            </w:r>
            <w:r w:rsidRPr="001F4D1E">
              <w:t xml:space="preserve"> by the use of the tool</w:t>
            </w:r>
          </w:p>
        </w:tc>
      </w:tr>
      <w:tr w:rsidR="00CC674C" w:rsidTr="00CC674C" w14:paraId="08029C88" w14:textId="6FF768DF">
        <w:trPr>
          <w:cantSplit/>
          <w:trHeight w:val="395"/>
          <w:jc w:val="center"/>
        </w:trPr>
        <w:tc>
          <w:tcPr>
            <w:tcW w:w="1525" w:type="dxa"/>
            <w:vAlign w:val="center"/>
          </w:tcPr>
          <w:p w:rsidR="00CC674C" w:rsidP="00C90394" w:rsidRDefault="00CC674C" w14:paraId="4CD751B1" w14:textId="77777777">
            <w:pPr>
              <w:tabs>
                <w:tab w:val="num" w:pos="1080"/>
              </w:tabs>
            </w:pPr>
            <w:r>
              <w:t>Software Verification</w:t>
            </w:r>
          </w:p>
        </w:tc>
        <w:tc>
          <w:tcPr>
            <w:tcW w:w="2250" w:type="dxa"/>
            <w:vAlign w:val="center"/>
          </w:tcPr>
          <w:p w:rsidR="00CC674C" w:rsidP="00C90394" w:rsidRDefault="00CC674C" w14:paraId="7B65D8AD" w14:textId="77777777">
            <w:pPr>
              <w:tabs>
                <w:tab w:val="num" w:pos="1080"/>
              </w:tabs>
            </w:pPr>
            <w:r>
              <w:t>Test Simulation</w:t>
            </w:r>
          </w:p>
        </w:tc>
        <w:tc>
          <w:tcPr>
            <w:tcW w:w="2520" w:type="dxa"/>
            <w:vAlign w:val="center"/>
          </w:tcPr>
          <w:p w:rsidR="00CC674C" w:rsidP="00C90394" w:rsidRDefault="00CC674C" w14:paraId="0D365BD6" w14:textId="77777777">
            <w:pPr>
              <w:tabs>
                <w:tab w:val="num" w:pos="1080"/>
              </w:tabs>
            </w:pPr>
            <w:r>
              <w:t>Vision Framework Tool</w:t>
            </w:r>
          </w:p>
        </w:tc>
        <w:tc>
          <w:tcPr>
            <w:tcW w:w="1440" w:type="dxa"/>
            <w:vAlign w:val="center"/>
          </w:tcPr>
          <w:p w:rsidR="00CC674C" w:rsidP="00C90394" w:rsidRDefault="00CC674C" w14:paraId="796DE54C" w14:textId="77777777">
            <w:pPr>
              <w:tabs>
                <w:tab w:val="num" w:pos="1080"/>
              </w:tabs>
            </w:pPr>
            <w:r>
              <w:t>Yes</w:t>
            </w:r>
          </w:p>
        </w:tc>
        <w:tc>
          <w:tcPr>
            <w:tcW w:w="1615" w:type="dxa"/>
          </w:tcPr>
          <w:p w:rsidR="00CC674C" w:rsidP="00C90394" w:rsidRDefault="0085130A" w14:paraId="017F33AB" w14:textId="40134106">
            <w:pPr>
              <w:tabs>
                <w:tab w:val="num" w:pos="1080"/>
              </w:tabs>
            </w:pPr>
            <w:r>
              <w:t>Detailed discussed about the qualification provided in subsection below.</w:t>
            </w:r>
          </w:p>
        </w:tc>
      </w:tr>
      <w:tr w:rsidR="00CC674C" w:rsidTr="00CC674C" w14:paraId="50D1F38A" w14:textId="07EDD5F4">
        <w:trPr>
          <w:cantSplit/>
          <w:trHeight w:val="359"/>
          <w:jc w:val="center"/>
        </w:trPr>
        <w:tc>
          <w:tcPr>
            <w:tcW w:w="1525" w:type="dxa"/>
            <w:vAlign w:val="center"/>
          </w:tcPr>
          <w:p w:rsidR="00CC674C" w:rsidP="00C90394" w:rsidRDefault="00CC674C" w14:paraId="673BD410" w14:textId="77777777">
            <w:pPr>
              <w:tabs>
                <w:tab w:val="num" w:pos="1080"/>
              </w:tabs>
            </w:pPr>
            <w:r>
              <w:t>Software Verification</w:t>
            </w:r>
          </w:p>
        </w:tc>
        <w:tc>
          <w:tcPr>
            <w:tcW w:w="2250" w:type="dxa"/>
            <w:vAlign w:val="center"/>
          </w:tcPr>
          <w:p w:rsidR="00CC674C" w:rsidP="00C90394" w:rsidRDefault="00CC674C" w14:paraId="7D434EAA" w14:textId="77777777">
            <w:pPr>
              <w:tabs>
                <w:tab w:val="num" w:pos="1080"/>
              </w:tabs>
            </w:pPr>
            <w:r>
              <w:t>Test Simulation</w:t>
            </w:r>
          </w:p>
        </w:tc>
        <w:tc>
          <w:tcPr>
            <w:tcW w:w="2520" w:type="dxa"/>
            <w:vAlign w:val="center"/>
          </w:tcPr>
          <w:p w:rsidR="00CC674C" w:rsidP="00C90394" w:rsidRDefault="00CC674C" w14:paraId="1A2DBC55" w14:textId="77777777">
            <w:pPr>
              <w:tabs>
                <w:tab w:val="num" w:pos="1080"/>
              </w:tabs>
            </w:pPr>
            <w:r>
              <w:t>VISTA</w:t>
            </w:r>
          </w:p>
        </w:tc>
        <w:tc>
          <w:tcPr>
            <w:tcW w:w="1440" w:type="dxa"/>
            <w:vAlign w:val="center"/>
          </w:tcPr>
          <w:p w:rsidR="00CC674C" w:rsidP="00C90394" w:rsidRDefault="00CC674C" w14:paraId="679EC3FF" w14:textId="77777777">
            <w:pPr>
              <w:tabs>
                <w:tab w:val="num" w:pos="1080"/>
              </w:tabs>
            </w:pPr>
            <w:r>
              <w:t>Yes</w:t>
            </w:r>
          </w:p>
        </w:tc>
        <w:tc>
          <w:tcPr>
            <w:tcW w:w="1615" w:type="dxa"/>
          </w:tcPr>
          <w:p w:rsidR="00CC674C" w:rsidP="00C90394" w:rsidRDefault="0085130A" w14:paraId="4A35B946" w14:textId="4CDDE749">
            <w:pPr>
              <w:tabs>
                <w:tab w:val="num" w:pos="1080"/>
              </w:tabs>
            </w:pPr>
            <w:r>
              <w:t>Detailed discussed about the qualification provided in subsection below.</w:t>
            </w:r>
          </w:p>
        </w:tc>
      </w:tr>
      <w:tr w:rsidR="00CC674C" w:rsidTr="00CC674C" w14:paraId="2CE8ECE3" w14:textId="0A118A49">
        <w:trPr>
          <w:cantSplit/>
          <w:trHeight w:val="494"/>
          <w:jc w:val="center"/>
        </w:trPr>
        <w:tc>
          <w:tcPr>
            <w:tcW w:w="1525" w:type="dxa"/>
            <w:vAlign w:val="center"/>
          </w:tcPr>
          <w:p w:rsidR="00CC674C" w:rsidP="00C90394" w:rsidRDefault="00CC674C" w14:paraId="2178D02C" w14:textId="77777777">
            <w:pPr>
              <w:tabs>
                <w:tab w:val="num" w:pos="1080"/>
              </w:tabs>
            </w:pPr>
            <w:r>
              <w:t>Software Verification Procedures &amp; Results</w:t>
            </w:r>
          </w:p>
        </w:tc>
        <w:tc>
          <w:tcPr>
            <w:tcW w:w="2250" w:type="dxa"/>
            <w:vAlign w:val="center"/>
          </w:tcPr>
          <w:p w:rsidR="00CC674C" w:rsidP="00C90394" w:rsidRDefault="00CC674C" w14:paraId="32D6F610" w14:textId="77777777">
            <w:pPr>
              <w:tabs>
                <w:tab w:val="num" w:pos="1080"/>
              </w:tabs>
            </w:pPr>
            <w:r>
              <w:t>Documentation</w:t>
            </w:r>
          </w:p>
        </w:tc>
        <w:tc>
          <w:tcPr>
            <w:tcW w:w="2520" w:type="dxa"/>
            <w:vAlign w:val="center"/>
          </w:tcPr>
          <w:p w:rsidR="00CC674C" w:rsidP="00C90394" w:rsidRDefault="00CC674C" w14:paraId="7BAA81A0" w14:textId="77777777">
            <w:pPr>
              <w:tabs>
                <w:tab w:val="num" w:pos="1080"/>
              </w:tabs>
            </w:pPr>
            <w:r>
              <w:t>MS Word</w:t>
            </w:r>
          </w:p>
        </w:tc>
        <w:tc>
          <w:tcPr>
            <w:tcW w:w="1440" w:type="dxa"/>
            <w:vAlign w:val="center"/>
          </w:tcPr>
          <w:p w:rsidR="00CC674C" w:rsidP="00C90394" w:rsidRDefault="00CC674C" w14:paraId="573BD1B5" w14:textId="77777777">
            <w:pPr>
              <w:tabs>
                <w:tab w:val="num" w:pos="1080"/>
              </w:tabs>
            </w:pPr>
            <w:r>
              <w:t>No</w:t>
            </w:r>
          </w:p>
        </w:tc>
        <w:tc>
          <w:tcPr>
            <w:tcW w:w="1615" w:type="dxa"/>
          </w:tcPr>
          <w:p w:rsidR="00CC674C" w:rsidP="00C90394" w:rsidRDefault="0085130A" w14:paraId="5DF2D834" w14:textId="77F70B85">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t>C</w:t>
            </w:r>
            <w:r w:rsidRPr="001F4D1E">
              <w:t xml:space="preserve"> by </w:t>
            </w:r>
            <w:r>
              <w:t>use of the tool.</w:t>
            </w:r>
          </w:p>
        </w:tc>
      </w:tr>
      <w:tr w:rsidR="00CC674C" w:rsidTr="00CC674C" w14:paraId="7D756DC0" w14:textId="485D19E2">
        <w:trPr>
          <w:cantSplit/>
          <w:trHeight w:val="494"/>
          <w:jc w:val="center"/>
        </w:trPr>
        <w:tc>
          <w:tcPr>
            <w:tcW w:w="1525" w:type="dxa"/>
            <w:vAlign w:val="center"/>
          </w:tcPr>
          <w:p w:rsidR="00CC674C" w:rsidP="00C90394" w:rsidRDefault="00CC674C" w14:paraId="7ED49C06" w14:textId="77777777">
            <w:pPr>
              <w:tabs>
                <w:tab w:val="num" w:pos="1080"/>
              </w:tabs>
            </w:pPr>
            <w:r>
              <w:t>Software Verification Procedures &amp; Results</w:t>
            </w:r>
          </w:p>
        </w:tc>
        <w:tc>
          <w:tcPr>
            <w:tcW w:w="2250" w:type="dxa"/>
            <w:vAlign w:val="center"/>
          </w:tcPr>
          <w:p w:rsidR="00CC674C" w:rsidP="00C90394" w:rsidRDefault="00CC674C" w14:paraId="3D729109" w14:textId="77777777">
            <w:pPr>
              <w:tabs>
                <w:tab w:val="num" w:pos="1080"/>
              </w:tabs>
            </w:pPr>
            <w:r>
              <w:t>Documentation</w:t>
            </w:r>
          </w:p>
        </w:tc>
        <w:tc>
          <w:tcPr>
            <w:tcW w:w="2520" w:type="dxa"/>
            <w:vAlign w:val="center"/>
          </w:tcPr>
          <w:p w:rsidR="00CC674C" w:rsidP="00C90394" w:rsidRDefault="00CC674C" w14:paraId="6F32CDAC" w14:textId="77777777">
            <w:pPr>
              <w:tabs>
                <w:tab w:val="num" w:pos="1080"/>
              </w:tabs>
            </w:pPr>
            <w:r>
              <w:t>MS Excel</w:t>
            </w:r>
          </w:p>
        </w:tc>
        <w:tc>
          <w:tcPr>
            <w:tcW w:w="1440" w:type="dxa"/>
            <w:vAlign w:val="center"/>
          </w:tcPr>
          <w:p w:rsidR="00CC674C" w:rsidP="00C90394" w:rsidRDefault="00CC674C" w14:paraId="0B0943A9" w14:textId="77777777">
            <w:pPr>
              <w:tabs>
                <w:tab w:val="num" w:pos="1080"/>
              </w:tabs>
            </w:pPr>
            <w:r>
              <w:t>No</w:t>
            </w:r>
          </w:p>
        </w:tc>
        <w:tc>
          <w:tcPr>
            <w:tcW w:w="1615" w:type="dxa"/>
          </w:tcPr>
          <w:p w:rsidR="00CC674C" w:rsidP="00C90394" w:rsidRDefault="0085130A" w14:paraId="36B6C885" w14:textId="6F25ECA1">
            <w:pPr>
              <w:tabs>
                <w:tab w:val="num" w:pos="1080"/>
              </w:tabs>
            </w:pPr>
            <w:r>
              <w:t>Does not e</w:t>
            </w:r>
            <w:r w:rsidRPr="001F4D1E">
              <w:t xml:space="preserve">liminate, </w:t>
            </w:r>
            <w:proofErr w:type="gramStart"/>
            <w:r w:rsidRPr="001F4D1E">
              <w:t>reduce</w:t>
            </w:r>
            <w:proofErr w:type="gramEnd"/>
            <w:r w:rsidRPr="001F4D1E">
              <w:t xml:space="preserve"> or automate a process of DO-178</w:t>
            </w:r>
            <w:r>
              <w:t>C</w:t>
            </w:r>
            <w:r w:rsidRPr="001F4D1E">
              <w:t xml:space="preserve"> by </w:t>
            </w:r>
            <w:r>
              <w:t>use of the tool.</w:t>
            </w:r>
          </w:p>
        </w:tc>
      </w:tr>
    </w:tbl>
    <w:p w:rsidR="001F54F6" w:rsidP="001F54F6" w:rsidRDefault="001F54F6" w14:paraId="1D006A45" w14:textId="77777777">
      <w:pPr>
        <w:jc w:val="both"/>
        <w:rPr>
          <w:szCs w:val="24"/>
        </w:rPr>
      </w:pPr>
      <w:r w:rsidRPr="00F302FD">
        <w:rPr>
          <w:szCs w:val="24"/>
        </w:rPr>
        <w:t>Note</w:t>
      </w:r>
      <w:r>
        <w:rPr>
          <w:szCs w:val="24"/>
        </w:rPr>
        <w:t xml:space="preserve"> </w:t>
      </w:r>
      <w:r w:rsidRPr="00F302FD">
        <w:rPr>
          <w:szCs w:val="24"/>
        </w:rPr>
        <w:t>1</w:t>
      </w:r>
      <w:r>
        <w:rPr>
          <w:szCs w:val="24"/>
        </w:rPr>
        <w:t xml:space="preserve">: </w:t>
      </w:r>
      <w:r w:rsidRPr="008A387F">
        <w:rPr>
          <w:szCs w:val="24"/>
        </w:rPr>
        <w:t>Understand tool is a</w:t>
      </w:r>
      <w:r>
        <w:rPr>
          <w:szCs w:val="24"/>
        </w:rPr>
        <w:t>n</w:t>
      </w:r>
      <w:r w:rsidRPr="008A387F">
        <w:rPr>
          <w:szCs w:val="24"/>
        </w:rPr>
        <w:t xml:space="preserve"> Aid tool to help the developer. Manual Review is performed on the Source Code to ensure Software Coding stan</w:t>
      </w:r>
      <w:r>
        <w:rPr>
          <w:szCs w:val="24"/>
        </w:rPr>
        <w:t>d</w:t>
      </w:r>
      <w:r w:rsidRPr="008A387F">
        <w:rPr>
          <w:szCs w:val="24"/>
        </w:rPr>
        <w:t>ard</w:t>
      </w:r>
      <w:r>
        <w:rPr>
          <w:szCs w:val="24"/>
        </w:rPr>
        <w:t>.</w:t>
      </w:r>
    </w:p>
    <w:p w:rsidR="001F54F6" w:rsidP="001F54F6" w:rsidRDefault="001F54F6" w14:paraId="0E400358" w14:textId="33F994EF">
      <w:r>
        <w:rPr>
          <w:szCs w:val="24"/>
        </w:rPr>
        <w:t xml:space="preserve">Note 2: </w:t>
      </w:r>
      <w:proofErr w:type="spellStart"/>
      <w:proofErr w:type="gramStart"/>
      <w:r>
        <w:rPr>
          <w:szCs w:val="24"/>
        </w:rPr>
        <w:t>Dr.Memory</w:t>
      </w:r>
      <w:proofErr w:type="spellEnd"/>
      <w:proofErr w:type="gramEnd"/>
      <w:r>
        <w:rPr>
          <w:szCs w:val="24"/>
        </w:rPr>
        <w:t xml:space="preserve"> is an Aid tool to the developer t</w:t>
      </w:r>
      <w:r w:rsidRPr="00CF7AF1">
        <w:rPr>
          <w:szCs w:val="24"/>
        </w:rPr>
        <w:t>o check</w:t>
      </w:r>
      <w:r>
        <w:rPr>
          <w:szCs w:val="24"/>
        </w:rPr>
        <w:t xml:space="preserve"> any</w:t>
      </w:r>
      <w:r w:rsidRPr="00CF7AF1">
        <w:rPr>
          <w:szCs w:val="24"/>
        </w:rPr>
        <w:t xml:space="preserve"> memory leaks</w:t>
      </w:r>
      <w:r>
        <w:rPr>
          <w:szCs w:val="24"/>
        </w:rPr>
        <w:t xml:space="preserve">. </w:t>
      </w:r>
      <w:r w:rsidRPr="008A387F">
        <w:rPr>
          <w:szCs w:val="24"/>
        </w:rPr>
        <w:t>Manual Review is performed on the Source Code to ensure Software Coding stan</w:t>
      </w:r>
      <w:r>
        <w:rPr>
          <w:szCs w:val="24"/>
        </w:rPr>
        <w:t>d</w:t>
      </w:r>
      <w:r w:rsidRPr="008A387F">
        <w:rPr>
          <w:szCs w:val="24"/>
        </w:rPr>
        <w:t>ard</w:t>
      </w:r>
      <w:r>
        <w:rPr>
          <w:szCs w:val="24"/>
        </w:rPr>
        <w:t>.</w:t>
      </w:r>
    </w:p>
    <w:p w:rsidR="001F54F6" w:rsidP="008A607A" w:rsidRDefault="001F54F6" w14:paraId="2C888A16" w14:textId="77777777"/>
    <w:p w:rsidR="00B665AF" w:rsidP="00B665AF" w:rsidRDefault="00B665AF" w14:paraId="1042B502" w14:textId="404E7F9C">
      <w:pPr>
        <w:pStyle w:val="Heading3"/>
      </w:pPr>
      <w:bookmarkStart w:name="_Toc111203920" w:id="464"/>
      <w:r>
        <w:t xml:space="preserve">Virtual </w:t>
      </w:r>
      <w:r w:rsidRPr="00B665AF">
        <w:t>Integrated Software Testbed for Avionics</w:t>
      </w:r>
      <w:r>
        <w:t xml:space="preserve"> (VISTA)</w:t>
      </w:r>
      <w:bookmarkEnd w:id="464"/>
    </w:p>
    <w:p w:rsidR="00B665AF" w:rsidP="00B665AF" w:rsidRDefault="00B665AF" w14:paraId="6A26C7DE" w14:textId="77777777">
      <w:r w:rsidRPr="00B665AF">
        <w:rPr>
          <w:b/>
          <w:bCs/>
        </w:rPr>
        <w:t>Type:</w:t>
      </w:r>
      <w:r>
        <w:t xml:space="preserve"> Verification Tool, TQL 5</w:t>
      </w:r>
    </w:p>
    <w:p w:rsidR="00B665AF" w:rsidP="00B665AF" w:rsidRDefault="00B665AF" w14:paraId="6CCE8E0D" w14:textId="4EAD86A2">
      <w:r w:rsidRPr="00B665AF">
        <w:rPr>
          <w:b/>
          <w:bCs/>
        </w:rPr>
        <w:t>Source:</w:t>
      </w:r>
      <w:r>
        <w:t xml:space="preserve"> Developed by Rockwell Collins</w:t>
      </w:r>
    </w:p>
    <w:p w:rsidR="00B665AF" w:rsidP="008A0DCB" w:rsidRDefault="00B665AF" w14:paraId="0A210129" w14:textId="5725EC43">
      <w:r w:rsidRPr="00B665AF">
        <w:rPr>
          <w:b/>
          <w:bCs/>
        </w:rPr>
        <w:t>Functional Description:</w:t>
      </w:r>
      <w:r>
        <w:t xml:space="preserve"> </w:t>
      </w:r>
      <w:r w:rsidR="009F3BF7">
        <w:t xml:space="preserve">VISTA </w:t>
      </w:r>
      <w:r w:rsidRPr="00B00FC6" w:rsidR="009F3BF7">
        <w:t xml:space="preserve">is a software tool used throughout the development and verification processes of the </w:t>
      </w:r>
      <w:r w:rsidR="009F3BF7">
        <w:t>DLCA-6510 product</w:t>
      </w:r>
      <w:r w:rsidRPr="00B00FC6" w:rsidR="009F3BF7">
        <w:t xml:space="preserve">.  This tool facilitates code execution, debugging, and verification testing in both target hardware and host-based environments.  Selected features of this tool are used to automate the gathering of verification test results.  Therefore, these features of the tool will be qualified.  </w:t>
      </w:r>
      <w:r w:rsidR="009F3BF7">
        <w:t xml:space="preserve">VISTA was developed by Rockwell Collins.  </w:t>
      </w:r>
      <w:r w:rsidRPr="00B00FC6" w:rsidR="009F3BF7">
        <w:t xml:space="preserve">The qualification of this tool </w:t>
      </w:r>
      <w:r w:rsidR="009F3BF7">
        <w:t>will be performed by the VISTA development group</w:t>
      </w:r>
      <w:r>
        <w:t xml:space="preserve">. </w:t>
      </w:r>
    </w:p>
    <w:p w:rsidR="00B665AF" w:rsidP="00B665AF" w:rsidRDefault="00B665AF" w14:paraId="034383D1" w14:textId="3FD7E7F7">
      <w:r w:rsidRPr="00B665AF">
        <w:rPr>
          <w:b/>
          <w:bCs/>
        </w:rPr>
        <w:t>DO-178C process or processes eliminated, reduced, or automated by the tool:</w:t>
      </w:r>
      <w:r>
        <w:t xml:space="preserve"> The tool aids in the satisfaction of DO-178C [RTCA_DO178C] Table A-7 objective 2. The data logging and file compare capabilities of VISTA eliminate the need for manual logging of results and reduce the amount of peer review effort required.</w:t>
      </w:r>
    </w:p>
    <w:p w:rsidRPr="00B665AF" w:rsidR="00B665AF" w:rsidP="00B665AF" w:rsidRDefault="00B665AF" w14:paraId="502495BB" w14:textId="21B34ECF">
      <w:r w:rsidRPr="00B665AF">
        <w:rPr>
          <w:b/>
          <w:bCs/>
        </w:rPr>
        <w:t>Qualification Plan and Data:</w:t>
      </w:r>
      <w:r>
        <w:t xml:space="preserve"> A </w:t>
      </w:r>
      <w:r w:rsidRPr="008A0DCB" w:rsidR="008A0DCB">
        <w:t>qualified version of the tool will be used. This tool was qualified in accordance with DO-178C [RTCA_DO178C] / DO-330 [RTCA_DO330] at TQL 5. If updates are made to the qualified tool, re-qualification will be completed. Only commands for logging and comparing test</w:t>
      </w:r>
      <w:r w:rsidR="008A0DCB">
        <w:t xml:space="preserve"> results are qualified. The tool qualification accomplishments summary [VISTA_TAS] will be referenced as part of the software accomplishments summary [SAS].</w:t>
      </w:r>
    </w:p>
    <w:p w:rsidR="00B665AF" w:rsidP="00B665AF" w:rsidRDefault="00B665AF" w14:paraId="2691189B" w14:textId="62F5C7F6">
      <w:pPr>
        <w:rPr>
          <w:color w:val="FF0000"/>
        </w:rPr>
      </w:pPr>
    </w:p>
    <w:p w:rsidR="008A0DCB" w:rsidP="008A0DCB" w:rsidRDefault="008A0DCB" w14:paraId="01B32912" w14:textId="77777777">
      <w:pPr>
        <w:pStyle w:val="Heading3"/>
      </w:pPr>
      <w:bookmarkStart w:name="_Toc111203921" w:id="465"/>
      <w:proofErr w:type="spellStart"/>
      <w:r>
        <w:t>VectorCAST</w:t>
      </w:r>
      <w:proofErr w:type="spellEnd"/>
      <w:r>
        <w:t xml:space="preserve"> Cover Tool Suite</w:t>
      </w:r>
      <w:bookmarkEnd w:id="465"/>
    </w:p>
    <w:p w:rsidR="008A0DCB" w:rsidP="008A0DCB" w:rsidRDefault="008A0DCB" w14:paraId="513B47A4" w14:textId="49023653">
      <w:r w:rsidRPr="00B665AF">
        <w:rPr>
          <w:b/>
          <w:bCs/>
        </w:rPr>
        <w:t>Type:</w:t>
      </w:r>
      <w:r>
        <w:t xml:space="preserve"> Verification Tool, TQL TBD</w:t>
      </w:r>
    </w:p>
    <w:p w:rsidR="008A0DCB" w:rsidP="008A0DCB" w:rsidRDefault="008A0DCB" w14:paraId="6A384FF2" w14:textId="6C9DDB3F">
      <w:r w:rsidRPr="00B665AF">
        <w:rPr>
          <w:b/>
          <w:bCs/>
        </w:rPr>
        <w:t>Source:</w:t>
      </w:r>
      <w:r>
        <w:t xml:space="preserve"> Developed by </w:t>
      </w:r>
      <w:proofErr w:type="spellStart"/>
      <w:r w:rsidR="009F3BF7">
        <w:t>VectorCAST</w:t>
      </w:r>
      <w:proofErr w:type="spellEnd"/>
    </w:p>
    <w:p w:rsidRPr="004F0072" w:rsidR="009F3BF7" w:rsidP="009F3BF7" w:rsidRDefault="008A0DCB" w14:paraId="3370AD11" w14:textId="7EC35E0A">
      <w:r w:rsidRPr="00B665AF">
        <w:rPr>
          <w:b/>
          <w:bCs/>
        </w:rPr>
        <w:t>Functional Description:</w:t>
      </w:r>
      <w:r>
        <w:t xml:space="preserve"> </w:t>
      </w:r>
      <w:proofErr w:type="spellStart"/>
      <w:r w:rsidR="009F3BF7">
        <w:t>VectorCAST</w:t>
      </w:r>
      <w:proofErr w:type="spellEnd"/>
      <w:r w:rsidR="009F3BF7">
        <w:t xml:space="preserve"> Cover </w:t>
      </w:r>
      <w:r w:rsidRPr="004F0072" w:rsidR="009F3BF7">
        <w:t xml:space="preserve">Tool Suite is developed by </w:t>
      </w:r>
      <w:proofErr w:type="spellStart"/>
      <w:r w:rsidR="009F3BF7">
        <w:t>VectorCAST</w:t>
      </w:r>
      <w:proofErr w:type="spellEnd"/>
      <w:r w:rsidR="009F3BF7">
        <w:t xml:space="preserve"> and </w:t>
      </w:r>
      <w:r w:rsidRPr="004F0072" w:rsidR="009F3BF7">
        <w:t xml:space="preserve">is a software tool used to automate the </w:t>
      </w:r>
      <w:r w:rsidR="009F3BF7">
        <w:t xml:space="preserve">collection and reporting </w:t>
      </w:r>
      <w:r w:rsidRPr="004F0072" w:rsidR="009F3BF7">
        <w:t>of structural coverage</w:t>
      </w:r>
      <w:r w:rsidR="009F3BF7">
        <w:t xml:space="preserve"> results, whereby the source code is instrumented with tags that record statement coverage during functional </w:t>
      </w:r>
      <w:proofErr w:type="gramStart"/>
      <w:r w:rsidR="009F3BF7">
        <w:t>requirements based</w:t>
      </w:r>
      <w:proofErr w:type="gramEnd"/>
      <w:r w:rsidR="009F3BF7">
        <w:t xml:space="preserve"> testing.  The reports are used to assist engineering in performing </w:t>
      </w:r>
      <w:r w:rsidRPr="004F0072" w:rsidR="009F3BF7">
        <w:t xml:space="preserve">Structural </w:t>
      </w:r>
      <w:r w:rsidR="009F3BF7">
        <w:t>C</w:t>
      </w:r>
      <w:r w:rsidRPr="004F0072" w:rsidR="009F3BF7">
        <w:t xml:space="preserve">overage </w:t>
      </w:r>
      <w:r w:rsidR="009F3BF7">
        <w:t>Analysis (SCA).</w:t>
      </w:r>
    </w:p>
    <w:p w:rsidR="008A0DCB" w:rsidP="008A0DCB" w:rsidRDefault="008A0DCB" w14:paraId="324531DA" w14:textId="28E82E65">
      <w:r w:rsidRPr="00B665AF">
        <w:rPr>
          <w:b/>
          <w:bCs/>
        </w:rPr>
        <w:t>DO-178C process or processes eliminated, reduced, or automated by the tool:</w:t>
      </w:r>
      <w:r>
        <w:t xml:space="preserve"> The tool aids in the satisfaction of DO-178C [RTCA_DO178C] Table A-</w:t>
      </w:r>
      <w:r w:rsidR="00F404FD">
        <w:t>7</w:t>
      </w:r>
      <w:r>
        <w:t xml:space="preserve"> objective </w:t>
      </w:r>
      <w:r w:rsidR="00F404FD">
        <w:t>7 (Statement Coverage)</w:t>
      </w:r>
      <w:r>
        <w:t>.</w:t>
      </w:r>
    </w:p>
    <w:p w:rsidRPr="00B665AF" w:rsidR="008A0DCB" w:rsidP="008A0DCB" w:rsidRDefault="008A0DCB" w14:paraId="239649CB" w14:textId="4718D7CA">
      <w:r w:rsidRPr="00B665AF">
        <w:rPr>
          <w:b/>
          <w:bCs/>
        </w:rPr>
        <w:t>Qualification Plan and Data:</w:t>
      </w:r>
      <w:r>
        <w:t xml:space="preserve"> </w:t>
      </w:r>
      <w:proofErr w:type="spellStart"/>
      <w:r w:rsidR="009F3BF7">
        <w:t>VectorCAST</w:t>
      </w:r>
      <w:proofErr w:type="spellEnd"/>
      <w:r w:rsidR="009F3BF7">
        <w:t xml:space="preserve"> </w:t>
      </w:r>
      <w:r w:rsidRPr="004F0072" w:rsidR="009F3BF7">
        <w:t xml:space="preserve">offers a Tool Qualification </w:t>
      </w:r>
      <w:proofErr w:type="gramStart"/>
      <w:r w:rsidR="009F3BF7">
        <w:t>Kit</w:t>
      </w:r>
      <w:r w:rsidRPr="004F0072" w:rsidR="009F3BF7">
        <w:t>, and</w:t>
      </w:r>
      <w:proofErr w:type="gramEnd"/>
      <w:r w:rsidRPr="004F0072" w:rsidR="009F3BF7">
        <w:t xml:space="preserve"> enables clients and certification authorities to audit the </w:t>
      </w:r>
      <w:proofErr w:type="spellStart"/>
      <w:r w:rsidR="009F3BF7">
        <w:t>VectorCAST</w:t>
      </w:r>
      <w:proofErr w:type="spellEnd"/>
      <w:r w:rsidRPr="004F0072" w:rsidR="009F3BF7">
        <w:t xml:space="preserve"> Tool Suite for use in projects.</w:t>
      </w:r>
      <w:r w:rsidR="009F3BF7">
        <w:t xml:space="preserve">  Rockwell Collins will coordinate with </w:t>
      </w:r>
      <w:proofErr w:type="spellStart"/>
      <w:r w:rsidR="009F3BF7">
        <w:t>VectorCAST</w:t>
      </w:r>
      <w:proofErr w:type="spellEnd"/>
      <w:r w:rsidR="009F3BF7">
        <w:t xml:space="preserve"> to obtain the Tool Qualification </w:t>
      </w:r>
      <w:proofErr w:type="gramStart"/>
      <w:r w:rsidR="009F3BF7">
        <w:t>Kit, and</w:t>
      </w:r>
      <w:proofErr w:type="gramEnd"/>
      <w:r w:rsidR="009F3BF7">
        <w:t xml:space="preserve"> perform the qualification testing.</w:t>
      </w:r>
    </w:p>
    <w:p w:rsidR="008A0DCB" w:rsidP="00B665AF" w:rsidRDefault="008A0DCB" w14:paraId="0A052042" w14:textId="77777777">
      <w:pPr>
        <w:rPr>
          <w:color w:val="FF0000"/>
        </w:rPr>
      </w:pPr>
    </w:p>
    <w:p w:rsidR="006735EB" w:rsidP="006735EB" w:rsidRDefault="006735EB" w14:paraId="1184B7B5" w14:textId="334388CC">
      <w:pPr>
        <w:pStyle w:val="Heading2"/>
      </w:pPr>
      <w:bookmarkStart w:name="_Toc111203922" w:id="466"/>
      <w:r>
        <w:t>Option Selectable Software</w:t>
      </w:r>
      <w:bookmarkEnd w:id="466"/>
    </w:p>
    <w:p w:rsidR="006735EB" w:rsidP="006735EB" w:rsidRDefault="00ED4FFA" w14:paraId="051289F7" w14:textId="5FFC30AA">
      <w:pPr>
        <w:rPr>
          <w:color w:val="FF0000"/>
        </w:rPr>
      </w:pPr>
      <w:r w:rsidRPr="00ED4FFA">
        <w:rPr>
          <w:color w:val="FF0000"/>
        </w:rPr>
        <w:t xml:space="preserve">This subsection should describe any option selectable features, </w:t>
      </w:r>
      <w:proofErr w:type="gramStart"/>
      <w:r w:rsidRPr="00ED4FFA">
        <w:rPr>
          <w:color w:val="FF0000"/>
        </w:rPr>
        <w:t>the means by which</w:t>
      </w:r>
      <w:proofErr w:type="gramEnd"/>
      <w:r w:rsidRPr="00ED4FFA">
        <w:rPr>
          <w:color w:val="FF0000"/>
        </w:rPr>
        <w:t xml:space="preserve"> such selections are made and the impact of improper selection on system functionality and safety.  The means used to prevent improper selection should be described.</w:t>
      </w:r>
    </w:p>
    <w:p w:rsidR="00F2658F" w:rsidP="007D5BEE" w:rsidRDefault="00F2658F" w14:paraId="0695E997" w14:textId="53CFA19C">
      <w:r w:rsidRPr="00F2658F">
        <w:rPr>
          <w:highlight w:val="cyan"/>
        </w:rPr>
        <w:t>&lt;</w:t>
      </w:r>
      <w:r w:rsidR="00424DA8">
        <w:rPr>
          <w:highlight w:val="cyan"/>
        </w:rPr>
        <w:t xml:space="preserve">For </w:t>
      </w:r>
      <w:r w:rsidRPr="00F2658F">
        <w:rPr>
          <w:highlight w:val="cyan"/>
        </w:rPr>
        <w:t>Lori: This section needs to be revisited based on input from Lori</w:t>
      </w:r>
      <w:r w:rsidR="00E056ED">
        <w:rPr>
          <w:highlight w:val="cyan"/>
        </w:rPr>
        <w:t xml:space="preserve"> – Task DLSS-18538 planned for upcoming sprints</w:t>
      </w:r>
      <w:r w:rsidRPr="00F2658F">
        <w:rPr>
          <w:highlight w:val="cyan"/>
        </w:rPr>
        <w:t>&gt;</w:t>
      </w:r>
    </w:p>
    <w:p w:rsidR="007D5BEE" w:rsidP="007D5BEE" w:rsidRDefault="007D5BEE" w14:paraId="08C1A8FE" w14:textId="4AD91F63">
      <w:r>
        <w:t xml:space="preserve">Option selectable software is synonymous with deactivated </w:t>
      </w:r>
      <w:proofErr w:type="gramStart"/>
      <w:r>
        <w:t>software, and</w:t>
      </w:r>
      <w:proofErr w:type="gramEnd"/>
      <w:r>
        <w:t xml:space="preserve"> represents functional code segments that can be enabled/disabled by an external configuration item – such as a license key or strap.  For all such code segments, the software verification test procedures will test the function when enabled </w:t>
      </w:r>
      <w:r w:rsidRPr="00F96D32">
        <w:rPr>
          <w:i/>
        </w:rPr>
        <w:t>and</w:t>
      </w:r>
      <w:r>
        <w:t xml:space="preserve"> will test that the function will not execute when disabled. </w:t>
      </w:r>
    </w:p>
    <w:p w:rsidR="007D5BEE" w:rsidP="007D5BEE" w:rsidRDefault="007D5BEE" w14:paraId="087CDABD" w14:textId="6669380E">
      <w:r>
        <w:t>The following option selectable software exists in the DLCA-6510:</w:t>
      </w:r>
    </w:p>
    <w:p w:rsidR="007D5BEE" w:rsidP="007D5BEE" w:rsidRDefault="007D5BEE" w14:paraId="38E03C8F" w14:textId="0AAF6789">
      <w:pPr>
        <w:pStyle w:val="ListParagraph"/>
        <w:numPr>
          <w:ilvl w:val="0"/>
          <w:numId w:val="40"/>
        </w:numPr>
        <w:spacing w:before="0" w:after="200" w:line="276" w:lineRule="auto"/>
      </w:pPr>
      <w:r>
        <w:t>Dual DLCA Key:  Enables active/standby mode determination logic with a peer DLCA-6510.</w:t>
      </w:r>
    </w:p>
    <w:p w:rsidR="007D5BEE" w:rsidP="007D5BEE" w:rsidRDefault="007D5BEE" w14:paraId="0D8000C3" w14:textId="203A95BC">
      <w:pPr>
        <w:pStyle w:val="ListParagraph"/>
        <w:numPr>
          <w:ilvl w:val="0"/>
          <w:numId w:val="40"/>
        </w:numPr>
        <w:spacing w:before="0" w:after="200" w:line="276" w:lineRule="auto"/>
      </w:pPr>
      <w:r>
        <w:t>FANS Key:  Enables the FANS applications within the DLCA-6510.</w:t>
      </w:r>
    </w:p>
    <w:p w:rsidRPr="00A15522" w:rsidR="007D5BEE" w:rsidP="007D5BEE" w:rsidRDefault="007D5BEE" w14:paraId="02A9DEE8" w14:textId="44C12AB8">
      <w:pPr>
        <w:pStyle w:val="ListParagraph"/>
        <w:numPr>
          <w:ilvl w:val="0"/>
          <w:numId w:val="40"/>
        </w:numPr>
        <w:spacing w:before="0" w:after="200" w:line="276" w:lineRule="auto"/>
      </w:pPr>
      <w:r>
        <w:t>ATN Key: Enables the ATN applications within the DLCA-6510.</w:t>
      </w:r>
    </w:p>
    <w:p w:rsidR="007D5BEE" w:rsidP="007D5BEE" w:rsidRDefault="007D5BEE" w14:paraId="49D9283F" w14:textId="7B5FF8DE">
      <w:pPr>
        <w:pStyle w:val="Caption"/>
        <w:keepNext/>
        <w:ind w:left="720" w:firstLine="720"/>
        <w:jc w:val="left"/>
      </w:pPr>
      <w:bookmarkStart w:name="_Toc64965303" w:id="467"/>
      <w:bookmarkStart w:name="_Toc111203989" w:id="468"/>
      <w:r>
        <w:t xml:space="preserve">Table </w:t>
      </w:r>
      <w:r>
        <w:fldChar w:fldCharType="begin"/>
      </w:r>
      <w:r>
        <w:instrText> STYLEREF 1 \s </w:instrText>
      </w:r>
      <w:r>
        <w:fldChar w:fldCharType="separate"/>
      </w:r>
      <w:r w:rsidR="00FB18EA">
        <w:rPr>
          <w:noProof/>
        </w:rPr>
        <w:t>9</w:t>
      </w:r>
      <w:r>
        <w:fldChar w:fldCharType="end"/>
      </w:r>
      <w:r w:rsidR="00FB18EA">
        <w:noBreakHyphen/>
      </w:r>
      <w:r>
        <w:fldChar w:fldCharType="begin"/>
      </w:r>
      <w:r>
        <w:instrText> SEQ Table \* ARABIC \s 1 </w:instrText>
      </w:r>
      <w:r>
        <w:fldChar w:fldCharType="separate"/>
      </w:r>
      <w:r w:rsidR="00FB18EA">
        <w:rPr>
          <w:noProof/>
        </w:rPr>
        <w:t>2</w:t>
      </w:r>
      <w:r>
        <w:fldChar w:fldCharType="end"/>
      </w:r>
      <w:r>
        <w:t xml:space="preserve"> DLCA Options (Licenses Keys/Strapping)</w:t>
      </w:r>
      <w:bookmarkEnd w:id="467"/>
      <w:bookmarkEnd w:id="468"/>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683"/>
        <w:gridCol w:w="3173"/>
      </w:tblGrid>
      <w:tr w:rsidRPr="00D60A1D" w:rsidR="007D5BEE" w:rsidTr="00C90394" w14:paraId="56BEB513" w14:textId="77777777">
        <w:trPr>
          <w:cantSplit/>
          <w:trHeight w:val="512"/>
          <w:tblHeader/>
          <w:jc w:val="center"/>
        </w:trPr>
        <w:tc>
          <w:tcPr>
            <w:tcW w:w="1458" w:type="dxa"/>
            <w:shd w:val="clear" w:color="auto" w:fill="D9D9D9"/>
          </w:tcPr>
          <w:p w:rsidRPr="00D60A1D" w:rsidR="007D5BEE" w:rsidP="00C90394" w:rsidRDefault="007D5BEE" w14:paraId="2AE9DB0C" w14:textId="77777777">
            <w:pPr>
              <w:jc w:val="center"/>
              <w:rPr>
                <w:rFonts w:cs="Arial"/>
                <w:b/>
              </w:rPr>
            </w:pPr>
            <w:r w:rsidRPr="00D60A1D">
              <w:rPr>
                <w:rFonts w:cs="Arial"/>
                <w:b/>
              </w:rPr>
              <w:t xml:space="preserve">Valid </w:t>
            </w:r>
            <w:r w:rsidRPr="00D60A1D">
              <w:rPr>
                <w:b/>
              </w:rPr>
              <w:t>Keys</w:t>
            </w:r>
            <w:r>
              <w:rPr>
                <w:b/>
              </w:rPr>
              <w:t>/Strapping</w:t>
            </w:r>
          </w:p>
        </w:tc>
        <w:tc>
          <w:tcPr>
            <w:tcW w:w="3173" w:type="dxa"/>
            <w:shd w:val="clear" w:color="auto" w:fill="D9D9D9"/>
          </w:tcPr>
          <w:p w:rsidRPr="00D60A1D" w:rsidR="007D5BEE" w:rsidP="00C90394" w:rsidRDefault="007D5BEE" w14:paraId="688523E3" w14:textId="77777777">
            <w:pPr>
              <w:tabs>
                <w:tab w:val="left" w:pos="720"/>
                <w:tab w:val="left" w:pos="3060"/>
              </w:tabs>
              <w:autoSpaceDE w:val="0"/>
              <w:autoSpaceDN w:val="0"/>
              <w:adjustRightInd w:val="0"/>
              <w:rPr>
                <w:rFonts w:cs="Arial"/>
              </w:rPr>
            </w:pPr>
            <w:r w:rsidRPr="00D60A1D">
              <w:rPr>
                <w:rFonts w:cs="Arial"/>
                <w:b/>
              </w:rPr>
              <w:t>Explanation of Options</w:t>
            </w:r>
          </w:p>
        </w:tc>
      </w:tr>
      <w:tr w:rsidRPr="00D60A1D" w:rsidR="007D5BEE" w:rsidTr="00C90394" w14:paraId="1A39EC2D" w14:textId="77777777">
        <w:trPr>
          <w:tblHeader/>
          <w:jc w:val="center"/>
        </w:trPr>
        <w:tc>
          <w:tcPr>
            <w:tcW w:w="1458" w:type="dxa"/>
          </w:tcPr>
          <w:p w:rsidRPr="00D60A1D" w:rsidR="007D5BEE" w:rsidP="00C90394" w:rsidRDefault="007D5BEE" w14:paraId="6D356C2C" w14:textId="77777777">
            <w:pPr>
              <w:tabs>
                <w:tab w:val="left" w:pos="720"/>
                <w:tab w:val="left" w:pos="3060"/>
              </w:tabs>
              <w:autoSpaceDE w:val="0"/>
              <w:autoSpaceDN w:val="0"/>
              <w:adjustRightInd w:val="0"/>
              <w:rPr>
                <w:rFonts w:cs="Arial"/>
              </w:rPr>
            </w:pPr>
            <w:r>
              <w:rPr>
                <w:rFonts w:cs="Arial"/>
              </w:rPr>
              <w:t>None</w:t>
            </w:r>
          </w:p>
        </w:tc>
        <w:tc>
          <w:tcPr>
            <w:tcW w:w="3173" w:type="dxa"/>
          </w:tcPr>
          <w:p w:rsidRPr="00D60A1D" w:rsidR="007D5BEE" w:rsidP="00C90394" w:rsidRDefault="007D5BEE" w14:paraId="3583BEC2" w14:textId="77777777">
            <w:pPr>
              <w:tabs>
                <w:tab w:val="left" w:pos="720"/>
                <w:tab w:val="left" w:pos="3060"/>
              </w:tabs>
              <w:autoSpaceDE w:val="0"/>
              <w:autoSpaceDN w:val="0"/>
              <w:adjustRightInd w:val="0"/>
              <w:rPr>
                <w:rFonts w:cs="Arial"/>
              </w:rPr>
            </w:pPr>
            <w:r w:rsidRPr="00D60A1D">
              <w:rPr>
                <w:rFonts w:cs="Arial"/>
              </w:rPr>
              <w:t>No DLCA active</w:t>
            </w:r>
          </w:p>
        </w:tc>
      </w:tr>
      <w:tr w:rsidRPr="00D60A1D" w:rsidR="007D5BEE" w:rsidTr="00C90394" w14:paraId="14EF8E8F" w14:textId="77777777">
        <w:trPr>
          <w:tblHeader/>
          <w:jc w:val="center"/>
        </w:trPr>
        <w:tc>
          <w:tcPr>
            <w:tcW w:w="1458" w:type="dxa"/>
          </w:tcPr>
          <w:p w:rsidRPr="00D60A1D" w:rsidR="007D5BEE" w:rsidP="00C90394" w:rsidRDefault="007D5BEE" w14:paraId="3B2629B4" w14:textId="77777777">
            <w:pPr>
              <w:tabs>
                <w:tab w:val="left" w:pos="900"/>
              </w:tabs>
              <w:autoSpaceDE w:val="0"/>
              <w:autoSpaceDN w:val="0"/>
              <w:adjustRightInd w:val="0"/>
              <w:rPr>
                <w:rFonts w:cs="Arial"/>
              </w:rPr>
            </w:pPr>
            <w:r w:rsidRPr="00D60A1D">
              <w:rPr>
                <w:rFonts w:cs="Arial"/>
              </w:rPr>
              <w:t>2</w:t>
            </w:r>
          </w:p>
        </w:tc>
        <w:tc>
          <w:tcPr>
            <w:tcW w:w="3173" w:type="dxa"/>
          </w:tcPr>
          <w:p w:rsidRPr="00D60A1D" w:rsidR="007D5BEE" w:rsidP="00C90394" w:rsidRDefault="007D5BEE" w14:paraId="421AB070" w14:textId="77777777">
            <w:pPr>
              <w:tabs>
                <w:tab w:val="left" w:pos="720"/>
                <w:tab w:val="left" w:pos="3060"/>
              </w:tabs>
              <w:autoSpaceDE w:val="0"/>
              <w:autoSpaceDN w:val="0"/>
              <w:adjustRightInd w:val="0"/>
              <w:rPr>
                <w:rFonts w:cs="Arial"/>
              </w:rPr>
            </w:pPr>
            <w:r w:rsidRPr="00D60A1D">
              <w:rPr>
                <w:rFonts w:cs="Arial"/>
              </w:rPr>
              <w:t>Single DLCA with FANS</w:t>
            </w:r>
          </w:p>
        </w:tc>
      </w:tr>
      <w:tr w:rsidRPr="00D60A1D" w:rsidR="007D5BEE" w:rsidTr="00C90394" w14:paraId="53CCF57D" w14:textId="77777777">
        <w:trPr>
          <w:tblHeader/>
          <w:jc w:val="center"/>
        </w:trPr>
        <w:tc>
          <w:tcPr>
            <w:tcW w:w="1458" w:type="dxa"/>
          </w:tcPr>
          <w:p w:rsidRPr="00D60A1D" w:rsidR="007D5BEE" w:rsidP="00C90394" w:rsidRDefault="007D5BEE" w14:paraId="453CBD92" w14:textId="77777777">
            <w:pPr>
              <w:tabs>
                <w:tab w:val="left" w:pos="720"/>
                <w:tab w:val="left" w:pos="900"/>
                <w:tab w:val="left" w:pos="3060"/>
              </w:tabs>
              <w:autoSpaceDE w:val="0"/>
              <w:autoSpaceDN w:val="0"/>
              <w:adjustRightInd w:val="0"/>
              <w:rPr>
                <w:rFonts w:cs="Arial"/>
              </w:rPr>
            </w:pPr>
            <w:r w:rsidRPr="00D60A1D">
              <w:rPr>
                <w:rFonts w:cs="Arial"/>
              </w:rPr>
              <w:t>3</w:t>
            </w:r>
          </w:p>
        </w:tc>
        <w:tc>
          <w:tcPr>
            <w:tcW w:w="3173" w:type="dxa"/>
          </w:tcPr>
          <w:p w:rsidRPr="00D60A1D" w:rsidR="007D5BEE" w:rsidP="00C90394" w:rsidRDefault="007D5BEE" w14:paraId="464157AA" w14:textId="77777777">
            <w:pPr>
              <w:tabs>
                <w:tab w:val="left" w:pos="720"/>
                <w:tab w:val="left" w:pos="3060"/>
              </w:tabs>
              <w:autoSpaceDE w:val="0"/>
              <w:autoSpaceDN w:val="0"/>
              <w:adjustRightInd w:val="0"/>
              <w:rPr>
                <w:rFonts w:cs="Arial"/>
              </w:rPr>
            </w:pPr>
            <w:r w:rsidRPr="00D60A1D">
              <w:rPr>
                <w:rFonts w:cs="Arial"/>
              </w:rPr>
              <w:t>Single DLCA with ATN</w:t>
            </w:r>
          </w:p>
        </w:tc>
      </w:tr>
      <w:tr w:rsidRPr="00D60A1D" w:rsidR="007D5BEE" w:rsidTr="00C90394" w14:paraId="171D3F52" w14:textId="77777777">
        <w:trPr>
          <w:tblHeader/>
          <w:jc w:val="center"/>
        </w:trPr>
        <w:tc>
          <w:tcPr>
            <w:tcW w:w="1458" w:type="dxa"/>
          </w:tcPr>
          <w:p w:rsidRPr="00D60A1D" w:rsidR="007D5BEE" w:rsidP="00C90394" w:rsidRDefault="007D5BEE" w14:paraId="78F2A95A" w14:textId="77777777">
            <w:pPr>
              <w:tabs>
                <w:tab w:val="left" w:pos="720"/>
                <w:tab w:val="left" w:pos="900"/>
                <w:tab w:val="left" w:pos="3060"/>
              </w:tabs>
              <w:autoSpaceDE w:val="0"/>
              <w:autoSpaceDN w:val="0"/>
              <w:adjustRightInd w:val="0"/>
              <w:rPr>
                <w:rFonts w:cs="Arial"/>
              </w:rPr>
            </w:pPr>
            <w:r w:rsidRPr="00D60A1D">
              <w:rPr>
                <w:rFonts w:cs="Arial"/>
              </w:rPr>
              <w:t>2,3</w:t>
            </w:r>
          </w:p>
        </w:tc>
        <w:tc>
          <w:tcPr>
            <w:tcW w:w="3173" w:type="dxa"/>
          </w:tcPr>
          <w:p w:rsidRPr="00D60A1D" w:rsidR="007D5BEE" w:rsidP="00C90394" w:rsidRDefault="007D5BEE" w14:paraId="1057E5F2" w14:textId="77777777">
            <w:pPr>
              <w:rPr>
                <w:rFonts w:cs="Arial"/>
              </w:rPr>
            </w:pPr>
            <w:r w:rsidRPr="00D60A1D">
              <w:rPr>
                <w:rFonts w:cs="Arial"/>
              </w:rPr>
              <w:t xml:space="preserve">Single </w:t>
            </w:r>
            <w:r w:rsidRPr="00D60A1D">
              <w:t>DLCA</w:t>
            </w:r>
            <w:r w:rsidRPr="00D60A1D">
              <w:rPr>
                <w:rFonts w:cs="Arial"/>
              </w:rPr>
              <w:t xml:space="preserve"> with FANS &amp; ATN</w:t>
            </w:r>
          </w:p>
        </w:tc>
      </w:tr>
      <w:tr w:rsidRPr="00D60A1D" w:rsidR="007D5BEE" w:rsidTr="00C90394" w14:paraId="7CF10399" w14:textId="77777777">
        <w:trPr>
          <w:tblHeader/>
          <w:jc w:val="center"/>
        </w:trPr>
        <w:tc>
          <w:tcPr>
            <w:tcW w:w="1458" w:type="dxa"/>
          </w:tcPr>
          <w:p w:rsidRPr="00D60A1D" w:rsidR="007D5BEE" w:rsidP="00C90394" w:rsidRDefault="007D5BEE" w14:paraId="5812EE6D" w14:textId="77777777">
            <w:pPr>
              <w:tabs>
                <w:tab w:val="left" w:pos="720"/>
                <w:tab w:val="left" w:pos="900"/>
                <w:tab w:val="left" w:pos="3060"/>
              </w:tabs>
              <w:autoSpaceDE w:val="0"/>
              <w:autoSpaceDN w:val="0"/>
              <w:adjustRightInd w:val="0"/>
              <w:rPr>
                <w:rFonts w:cs="Arial"/>
              </w:rPr>
            </w:pPr>
            <w:r w:rsidRPr="00D60A1D">
              <w:rPr>
                <w:rFonts w:cs="Arial"/>
              </w:rPr>
              <w:t>1,2</w:t>
            </w:r>
          </w:p>
        </w:tc>
        <w:tc>
          <w:tcPr>
            <w:tcW w:w="3173" w:type="dxa"/>
          </w:tcPr>
          <w:p w:rsidRPr="00D60A1D" w:rsidR="007D5BEE" w:rsidP="00C90394" w:rsidRDefault="007D5BEE" w14:paraId="6951A9EE" w14:textId="77777777">
            <w:pPr>
              <w:tabs>
                <w:tab w:val="left" w:pos="720"/>
                <w:tab w:val="left" w:pos="3060"/>
              </w:tabs>
              <w:autoSpaceDE w:val="0"/>
              <w:autoSpaceDN w:val="0"/>
              <w:adjustRightInd w:val="0"/>
              <w:rPr>
                <w:rFonts w:cs="Arial"/>
              </w:rPr>
            </w:pPr>
            <w:r w:rsidRPr="00D60A1D">
              <w:rPr>
                <w:rFonts w:cs="Arial"/>
              </w:rPr>
              <w:t>Dual</w:t>
            </w:r>
            <w:r>
              <w:rPr>
                <w:rFonts w:cs="Arial"/>
              </w:rPr>
              <w:t>*</w:t>
            </w:r>
            <w:r w:rsidRPr="00D60A1D">
              <w:rPr>
                <w:rFonts w:cs="Arial"/>
              </w:rPr>
              <w:t xml:space="preserve"> DLCA with FANS</w:t>
            </w:r>
          </w:p>
        </w:tc>
      </w:tr>
      <w:tr w:rsidRPr="00D60A1D" w:rsidR="007D5BEE" w:rsidTr="00C90394" w14:paraId="6941C925" w14:textId="77777777">
        <w:trPr>
          <w:tblHeader/>
          <w:jc w:val="center"/>
        </w:trPr>
        <w:tc>
          <w:tcPr>
            <w:tcW w:w="1458" w:type="dxa"/>
          </w:tcPr>
          <w:p w:rsidRPr="00D60A1D" w:rsidR="007D5BEE" w:rsidP="00C90394" w:rsidRDefault="007D5BEE" w14:paraId="4523F340" w14:textId="77777777">
            <w:pPr>
              <w:tabs>
                <w:tab w:val="left" w:pos="720"/>
                <w:tab w:val="left" w:pos="900"/>
                <w:tab w:val="left" w:pos="3060"/>
              </w:tabs>
              <w:autoSpaceDE w:val="0"/>
              <w:autoSpaceDN w:val="0"/>
              <w:adjustRightInd w:val="0"/>
              <w:rPr>
                <w:rFonts w:cs="Arial"/>
              </w:rPr>
            </w:pPr>
            <w:r w:rsidRPr="00D60A1D">
              <w:rPr>
                <w:rFonts w:cs="Arial"/>
              </w:rPr>
              <w:t>1,3</w:t>
            </w:r>
          </w:p>
        </w:tc>
        <w:tc>
          <w:tcPr>
            <w:tcW w:w="3173" w:type="dxa"/>
          </w:tcPr>
          <w:p w:rsidRPr="00D60A1D" w:rsidR="007D5BEE" w:rsidP="00C90394" w:rsidRDefault="007D5BEE" w14:paraId="0F37C308" w14:textId="77777777">
            <w:pPr>
              <w:tabs>
                <w:tab w:val="left" w:pos="720"/>
                <w:tab w:val="left" w:pos="3060"/>
              </w:tabs>
              <w:autoSpaceDE w:val="0"/>
              <w:autoSpaceDN w:val="0"/>
              <w:adjustRightInd w:val="0"/>
              <w:rPr>
                <w:rFonts w:cs="Arial"/>
              </w:rPr>
            </w:pPr>
            <w:r w:rsidRPr="00D60A1D">
              <w:rPr>
                <w:rFonts w:cs="Arial"/>
              </w:rPr>
              <w:t>Dual</w:t>
            </w:r>
            <w:r>
              <w:rPr>
                <w:rFonts w:cs="Arial"/>
              </w:rPr>
              <w:t>*</w:t>
            </w:r>
            <w:r w:rsidRPr="00D60A1D">
              <w:rPr>
                <w:rFonts w:cs="Arial"/>
              </w:rPr>
              <w:t xml:space="preserve"> DLCA with ATN</w:t>
            </w:r>
          </w:p>
        </w:tc>
      </w:tr>
      <w:tr w:rsidRPr="00D60A1D" w:rsidR="007D5BEE" w:rsidTr="00C90394" w14:paraId="75FDAE58" w14:textId="77777777">
        <w:trPr>
          <w:tblHeader/>
          <w:jc w:val="center"/>
        </w:trPr>
        <w:tc>
          <w:tcPr>
            <w:tcW w:w="1458" w:type="dxa"/>
          </w:tcPr>
          <w:p w:rsidRPr="00D60A1D" w:rsidR="007D5BEE" w:rsidP="00C90394" w:rsidRDefault="007D5BEE" w14:paraId="1BCE75F9" w14:textId="77777777">
            <w:pPr>
              <w:tabs>
                <w:tab w:val="left" w:pos="720"/>
                <w:tab w:val="left" w:pos="900"/>
                <w:tab w:val="left" w:pos="3060"/>
              </w:tabs>
              <w:autoSpaceDE w:val="0"/>
              <w:autoSpaceDN w:val="0"/>
              <w:adjustRightInd w:val="0"/>
              <w:rPr>
                <w:rFonts w:cs="Arial"/>
              </w:rPr>
            </w:pPr>
            <w:r w:rsidRPr="00D60A1D">
              <w:rPr>
                <w:rFonts w:cs="Arial"/>
              </w:rPr>
              <w:t>1,2,3</w:t>
            </w:r>
          </w:p>
        </w:tc>
        <w:tc>
          <w:tcPr>
            <w:tcW w:w="3173" w:type="dxa"/>
          </w:tcPr>
          <w:p w:rsidRPr="00D60A1D" w:rsidR="007D5BEE" w:rsidP="00C90394" w:rsidRDefault="007D5BEE" w14:paraId="5A9089A7" w14:textId="77777777">
            <w:pPr>
              <w:tabs>
                <w:tab w:val="left" w:pos="720"/>
                <w:tab w:val="left" w:pos="3060"/>
              </w:tabs>
              <w:autoSpaceDE w:val="0"/>
              <w:autoSpaceDN w:val="0"/>
              <w:adjustRightInd w:val="0"/>
              <w:rPr>
                <w:rFonts w:cs="Arial"/>
              </w:rPr>
            </w:pPr>
            <w:r w:rsidRPr="00D60A1D">
              <w:rPr>
                <w:rFonts w:cs="Arial"/>
              </w:rPr>
              <w:t>Dual</w:t>
            </w:r>
            <w:r>
              <w:rPr>
                <w:rFonts w:cs="Arial"/>
              </w:rPr>
              <w:t>*</w:t>
            </w:r>
            <w:r w:rsidRPr="00D60A1D">
              <w:rPr>
                <w:rFonts w:cs="Arial"/>
              </w:rPr>
              <w:t xml:space="preserve"> DLCA with FANS and ATN</w:t>
            </w:r>
          </w:p>
        </w:tc>
      </w:tr>
    </w:tbl>
    <w:p w:rsidRPr="001946D2" w:rsidR="007D5BEE" w:rsidP="007D5BEE" w:rsidRDefault="007D5BEE" w14:paraId="20166EA4" w14:textId="77777777">
      <w:pPr>
        <w:pStyle w:val="ListParagraph"/>
        <w:autoSpaceDE w:val="0"/>
        <w:autoSpaceDN w:val="0"/>
        <w:adjustRightInd w:val="0"/>
        <w:ind w:firstLine="720"/>
        <w:rPr>
          <w:rFonts w:cs="Arial"/>
        </w:rPr>
      </w:pPr>
      <w:r w:rsidRPr="001946D2">
        <w:rPr>
          <w:rFonts w:cs="Arial"/>
        </w:rPr>
        <w:t>Note: * indicates Active/Standby Dual Installation</w:t>
      </w:r>
    </w:p>
    <w:p w:rsidR="007D5BEE" w:rsidP="007D5BEE" w:rsidRDefault="007D5BEE" w14:paraId="179F490C" w14:textId="77777777">
      <w:pPr>
        <w:spacing w:before="0" w:after="0"/>
        <w:jc w:val="both"/>
      </w:pPr>
      <w:r>
        <w:t>The following option selectable code exists in DLCA:</w:t>
      </w:r>
    </w:p>
    <w:p w:rsidR="007D5BEE" w:rsidP="007D5BEE" w:rsidRDefault="007D5BEE" w14:paraId="54C1FF11" w14:textId="77777777">
      <w:pPr>
        <w:pStyle w:val="ListParagraph"/>
        <w:numPr>
          <w:ilvl w:val="0"/>
          <w:numId w:val="40"/>
        </w:numPr>
        <w:spacing w:before="0" w:after="200" w:line="276" w:lineRule="auto"/>
      </w:pPr>
      <w:r>
        <w:rPr>
          <w:color w:val="222222"/>
          <w:sz w:val="14"/>
          <w:szCs w:val="14"/>
          <w:shd w:val="clear" w:color="auto" w:fill="FFFFFF"/>
        </w:rPr>
        <w:t> </w:t>
      </w:r>
      <w:r>
        <w:rPr>
          <w:rFonts w:cs="Arial"/>
          <w:color w:val="222222"/>
          <w:shd w:val="clear" w:color="auto" w:fill="FFFFFF"/>
        </w:rPr>
        <w:t xml:space="preserve">Inbox: The DLCA software can enable the Configurable Inbox, the Non-Configurable Inbox or deactivate the inbox.  This is managed in the XML DLCA General Configuration File </w:t>
      </w:r>
      <w:r>
        <w:rPr>
          <w:color w:val="2B579A"/>
          <w:shd w:val="clear" w:color="auto" w:fill="E6E6E6"/>
        </w:rPr>
        <w:fldChar w:fldCharType="begin"/>
      </w:r>
      <w:r>
        <w:instrText xml:space="preserve"> REF _Ref383440553 \r \h </w:instrText>
      </w:r>
      <w:r>
        <w:rPr>
          <w:color w:val="2B579A"/>
          <w:shd w:val="clear" w:color="auto" w:fill="E6E6E6"/>
        </w:rPr>
      </w:r>
      <w:r>
        <w:rPr>
          <w:color w:val="2B579A"/>
          <w:shd w:val="clear" w:color="auto" w:fill="E6E6E6"/>
        </w:rPr>
        <w:fldChar w:fldCharType="separate"/>
      </w:r>
      <w:r>
        <w:t>[21]</w:t>
      </w:r>
      <w:r>
        <w:rPr>
          <w:color w:val="2B579A"/>
          <w:shd w:val="clear" w:color="auto" w:fill="E6E6E6"/>
        </w:rPr>
        <w:fldChar w:fldCharType="end"/>
      </w:r>
      <w:r>
        <w:t>.</w:t>
      </w:r>
    </w:p>
    <w:p w:rsidR="007D5BEE" w:rsidP="007D5BEE" w:rsidRDefault="007D5BEE" w14:paraId="31630160" w14:textId="77777777">
      <w:pPr>
        <w:pStyle w:val="ListParagraph"/>
        <w:numPr>
          <w:ilvl w:val="0"/>
          <w:numId w:val="40"/>
        </w:numPr>
        <w:spacing w:before="0" w:after="200" w:line="276" w:lineRule="auto"/>
      </w:pPr>
      <w:r>
        <w:rPr>
          <w:rFonts w:cs="Arial"/>
          <w:color w:val="222222"/>
          <w:shd w:val="clear" w:color="auto" w:fill="FFFFFF"/>
        </w:rPr>
        <w:t xml:space="preserve">Configurable Inbox Style: The Configurable Inbox can use a Message Log or operate without one.  This is managed in the XML DLCA General Configuration File </w:t>
      </w:r>
      <w:r>
        <w:rPr>
          <w:color w:val="2B579A"/>
          <w:shd w:val="clear" w:color="auto" w:fill="E6E6E6"/>
        </w:rPr>
        <w:fldChar w:fldCharType="begin"/>
      </w:r>
      <w:r>
        <w:instrText xml:space="preserve"> REF _Ref383440553 \r \h </w:instrText>
      </w:r>
      <w:r>
        <w:rPr>
          <w:color w:val="2B579A"/>
          <w:shd w:val="clear" w:color="auto" w:fill="E6E6E6"/>
        </w:rPr>
      </w:r>
      <w:r>
        <w:rPr>
          <w:color w:val="2B579A"/>
          <w:shd w:val="clear" w:color="auto" w:fill="E6E6E6"/>
        </w:rPr>
        <w:fldChar w:fldCharType="separate"/>
      </w:r>
      <w:r>
        <w:t>[21]</w:t>
      </w:r>
      <w:r>
        <w:rPr>
          <w:color w:val="2B579A"/>
          <w:shd w:val="clear" w:color="auto" w:fill="E6E6E6"/>
        </w:rPr>
        <w:fldChar w:fldCharType="end"/>
      </w:r>
      <w:r>
        <w:t>.</w:t>
      </w:r>
    </w:p>
    <w:p w:rsidR="007D5BEE" w:rsidP="007D5BEE" w:rsidRDefault="007D5BEE" w14:paraId="3E387D51" w14:textId="77777777">
      <w:pPr>
        <w:pStyle w:val="ListParagraph"/>
        <w:numPr>
          <w:ilvl w:val="0"/>
          <w:numId w:val="40"/>
        </w:numPr>
        <w:spacing w:before="0" w:after="200" w:line="276" w:lineRule="auto"/>
      </w:pPr>
      <w:r>
        <w:rPr>
          <w:rFonts w:cs="Arial"/>
          <w:color w:val="222222"/>
          <w:shd w:val="clear" w:color="auto" w:fill="FFFFFF"/>
        </w:rPr>
        <w:t xml:space="preserve">IOC Flows: The ICAO Address and Data Link Interlock Status word can use a different number of flows on the CCM hardware versus the AFD-37X0 hardware.  With the CCM hardware, the DLCA uses 4 flows and with the AFD-37X0 hardware, the DLCA uses 2 flows. This is managed in the XML I/O Configuration File </w:t>
      </w:r>
      <w:r>
        <w:rPr>
          <w:color w:val="2B579A"/>
          <w:shd w:val="clear" w:color="auto" w:fill="E6E6E6"/>
        </w:rPr>
        <w:fldChar w:fldCharType="begin"/>
      </w:r>
      <w:r>
        <w:instrText xml:space="preserve"> REF _Ref382397219 \r \h </w:instrText>
      </w:r>
      <w:r>
        <w:rPr>
          <w:color w:val="2B579A"/>
          <w:shd w:val="clear" w:color="auto" w:fill="E6E6E6"/>
        </w:rPr>
      </w:r>
      <w:r>
        <w:rPr>
          <w:color w:val="2B579A"/>
          <w:shd w:val="clear" w:color="auto" w:fill="E6E6E6"/>
        </w:rPr>
        <w:fldChar w:fldCharType="separate"/>
      </w:r>
      <w:r>
        <w:t>[19]</w:t>
      </w:r>
      <w:r>
        <w:rPr>
          <w:color w:val="2B579A"/>
          <w:shd w:val="clear" w:color="auto" w:fill="E6E6E6"/>
        </w:rPr>
        <w:fldChar w:fldCharType="end"/>
      </w:r>
      <w:r>
        <w:t>.</w:t>
      </w:r>
    </w:p>
    <w:p w:rsidR="007D5BEE" w:rsidP="007D5BEE" w:rsidRDefault="007D5BEE" w14:paraId="182C642B" w14:textId="77777777">
      <w:pPr>
        <w:pStyle w:val="ListParagraph"/>
        <w:numPr>
          <w:ilvl w:val="0"/>
          <w:numId w:val="40"/>
        </w:numPr>
        <w:spacing w:before="0" w:after="200" w:line="276" w:lineRule="auto"/>
      </w:pPr>
      <w:r>
        <w:rPr>
          <w:rFonts w:cs="Arial"/>
          <w:color w:val="222222"/>
          <w:shd w:val="clear" w:color="auto" w:fill="FFFFFF"/>
        </w:rPr>
        <w:t xml:space="preserve">Top Level </w:t>
      </w:r>
      <w:proofErr w:type="spellStart"/>
      <w:r>
        <w:rPr>
          <w:rFonts w:cs="Arial"/>
          <w:color w:val="222222"/>
          <w:shd w:val="clear" w:color="auto" w:fill="FFFFFF"/>
        </w:rPr>
        <w:t>Menuing</w:t>
      </w:r>
      <w:proofErr w:type="spellEnd"/>
      <w:r>
        <w:rPr>
          <w:rFonts w:cs="Arial"/>
          <w:color w:val="222222"/>
          <w:shd w:val="clear" w:color="auto" w:fill="FFFFFF"/>
        </w:rPr>
        <w:t xml:space="preserve">: The DLCA software can enable the </w:t>
      </w:r>
      <w:proofErr w:type="gramStart"/>
      <w:r>
        <w:rPr>
          <w:rFonts w:cs="Arial"/>
          <w:color w:val="222222"/>
          <w:shd w:val="clear" w:color="auto" w:fill="FFFFFF"/>
        </w:rPr>
        <w:t>drop down</w:t>
      </w:r>
      <w:proofErr w:type="gramEnd"/>
      <w:r>
        <w:rPr>
          <w:rFonts w:cs="Arial"/>
          <w:color w:val="222222"/>
          <w:shd w:val="clear" w:color="auto" w:fill="FFFFFF"/>
        </w:rPr>
        <w:t xml:space="preserve"> menu logic or tab menu logic. This is managed in the XML DLCA General Configuration File </w:t>
      </w:r>
      <w:r>
        <w:rPr>
          <w:color w:val="2B579A"/>
          <w:shd w:val="clear" w:color="auto" w:fill="E6E6E6"/>
        </w:rPr>
        <w:fldChar w:fldCharType="begin"/>
      </w:r>
      <w:r>
        <w:instrText xml:space="preserve"> REF _Ref383440553 \r \h </w:instrText>
      </w:r>
      <w:r>
        <w:rPr>
          <w:color w:val="2B579A"/>
          <w:shd w:val="clear" w:color="auto" w:fill="E6E6E6"/>
        </w:rPr>
      </w:r>
      <w:r>
        <w:rPr>
          <w:color w:val="2B579A"/>
          <w:shd w:val="clear" w:color="auto" w:fill="E6E6E6"/>
        </w:rPr>
        <w:fldChar w:fldCharType="separate"/>
      </w:r>
      <w:r>
        <w:t>[21]</w:t>
      </w:r>
      <w:r>
        <w:rPr>
          <w:color w:val="2B579A"/>
          <w:shd w:val="clear" w:color="auto" w:fill="E6E6E6"/>
        </w:rPr>
        <w:fldChar w:fldCharType="end"/>
      </w:r>
      <w:r>
        <w:t>.</w:t>
      </w:r>
    </w:p>
    <w:p w:rsidRPr="00ED4FFA" w:rsidR="007D5BEE" w:rsidP="007D5BEE" w:rsidRDefault="007D5BEE" w14:paraId="68E3DDD2" w14:textId="7A0B93FE">
      <w:pPr>
        <w:rPr>
          <w:color w:val="FF0000"/>
        </w:rPr>
      </w:pPr>
      <w:r>
        <w:t>For those items that correspond to an enabled/disabled option, the requirement base software verification will test the function when enabled and will test that the function will not execute when disabled</w:t>
      </w:r>
    </w:p>
    <w:p w:rsidR="006735EB" w:rsidP="006735EB" w:rsidRDefault="006735EB" w14:paraId="7B44B11D" w14:textId="32AC67CB">
      <w:pPr>
        <w:pStyle w:val="Heading2"/>
      </w:pPr>
      <w:bookmarkStart w:name="_Ref489274638" w:id="469"/>
      <w:bookmarkStart w:name="_Toc111203923" w:id="470"/>
      <w:r>
        <w:t>User Modifiable Software</w:t>
      </w:r>
      <w:bookmarkEnd w:id="469"/>
      <w:bookmarkEnd w:id="470"/>
    </w:p>
    <w:p w:rsidR="006735EB" w:rsidP="006735EB" w:rsidRDefault="00ED4FFA" w14:paraId="1B16A26D" w14:textId="1750E685">
      <w:pPr>
        <w:rPr>
          <w:color w:val="FF0000"/>
        </w:rPr>
      </w:pPr>
      <w:r w:rsidRPr="00ED4FFA">
        <w:rPr>
          <w:color w:val="FF0000"/>
        </w:rPr>
        <w:t xml:space="preserve">This subsection should describe any user modifiable components, the means of modification, and the potential impact on system safety if such modification is incorrectly performed.  </w:t>
      </w:r>
      <w:del w:author="Vieth, John W" w:date="2019-10-29T15:30:00Z" w:id="471">
        <w:r w:rsidRPr="00ED4FFA" w:rsidDel="009678AE">
          <w:rPr>
            <w:color w:val="FF0000"/>
          </w:rPr>
          <w:delText xml:space="preserve">See FAA Order 8110.49 </w:delText>
        </w:r>
        <w:r w:rsidDel="009678AE" w:rsidR="006E52F1">
          <w:rPr>
            <w:color w:val="FF0000"/>
          </w:rPr>
          <w:delText xml:space="preserve">Chg 2 </w:delText>
        </w:r>
        <w:r w:rsidRPr="00ED4FFA" w:rsidDel="009678AE">
          <w:rPr>
            <w:color w:val="FF0000"/>
          </w:rPr>
          <w:delText>Chapter 7 (Approval of Airborne Systems and Equipment Containing User-Modifiable Software (UMS)) for guidelines on obtaining approval of User Modifiable Software.</w:delText>
        </w:r>
      </w:del>
      <w:ins w:author="Vieth, John W" w:date="2019-10-29T15:33:00Z" w:id="472">
        <w:r w:rsidR="009678AE">
          <w:rPr>
            <w:color w:val="FF0000"/>
          </w:rPr>
          <w:t xml:space="preserve"> </w:t>
        </w:r>
        <w:r w:rsidRPr="00ED4FFA" w:rsidR="009678AE">
          <w:rPr>
            <w:color w:val="FF0000"/>
          </w:rPr>
          <w:t xml:space="preserve">See </w:t>
        </w:r>
        <w:r w:rsidR="009678AE">
          <w:rPr>
            <w:color w:val="FF0000"/>
          </w:rPr>
          <w:t xml:space="preserve">AC 20-115D </w:t>
        </w:r>
        <w:r w:rsidRPr="00ED4FFA" w:rsidR="009678AE">
          <w:rPr>
            <w:color w:val="FF0000"/>
          </w:rPr>
          <w:t>(</w:t>
        </w:r>
        <w:r w:rsidR="009678AE">
          <w:rPr>
            <w:color w:val="FF0000"/>
          </w:rPr>
          <w:t>Guidance for</w:t>
        </w:r>
        <w:r w:rsidRPr="00ED4FFA" w:rsidR="009678AE">
          <w:rPr>
            <w:color w:val="FF0000"/>
          </w:rPr>
          <w:t xml:space="preserve"> User-Modifiable Software (UMS)) for </w:t>
        </w:r>
        <w:r w:rsidR="009678AE">
          <w:rPr>
            <w:color w:val="FF0000"/>
          </w:rPr>
          <w:t>guidance</w:t>
        </w:r>
        <w:r w:rsidRPr="00ED4FFA" w:rsidR="009678AE">
          <w:rPr>
            <w:color w:val="FF0000"/>
          </w:rPr>
          <w:t xml:space="preserve"> on obtaining approval of User Modifiable Software.</w:t>
        </w:r>
      </w:ins>
    </w:p>
    <w:p w:rsidRPr="00ED4FFA" w:rsidR="007D5BEE" w:rsidP="006735EB" w:rsidRDefault="007D5BEE" w14:paraId="15A83916" w14:textId="0E3D77D9">
      <w:pPr>
        <w:rPr>
          <w:color w:val="FF0000"/>
        </w:rPr>
      </w:pPr>
      <w:r>
        <w:t>N/A – there is no user-modifiable software in the DLCA-6510 product.</w:t>
      </w:r>
    </w:p>
    <w:p w:rsidR="006735EB" w:rsidP="006735EB" w:rsidRDefault="006735EB" w14:paraId="1EF1C350" w14:textId="579F52BE">
      <w:pPr>
        <w:pStyle w:val="Heading2"/>
      </w:pPr>
      <w:bookmarkStart w:name="_Ref489274501" w:id="473"/>
      <w:bookmarkStart w:name="_Toc111203924" w:id="474"/>
      <w:r>
        <w:t>Field Loadable Software</w:t>
      </w:r>
      <w:bookmarkEnd w:id="473"/>
      <w:bookmarkEnd w:id="474"/>
    </w:p>
    <w:p w:rsidRPr="00ED4FFA" w:rsidR="009678AE" w:rsidP="009678AE" w:rsidRDefault="009678AE" w14:paraId="539B1D58" w14:textId="00C18DF1">
      <w:pPr>
        <w:rPr>
          <w:ins w:author="Vieth, John W" w:date="2019-10-29T15:34:00Z" w:id="475"/>
          <w:color w:val="FF0000"/>
        </w:rPr>
      </w:pPr>
      <w:ins w:author="Vieth, John W" w:date="2019-10-29T15:34:00Z" w:id="476">
        <w:r w:rsidRPr="00ED4FFA">
          <w:rPr>
            <w:color w:val="FF0000"/>
          </w:rPr>
          <w:t xml:space="preserve">See </w:t>
        </w:r>
        <w:r>
          <w:rPr>
            <w:color w:val="FF0000"/>
          </w:rPr>
          <w:t xml:space="preserve">AC 20-115D </w:t>
        </w:r>
        <w:r w:rsidRPr="00ED4FFA">
          <w:rPr>
            <w:color w:val="FF0000"/>
          </w:rPr>
          <w:t>(</w:t>
        </w:r>
        <w:r>
          <w:rPr>
            <w:color w:val="FF0000"/>
          </w:rPr>
          <w:t>Guidance</w:t>
        </w:r>
        <w:r w:rsidRPr="00ED4FFA">
          <w:rPr>
            <w:color w:val="FF0000"/>
          </w:rPr>
          <w:t xml:space="preserve"> of Field-Loadable Software (FLS)) for </w:t>
        </w:r>
        <w:r>
          <w:rPr>
            <w:color w:val="FF0000"/>
          </w:rPr>
          <w:t>guidance</w:t>
        </w:r>
        <w:r w:rsidRPr="00ED4FFA">
          <w:rPr>
            <w:color w:val="FF0000"/>
          </w:rPr>
          <w:t xml:space="preserve"> on obtaining approval of Field Loadable software.</w:t>
        </w:r>
      </w:ins>
    </w:p>
    <w:p w:rsidRPr="00ED4FFA" w:rsidR="006735EB" w:rsidDel="009678AE" w:rsidP="006735EB" w:rsidRDefault="00ED4FFA" w14:paraId="0718A5DA" w14:textId="23036089">
      <w:pPr>
        <w:rPr>
          <w:del w:author="Vieth, John W" w:date="2019-10-29T15:34:00Z" w:id="477"/>
          <w:color w:val="FF0000"/>
        </w:rPr>
      </w:pPr>
      <w:del w:author="Vieth, John W" w:date="2019-10-29T15:34:00Z" w:id="478">
        <w:r w:rsidRPr="00ED4FFA" w:rsidDel="009678AE">
          <w:rPr>
            <w:color w:val="FF0000"/>
          </w:rPr>
          <w:delText xml:space="preserve">See FAA Order 8110.49 </w:delText>
        </w:r>
        <w:r w:rsidRPr="006E52F1" w:rsidDel="009678AE" w:rsidR="006E52F1">
          <w:rPr>
            <w:color w:val="FF0000"/>
          </w:rPr>
          <w:delText xml:space="preserve">Chg 2 </w:delText>
        </w:r>
        <w:r w:rsidRPr="00ED4FFA" w:rsidDel="009678AE">
          <w:rPr>
            <w:color w:val="FF0000"/>
          </w:rPr>
          <w:delText>Chapter 5 (Approval of Field-Loadable Software (FLS)) for guidelines on obtaining approval of Field Loadable software.</w:delText>
        </w:r>
      </w:del>
    </w:p>
    <w:p w:rsidR="006735EB" w:rsidP="006735EB" w:rsidRDefault="006735EB" w14:paraId="36570C70" w14:textId="7F29B45C">
      <w:pPr>
        <w:pStyle w:val="Heading2"/>
      </w:pPr>
      <w:bookmarkStart w:name="_Toc111203925" w:id="479"/>
      <w:r>
        <w:t>Multiple Version Dissimilar Software</w:t>
      </w:r>
      <w:bookmarkEnd w:id="479"/>
    </w:p>
    <w:p w:rsidR="006735EB" w:rsidP="006735EB" w:rsidRDefault="00BC2295" w14:paraId="5484A138" w14:textId="1A959F0D">
      <w:pPr>
        <w:rPr>
          <w:color w:val="FF0000"/>
        </w:rPr>
      </w:pPr>
      <w:r w:rsidRPr="00BC2295">
        <w:rPr>
          <w:color w:val="FF0000"/>
        </w:rPr>
        <w:t xml:space="preserve">This subsection should identify if a multiple version dissimilar software approach is being used or not </w:t>
      </w:r>
      <w:r>
        <w:rPr>
          <w:color w:val="FF0000"/>
        </w:rPr>
        <w:t xml:space="preserve">on this project </w:t>
      </w:r>
      <w:r w:rsidRPr="00BC2295">
        <w:rPr>
          <w:color w:val="FF0000"/>
        </w:rPr>
        <w:t>(typically not used).  If used this section is to provide details on the multiple version dissimilar software approach(s) used on this project.</w:t>
      </w:r>
      <w:r w:rsidRPr="00ED4FFA" w:rsidR="00ED4FFA">
        <w:rPr>
          <w:color w:val="FF0000"/>
        </w:rPr>
        <w:t xml:space="preserve"> </w:t>
      </w:r>
      <w:r>
        <w:rPr>
          <w:color w:val="FF0000"/>
        </w:rPr>
        <w:t xml:space="preserve"> </w:t>
      </w:r>
      <w:r w:rsidRPr="00ED4FFA" w:rsidR="00ED4FFA">
        <w:rPr>
          <w:color w:val="FF0000"/>
        </w:rPr>
        <w:t>See DO-</w:t>
      </w:r>
      <w:r w:rsidR="009E6970">
        <w:rPr>
          <w:color w:val="FF0000"/>
        </w:rPr>
        <w:t>178C</w:t>
      </w:r>
      <w:r w:rsidRPr="00ED4FFA" w:rsidR="00ED4FFA">
        <w:rPr>
          <w:color w:val="FF0000"/>
        </w:rPr>
        <w:t xml:space="preserve"> Section 12.3.3 for guidelines on such verification.</w:t>
      </w:r>
    </w:p>
    <w:p w:rsidR="006F3DF9" w:rsidP="006F3DF9" w:rsidRDefault="006F3DF9" w14:paraId="1EC18095" w14:textId="0FD232C8">
      <w:pPr>
        <w:pStyle w:val="Heading2"/>
      </w:pPr>
      <w:bookmarkStart w:name="_Ref486925759" w:id="480"/>
      <w:bookmarkStart w:name="_Toc111203926" w:id="481"/>
      <w:r>
        <w:t>Parameter Data Items</w:t>
      </w:r>
      <w:bookmarkEnd w:id="480"/>
      <w:bookmarkEnd w:id="481"/>
    </w:p>
    <w:p w:rsidR="006F3DF9" w:rsidP="006F3DF9" w:rsidRDefault="006F3DF9" w14:paraId="124C1E70" w14:textId="74156D47">
      <w:pPr>
        <w:rPr>
          <w:color w:val="FF0000"/>
        </w:rPr>
      </w:pPr>
      <w:r>
        <w:rPr>
          <w:color w:val="FF0000"/>
        </w:rPr>
        <w:t xml:space="preserve">This section should identify parameter data items </w:t>
      </w:r>
      <w:r w:rsidR="00E648BA">
        <w:rPr>
          <w:color w:val="FF0000"/>
        </w:rPr>
        <w:t xml:space="preserve">added or changed by this project </w:t>
      </w:r>
      <w:r>
        <w:rPr>
          <w:color w:val="FF0000"/>
        </w:rPr>
        <w:t>and the certification approach used on this project</w:t>
      </w:r>
      <w:ins w:author="Vieth, John W" w:date="2019-10-29T15:36:00Z" w:id="482">
        <w:r w:rsidR="009678AE">
          <w:rPr>
            <w:color w:val="FF0000"/>
          </w:rPr>
          <w:t xml:space="preserve"> as described in DO-178C</w:t>
        </w:r>
      </w:ins>
      <w:r w:rsidRPr="00ED4FFA">
        <w:rPr>
          <w:color w:val="FF0000"/>
        </w:rPr>
        <w:t>.</w:t>
      </w:r>
    </w:p>
    <w:p w:rsidR="00CF39AF" w:rsidP="006F3DF9" w:rsidRDefault="00CF39AF" w14:paraId="0CB696AB" w14:textId="14104598">
      <w:pPr>
        <w:rPr>
          <w:color w:val="FF0000"/>
        </w:rPr>
      </w:pPr>
      <w:del w:author="Vieth, John W" w:date="2019-10-29T15:35:00Z" w:id="483">
        <w:r w:rsidRPr="00CF39AF" w:rsidDel="009678AE">
          <w:rPr>
            <w:color w:val="FF0000"/>
          </w:rPr>
          <w:delText>Note:  The term Parameter Data Items was introduced in DO-178C, but the concept behind this term is also applicable to DO-178C as FAA Order 8110.49 Change 1 &amp; 2 chapter 15 identified these as Airborne System Databases and Aeronautical Databases.  The term database was widely misunderstood by industry which is why the term changed.</w:delText>
        </w:r>
      </w:del>
    </w:p>
    <w:p w:rsidRPr="00EC0220" w:rsidR="00395588" w:rsidP="00395588" w:rsidRDefault="00395588" w14:paraId="7DF16E63" w14:textId="77777777">
      <w:r w:rsidRPr="00EC0220">
        <w:rPr>
          <w:highlight w:val="cyan"/>
        </w:rPr>
        <w:t>&lt;For Lori: Assumption is this is not applicable. DLSS-18371 has been created for future sprints&gt;</w:t>
      </w:r>
    </w:p>
    <w:p w:rsidR="00E648BA" w:rsidP="00E648BA" w:rsidRDefault="00E648BA" w14:paraId="5CDB30B7" w14:textId="407AB2B0">
      <w:pPr>
        <w:pStyle w:val="Heading2"/>
      </w:pPr>
      <w:bookmarkStart w:name="_Ref486925792" w:id="484"/>
      <w:bookmarkStart w:name="_Toc111203927" w:id="485"/>
      <w:r w:rsidRPr="00E648BA">
        <w:t>Model-Based Development (MBD) Methods and Tools</w:t>
      </w:r>
      <w:bookmarkEnd w:id="484"/>
      <w:bookmarkEnd w:id="485"/>
    </w:p>
    <w:p w:rsidR="00E648BA" w:rsidP="00E648BA" w:rsidRDefault="00E648BA" w14:paraId="079F4BC9" w14:textId="5F77C05A">
      <w:pPr>
        <w:rPr>
          <w:color w:val="FF0000"/>
        </w:rPr>
      </w:pPr>
      <w:r>
        <w:rPr>
          <w:color w:val="FF0000"/>
        </w:rPr>
        <w:t>This section should identify the use of MBD methods or tools applicable to this project.</w:t>
      </w:r>
    </w:p>
    <w:p w:rsidRPr="00EC0220" w:rsidR="00E056ED" w:rsidP="00E648BA" w:rsidRDefault="00E056ED" w14:paraId="101B1F01" w14:textId="6A272E67">
      <w:r w:rsidRPr="00EC0220">
        <w:rPr>
          <w:highlight w:val="cyan"/>
        </w:rPr>
        <w:t xml:space="preserve">&lt;For Lori: Assumption is this is not applicable. </w:t>
      </w:r>
      <w:r w:rsidRPr="00EC0220" w:rsidR="00EC0220">
        <w:rPr>
          <w:highlight w:val="cyan"/>
        </w:rPr>
        <w:t>DLSS-18371 has been created for future sprints&gt;</w:t>
      </w:r>
    </w:p>
    <w:p w:rsidR="009B1794" w:rsidP="009B1794" w:rsidRDefault="009B1794" w14:paraId="66B7F3D7" w14:textId="789D1FDD">
      <w:pPr>
        <w:pStyle w:val="Heading2"/>
      </w:pPr>
      <w:bookmarkStart w:name="_Ref486923601" w:id="486"/>
      <w:bookmarkStart w:name="_Toc111203928" w:id="487"/>
      <w:r>
        <w:t>Multi-Core Processor Software</w:t>
      </w:r>
      <w:bookmarkEnd w:id="486"/>
      <w:bookmarkEnd w:id="487"/>
    </w:p>
    <w:p w:rsidR="009B1794" w:rsidP="008A0E2B" w:rsidRDefault="009B1794" w14:paraId="3A12678E" w14:textId="592C9798">
      <w:pPr>
        <w:rPr>
          <w:color w:val="FF0000"/>
        </w:rPr>
      </w:pPr>
      <w:r w:rsidRPr="008A0E2B">
        <w:rPr>
          <w:color w:val="FF0000"/>
        </w:rPr>
        <w:t xml:space="preserve">Although multi-core processors </w:t>
      </w:r>
      <w:proofErr w:type="gramStart"/>
      <w:r w:rsidRPr="008A0E2B">
        <w:rPr>
          <w:color w:val="FF0000"/>
        </w:rPr>
        <w:t>is</w:t>
      </w:r>
      <w:proofErr w:type="gramEnd"/>
      <w:r w:rsidRPr="008A0E2B">
        <w:rPr>
          <w:color w:val="FF0000"/>
        </w:rPr>
        <w:t xml:space="preserve"> considered a Systems issue with both hardware and software considerations, the software considerations should be described in this section.  Official regulatory guidance regarding multi-core processors continues to evolve at the time this template was developed.  Project teams will need to research the current guidance based on the way they intend to use the multi-core processor(s).  Note:  CAST papers are not official regulatory guidance and may not be acceptable.  Aircraft Issue Papers and CRIs are official regulatory guidance which typically are the artifacts to use.</w:t>
      </w:r>
    </w:p>
    <w:p w:rsidR="00E648BA" w:rsidP="00E648BA" w:rsidRDefault="00E648BA" w14:paraId="76BA04A9" w14:textId="40167726">
      <w:pPr>
        <w:pStyle w:val="Heading2"/>
      </w:pPr>
      <w:bookmarkStart w:name="_Ref486925806" w:id="488"/>
      <w:bookmarkStart w:name="_Toc111203929" w:id="489"/>
      <w:r w:rsidRPr="00E648BA">
        <w:t>Object Code Coverage Analysis</w:t>
      </w:r>
      <w:bookmarkEnd w:id="488"/>
      <w:bookmarkEnd w:id="489"/>
    </w:p>
    <w:p w:rsidR="00E648BA" w:rsidP="00E648BA" w:rsidRDefault="00E648BA" w14:paraId="5951C1D3" w14:textId="589E9198">
      <w:pPr>
        <w:rPr>
          <w:color w:val="FF0000"/>
        </w:rPr>
      </w:pPr>
      <w:r>
        <w:rPr>
          <w:color w:val="FF0000"/>
        </w:rPr>
        <w:t>This section should identify if structural cove</w:t>
      </w:r>
      <w:r w:rsidR="00096F6C">
        <w:rPr>
          <w:color w:val="FF0000"/>
        </w:rPr>
        <w:t>rage is being applied at the so</w:t>
      </w:r>
      <w:r>
        <w:rPr>
          <w:color w:val="FF0000"/>
        </w:rPr>
        <w:t>ur</w:t>
      </w:r>
      <w:r w:rsidR="00BC2295">
        <w:rPr>
          <w:color w:val="FF0000"/>
        </w:rPr>
        <w:t>ce code or object code level.  I</w:t>
      </w:r>
      <w:r>
        <w:rPr>
          <w:color w:val="FF0000"/>
        </w:rPr>
        <w:t xml:space="preserve">f </w:t>
      </w:r>
      <w:r w:rsidR="00BC2295">
        <w:rPr>
          <w:color w:val="FF0000"/>
        </w:rPr>
        <w:t xml:space="preserve">structural coverage is evaluated </w:t>
      </w:r>
      <w:r>
        <w:rPr>
          <w:color w:val="FF0000"/>
        </w:rPr>
        <w:t>at the object code level additional details need to be provided to</w:t>
      </w:r>
      <w:r w:rsidR="00321ECF">
        <w:rPr>
          <w:color w:val="FF0000"/>
        </w:rPr>
        <w:t xml:space="preserve"> justif</w:t>
      </w:r>
      <w:r>
        <w:rPr>
          <w:color w:val="FF0000"/>
        </w:rPr>
        <w:t xml:space="preserve">y </w:t>
      </w:r>
      <w:r w:rsidR="00321ECF">
        <w:rPr>
          <w:color w:val="FF0000"/>
        </w:rPr>
        <w:t>it is being used in a manner which will address Issue Papers and CRIs when the unit is installed in an aircraft.  Object code analysis is a stable regulatory area and CAST-17 typically provides useful guidance</w:t>
      </w:r>
      <w:r>
        <w:rPr>
          <w:color w:val="FF0000"/>
        </w:rPr>
        <w:t>.</w:t>
      </w:r>
    </w:p>
    <w:p w:rsidR="00E648BA" w:rsidP="00E648BA" w:rsidRDefault="00E648BA" w14:paraId="3085B437" w14:textId="4B2793D9">
      <w:pPr>
        <w:pStyle w:val="Heading2"/>
      </w:pPr>
      <w:bookmarkStart w:name="_Ref486925815" w:id="490"/>
      <w:bookmarkStart w:name="_Toc111203930" w:id="491"/>
      <w:r>
        <w:t>Object O</w:t>
      </w:r>
      <w:r w:rsidRPr="00E648BA">
        <w:t>riented Methods and Languages</w:t>
      </w:r>
      <w:bookmarkEnd w:id="490"/>
      <w:bookmarkEnd w:id="491"/>
    </w:p>
    <w:p w:rsidR="00E648BA" w:rsidP="00E648BA" w:rsidRDefault="00E648BA" w14:paraId="145F5F6D" w14:textId="04D3EF02">
      <w:pPr>
        <w:rPr>
          <w:color w:val="FF0000"/>
        </w:rPr>
      </w:pPr>
      <w:r>
        <w:rPr>
          <w:color w:val="FF0000"/>
        </w:rPr>
        <w:t>This section should identify the use of OOT methods or tools applicable to this project.</w:t>
      </w:r>
    </w:p>
    <w:p w:rsidR="00EC0220" w:rsidP="00E648BA" w:rsidRDefault="00EC0220" w14:paraId="5184D5E6" w14:textId="6BA5B32F">
      <w:pPr>
        <w:rPr>
          <w:color w:val="FF0000"/>
        </w:rPr>
      </w:pPr>
      <w:r>
        <w:rPr>
          <w:highlight w:val="cyan"/>
        </w:rPr>
        <w:t xml:space="preserve">&lt;For Lori: </w:t>
      </w:r>
      <w:r w:rsidRPr="00EC0220">
        <w:rPr>
          <w:highlight w:val="cyan"/>
        </w:rPr>
        <w:t>DLSS-18371 has been created for future sprints&gt;</w:t>
      </w:r>
    </w:p>
    <w:p w:rsidR="00957300" w:rsidP="00957300" w:rsidRDefault="00957300" w14:paraId="65D5861B" w14:textId="514E6AFA">
      <w:pPr>
        <w:pStyle w:val="Heading2"/>
        <w:rPr>
          <w:ins w:author="Herring, Michael D" w:date="2018-10-18T11:22:00Z" w:id="492"/>
        </w:rPr>
      </w:pPr>
      <w:bookmarkStart w:name="_Toc111203931" w:id="493"/>
      <w:ins w:author="Herring, Michael D" w:date="2018-10-18T11:22:00Z" w:id="494">
        <w:r>
          <w:t>Alternative Method</w:t>
        </w:r>
        <w:r w:rsidRPr="00E648BA">
          <w:t>s</w:t>
        </w:r>
        <w:bookmarkEnd w:id="493"/>
      </w:ins>
    </w:p>
    <w:p w:rsidRPr="00957300" w:rsidR="00957300" w:rsidP="00957300" w:rsidRDefault="00957300" w14:paraId="2283189C" w14:textId="35BD8E7D">
      <w:pPr>
        <w:rPr>
          <w:ins w:author="Herring, Michael D" w:date="2018-10-18T11:24:00Z" w:id="495"/>
          <w:color w:val="FF0000"/>
        </w:rPr>
      </w:pPr>
      <w:ins w:author="Herring, Michael D" w:date="2018-10-18T11:24:00Z" w:id="496">
        <w:r w:rsidRPr="00957300">
          <w:rPr>
            <w:color w:val="FF0000"/>
          </w:rPr>
          <w:t>This section is to identify if any Alternative Methods of compliance which are planned to be applied on this project, refer to DO-178</w:t>
        </w:r>
        <w:r>
          <w:rPr>
            <w:color w:val="FF0000"/>
          </w:rPr>
          <w:t>C</w:t>
        </w:r>
        <w:r w:rsidRPr="00957300">
          <w:rPr>
            <w:color w:val="FF0000"/>
          </w:rPr>
          <w:t xml:space="preserve"> §12.3 for additional information.  </w:t>
        </w:r>
        <w:proofErr w:type="gramStart"/>
        <w:r w:rsidRPr="00957300">
          <w:rPr>
            <w:color w:val="FF0000"/>
          </w:rPr>
          <w:t>Typically</w:t>
        </w:r>
        <w:proofErr w:type="gramEnd"/>
        <w:r w:rsidRPr="00957300">
          <w:rPr>
            <w:color w:val="FF0000"/>
          </w:rPr>
          <w:t xml:space="preserve"> only DO-178</w:t>
        </w:r>
        <w:r>
          <w:rPr>
            <w:color w:val="FF0000"/>
          </w:rPr>
          <w:t>C</w:t>
        </w:r>
        <w:r w:rsidRPr="00957300">
          <w:rPr>
            <w:color w:val="FF0000"/>
          </w:rPr>
          <w:t xml:space="preserve"> guidance is applied to a project and therefore this section typically only states “No alternative methods of compliance are planned.”</w:t>
        </w:r>
      </w:ins>
    </w:p>
    <w:p w:rsidR="00E648BA" w:rsidP="00957300" w:rsidRDefault="00957300" w14:paraId="1726AE68" w14:textId="1A53EB2C">
      <w:pPr>
        <w:rPr>
          <w:ins w:author="Herring, Michael D" w:date="2019-02-08T13:34:00Z" w:id="497"/>
          <w:color w:val="FF0000"/>
        </w:rPr>
      </w:pPr>
      <w:ins w:author="Herring, Michael D" w:date="2018-10-18T11:24:00Z" w:id="498">
        <w:r w:rsidRPr="00957300">
          <w:rPr>
            <w:color w:val="FF0000"/>
          </w:rPr>
          <w:t>Any changes to this section from that submitted in the Plan for Software Aspects of Certification must be identified and discussed.</w:t>
        </w:r>
      </w:ins>
    </w:p>
    <w:p w:rsidRPr="00B14505" w:rsidR="00646B76" w:rsidP="00646B76" w:rsidRDefault="00646B76" w14:paraId="6FDF6A66" w14:textId="4DBF6CE6">
      <w:ins w:author="Herring, Michael D" w:date="2019-02-08T13:34:00Z" w:id="499">
        <w:r w:rsidRPr="00646B76">
          <w:t>No alternative Methods of compliance was applied to this project.</w:t>
        </w:r>
      </w:ins>
    </w:p>
    <w:p w:rsidRPr="00EC0220" w:rsidR="009B1794" w:rsidP="006735EB" w:rsidRDefault="00EC0220" w14:paraId="227F7627" w14:textId="69C0CAC5">
      <w:r w:rsidRPr="00EC0220">
        <w:t xml:space="preserve">No alternative Methods of compliance </w:t>
      </w:r>
      <w:r>
        <w:t>are planned</w:t>
      </w:r>
      <w:r w:rsidRPr="00EC0220">
        <w:t>.</w:t>
      </w:r>
    </w:p>
    <w:p w:rsidR="00F6491F" w:rsidP="00650056" w:rsidRDefault="00650056" w14:paraId="474AAB16" w14:textId="3DA812C6">
      <w:pPr>
        <w:pStyle w:val="Heading1"/>
      </w:pPr>
      <w:bookmarkStart w:name="_Ref487013389" w:id="500"/>
      <w:bookmarkStart w:name="_Toc111203932" w:id="501"/>
      <w:r w:rsidRPr="00650056">
        <w:t>Outsourcing/Offshoring &amp; Supplier Oversight</w:t>
      </w:r>
      <w:bookmarkEnd w:id="500"/>
      <w:bookmarkEnd w:id="501"/>
    </w:p>
    <w:p w:rsidRPr="00842345" w:rsidR="00842345" w:rsidP="00842345" w:rsidRDefault="00AA1BEB" w14:paraId="1CA6B011" w14:textId="15D09DB1">
      <w:pPr>
        <w:rPr>
          <w:color w:val="FF0000"/>
        </w:rPr>
      </w:pPr>
      <w:r w:rsidRPr="00DC0C8A">
        <w:rPr>
          <w:color w:val="FF0000"/>
          <w:highlight w:val="yellow"/>
        </w:rPr>
        <w:t>Cer</w:t>
      </w:r>
      <w:r>
        <w:rPr>
          <w:color w:val="FF0000"/>
          <w:highlight w:val="yellow"/>
        </w:rPr>
        <w:t>tification Note:  DO-178C §11.1h</w:t>
      </w:r>
      <w:r w:rsidR="009E6970">
        <w:rPr>
          <w:color w:val="FF0000"/>
          <w:highlight w:val="yellow"/>
        </w:rPr>
        <w:t>:</w:t>
      </w:r>
      <w:r w:rsidRPr="00DC0C8A">
        <w:rPr>
          <w:color w:val="FF0000"/>
          <w:highlight w:val="yellow"/>
        </w:rPr>
        <w:t xml:space="preserve">  This section </w:t>
      </w:r>
      <w:r>
        <w:rPr>
          <w:color w:val="FF0000"/>
          <w:highlight w:val="yellow"/>
        </w:rPr>
        <w:t>describes the means of ensuring that supplier processes and outputs will comply with approved software plans and standards.</w:t>
      </w:r>
      <w:r w:rsidRPr="00842345" w:rsidR="00842345">
        <w:t xml:space="preserve"> </w:t>
      </w:r>
    </w:p>
    <w:p w:rsidR="00AA1BEB" w:rsidP="00842345" w:rsidRDefault="00842345" w14:paraId="72720F16" w14:textId="0B922AC4">
      <w:pPr>
        <w:rPr>
          <w:color w:val="FF0000"/>
        </w:rPr>
      </w:pPr>
      <w:r w:rsidRPr="00842345">
        <w:rPr>
          <w:color w:val="FF0000"/>
        </w:rPr>
        <w:t>Note:  Refer to Outsourcing/Offshoring ALM pages for additional guidance (</w:t>
      </w:r>
      <w:hyperlink w:history="1" r:id="rId29">
        <w:r w:rsidRPr="00F97E1C">
          <w:rPr>
            <w:rStyle w:val="Hyperlink"/>
          </w:rPr>
          <w:t>http://alm.rockwellcollins.com/wiki/display/CERTW/Certification+Planning+for+Offshoring+and+Outsourcing</w:t>
        </w:r>
      </w:hyperlink>
      <w:r w:rsidRPr="00842345">
        <w:rPr>
          <w:color w:val="FF0000"/>
        </w:rPr>
        <w:t>)</w:t>
      </w:r>
      <w:r w:rsidR="005F2E0C">
        <w:rPr>
          <w:color w:val="FF0000"/>
        </w:rPr>
        <w:t xml:space="preserve"> and RC-ENG-P-016</w:t>
      </w:r>
      <w:r w:rsidRPr="00842345">
        <w:rPr>
          <w:color w:val="FF0000"/>
        </w:rPr>
        <w:t>.</w:t>
      </w:r>
    </w:p>
    <w:p w:rsidRPr="00650056" w:rsidR="00650056" w:rsidP="00650056" w:rsidRDefault="00650056" w14:paraId="26FE6920" w14:textId="0BFD1845">
      <w:pPr>
        <w:rPr>
          <w:color w:val="FF0000"/>
        </w:rPr>
      </w:pPr>
      <w:r w:rsidRPr="00650056">
        <w:rPr>
          <w:color w:val="FF0000"/>
        </w:rPr>
        <w:t xml:space="preserve">This section should summarize the outsourcing / offshoring activities </w:t>
      </w:r>
      <w:r w:rsidR="00F657F7">
        <w:rPr>
          <w:color w:val="FF0000"/>
        </w:rPr>
        <w:t xml:space="preserve">to be </w:t>
      </w:r>
      <w:r w:rsidRPr="00650056">
        <w:rPr>
          <w:color w:val="FF0000"/>
        </w:rPr>
        <w:t xml:space="preserve">performed on this project and the oversight </w:t>
      </w:r>
      <w:r w:rsidRPr="005F2E0C" w:rsidR="005F2E0C">
        <w:rPr>
          <w:color w:val="FF0000"/>
        </w:rPr>
        <w:t xml:space="preserve">that </w:t>
      </w:r>
      <w:r w:rsidR="0095508D">
        <w:rPr>
          <w:color w:val="FF0000"/>
        </w:rPr>
        <w:t xml:space="preserve">the </w:t>
      </w:r>
      <w:r w:rsidRPr="005F2E0C" w:rsidR="005F2E0C">
        <w:rPr>
          <w:color w:val="FF0000"/>
        </w:rPr>
        <w:t xml:space="preserve">USA based Rockwell Collins personnel </w:t>
      </w:r>
      <w:r w:rsidR="00F657F7">
        <w:rPr>
          <w:color w:val="FF0000"/>
        </w:rPr>
        <w:t>will perform</w:t>
      </w:r>
      <w:r w:rsidRPr="00650056">
        <w:rPr>
          <w:color w:val="FF0000"/>
        </w:rPr>
        <w:t xml:space="preserve"> on these outsourced / offshored activities.  The oversight must summarize Engineering, DAC, and Certification Liaison activities.</w:t>
      </w:r>
    </w:p>
    <w:p w:rsidRPr="00650056" w:rsidR="00650056" w:rsidP="00650056" w:rsidRDefault="00650056" w14:paraId="0913BE8E" w14:textId="2BA5DC8F">
      <w:pPr>
        <w:rPr>
          <w:color w:val="FF0000"/>
        </w:rPr>
      </w:pPr>
      <w:r w:rsidRPr="00650056">
        <w:rPr>
          <w:color w:val="FF0000"/>
        </w:rPr>
        <w:t>Per</w:t>
      </w:r>
      <w:r w:rsidR="005F2E0C">
        <w:rPr>
          <w:color w:val="FF0000"/>
        </w:rPr>
        <w:t xml:space="preserve"> RC-</w:t>
      </w:r>
      <w:r w:rsidRPr="00650056">
        <w:rPr>
          <w:color w:val="FF0000"/>
        </w:rPr>
        <w:t xml:space="preserve">ENG-P-016, this section should include: </w:t>
      </w:r>
    </w:p>
    <w:p w:rsidRPr="00650056" w:rsidR="00650056" w:rsidP="00426054" w:rsidRDefault="00650056" w14:paraId="5581FD77" w14:textId="77777777">
      <w:pPr>
        <w:numPr>
          <w:ilvl w:val="0"/>
          <w:numId w:val="18"/>
        </w:numPr>
        <w:contextualSpacing/>
        <w:rPr>
          <w:color w:val="FF0000"/>
        </w:rPr>
      </w:pPr>
      <w:r w:rsidRPr="00650056">
        <w:rPr>
          <w:color w:val="FF0000"/>
        </w:rPr>
        <w:t>Project Name</w:t>
      </w:r>
    </w:p>
    <w:p w:rsidRPr="00650056" w:rsidR="00650056" w:rsidP="00426054" w:rsidRDefault="00650056" w14:paraId="76E59AB0" w14:textId="77777777">
      <w:pPr>
        <w:numPr>
          <w:ilvl w:val="0"/>
          <w:numId w:val="18"/>
        </w:numPr>
        <w:contextualSpacing/>
        <w:rPr>
          <w:color w:val="FF0000"/>
        </w:rPr>
      </w:pPr>
      <w:r w:rsidRPr="00650056">
        <w:rPr>
          <w:color w:val="FF0000"/>
        </w:rPr>
        <w:t>Project Description</w:t>
      </w:r>
    </w:p>
    <w:p w:rsidRPr="00650056" w:rsidR="00650056" w:rsidP="00426054" w:rsidRDefault="00650056" w14:paraId="616C57AF" w14:textId="77777777">
      <w:pPr>
        <w:numPr>
          <w:ilvl w:val="0"/>
          <w:numId w:val="18"/>
        </w:numPr>
        <w:contextualSpacing/>
        <w:rPr>
          <w:color w:val="FF0000"/>
        </w:rPr>
      </w:pPr>
      <w:r w:rsidRPr="00650056">
        <w:rPr>
          <w:color w:val="FF0000"/>
        </w:rPr>
        <w:t>Offshore/outsourced company and location</w:t>
      </w:r>
    </w:p>
    <w:p w:rsidRPr="00650056" w:rsidR="00650056" w:rsidP="000D4CED" w:rsidRDefault="00650056" w14:paraId="146CB742" w14:textId="24090017">
      <w:pPr>
        <w:numPr>
          <w:ilvl w:val="0"/>
          <w:numId w:val="18"/>
        </w:numPr>
        <w:contextualSpacing/>
        <w:rPr>
          <w:color w:val="FF0000"/>
        </w:rPr>
      </w:pPr>
      <w:r w:rsidRPr="00650056">
        <w:rPr>
          <w:color w:val="FF0000"/>
        </w:rPr>
        <w:t>Brief description of what was performed by Rockwell Collins in the U.S. and what was outsourced/offshored</w:t>
      </w:r>
      <w:r w:rsidRPr="000D4CED" w:rsidR="000D4CED">
        <w:t xml:space="preserve"> </w:t>
      </w:r>
      <w:r w:rsidRPr="000D4CED" w:rsidR="000D4CED">
        <w:rPr>
          <w:color w:val="FF0000"/>
        </w:rPr>
        <w:t>including identification of any safety or security functionality</w:t>
      </w:r>
    </w:p>
    <w:p w:rsidRPr="00650056" w:rsidR="00650056" w:rsidP="00426054" w:rsidRDefault="00650056" w14:paraId="29BF1AEC" w14:textId="77777777">
      <w:pPr>
        <w:numPr>
          <w:ilvl w:val="0"/>
          <w:numId w:val="18"/>
        </w:numPr>
        <w:contextualSpacing/>
        <w:rPr>
          <w:color w:val="FF0000"/>
        </w:rPr>
      </w:pPr>
      <w:r w:rsidRPr="00650056">
        <w:rPr>
          <w:color w:val="FF0000"/>
        </w:rPr>
        <w:t>Restatement of the initial OORA results and what was outsourced/offshored (may just be a copy of what was in the PHAC)</w:t>
      </w:r>
    </w:p>
    <w:p w:rsidRPr="00650056" w:rsidR="00650056" w:rsidP="00426054" w:rsidRDefault="00650056" w14:paraId="23788F33" w14:textId="77777777">
      <w:pPr>
        <w:numPr>
          <w:ilvl w:val="0"/>
          <w:numId w:val="18"/>
        </w:numPr>
        <w:contextualSpacing/>
        <w:rPr>
          <w:color w:val="FF0000"/>
        </w:rPr>
      </w:pPr>
      <w:r w:rsidRPr="00650056">
        <w:rPr>
          <w:color w:val="FF0000"/>
        </w:rPr>
        <w:t xml:space="preserve">Any differences from what was planned versus what </w:t>
      </w:r>
      <w:proofErr w:type="gramStart"/>
      <w:r w:rsidRPr="00650056">
        <w:rPr>
          <w:color w:val="FF0000"/>
        </w:rPr>
        <w:t>actually occurred</w:t>
      </w:r>
      <w:proofErr w:type="gramEnd"/>
    </w:p>
    <w:p w:rsidRPr="00650056" w:rsidR="00650056" w:rsidP="00426054" w:rsidRDefault="00650056" w14:paraId="631A6B98" w14:textId="77777777">
      <w:pPr>
        <w:numPr>
          <w:ilvl w:val="0"/>
          <w:numId w:val="18"/>
        </w:numPr>
        <w:contextualSpacing/>
        <w:rPr>
          <w:color w:val="FF0000"/>
        </w:rPr>
      </w:pPr>
      <w:r w:rsidRPr="00650056">
        <w:rPr>
          <w:color w:val="FF0000"/>
        </w:rPr>
        <w:t>Summary of what went well</w:t>
      </w:r>
    </w:p>
    <w:p w:rsidRPr="00650056" w:rsidR="00650056" w:rsidP="00426054" w:rsidRDefault="00650056" w14:paraId="079E9EC8" w14:textId="77777777">
      <w:pPr>
        <w:numPr>
          <w:ilvl w:val="0"/>
          <w:numId w:val="18"/>
        </w:numPr>
        <w:contextualSpacing/>
        <w:rPr>
          <w:color w:val="FF0000"/>
        </w:rPr>
      </w:pPr>
      <w:r w:rsidRPr="00650056">
        <w:rPr>
          <w:color w:val="FF0000"/>
        </w:rPr>
        <w:t>Summary of challenges encountered and how those were addressed</w:t>
      </w:r>
    </w:p>
    <w:p w:rsidRPr="00650056" w:rsidR="00650056" w:rsidP="00426054" w:rsidRDefault="00650056" w14:paraId="6B3E1C18" w14:textId="77777777">
      <w:pPr>
        <w:numPr>
          <w:ilvl w:val="0"/>
          <w:numId w:val="18"/>
        </w:numPr>
        <w:contextualSpacing/>
        <w:rPr>
          <w:color w:val="FF0000"/>
        </w:rPr>
      </w:pPr>
      <w:r w:rsidRPr="00650056">
        <w:rPr>
          <w:color w:val="FF0000"/>
        </w:rPr>
        <w:t>Summary of the planned process improvements and when they plan to be implemented</w:t>
      </w:r>
    </w:p>
    <w:p w:rsidRPr="00650056" w:rsidR="00650056" w:rsidP="00426054" w:rsidRDefault="00650056" w14:paraId="48C8C2D3" w14:textId="77777777">
      <w:pPr>
        <w:numPr>
          <w:ilvl w:val="0"/>
          <w:numId w:val="18"/>
        </w:numPr>
        <w:contextualSpacing/>
        <w:rPr>
          <w:color w:val="FF0000"/>
        </w:rPr>
      </w:pPr>
      <w:r w:rsidRPr="00650056">
        <w:rPr>
          <w:color w:val="FF0000"/>
        </w:rPr>
        <w:t>Summary of QA issues noted during the project</w:t>
      </w:r>
    </w:p>
    <w:p w:rsidRPr="00650056" w:rsidR="00650056" w:rsidP="00426054" w:rsidRDefault="00650056" w14:paraId="58E6E71A" w14:textId="77777777">
      <w:pPr>
        <w:numPr>
          <w:ilvl w:val="0"/>
          <w:numId w:val="18"/>
        </w:numPr>
        <w:contextualSpacing/>
        <w:rPr>
          <w:color w:val="FF0000"/>
        </w:rPr>
      </w:pPr>
      <w:r w:rsidRPr="00650056">
        <w:rPr>
          <w:color w:val="FF0000"/>
        </w:rPr>
        <w:t>Summary of DER/TCR issues noted during the project</w:t>
      </w:r>
    </w:p>
    <w:p w:rsidRPr="00650056" w:rsidR="00650056" w:rsidP="00650056" w:rsidRDefault="00650056" w14:paraId="2D3CB11B" w14:textId="77777777">
      <w:pPr>
        <w:pStyle w:val="Heading2"/>
      </w:pPr>
      <w:bookmarkStart w:name="_Toc111203933" w:id="502"/>
      <w:r w:rsidRPr="00650056">
        <w:t>Tasks and Responsibilities</w:t>
      </w:r>
      <w:bookmarkEnd w:id="502"/>
    </w:p>
    <w:p w:rsidR="00650056" w:rsidP="00650056" w:rsidRDefault="00650056" w14:paraId="0C63186D" w14:textId="1B611D36">
      <w:pPr>
        <w:rPr>
          <w:color w:val="FF0000"/>
        </w:rPr>
      </w:pPr>
      <w:r w:rsidRPr="00650056">
        <w:rPr>
          <w:color w:val="FF0000"/>
        </w:rPr>
        <w:t>This section should identify all supplier tasks for the project, as defined in Table 5-4 of RC-ENG-P-016.</w:t>
      </w:r>
      <w:r w:rsidRPr="001E1502" w:rsidR="001E1502">
        <w:rPr>
          <w:color w:val="FF0000"/>
        </w:rPr>
        <w:t xml:space="preserve"> </w:t>
      </w:r>
      <w:r w:rsidR="00483051">
        <w:rPr>
          <w:color w:val="FF0000"/>
        </w:rPr>
        <w:t xml:space="preserve"> </w:t>
      </w:r>
      <w:r w:rsidRPr="001E1502" w:rsidR="001E1502">
        <w:rPr>
          <w:color w:val="FF0000"/>
        </w:rPr>
        <w:t>If multiple suppliers are used, provide sub-paragraphs (</w:t>
      </w:r>
      <w:proofErr w:type="gramStart"/>
      <w:r w:rsidRPr="001E1502" w:rsidR="001E1502">
        <w:rPr>
          <w:color w:val="FF0000"/>
        </w:rPr>
        <w:t>i.e.</w:t>
      </w:r>
      <w:proofErr w:type="gramEnd"/>
      <w:r w:rsidRPr="001E1502" w:rsidR="001E1502">
        <w:rPr>
          <w:color w:val="FF0000"/>
        </w:rPr>
        <w:t xml:space="preserve"> 9.1.1) as necessary.</w:t>
      </w:r>
      <w:r w:rsidRPr="00650056">
        <w:rPr>
          <w:color w:val="FF0000"/>
        </w:rPr>
        <w:t xml:space="preserve"> </w:t>
      </w:r>
      <w:r w:rsidR="001E1502">
        <w:rPr>
          <w:color w:val="FF0000"/>
        </w:rPr>
        <w:t xml:space="preserve"> </w:t>
      </w:r>
      <w:r w:rsidRPr="00650056">
        <w:rPr>
          <w:color w:val="FF0000"/>
        </w:rPr>
        <w:t>Project focal point roles should be identified for both Rockwell Collins and the supplier.  It should also clearly define areas of responsibility, coordination, and communication.  This should also include responsibilities for approvals and recommendation for approvals of software and hardware life cycle data.</w:t>
      </w:r>
    </w:p>
    <w:p w:rsidR="00ED762E" w:rsidP="00ED762E" w:rsidRDefault="00ED762E" w14:paraId="5B8E7838" w14:textId="24D23861">
      <w:pPr>
        <w:rPr>
          <w:b/>
        </w:rPr>
      </w:pPr>
      <w:r>
        <w:t xml:space="preserve">Systems engineering for DLCA-6510 will be performed by system engineers located in the United States of America (USA) and </w:t>
      </w:r>
      <w:r w:rsidR="00587971">
        <w:t>Global Engineering Technology Center-India (GETC-I)</w:t>
      </w:r>
      <w:r w:rsidR="008E211E">
        <w:t xml:space="preserve"> will be used as needed</w:t>
      </w:r>
      <w:r>
        <w:t>.</w:t>
      </w:r>
    </w:p>
    <w:p w:rsidR="00ED762E" w:rsidP="00ED762E" w:rsidRDefault="00ED762E" w14:paraId="03A6DC2E" w14:textId="36F31C80">
      <w:r>
        <w:t xml:space="preserve">Software requirements, design, and development are planned to be done in the USA by RC personnel, contractors located within the USA and India, and the </w:t>
      </w:r>
      <w:r w:rsidR="00587971">
        <w:t>GETC-I</w:t>
      </w:r>
      <w:r>
        <w:t xml:space="preserve"> will be performed per the SDP </w:t>
      </w:r>
      <w:r>
        <w:rPr>
          <w:color w:val="2B579A"/>
          <w:shd w:val="clear" w:color="auto" w:fill="E6E6E6"/>
        </w:rPr>
        <w:fldChar w:fldCharType="begin"/>
      </w:r>
      <w:r>
        <w:instrText xml:space="preserve"> REF _Ref318895654 \r \h </w:instrText>
      </w:r>
      <w:r>
        <w:rPr>
          <w:color w:val="2B579A"/>
          <w:shd w:val="clear" w:color="auto" w:fill="E6E6E6"/>
        </w:rPr>
      </w:r>
      <w:r>
        <w:rPr>
          <w:color w:val="2B579A"/>
          <w:shd w:val="clear" w:color="auto" w:fill="E6E6E6"/>
        </w:rPr>
        <w:fldChar w:fldCharType="separate"/>
      </w:r>
      <w:r>
        <w:t>[6]</w:t>
      </w:r>
      <w:r>
        <w:rPr>
          <w:color w:val="2B579A"/>
          <w:shd w:val="clear" w:color="auto" w:fill="E6E6E6"/>
        </w:rPr>
        <w:fldChar w:fldCharType="end"/>
      </w:r>
      <w:r>
        <w:t xml:space="preserve"> and will be reviewed per the Peer Review process </w:t>
      </w:r>
      <w:r>
        <w:rPr>
          <w:color w:val="2B579A"/>
          <w:shd w:val="clear" w:color="auto" w:fill="E6E6E6"/>
        </w:rPr>
        <w:fldChar w:fldCharType="begin"/>
      </w:r>
      <w:r>
        <w:instrText xml:space="preserve"> REF _Ref368646883 \r \h </w:instrText>
      </w:r>
      <w:r>
        <w:rPr>
          <w:color w:val="2B579A"/>
          <w:shd w:val="clear" w:color="auto" w:fill="E6E6E6"/>
        </w:rPr>
      </w:r>
      <w:r>
        <w:rPr>
          <w:color w:val="2B579A"/>
          <w:shd w:val="clear" w:color="auto" w:fill="E6E6E6"/>
        </w:rPr>
        <w:fldChar w:fldCharType="separate"/>
      </w:r>
      <w:r>
        <w:t>[26]</w:t>
      </w:r>
      <w:r>
        <w:rPr>
          <w:color w:val="2B579A"/>
          <w:shd w:val="clear" w:color="auto" w:fill="E6E6E6"/>
        </w:rPr>
        <w:fldChar w:fldCharType="end"/>
      </w:r>
      <w:r>
        <w:t>.</w:t>
      </w:r>
    </w:p>
    <w:p w:rsidR="00ED762E" w:rsidP="00ED762E" w:rsidRDefault="00ED762E" w14:paraId="33599067" w14:textId="707C8573">
      <w:pPr>
        <w:rPr>
          <w:rFonts w:cs="Arial"/>
          <w:color w:val="000000"/>
        </w:rPr>
      </w:pPr>
      <w:r>
        <w:t>DLCA-65</w:t>
      </w:r>
      <w:r w:rsidR="008E211E">
        <w:t>1</w:t>
      </w:r>
      <w:r>
        <w:t xml:space="preserve">0 plans to utilize </w:t>
      </w:r>
      <w:r w:rsidR="00587971">
        <w:t>Global Engineering Technology Center-</w:t>
      </w:r>
      <w:r>
        <w:t xml:space="preserve">India (hereafter referred to as </w:t>
      </w:r>
      <w:r w:rsidR="00587971">
        <w:t>GETC-I</w:t>
      </w:r>
      <w:r>
        <w:t xml:space="preserve">), to perform all verification activities.  </w:t>
      </w:r>
      <w:r w:rsidR="00587971">
        <w:t>GETC-I</w:t>
      </w:r>
      <w:r>
        <w:t xml:space="preserve"> </w:t>
      </w:r>
      <w:r>
        <w:rPr>
          <w:rFonts w:cs="Arial"/>
          <w:color w:val="000000"/>
        </w:rPr>
        <w:t>will be used to develop Acceptance Test Procedures (ATPs), verify those ATPs provide full coverage of the DLCA-65</w:t>
      </w:r>
      <w:r w:rsidR="008E211E">
        <w:rPr>
          <w:rFonts w:cs="Arial"/>
          <w:color w:val="000000"/>
        </w:rPr>
        <w:t>1</w:t>
      </w:r>
      <w:r>
        <w:rPr>
          <w:rFonts w:cs="Arial"/>
          <w:color w:val="000000"/>
        </w:rPr>
        <w:t>0 software requirements, run requirements-based test procedures to produce the data used for structural coverage analysis, run test procedures for a “dry-run-for-score”, and participate in a formal “run-for-score” at Rockwell Collins facilities.</w:t>
      </w:r>
    </w:p>
    <w:p w:rsidR="00ED762E" w:rsidP="00ED762E" w:rsidRDefault="00ED762E" w14:paraId="0E058208" w14:textId="672E1FBC">
      <w:pPr>
        <w:rPr>
          <w:rFonts w:cs="Arial"/>
          <w:color w:val="000000"/>
        </w:rPr>
      </w:pPr>
      <w:r>
        <w:rPr>
          <w:rFonts w:cs="Arial"/>
          <w:color w:val="000000"/>
        </w:rPr>
        <w:t xml:space="preserve">As needed HCL Technologies (HCLT), an Indian engineering firm will be utilized for development and verification.  All HCLT personnel used are planned to be located onsite at the RCI facilities in the USA.  This would be done to help train and manage the </w:t>
      </w:r>
      <w:r w:rsidR="00587971">
        <w:rPr>
          <w:rFonts w:cs="Arial"/>
          <w:color w:val="000000"/>
        </w:rPr>
        <w:t>GETC-I</w:t>
      </w:r>
      <w:r>
        <w:rPr>
          <w:rFonts w:cs="Arial"/>
          <w:color w:val="000000"/>
        </w:rPr>
        <w:t xml:space="preserve"> staff.  HCLT personnel are experienced DLCA verification engineers.  </w:t>
      </w:r>
    </w:p>
    <w:p w:rsidR="00ED762E" w:rsidP="00ED762E" w:rsidRDefault="00ED762E" w14:paraId="045A32BE" w14:textId="77777777">
      <w:r>
        <w:t xml:space="preserve">The processes utilized by DLCA in previous verification efforts with </w:t>
      </w:r>
      <w:proofErr w:type="gramStart"/>
      <w:r>
        <w:t>off-shore</w:t>
      </w:r>
      <w:proofErr w:type="gramEnd"/>
      <w:r>
        <w:t xml:space="preserve"> verification will be repeated for this project.  A verification lead will be assigned that </w:t>
      </w:r>
      <w:proofErr w:type="gramStart"/>
      <w:r>
        <w:t>is located in</w:t>
      </w:r>
      <w:proofErr w:type="gramEnd"/>
      <w:r>
        <w:t xml:space="preserve"> the USA.  This person will be responsible for coordination with our </w:t>
      </w:r>
      <w:proofErr w:type="gramStart"/>
      <w:r>
        <w:t>off-shore</w:t>
      </w:r>
      <w:proofErr w:type="gramEnd"/>
      <w:r>
        <w:t xml:space="preserve"> partners.  A verification lead at each of our off-shore partners will also be assigned to this project which will coordinate activities at the off-shore facilities and ensure enforcement of the DLCA processes.</w:t>
      </w:r>
    </w:p>
    <w:p w:rsidR="00ED762E" w:rsidP="00ED762E" w:rsidRDefault="00ED762E" w14:paraId="13596197" w14:textId="0D46447E">
      <w:r w:rsidRPr="007235E9">
        <w:t xml:space="preserve">All dry run and formal Run </w:t>
      </w:r>
      <w:proofErr w:type="gramStart"/>
      <w:r w:rsidRPr="007235E9">
        <w:t>For</w:t>
      </w:r>
      <w:proofErr w:type="gramEnd"/>
      <w:r w:rsidRPr="007235E9">
        <w:t xml:space="preserve"> Score (RFS) testing on the target system will be performed in the USA</w:t>
      </w:r>
      <w:r>
        <w:t xml:space="preserve"> and India</w:t>
      </w:r>
      <w:r w:rsidRPr="007235E9">
        <w:t xml:space="preserve"> at Rockwell Collins facilities by </w:t>
      </w:r>
      <w:r w:rsidR="0043282B">
        <w:t>GETC-I</w:t>
      </w:r>
      <w:r w:rsidRPr="007235E9">
        <w:t xml:space="preserve">.  Structural Coverage Analysis (SCA) testing is obtained from </w:t>
      </w:r>
      <w:proofErr w:type="gramStart"/>
      <w:r w:rsidRPr="007235E9">
        <w:t>requirements based</w:t>
      </w:r>
      <w:proofErr w:type="gramEnd"/>
      <w:r w:rsidRPr="007235E9">
        <w:t xml:space="preserve"> test procedures and is planned to occur at the off-shore and at USA Rockwell Collins facilities.  SCA will be executed at </w:t>
      </w:r>
      <w:proofErr w:type="gramStart"/>
      <w:r w:rsidRPr="007235E9">
        <w:t>off shore</w:t>
      </w:r>
      <w:proofErr w:type="gramEnd"/>
      <w:r w:rsidRPr="007235E9">
        <w:t xml:space="preserve"> facilities because it is planned to be executed on the host environment and not on the target system.  </w:t>
      </w:r>
      <w:r w:rsidR="0043282B">
        <w:t xml:space="preserve">GETC-I </w:t>
      </w:r>
      <w:r w:rsidRPr="007235E9">
        <w:t>will have the full host solution at their facilities.  The target solution will only exist at Rockwell facilities in the USA.</w:t>
      </w:r>
      <w:r w:rsidR="008B2712">
        <w:t xml:space="preserve"> GETC-I facility can be used for RFS on target system as needed once the target system is setup</w:t>
      </w:r>
      <w:r w:rsidR="0018169F">
        <w:t xml:space="preserve"> and the required process are followed for conformity inspection.</w:t>
      </w:r>
    </w:p>
    <w:p w:rsidR="00ED762E" w:rsidP="00ED762E" w:rsidRDefault="00ED762E" w14:paraId="6701AB08" w14:textId="77777777">
      <w:r>
        <w:t>As needed to augment staff, domestic partners will be used.  All staff utilized by domestic partners will reside in the U.S.  No offshoring/outsourcing outside the U.S. by the domestic partners is planned.</w:t>
      </w:r>
    </w:p>
    <w:p w:rsidR="00ED762E" w:rsidP="00ED762E" w:rsidRDefault="00ED762E" w14:paraId="77AA4E65" w14:textId="1FFB93C0">
      <w:r>
        <w:t>All TCR and safety activities will be done by personnel located in the USA.  This effort will not be done through offshoring.</w:t>
      </w:r>
    </w:p>
    <w:p w:rsidR="00BF6858" w:rsidP="00BF6858" w:rsidRDefault="00681E89" w14:paraId="119F294C" w14:textId="5506523C">
      <w:r>
        <w:rPr>
          <w:color w:val="2B579A"/>
          <w:shd w:val="clear" w:color="auto" w:fill="E6E6E6"/>
        </w:rPr>
        <w:fldChar w:fldCharType="begin"/>
      </w:r>
      <w:r>
        <w:instrText xml:space="preserve"> REF _Ref111194062 \r \h </w:instrText>
      </w:r>
      <w:r>
        <w:rPr>
          <w:color w:val="2B579A"/>
          <w:shd w:val="clear" w:color="auto" w:fill="E6E6E6"/>
        </w:rPr>
      </w:r>
      <w:r>
        <w:rPr>
          <w:color w:val="2B579A"/>
          <w:shd w:val="clear" w:color="auto" w:fill="E6E6E6"/>
        </w:rPr>
        <w:fldChar w:fldCharType="separate"/>
      </w:r>
      <w:r>
        <w:t>Appendix E</w:t>
      </w:r>
      <w:r>
        <w:rPr>
          <w:color w:val="2B579A"/>
          <w:shd w:val="clear" w:color="auto" w:fill="E6E6E6"/>
        </w:rPr>
        <w:fldChar w:fldCharType="end"/>
      </w:r>
      <w:r w:rsidR="0074477D">
        <w:t xml:space="preserve"> provides a summary of DO-178C objectives </w:t>
      </w:r>
      <w:r w:rsidR="00D65337">
        <w:t xml:space="preserve">which </w:t>
      </w:r>
      <w:r w:rsidR="008670C0">
        <w:t xml:space="preserve">will </w:t>
      </w:r>
      <w:r w:rsidR="0074477D">
        <w:t xml:space="preserve">be performed by USA-based Rockwell Collins team members and </w:t>
      </w:r>
      <w:r w:rsidR="008D4B4D">
        <w:t>GETC-I</w:t>
      </w:r>
      <w:r w:rsidR="0074477D">
        <w:t xml:space="preserve"> team members. </w:t>
      </w:r>
    </w:p>
    <w:p w:rsidR="0074477D" w:rsidP="0074477D" w:rsidRDefault="0074477D" w14:paraId="74B8C6B0" w14:textId="46F9A57F"/>
    <w:p w:rsidRPr="00650056" w:rsidR="00650056" w:rsidP="00650056" w:rsidRDefault="00650056" w14:paraId="50ACC93D" w14:textId="77777777">
      <w:pPr>
        <w:pStyle w:val="Heading2"/>
      </w:pPr>
      <w:bookmarkStart w:name="_Toc111203934" w:id="503"/>
      <w:r w:rsidRPr="00650056">
        <w:t>Technical Oversight</w:t>
      </w:r>
      <w:bookmarkEnd w:id="503"/>
    </w:p>
    <w:p w:rsidRPr="000D4CED" w:rsidR="000D4CED" w:rsidP="000D4CED" w:rsidRDefault="00650056" w14:paraId="7BA13880" w14:textId="77777777">
      <w:pPr>
        <w:rPr>
          <w:color w:val="FF0000"/>
        </w:rPr>
      </w:pPr>
      <w:r w:rsidRPr="00650056">
        <w:rPr>
          <w:color w:val="FF0000"/>
        </w:rPr>
        <w:t xml:space="preserve">This section should identify what supplier oversight will be provided by </w:t>
      </w:r>
      <w:r w:rsidR="00310E3A">
        <w:rPr>
          <w:color w:val="FF0000"/>
        </w:rPr>
        <w:t xml:space="preserve">USA based </w:t>
      </w:r>
      <w:r w:rsidRPr="00650056">
        <w:rPr>
          <w:color w:val="FF0000"/>
        </w:rPr>
        <w:t xml:space="preserve">Rockwell Collins </w:t>
      </w:r>
      <w:r w:rsidR="00310E3A">
        <w:rPr>
          <w:color w:val="FF0000"/>
        </w:rPr>
        <w:t>personnel</w:t>
      </w:r>
      <w:r w:rsidRPr="00650056">
        <w:rPr>
          <w:color w:val="FF0000"/>
        </w:rPr>
        <w:t xml:space="preserve"> for the project. </w:t>
      </w:r>
      <w:r w:rsidR="00310E3A">
        <w:rPr>
          <w:color w:val="FF0000"/>
        </w:rPr>
        <w:t xml:space="preserve">USA based </w:t>
      </w:r>
      <w:r w:rsidRPr="00650056">
        <w:rPr>
          <w:color w:val="FF0000"/>
        </w:rPr>
        <w:t xml:space="preserve">Rockwell Collins engineering has the ultimate responsibility for showing compliance to the </w:t>
      </w:r>
      <w:r w:rsidR="00310E3A">
        <w:rPr>
          <w:color w:val="FF0000"/>
        </w:rPr>
        <w:t xml:space="preserve">FAA </w:t>
      </w:r>
      <w:r w:rsidRPr="00650056">
        <w:rPr>
          <w:color w:val="FF0000"/>
        </w:rPr>
        <w:t xml:space="preserve">TSOs and associated MOPS, including the </w:t>
      </w:r>
      <w:r w:rsidR="00310E3A">
        <w:rPr>
          <w:color w:val="FF0000"/>
        </w:rPr>
        <w:t>accuracy</w:t>
      </w:r>
      <w:r w:rsidRPr="00650056">
        <w:rPr>
          <w:color w:val="FF0000"/>
        </w:rPr>
        <w:t xml:space="preserve"> of project and certification artifacts. </w:t>
      </w:r>
    </w:p>
    <w:p w:rsidRPr="00650056" w:rsidR="00650056" w:rsidP="000D4CED" w:rsidRDefault="000D4CED" w14:paraId="0FB1197B" w14:textId="73018C78">
      <w:pPr>
        <w:rPr>
          <w:color w:val="FF0000"/>
        </w:rPr>
      </w:pPr>
      <w:r w:rsidRPr="000D4CED">
        <w:rPr>
          <w:color w:val="FF0000"/>
        </w:rPr>
        <w:t>Oversight of any outsourced/offshored functionality with safety or security considerations needs to be identified.</w:t>
      </w:r>
    </w:p>
    <w:p w:rsidR="00650056" w:rsidP="00650056" w:rsidRDefault="00650056" w14:paraId="182B41E0" w14:textId="42599142">
      <w:pPr>
        <w:rPr>
          <w:color w:val="FF0000"/>
        </w:rPr>
      </w:pPr>
      <w:r w:rsidRPr="00650056">
        <w:rPr>
          <w:color w:val="FF0000"/>
        </w:rPr>
        <w:t>The preferred method for providing engineering oversight is for the supplier to use the Rockwell Collins development or verification plans.  These plans should identify the artifacts (policies, standards, etc.) that are required to be used to perform the tasks and show compliance to the regulations.</w:t>
      </w:r>
    </w:p>
    <w:p w:rsidR="00ED762E" w:rsidP="00ED762E" w:rsidRDefault="00ED762E" w14:paraId="383058DE" w14:textId="68BDB164">
      <w:pPr>
        <w:pStyle w:val="BodyText2"/>
        <w:spacing w:before="0" w:after="0" w:line="240" w:lineRule="auto"/>
        <w:rPr>
          <w:rFonts w:cs="Arial"/>
        </w:rPr>
      </w:pPr>
      <w:r>
        <w:rPr>
          <w:rFonts w:cs="Arial"/>
        </w:rPr>
        <w:t xml:space="preserve">Cedar </w:t>
      </w:r>
      <w:r w:rsidRPr="007F3608">
        <w:rPr>
          <w:rFonts w:cs="Arial"/>
        </w:rPr>
        <w:t>Rapids Engineering Leads will provide oversight to ensure offsite development and verification engineers comply with Data Link’</w:t>
      </w:r>
      <w:r>
        <w:rPr>
          <w:rFonts w:cs="Arial"/>
        </w:rPr>
        <w:t>s processes currently in place.</w:t>
      </w:r>
    </w:p>
    <w:p w:rsidR="00ED762E" w:rsidP="00ED762E" w:rsidRDefault="00ED762E" w14:paraId="31CE1644" w14:textId="77777777">
      <w:r>
        <w:t>All activities performed; regardless of what partner is conducting them; will be performed using the same tools, plans and processes used by the Rockwell Collins USA team.</w:t>
      </w:r>
    </w:p>
    <w:p w:rsidR="00ED762E" w:rsidP="00ED762E" w:rsidRDefault="00ED762E" w14:paraId="4A38F6EF" w14:textId="77777777">
      <w:r w:rsidRPr="00A41D21">
        <w:t xml:space="preserve">The plan is </w:t>
      </w:r>
      <w:r w:rsidRPr="00ED762E">
        <w:rPr>
          <w:highlight w:val="yellow"/>
        </w:rPr>
        <w:t>30% of artifacts modified or newly generated by our offshore partners will be reviewed by an experienced member of the development team and 5% by the Rockwell Collins USA DAC for Quality</w:t>
      </w:r>
      <w:r w:rsidRPr="00A41D21">
        <w:t>. The</w:t>
      </w:r>
      <w:r>
        <w:t xml:space="preserve"> tools and access to version control repositories that are necessary to accomplish these tasks will be made available to our </w:t>
      </w:r>
      <w:proofErr w:type="gramStart"/>
      <w:r>
        <w:t>off-shore</w:t>
      </w:r>
      <w:proofErr w:type="gramEnd"/>
      <w:r>
        <w:t xml:space="preserve"> partners and domestic partners. Some restrictions on network usage for the </w:t>
      </w:r>
      <w:proofErr w:type="gramStart"/>
      <w:r>
        <w:t>off-shore</w:t>
      </w:r>
      <w:proofErr w:type="gramEnd"/>
      <w:r>
        <w:t xml:space="preserve"> partners will be enforced by Rockwell Collins USA team to fully comply with export control regulations.</w:t>
      </w:r>
    </w:p>
    <w:p w:rsidRPr="00650056" w:rsidR="00ED762E" w:rsidP="00ED762E" w:rsidRDefault="00ED762E" w14:paraId="01265FA8" w14:textId="1078491C">
      <w:pPr>
        <w:rPr>
          <w:color w:val="FF0000"/>
        </w:rPr>
      </w:pPr>
      <w:r>
        <w:t xml:space="preserve">To maintain synchronization, weekly and monthly status reports and teleconferences will be scheduled between the Rockwell Collins USA and </w:t>
      </w:r>
      <w:proofErr w:type="gramStart"/>
      <w:r>
        <w:t>off-shore</w:t>
      </w:r>
      <w:proofErr w:type="gramEnd"/>
      <w:r>
        <w:t xml:space="preserve"> partners team members. The final responsibility is with Rockwell Collins USA team to make sure that the artifact complies with the procedures that are required for DO-178C certification.</w:t>
      </w:r>
    </w:p>
    <w:p w:rsidRPr="00650056" w:rsidR="00650056" w:rsidP="00650056" w:rsidRDefault="00650056" w14:paraId="4E8AFF12" w14:textId="77777777">
      <w:pPr>
        <w:pStyle w:val="Heading2"/>
      </w:pPr>
      <w:bookmarkStart w:name="_Toc111203935" w:id="504"/>
      <w:r w:rsidRPr="00650056">
        <w:t>Visibility of Regulations, Plans, and Standards</w:t>
      </w:r>
      <w:bookmarkEnd w:id="504"/>
    </w:p>
    <w:p w:rsidR="00650056" w:rsidP="00650056" w:rsidRDefault="00650056" w14:paraId="4568476E" w14:textId="4EEE12D3">
      <w:pPr>
        <w:rPr>
          <w:color w:val="FF0000"/>
        </w:rPr>
      </w:pPr>
      <w:r w:rsidRPr="00650056">
        <w:rPr>
          <w:color w:val="FF0000"/>
        </w:rPr>
        <w:t xml:space="preserve">This activity should identify how Rockwell Collins will provide a supplier with visibility to artifacts required for the supplier to perform development or verification tasks. This should include how Rockwell Collins will ensure that all applicable regulations, policies, guidance material, OEM standards, Rockwell Collins standards, plans, and any other agreements are conveyed to, coordinated </w:t>
      </w:r>
      <w:proofErr w:type="gramStart"/>
      <w:r w:rsidRPr="00650056">
        <w:rPr>
          <w:color w:val="FF0000"/>
        </w:rPr>
        <w:t>with</w:t>
      </w:r>
      <w:proofErr w:type="gramEnd"/>
      <w:r w:rsidRPr="00650056">
        <w:rPr>
          <w:color w:val="FF0000"/>
        </w:rPr>
        <w:t xml:space="preserve"> and complied with by suppliers (including sub-tier suppliers) to Rockwell Collins.</w:t>
      </w:r>
    </w:p>
    <w:p w:rsidR="001F191B" w:rsidP="001F191B" w:rsidRDefault="001F191B" w14:paraId="44418EE4" w14:textId="59DD2F64">
      <w:r>
        <w:t xml:space="preserve">All activities, </w:t>
      </w:r>
      <w:r w:rsidRPr="008E07FC">
        <w:t xml:space="preserve">regardless of </w:t>
      </w:r>
      <w:r>
        <w:t>which partner is conducting them,</w:t>
      </w:r>
      <w:r w:rsidRPr="008E07FC">
        <w:t xml:space="preserve"> will be performed using the same tools, plans and processes used by the Rockwell Collins USA team.</w:t>
      </w:r>
      <w:r>
        <w:t xml:space="preserve">  All offshore/outsource partners will have access to the applicable project plans and standards, either through direct access to the project repositories located in Cedar Rapids, Iowa, or through an agreed upon method of delivery.</w:t>
      </w:r>
    </w:p>
    <w:p w:rsidRPr="00650056" w:rsidR="00BA2CA7" w:rsidP="001F191B" w:rsidRDefault="001F191B" w14:paraId="1E5517C6" w14:textId="1A18EF62">
      <w:pPr>
        <w:rPr>
          <w:color w:val="FF0000"/>
        </w:rPr>
      </w:pPr>
      <w:r w:rsidRPr="008E07FC">
        <w:t xml:space="preserve">The tools and access to version control repositories that are necessary to accomplish these tasks will be made available to </w:t>
      </w:r>
      <w:r>
        <w:t xml:space="preserve">both </w:t>
      </w:r>
      <w:r w:rsidRPr="008E07FC">
        <w:t xml:space="preserve">our offshore </w:t>
      </w:r>
      <w:r>
        <w:t xml:space="preserve">partners and domestic partners.  </w:t>
      </w:r>
      <w:r w:rsidRPr="008E07FC">
        <w:t>Some restrictio</w:t>
      </w:r>
      <w:r>
        <w:t>ns on network usage for the off</w:t>
      </w:r>
      <w:r w:rsidRPr="008E07FC">
        <w:t xml:space="preserve">shore partners will be enforced by </w:t>
      </w:r>
      <w:r>
        <w:t xml:space="preserve">the </w:t>
      </w:r>
      <w:r w:rsidRPr="008E07FC">
        <w:t>Rockwell Collins USA team to fully comply with export control regulations</w:t>
      </w:r>
      <w:r w:rsidR="00641920">
        <w:t>.</w:t>
      </w:r>
    </w:p>
    <w:p w:rsidRPr="00650056" w:rsidR="00650056" w:rsidP="00650056" w:rsidRDefault="00650056" w14:paraId="4C892465" w14:textId="77777777">
      <w:pPr>
        <w:pStyle w:val="Heading2"/>
      </w:pPr>
      <w:bookmarkStart w:name="_Toc111203936" w:id="505"/>
      <w:r w:rsidRPr="00650056">
        <w:t>Integration Management</w:t>
      </w:r>
      <w:bookmarkEnd w:id="505"/>
    </w:p>
    <w:p w:rsidRPr="00650056" w:rsidR="00650056" w:rsidDel="009678AE" w:rsidP="009678AE" w:rsidRDefault="00650056" w14:paraId="444623F0" w14:textId="6171F427">
      <w:pPr>
        <w:rPr>
          <w:del w:author="Vieth, John W" w:date="2019-10-29T15:36:00Z" w:id="506"/>
          <w:color w:val="FF0000"/>
        </w:rPr>
      </w:pPr>
      <w:r w:rsidRPr="00650056">
        <w:rPr>
          <w:color w:val="FF0000"/>
        </w:rPr>
        <w:t>If the supplier is performing development activities, this section should identify how the system components will be integrated, and who will be responsible for validating and verifying the hardware and the integrated system.</w:t>
      </w:r>
      <w:del w:author="Vieth, John W" w:date="2019-10-29T15:36:00Z" w:id="507">
        <w:r w:rsidRPr="00650056" w:rsidDel="009678AE">
          <w:rPr>
            <w:color w:val="FF0000"/>
          </w:rPr>
          <w:delText xml:space="preserve"> Using FAA Order 8110.49 </w:delText>
        </w:r>
        <w:r w:rsidRPr="006E52F1" w:rsidDel="009678AE" w:rsidR="006E52F1">
          <w:rPr>
            <w:color w:val="FF0000"/>
          </w:rPr>
          <w:delText xml:space="preserve">Chg 2 </w:delText>
        </w:r>
        <w:r w:rsidDel="009678AE" w:rsidR="006E52F1">
          <w:rPr>
            <w:color w:val="FF0000"/>
          </w:rPr>
          <w:delText xml:space="preserve">Chapter 13 </w:delText>
        </w:r>
        <w:r w:rsidRPr="00650056" w:rsidDel="009678AE">
          <w:rPr>
            <w:color w:val="FF0000"/>
          </w:rPr>
          <w:delText>as an example, this should include:</w:delText>
        </w:r>
      </w:del>
    </w:p>
    <w:p w:rsidRPr="00650056" w:rsidR="00650056" w:rsidDel="009678AE" w:rsidRDefault="00650056" w14:paraId="51DD8195" w14:textId="5F75969B">
      <w:pPr>
        <w:rPr>
          <w:del w:author="Vieth, John W" w:date="2019-10-29T15:36:00Z" w:id="508"/>
          <w:color w:val="FF0000"/>
        </w:rPr>
        <w:pPrChange w:author="Vieth, John W" w:date="2019-10-29T15:36:00Z" w:id="509">
          <w:pPr>
            <w:numPr>
              <w:numId w:val="23"/>
            </w:numPr>
            <w:ind w:left="720" w:hanging="360"/>
            <w:contextualSpacing/>
          </w:pPr>
        </w:pPrChange>
      </w:pPr>
      <w:del w:author="Vieth, John W" w:date="2019-10-29T15:36:00Z" w:id="510">
        <w:r w:rsidRPr="00650056" w:rsidDel="009678AE">
          <w:rPr>
            <w:color w:val="FF0000"/>
          </w:rPr>
          <w:delText>How requirements will be implemented, managed, and validated; including safety requirements, derived requirements, and changes to requirements;</w:delText>
        </w:r>
      </w:del>
    </w:p>
    <w:p w:rsidRPr="00650056" w:rsidR="00650056" w:rsidDel="009678AE" w:rsidRDefault="00650056" w14:paraId="39C11156" w14:textId="005320AD">
      <w:pPr>
        <w:rPr>
          <w:del w:author="Vieth, John W" w:date="2019-10-29T15:36:00Z" w:id="511"/>
          <w:color w:val="FF0000"/>
        </w:rPr>
        <w:pPrChange w:author="Vieth, John W" w:date="2019-10-29T15:36:00Z" w:id="512">
          <w:pPr>
            <w:numPr>
              <w:numId w:val="23"/>
            </w:numPr>
            <w:ind w:left="720" w:hanging="360"/>
            <w:contextualSpacing/>
          </w:pPr>
        </w:pPrChange>
      </w:pPr>
      <w:del w:author="Vieth, John W" w:date="2019-10-29T15:36:00Z" w:id="513">
        <w:r w:rsidRPr="00650056" w:rsidDel="009678AE">
          <w:rPr>
            <w:color w:val="FF0000"/>
          </w:rPr>
          <w:delText>How the design will be controlled and approved;</w:delText>
        </w:r>
      </w:del>
    </w:p>
    <w:p w:rsidRPr="00650056" w:rsidR="00650056" w:rsidDel="009678AE" w:rsidRDefault="00650056" w14:paraId="3EC2F2C6" w14:textId="35CDCA6B">
      <w:pPr>
        <w:rPr>
          <w:del w:author="Vieth, John W" w:date="2019-10-29T15:36:00Z" w:id="514"/>
          <w:color w:val="FF0000"/>
        </w:rPr>
        <w:pPrChange w:author="Vieth, John W" w:date="2019-10-29T15:36:00Z" w:id="515">
          <w:pPr>
            <w:numPr>
              <w:numId w:val="23"/>
            </w:numPr>
            <w:ind w:left="720" w:hanging="360"/>
            <w:contextualSpacing/>
          </w:pPr>
        </w:pPrChange>
      </w:pPr>
      <w:del w:author="Vieth, John W" w:date="2019-10-29T15:36:00Z" w:id="516">
        <w:r w:rsidRPr="00650056" w:rsidDel="009678AE">
          <w:rPr>
            <w:color w:val="FF0000"/>
          </w:rPr>
          <w:delText>How the integration test environment will be controlled;</w:delText>
        </w:r>
      </w:del>
    </w:p>
    <w:p w:rsidRPr="00650056" w:rsidR="00650056" w:rsidDel="009678AE" w:rsidRDefault="00650056" w14:paraId="57E86A4C" w14:textId="32AA05C0">
      <w:pPr>
        <w:rPr>
          <w:del w:author="Vieth, John W" w:date="2019-10-29T15:36:00Z" w:id="517"/>
          <w:color w:val="FF0000"/>
        </w:rPr>
        <w:pPrChange w:author="Vieth, John W" w:date="2019-10-29T15:36:00Z" w:id="518">
          <w:pPr>
            <w:numPr>
              <w:numId w:val="23"/>
            </w:numPr>
            <w:ind w:left="720" w:hanging="360"/>
            <w:contextualSpacing/>
          </w:pPr>
        </w:pPrChange>
      </w:pPr>
      <w:del w:author="Vieth, John W" w:date="2019-10-29T15:36:00Z" w:id="519">
        <w:r w:rsidRPr="00650056" w:rsidDel="009678AE">
          <w:rPr>
            <w:color w:val="FF0000"/>
          </w:rPr>
          <w:delText>How the hardware build and release process will be controlled (reconcile any differences between the supplier’s and the applicant’s release strategies);</w:delText>
        </w:r>
      </w:del>
    </w:p>
    <w:p w:rsidRPr="00650056" w:rsidR="00650056" w:rsidDel="009678AE" w:rsidRDefault="00650056" w14:paraId="0A42D3AF" w14:textId="2F25015D">
      <w:pPr>
        <w:rPr>
          <w:del w:author="Vieth, John W" w:date="2019-10-29T15:36:00Z" w:id="520"/>
          <w:color w:val="FF0000"/>
        </w:rPr>
        <w:pPrChange w:author="Vieth, John W" w:date="2019-10-29T15:36:00Z" w:id="521">
          <w:pPr>
            <w:numPr>
              <w:numId w:val="23"/>
            </w:numPr>
            <w:ind w:left="720" w:hanging="360"/>
            <w:contextualSpacing/>
          </w:pPr>
        </w:pPrChange>
      </w:pPr>
      <w:del w:author="Vieth, John W" w:date="2019-10-29T15:36:00Z" w:id="522">
        <w:r w:rsidRPr="00650056" w:rsidDel="009678AE">
          <w:rPr>
            <w:color w:val="FF0000"/>
          </w:rPr>
          <w:delText xml:space="preserve">What product assurance activities that support the certification requirements will be conducted and who will be conducting them; and </w:delText>
        </w:r>
      </w:del>
    </w:p>
    <w:p w:rsidR="00650056" w:rsidRDefault="00650056" w14:paraId="40BF8D88" w14:textId="2C44801E">
      <w:pPr>
        <w:rPr>
          <w:color w:val="FF0000"/>
        </w:rPr>
      </w:pPr>
      <w:del w:author="Vieth, John W" w:date="2019-10-29T15:36:00Z" w:id="523">
        <w:r w:rsidRPr="00650056" w:rsidDel="009678AE">
          <w:rPr>
            <w:color w:val="FF0000"/>
          </w:rPr>
          <w:delText>The strategy for integrating and verifying the system, including requirements-based testing and structural coverage analysis</w:delText>
        </w:r>
      </w:del>
      <w:r w:rsidRPr="00650056">
        <w:rPr>
          <w:color w:val="FF0000"/>
        </w:rPr>
        <w:t>.</w:t>
      </w:r>
    </w:p>
    <w:p w:rsidR="001F191B" w:rsidP="001F191B" w:rsidRDefault="001F191B" w14:paraId="45503F94" w14:textId="095C4E2F">
      <w:r>
        <w:t xml:space="preserve">All life cycle artifacts generated by offshore/outsource partners, either in whole or part, will be maintained in Rockwell Collins repositories, databases, and network drives located in Cedar Rapids, Iowa.  The development, management, and validation of such artifacts will be completed in accordance with the defined processes in the SDP </w:t>
      </w:r>
      <w:r>
        <w:rPr>
          <w:color w:val="2B579A"/>
          <w:shd w:val="clear" w:color="auto" w:fill="E6E6E6"/>
        </w:rPr>
        <w:fldChar w:fldCharType="begin"/>
      </w:r>
      <w:r>
        <w:instrText xml:space="preserve"> REF _Ref335904054 \r \h </w:instrText>
      </w:r>
      <w:r>
        <w:rPr>
          <w:color w:val="2B579A"/>
          <w:shd w:val="clear" w:color="auto" w:fill="E6E6E6"/>
        </w:rPr>
      </w:r>
      <w:r>
        <w:rPr>
          <w:color w:val="2B579A"/>
          <w:shd w:val="clear" w:color="auto" w:fill="E6E6E6"/>
        </w:rPr>
        <w:fldChar w:fldCharType="separate"/>
      </w:r>
      <w:r>
        <w:t>[5]</w:t>
      </w:r>
      <w:r>
        <w:rPr>
          <w:color w:val="2B579A"/>
          <w:shd w:val="clear" w:color="auto" w:fill="E6E6E6"/>
        </w:rPr>
        <w:fldChar w:fldCharType="end"/>
      </w:r>
      <w:r>
        <w:t>.</w:t>
      </w:r>
    </w:p>
    <w:p w:rsidR="001F191B" w:rsidP="001F191B" w:rsidRDefault="001F191B" w14:paraId="32A3F8EB" w14:textId="1D2A3541">
      <w:r>
        <w:t xml:space="preserve">It is planned that an </w:t>
      </w:r>
      <w:r w:rsidRPr="008E07FC">
        <w:t>experienced member of the</w:t>
      </w:r>
      <w:r>
        <w:t xml:space="preserve"> </w:t>
      </w:r>
      <w:r w:rsidRPr="008E07FC">
        <w:t>Rockwell Collins</w:t>
      </w:r>
      <w:r>
        <w:t xml:space="preserve"> USA development team will review TBD% of the </w:t>
      </w:r>
      <w:r w:rsidRPr="008E07FC">
        <w:t>artifacts modified or newly generated by our offshore partners</w:t>
      </w:r>
      <w:r>
        <w:t xml:space="preserve">, and that a </w:t>
      </w:r>
      <w:r w:rsidRPr="008E07FC">
        <w:t>Rockwell Collins</w:t>
      </w:r>
      <w:r>
        <w:t xml:space="preserve"> USA software quality engineer</w:t>
      </w:r>
      <w:r w:rsidRPr="008E07FC">
        <w:t xml:space="preserve"> will review</w:t>
      </w:r>
      <w:r>
        <w:t xml:space="preserve"> TBD% </w:t>
      </w:r>
      <w:r w:rsidRPr="008E07FC">
        <w:t xml:space="preserve">of </w:t>
      </w:r>
      <w:r>
        <w:t xml:space="preserve">the </w:t>
      </w:r>
      <w:r w:rsidRPr="008E07FC">
        <w:t>artifacts modified or newly gen</w:t>
      </w:r>
      <w:r>
        <w:t xml:space="preserve">erated by our offshore partners.  Jama Review Center for requirements and Crucible and A3T tools for source code will be used to track and manage peer reviews in accordance with the peer review methods defined in the SDP </w:t>
      </w:r>
      <w:r>
        <w:rPr>
          <w:color w:val="2B579A"/>
          <w:shd w:val="clear" w:color="auto" w:fill="E6E6E6"/>
        </w:rPr>
        <w:fldChar w:fldCharType="begin"/>
      </w:r>
      <w:r>
        <w:instrText xml:space="preserve"> REF _Ref335904054 \r \h </w:instrText>
      </w:r>
      <w:r>
        <w:rPr>
          <w:color w:val="2B579A"/>
          <w:shd w:val="clear" w:color="auto" w:fill="E6E6E6"/>
        </w:rPr>
      </w:r>
      <w:r>
        <w:rPr>
          <w:color w:val="2B579A"/>
          <w:shd w:val="clear" w:color="auto" w:fill="E6E6E6"/>
        </w:rPr>
        <w:fldChar w:fldCharType="separate"/>
      </w:r>
      <w:r>
        <w:t>[5]</w:t>
      </w:r>
      <w:r>
        <w:rPr>
          <w:color w:val="2B579A"/>
          <w:shd w:val="clear" w:color="auto" w:fill="E6E6E6"/>
        </w:rPr>
        <w:fldChar w:fldCharType="end"/>
      </w:r>
      <w:r>
        <w:t xml:space="preserve">. </w:t>
      </w:r>
    </w:p>
    <w:p w:rsidR="001F191B" w:rsidP="001F191B" w:rsidRDefault="001F191B" w14:paraId="15ABB6A8" w14:textId="3D088E18">
      <w:r>
        <w:t xml:space="preserve">The final integration and verification activities will be performed by </w:t>
      </w:r>
      <w:r w:rsidRPr="008E07FC">
        <w:t>Rockwell Collins</w:t>
      </w:r>
      <w:r>
        <w:t xml:space="preserve"> USA personnel in Cedar Rapids, Iowa.</w:t>
      </w:r>
    </w:p>
    <w:p w:rsidR="001F191B" w:rsidP="001F191B" w:rsidRDefault="001F191B" w14:paraId="0C4003B1" w14:textId="27F67BC7"/>
    <w:p w:rsidR="001F191B" w:rsidP="001F191B" w:rsidRDefault="001F191B" w14:paraId="5407652D" w14:textId="77777777">
      <w:pPr>
        <w:pStyle w:val="Default"/>
        <w:numPr>
          <w:ilvl w:val="1"/>
          <w:numId w:val="49"/>
        </w:numPr>
      </w:pPr>
      <w:r>
        <w:t xml:space="preserve">Requirements Management </w:t>
      </w:r>
    </w:p>
    <w:p w:rsidR="001F191B" w:rsidP="001F191B" w:rsidRDefault="001F191B" w14:paraId="3AC16237" w14:textId="77777777">
      <w:pPr>
        <w:pStyle w:val="Default"/>
        <w:numPr>
          <w:ilvl w:val="1"/>
          <w:numId w:val="49"/>
        </w:numPr>
      </w:pPr>
    </w:p>
    <w:p w:rsidR="001F191B" w:rsidP="001F191B" w:rsidRDefault="001F191B" w14:paraId="27E19CEB" w14:textId="77777777">
      <w:pPr>
        <w:pStyle w:val="Default"/>
        <w:rPr>
          <w:sz w:val="20"/>
          <w:szCs w:val="20"/>
        </w:rPr>
      </w:pPr>
      <w:r>
        <w:rPr>
          <w:sz w:val="20"/>
          <w:szCs w:val="20"/>
        </w:rPr>
        <w:t xml:space="preserve">All requirement changes regardless of who performs them or where they are performed are governed by the change request and peer review processes. </w:t>
      </w:r>
    </w:p>
    <w:p w:rsidR="001F191B" w:rsidP="001F191B" w:rsidRDefault="001F191B" w14:paraId="154D9B0C" w14:textId="77777777">
      <w:r>
        <w:t xml:space="preserve">Offshoring/Outsourcing personnel may be involved in the creation and review of requirements. Artifacts produced by the Offshoring/Outsourcing personnel will be peer reviewed by USA-based Rockwell Collins personnel or Designated Reviewers from Offshore/Outsourcing teams. USA-based Rockwell Collins personnel are required to participate in peer reviews at or above the levels defined in HRC-ENG-P-016 [RC_OORA] for the risk level identified by OORA score for the Outsourced/Offshore supplier. </w:t>
      </w:r>
    </w:p>
    <w:p w:rsidR="001F191B" w:rsidP="001F191B" w:rsidRDefault="001F191B" w14:paraId="5D41CD43" w14:textId="77777777">
      <w:pPr>
        <w:pStyle w:val="Default"/>
        <w:rPr>
          <w:sz w:val="20"/>
          <w:szCs w:val="20"/>
        </w:rPr>
      </w:pPr>
      <w:r>
        <w:rPr>
          <w:sz w:val="20"/>
          <w:szCs w:val="20"/>
        </w:rPr>
        <w:t xml:space="preserve">All requirements are maintained in the same requirements management tool and configuration management repositories that the USA-based Rockwell Collins personnel utilize. </w:t>
      </w:r>
    </w:p>
    <w:p w:rsidR="001F191B" w:rsidP="001F191B" w:rsidRDefault="001F191B" w14:paraId="406C5C21" w14:textId="77777777">
      <w:pPr>
        <w:pStyle w:val="Default"/>
        <w:rPr>
          <w:sz w:val="20"/>
          <w:szCs w:val="20"/>
        </w:rPr>
      </w:pPr>
    </w:p>
    <w:p w:rsidR="001F191B" w:rsidP="001F191B" w:rsidRDefault="001F191B" w14:paraId="18174132" w14:textId="6C72A754">
      <w:pPr>
        <w:pStyle w:val="Default"/>
        <w:rPr>
          <w:sz w:val="20"/>
          <w:szCs w:val="20"/>
        </w:rPr>
      </w:pPr>
      <w:r>
        <w:rPr>
          <w:sz w:val="20"/>
          <w:szCs w:val="20"/>
        </w:rPr>
        <w:t xml:space="preserve">See Section </w:t>
      </w:r>
      <w:r w:rsidR="00260865">
        <w:rPr>
          <w:sz w:val="20"/>
          <w:szCs w:val="20"/>
        </w:rPr>
        <w:t>TBD</w:t>
      </w:r>
      <w:r>
        <w:rPr>
          <w:sz w:val="20"/>
          <w:szCs w:val="20"/>
        </w:rPr>
        <w:t xml:space="preserve"> Organizational Responsibilities </w:t>
      </w:r>
    </w:p>
    <w:p w:rsidR="001F191B" w:rsidP="001F191B" w:rsidRDefault="001F191B" w14:paraId="4F2CE185" w14:textId="12AF3597">
      <w:r>
        <w:t xml:space="preserve">See Section </w:t>
      </w:r>
      <w:r w:rsidR="00260865">
        <w:t>TBD</w:t>
      </w:r>
      <w:r>
        <w:t xml:space="preserve"> General Supplier Oversight</w:t>
      </w:r>
    </w:p>
    <w:p w:rsidR="001F191B" w:rsidP="001F191B" w:rsidRDefault="001F191B" w14:paraId="07D49AAA" w14:textId="77777777">
      <w:pPr>
        <w:pStyle w:val="Default"/>
      </w:pPr>
    </w:p>
    <w:p w:rsidR="001F191B" w:rsidP="001F191B" w:rsidRDefault="001F191B" w14:paraId="023E1C17" w14:textId="77777777">
      <w:pPr>
        <w:pStyle w:val="Default"/>
        <w:numPr>
          <w:ilvl w:val="1"/>
          <w:numId w:val="50"/>
        </w:numPr>
      </w:pPr>
      <w:r>
        <w:t xml:space="preserve">Design Control and Approval </w:t>
      </w:r>
    </w:p>
    <w:p w:rsidR="001F191B" w:rsidP="001F191B" w:rsidRDefault="001F191B" w14:paraId="23C857E7" w14:textId="77777777">
      <w:pPr>
        <w:pStyle w:val="Default"/>
        <w:numPr>
          <w:ilvl w:val="1"/>
          <w:numId w:val="50"/>
        </w:numPr>
      </w:pPr>
    </w:p>
    <w:p w:rsidR="001F191B" w:rsidP="001F191B" w:rsidRDefault="001F191B" w14:paraId="57E0FF94" w14:textId="77777777">
      <w:pPr>
        <w:pStyle w:val="Default"/>
        <w:rPr>
          <w:sz w:val="20"/>
          <w:szCs w:val="20"/>
        </w:rPr>
      </w:pPr>
      <w:r>
        <w:rPr>
          <w:sz w:val="20"/>
          <w:szCs w:val="20"/>
        </w:rPr>
        <w:t xml:space="preserve">All design changes regardless of who performs them or where they are performed are governed by the change request and peer review processes. </w:t>
      </w:r>
    </w:p>
    <w:p w:rsidR="001F191B" w:rsidP="001F191B" w:rsidRDefault="001F191B" w14:paraId="6DB9A642" w14:textId="77777777">
      <w:pPr>
        <w:pStyle w:val="Default"/>
        <w:rPr>
          <w:sz w:val="20"/>
          <w:szCs w:val="20"/>
        </w:rPr>
      </w:pPr>
      <w:r>
        <w:rPr>
          <w:sz w:val="20"/>
          <w:szCs w:val="20"/>
        </w:rPr>
        <w:t xml:space="preserve">Offshoring/Outsourcing personnel may be involved in the creation and review of design changes. Artifacts produced by the Offshoring/Outsourcing personnel will be peer reviewed by USA-based Rockwell Collins personnel or Designated Reviewers from Offshore/Outsourcing teams. USA-based Rockwell Collins personnel are required to participate in peer reviews at or above the levels defined in HRC-ENG-P-016 [RC_OORA] for the risk level identified by OORA score for the Outsourced/Offshore supplier. </w:t>
      </w:r>
    </w:p>
    <w:p w:rsidR="001F191B" w:rsidP="001F191B" w:rsidRDefault="001F191B" w14:paraId="062C157C" w14:textId="77777777">
      <w:pPr>
        <w:pStyle w:val="Default"/>
        <w:rPr>
          <w:sz w:val="20"/>
          <w:szCs w:val="20"/>
        </w:rPr>
      </w:pPr>
      <w:r>
        <w:rPr>
          <w:sz w:val="20"/>
          <w:szCs w:val="20"/>
        </w:rPr>
        <w:t xml:space="preserve">All design changes are maintained in the same requirements management tool and configuration management repositories that the USA-based Rockwell Collins personnel utilize. </w:t>
      </w:r>
    </w:p>
    <w:p w:rsidR="001F191B" w:rsidP="001F191B" w:rsidRDefault="001F191B" w14:paraId="6440F1EA" w14:textId="77777777">
      <w:pPr>
        <w:pStyle w:val="Default"/>
        <w:rPr>
          <w:sz w:val="20"/>
          <w:szCs w:val="20"/>
        </w:rPr>
      </w:pPr>
      <w:r>
        <w:rPr>
          <w:sz w:val="20"/>
          <w:szCs w:val="20"/>
        </w:rPr>
        <w:t xml:space="preserve">See Section 6.5 Organizational Responsibilities </w:t>
      </w:r>
    </w:p>
    <w:p w:rsidR="001F191B" w:rsidP="001F191B" w:rsidRDefault="001F191B" w14:paraId="2A8D7CDE" w14:textId="1905742C">
      <w:r>
        <w:t xml:space="preserve">See Section </w:t>
      </w:r>
      <w:r w:rsidR="00260865">
        <w:t>TBD</w:t>
      </w:r>
      <w:r>
        <w:t xml:space="preserve"> General Supplier Oversight</w:t>
      </w:r>
    </w:p>
    <w:p w:rsidR="001F191B" w:rsidP="001F191B" w:rsidRDefault="001F191B" w14:paraId="10FC28D8" w14:textId="77777777">
      <w:pPr>
        <w:pStyle w:val="Default"/>
        <w:numPr>
          <w:ilvl w:val="1"/>
          <w:numId w:val="50"/>
        </w:numPr>
      </w:pPr>
    </w:p>
    <w:p w:rsidR="001F191B" w:rsidP="001F191B" w:rsidRDefault="001F191B" w14:paraId="34B791EE" w14:textId="77777777">
      <w:pPr>
        <w:pStyle w:val="Default"/>
        <w:numPr>
          <w:ilvl w:val="1"/>
          <w:numId w:val="50"/>
        </w:numPr>
      </w:pPr>
      <w:r>
        <w:t xml:space="preserve">Integration and Verification Environment Control </w:t>
      </w:r>
    </w:p>
    <w:p w:rsidRPr="00BA2CA7" w:rsidR="001F191B" w:rsidP="001F191B" w:rsidRDefault="001F191B" w14:paraId="0166186E" w14:textId="77777777">
      <w:pPr>
        <w:pStyle w:val="Default"/>
        <w:numPr>
          <w:ilvl w:val="1"/>
          <w:numId w:val="50"/>
        </w:numPr>
        <w:ind w:hanging="720"/>
      </w:pPr>
    </w:p>
    <w:p w:rsidR="001F191B" w:rsidP="001F191B" w:rsidRDefault="001F191B" w14:paraId="44C3D395" w14:textId="77777777">
      <w:pPr>
        <w:pStyle w:val="Default"/>
        <w:rPr>
          <w:sz w:val="20"/>
          <w:szCs w:val="20"/>
        </w:rPr>
      </w:pPr>
      <w:r w:rsidRPr="00BA2CA7">
        <w:rPr>
          <w:sz w:val="20"/>
          <w:szCs w:val="20"/>
        </w:rPr>
        <w:t xml:space="preserve">The integration test environment is specified by the USA-based Rockwell Collins personnel. The project engineer (or a delegate) identifies the integration test </w:t>
      </w:r>
      <w:proofErr w:type="gramStart"/>
      <w:r w:rsidRPr="00BA2CA7">
        <w:rPr>
          <w:sz w:val="20"/>
          <w:szCs w:val="20"/>
        </w:rPr>
        <w:t>environment, and</w:t>
      </w:r>
      <w:proofErr w:type="gramEnd"/>
      <w:r w:rsidRPr="00BA2CA7">
        <w:rPr>
          <w:sz w:val="20"/>
          <w:szCs w:val="20"/>
        </w:rPr>
        <w:t xml:space="preserve"> communicates this information to the team. The test environment is also captured in the Software Verification Procedures and Results document at the end of the program.</w:t>
      </w:r>
    </w:p>
    <w:p w:rsidRPr="00BA2CA7" w:rsidR="001F191B" w:rsidP="001F191B" w:rsidRDefault="001F191B" w14:paraId="2798C7A2" w14:textId="77777777">
      <w:pPr>
        <w:pStyle w:val="Default"/>
        <w:numPr>
          <w:ilvl w:val="1"/>
          <w:numId w:val="50"/>
        </w:numPr>
      </w:pPr>
    </w:p>
    <w:p w:rsidR="001F191B" w:rsidP="001F191B" w:rsidRDefault="001F191B" w14:paraId="2B2F6240" w14:textId="77777777">
      <w:pPr>
        <w:pStyle w:val="Default"/>
        <w:numPr>
          <w:ilvl w:val="1"/>
          <w:numId w:val="50"/>
        </w:numPr>
      </w:pPr>
      <w:r w:rsidRPr="00BA2CA7">
        <w:t>Software Build/Release Process</w:t>
      </w:r>
    </w:p>
    <w:p w:rsidRPr="00BA2CA7" w:rsidR="001F191B" w:rsidP="001F191B" w:rsidRDefault="001F191B" w14:paraId="53D90744" w14:textId="77777777">
      <w:pPr>
        <w:pStyle w:val="Default"/>
        <w:numPr>
          <w:ilvl w:val="1"/>
          <w:numId w:val="50"/>
        </w:numPr>
      </w:pPr>
    </w:p>
    <w:p w:rsidRPr="00BA2CA7" w:rsidR="001F191B" w:rsidP="001F191B" w:rsidRDefault="001F191B" w14:paraId="47F8A99F" w14:textId="77777777">
      <w:pPr>
        <w:pStyle w:val="Default"/>
        <w:rPr>
          <w:sz w:val="20"/>
          <w:szCs w:val="20"/>
        </w:rPr>
      </w:pPr>
      <w:r w:rsidRPr="00BA2CA7">
        <w:rPr>
          <w:sz w:val="20"/>
          <w:szCs w:val="20"/>
        </w:rPr>
        <w:t>The software build/release process is specified by the USA-based Rockwell Collins personnel. The project engineer (or a delegate) identifies the software build/release process to the team. The FDSA software will be released by the USA-based Rockwell Collins personnel to the Software Control Library. The software build identification is captured in the Computer Program Configuration Item document at the end of the program</w:t>
      </w:r>
    </w:p>
    <w:p w:rsidR="001F191B" w:rsidP="001F191B" w:rsidRDefault="001F191B" w14:paraId="29902483" w14:textId="56CA2764">
      <w:pPr>
        <w:pStyle w:val="Default"/>
        <w:rPr>
          <w:sz w:val="20"/>
          <w:szCs w:val="20"/>
        </w:rPr>
      </w:pPr>
      <w:r w:rsidRPr="00BA2CA7">
        <w:rPr>
          <w:sz w:val="20"/>
          <w:szCs w:val="20"/>
        </w:rPr>
        <w:t xml:space="preserve">See Section </w:t>
      </w:r>
      <w:r w:rsidR="00260865">
        <w:rPr>
          <w:sz w:val="20"/>
          <w:szCs w:val="20"/>
        </w:rPr>
        <w:t>TBD</w:t>
      </w:r>
      <w:r w:rsidRPr="00BA2CA7">
        <w:rPr>
          <w:sz w:val="20"/>
          <w:szCs w:val="20"/>
        </w:rPr>
        <w:t xml:space="preserve"> General Supplier Oversight</w:t>
      </w:r>
    </w:p>
    <w:p w:rsidRPr="00650056" w:rsidR="001F191B" w:rsidP="001F191B" w:rsidRDefault="001F191B" w14:paraId="35F73D89" w14:textId="77777777">
      <w:pPr>
        <w:rPr>
          <w:color w:val="FF0000"/>
        </w:rPr>
      </w:pPr>
    </w:p>
    <w:p w:rsidRPr="00650056" w:rsidR="00650056" w:rsidP="00650056" w:rsidRDefault="00650056" w14:paraId="0FA573A6" w14:textId="77777777">
      <w:pPr>
        <w:pStyle w:val="Heading2"/>
      </w:pPr>
      <w:bookmarkStart w:name="_Toc111203937" w:id="524"/>
      <w:r w:rsidRPr="00650056">
        <w:t>Problem Reporting and Resolution</w:t>
      </w:r>
      <w:bookmarkEnd w:id="524"/>
    </w:p>
    <w:p w:rsidRPr="00650056" w:rsidR="00650056" w:rsidP="00650056" w:rsidRDefault="00650056" w14:paraId="59526798" w14:textId="77777777">
      <w:pPr>
        <w:rPr>
          <w:color w:val="FF0000"/>
        </w:rPr>
      </w:pPr>
      <w:r w:rsidRPr="00650056">
        <w:rPr>
          <w:color w:val="FF0000"/>
        </w:rPr>
        <w:t xml:space="preserve">This section should include mechanisms to identify problems and determine how problems are reported to Rockwell Collins from domestic and </w:t>
      </w:r>
      <w:proofErr w:type="gramStart"/>
      <w:r w:rsidRPr="00650056">
        <w:rPr>
          <w:color w:val="FF0000"/>
        </w:rPr>
        <w:t>off-shore</w:t>
      </w:r>
      <w:proofErr w:type="gramEnd"/>
      <w:r w:rsidRPr="00650056">
        <w:rPr>
          <w:color w:val="FF0000"/>
        </w:rPr>
        <w:t xml:space="preserve"> suppliers (including sub-tier suppliers).  It should also include descriptions of tools used, if any, to aid problem reporting across software and hardware life cycle data.  Rockwell Collins should be notified of all problem reports.  Engineering should review supplier problem reports for concurrence with all dispositions.</w:t>
      </w:r>
    </w:p>
    <w:p w:rsidR="00650056" w:rsidP="00650056" w:rsidRDefault="00650056" w14:paraId="495D0637" w14:textId="2E0FAD9C">
      <w:pPr>
        <w:rPr>
          <w:color w:val="FF0000"/>
        </w:rPr>
      </w:pPr>
      <w:r w:rsidRPr="00650056">
        <w:rPr>
          <w:color w:val="FF0000"/>
        </w:rPr>
        <w:t>The preferred method to provide compliance for the problem reporting and resolution aspects of DO-160() or DO-254() is for the supplier to use Rockwell Collins policies, procedures and tools that are identified in the PHAC.  The problem reporting artifacts should be maintained at Rockwell Collins.</w:t>
      </w:r>
    </w:p>
    <w:p w:rsidR="00A74E04" w:rsidP="00650056" w:rsidRDefault="00A74E04" w14:paraId="2A83FE15" w14:textId="3FB2D447">
      <w:pPr>
        <w:rPr>
          <w:color w:val="FF0000"/>
        </w:rPr>
      </w:pPr>
    </w:p>
    <w:p w:rsidR="00A74E04" w:rsidP="00A74E04" w:rsidRDefault="00A74E04" w14:paraId="3CF77337" w14:textId="5F0F3F6B">
      <w:pPr>
        <w:pStyle w:val="BodyText2"/>
        <w:spacing w:before="0" w:after="0" w:line="240" w:lineRule="auto"/>
        <w:rPr>
          <w:rFonts w:cs="Arial"/>
        </w:rPr>
      </w:pPr>
      <w:r>
        <w:rPr>
          <w:rFonts w:cs="Arial"/>
        </w:rPr>
        <w:t>Problem Reporting and Resolution includes a series of steps during the design and development process. A build will be created per the schedule and the state of the development. The build will undergo subsystem testing to ensure that the delivered Change Requests (CR) are implemented correctly and function properly on the system rig. A Change Request will be generated for any issues found in any DLCA-65</w:t>
      </w:r>
      <w:r w:rsidR="008B2712">
        <w:rPr>
          <w:rFonts w:cs="Arial"/>
        </w:rPr>
        <w:t>1</w:t>
      </w:r>
      <w:r>
        <w:rPr>
          <w:rFonts w:cs="Arial"/>
        </w:rPr>
        <w:t>0 artifact (</w:t>
      </w:r>
      <w:proofErr w:type="gramStart"/>
      <w:r>
        <w:rPr>
          <w:rFonts w:cs="Arial"/>
        </w:rPr>
        <w:t>i.e.</w:t>
      </w:r>
      <w:proofErr w:type="gramEnd"/>
      <w:r>
        <w:rPr>
          <w:rFonts w:cs="Arial"/>
        </w:rPr>
        <w:t xml:space="preserve"> documents, code, etc.).</w:t>
      </w:r>
      <w:r>
        <w:rPr>
          <w:rFonts w:cs="Arial"/>
          <w:b/>
          <w:i/>
        </w:rPr>
        <w:t xml:space="preserve"> </w:t>
      </w:r>
      <w:r>
        <w:rPr>
          <w:rFonts w:cs="Arial"/>
        </w:rPr>
        <w:t>This Change Request (CR) will go through the Change Control Board (CCB), and the necessary actions will be taken.</w:t>
      </w:r>
    </w:p>
    <w:p w:rsidR="00A74E04" w:rsidP="00A74E04" w:rsidRDefault="00A74E04" w14:paraId="7C0BDE71" w14:textId="77777777">
      <w:pPr>
        <w:pStyle w:val="BodyText2"/>
        <w:spacing w:before="0" w:after="0" w:line="240" w:lineRule="auto"/>
        <w:rPr>
          <w:rFonts w:cs="Arial"/>
        </w:rPr>
      </w:pPr>
    </w:p>
    <w:p w:rsidR="00A74E04" w:rsidP="00A74E04" w:rsidRDefault="00A74E04" w14:paraId="6E61909B" w14:textId="77777777">
      <w:pPr>
        <w:pStyle w:val="BodyText2"/>
        <w:spacing w:before="0" w:after="0" w:line="240" w:lineRule="auto"/>
        <w:rPr>
          <w:rFonts w:cs="Arial"/>
        </w:rPr>
      </w:pPr>
      <w:r>
        <w:rPr>
          <w:rFonts w:cs="Arial"/>
        </w:rPr>
        <w:t>When a build is delivered to the Verification Team, a similar process will be followed. Upon any bug or deviation from the requirement, a Change Request will be generated. The CR(s) will go through CCB to determine the actions to be taken on the Change Request.</w:t>
      </w:r>
    </w:p>
    <w:p w:rsidR="00A74E04" w:rsidP="00A74E04" w:rsidRDefault="00A74E04" w14:paraId="2FF57861" w14:textId="77777777">
      <w:pPr>
        <w:pStyle w:val="BodyText2"/>
        <w:spacing w:before="0" w:after="0" w:line="240" w:lineRule="auto"/>
        <w:rPr>
          <w:rFonts w:cs="Arial"/>
        </w:rPr>
      </w:pPr>
    </w:p>
    <w:p w:rsidRPr="00650056" w:rsidR="00A74E04" w:rsidP="00A74E04" w:rsidRDefault="00A74E04" w14:paraId="4A868F0B" w14:textId="5CA42247">
      <w:pPr>
        <w:rPr>
          <w:color w:val="FF0000"/>
        </w:rPr>
      </w:pPr>
      <w:r>
        <w:rPr>
          <w:rFonts w:cs="Arial"/>
        </w:rPr>
        <w:t>Note: The term Change Request (CR) is used generically to describe a change driver created in the product’s problem tracking database.</w:t>
      </w:r>
    </w:p>
    <w:p w:rsidRPr="00650056" w:rsidR="00650056" w:rsidP="00650056" w:rsidRDefault="00650056" w14:paraId="10C43736" w14:textId="77777777">
      <w:pPr>
        <w:pStyle w:val="Heading2"/>
      </w:pPr>
      <w:bookmarkStart w:name="_Toc111203938" w:id="525"/>
      <w:r w:rsidRPr="00650056">
        <w:t>Integration Verification Activity</w:t>
      </w:r>
      <w:bookmarkEnd w:id="525"/>
    </w:p>
    <w:p w:rsidR="00650056" w:rsidP="00650056" w:rsidRDefault="00650056" w14:paraId="5286D42E" w14:textId="2C4E17BA">
      <w:pPr>
        <w:rPr>
          <w:color w:val="FF0000"/>
        </w:rPr>
      </w:pPr>
      <w:r w:rsidRPr="00650056">
        <w:rPr>
          <w:color w:val="FF0000"/>
        </w:rPr>
        <w:t>This section should address who will be responsible for ensuring that all integration verification activities between all levels of suppliers will comply with the applicable guidance.</w:t>
      </w:r>
    </w:p>
    <w:p w:rsidR="001F191B" w:rsidP="00650056" w:rsidRDefault="001F191B" w14:paraId="4AF11442" w14:textId="44D4C796">
      <w:pPr>
        <w:rPr>
          <w:color w:val="FF0000"/>
        </w:rPr>
      </w:pPr>
      <w:r>
        <w:t xml:space="preserve">Rockwell Collins USA personnel will have responsibility for all integration verification activities in accordance with the SDP </w:t>
      </w:r>
      <w:r>
        <w:rPr>
          <w:color w:val="2B579A"/>
          <w:shd w:val="clear" w:color="auto" w:fill="E6E6E6"/>
        </w:rPr>
        <w:fldChar w:fldCharType="begin"/>
      </w:r>
      <w:r>
        <w:instrText xml:space="preserve"> REF _Ref335904054 \r \h </w:instrText>
      </w:r>
      <w:r>
        <w:rPr>
          <w:color w:val="2B579A"/>
          <w:shd w:val="clear" w:color="auto" w:fill="E6E6E6"/>
        </w:rPr>
      </w:r>
      <w:r>
        <w:rPr>
          <w:color w:val="2B579A"/>
          <w:shd w:val="clear" w:color="auto" w:fill="E6E6E6"/>
        </w:rPr>
        <w:fldChar w:fldCharType="separate"/>
      </w:r>
      <w:r>
        <w:t>[5]</w:t>
      </w:r>
      <w:r>
        <w:rPr>
          <w:color w:val="2B579A"/>
          <w:shd w:val="clear" w:color="auto" w:fill="E6E6E6"/>
        </w:rPr>
        <w:fldChar w:fldCharType="end"/>
      </w:r>
      <w:r>
        <w:t>.</w:t>
      </w:r>
    </w:p>
    <w:p w:rsidR="00BA2CA7" w:rsidP="00BA2CA7" w:rsidRDefault="00BA2CA7" w14:paraId="2213E1B1" w14:textId="77777777">
      <w:pPr>
        <w:pStyle w:val="Default"/>
      </w:pPr>
    </w:p>
    <w:p w:rsidRPr="00650056" w:rsidR="00650056" w:rsidP="00650056" w:rsidRDefault="00650056" w14:paraId="1986C014" w14:textId="77777777">
      <w:pPr>
        <w:pStyle w:val="Heading2"/>
      </w:pPr>
      <w:bookmarkStart w:name="_Toc111203939" w:id="526"/>
      <w:r w:rsidRPr="00650056">
        <w:t>Configuration Management</w:t>
      </w:r>
      <w:bookmarkEnd w:id="526"/>
    </w:p>
    <w:p w:rsidRPr="00650056" w:rsidR="00650056" w:rsidP="00650056" w:rsidRDefault="00650056" w14:paraId="61839129" w14:textId="77777777">
      <w:pPr>
        <w:rPr>
          <w:color w:val="FF0000"/>
        </w:rPr>
      </w:pPr>
      <w:r w:rsidRPr="00650056">
        <w:rPr>
          <w:color w:val="FF0000"/>
        </w:rPr>
        <w:t xml:space="preserve">This section should show how configuration control will be maintained with Rockwell Collins across all suppliers (including sub-tier suppliers). It should also include descriptions of tools used, if any, to aid configuration management across software and hardware life cycle data.  The methods used to pass artifacts between Rockwell Collins and the supplier should also be discussed.  It should also show how project artifacts will be partitioned from artifacts of other projects.  </w:t>
      </w:r>
    </w:p>
    <w:p w:rsidR="00650056" w:rsidP="00650056" w:rsidRDefault="00650056" w14:paraId="0F64C031" w14:textId="39597ABC">
      <w:pPr>
        <w:rPr>
          <w:color w:val="FF0000"/>
        </w:rPr>
      </w:pPr>
      <w:r w:rsidRPr="00650056">
        <w:rPr>
          <w:color w:val="FF0000"/>
        </w:rPr>
        <w:t>The preferred method to provide compliance for the configuration management aspects is for the supplier to use Rockwell Collins policies, procedures and tools and identify them in the PHAC.  The artifacts under configuration control should be maintained at Rockwell Collins.</w:t>
      </w:r>
    </w:p>
    <w:p w:rsidRPr="00650056" w:rsidR="00BA2CA7" w:rsidP="00650056" w:rsidRDefault="00BA2CA7" w14:paraId="38C657FD" w14:textId="16A8E7E9">
      <w:pPr>
        <w:rPr>
          <w:color w:val="FF0000"/>
        </w:rPr>
      </w:pPr>
      <w:r>
        <w:t xml:space="preserve">All development artifacts will reside in Rockwell Collins repositories, databases, and network drives located in Cedar Rapids, Iowa, and will be subject to configuration management processes in accordance with the SDP </w:t>
      </w:r>
      <w:r>
        <w:rPr>
          <w:color w:val="2B579A"/>
          <w:shd w:val="clear" w:color="auto" w:fill="E6E6E6"/>
        </w:rPr>
        <w:fldChar w:fldCharType="begin"/>
      </w:r>
      <w:r>
        <w:instrText xml:space="preserve"> REF _Ref335904054 \r \h </w:instrText>
      </w:r>
      <w:r>
        <w:rPr>
          <w:color w:val="2B579A"/>
          <w:shd w:val="clear" w:color="auto" w:fill="E6E6E6"/>
        </w:rPr>
      </w:r>
      <w:r>
        <w:rPr>
          <w:color w:val="2B579A"/>
          <w:shd w:val="clear" w:color="auto" w:fill="E6E6E6"/>
        </w:rPr>
        <w:fldChar w:fldCharType="separate"/>
      </w:r>
      <w:r>
        <w:t>[5]</w:t>
      </w:r>
      <w:r>
        <w:rPr>
          <w:color w:val="2B579A"/>
          <w:shd w:val="clear" w:color="auto" w:fill="E6E6E6"/>
        </w:rPr>
        <w:fldChar w:fldCharType="end"/>
      </w:r>
    </w:p>
    <w:p w:rsidRPr="00650056" w:rsidR="00650056" w:rsidP="00650056" w:rsidRDefault="00650056" w14:paraId="272DD9AA" w14:textId="63E1E01D">
      <w:pPr>
        <w:pStyle w:val="Heading2"/>
      </w:pPr>
      <w:bookmarkStart w:name="_Toc111203940" w:id="527"/>
      <w:r w:rsidRPr="00650056">
        <w:t>Design Assurance</w:t>
      </w:r>
      <w:r w:rsidR="00F3482C">
        <w:t xml:space="preserve"> Oversight</w:t>
      </w:r>
      <w:bookmarkEnd w:id="527"/>
    </w:p>
    <w:p w:rsidRPr="0068058C" w:rsidR="00F3482C" w:rsidP="00F3482C" w:rsidRDefault="00F3482C" w14:paraId="4A800D51" w14:textId="77777777">
      <w:pPr>
        <w:rPr>
          <w:color w:val="FF0000"/>
        </w:rPr>
      </w:pPr>
      <w:r w:rsidRPr="0068058C">
        <w:rPr>
          <w:color w:val="FF0000"/>
        </w:rPr>
        <w:t>This section should show how quality assurance will be maintained with Rockwell Collins across all suppliers (including sub-tier suppliers).  It should include descriptions of tools used, if any, to aid quality assurance across software and hardware life cycle data.  Reviews and audits used to find compliance should also be considered as well as how quality assurance deficiencies will be addressed.  In addition, Quality Assurance oversight activities should be identified.</w:t>
      </w:r>
    </w:p>
    <w:p w:rsidR="00650056" w:rsidP="00F3482C" w:rsidRDefault="00F3482C" w14:paraId="25041BA3" w14:textId="4B9DA026">
      <w:pPr>
        <w:rPr>
          <w:color w:val="FF0000"/>
        </w:rPr>
      </w:pPr>
      <w:r w:rsidRPr="0068058C">
        <w:rPr>
          <w:color w:val="FF0000"/>
        </w:rPr>
        <w:t xml:space="preserve">The preferred method to provide compliance for the quality assurance aspects of DO-178() is for the supplier to use Rockwell Collins policies, procedures and tools and identify them in the PSAC.  All supplier </w:t>
      </w:r>
      <w:r w:rsidR="00A5711D">
        <w:rPr>
          <w:color w:val="FF0000"/>
        </w:rPr>
        <w:t>DAC</w:t>
      </w:r>
      <w:r w:rsidRPr="0068058C">
        <w:rPr>
          <w:color w:val="FF0000"/>
        </w:rPr>
        <w:t xml:space="preserve"> records of review activities are to be maintained at Rockwell Collins.</w:t>
      </w:r>
    </w:p>
    <w:p w:rsidR="00A74E04" w:rsidP="00A74E04" w:rsidRDefault="00A74E04" w14:paraId="59805558" w14:textId="4B3A0807">
      <w:pPr>
        <w:pStyle w:val="BodyText2"/>
        <w:spacing w:before="0" w:after="0" w:line="240" w:lineRule="auto"/>
        <w:rPr>
          <w:rFonts w:cs="Arial"/>
        </w:rPr>
      </w:pPr>
      <w:r>
        <w:rPr>
          <w:rFonts w:cs="Arial"/>
        </w:rPr>
        <w:t xml:space="preserve">Members </w:t>
      </w:r>
      <w:r w:rsidRPr="009F65BE">
        <w:rPr>
          <w:rFonts w:cs="Arial"/>
        </w:rPr>
        <w:t xml:space="preserve">of Rockwell Collins USA team travelled to India to train the </w:t>
      </w:r>
      <w:r w:rsidR="008B2712">
        <w:rPr>
          <w:rFonts w:cs="Arial"/>
        </w:rPr>
        <w:t>GETC-I</w:t>
      </w:r>
      <w:r>
        <w:rPr>
          <w:rFonts w:cs="Arial"/>
        </w:rPr>
        <w:t>/HCL</w:t>
      </w:r>
      <w:r w:rsidRPr="009F65BE">
        <w:rPr>
          <w:rFonts w:cs="Arial"/>
        </w:rPr>
        <w:t xml:space="preserve"> engineers assigned to the </w:t>
      </w:r>
      <w:r>
        <w:rPr>
          <w:rFonts w:cs="Arial"/>
        </w:rPr>
        <w:t>DLCA-65</w:t>
      </w:r>
      <w:r w:rsidR="008B2712">
        <w:rPr>
          <w:rFonts w:cs="Arial"/>
        </w:rPr>
        <w:t>1</w:t>
      </w:r>
      <w:r>
        <w:rPr>
          <w:rFonts w:cs="Arial"/>
        </w:rPr>
        <w:t>0 project</w:t>
      </w:r>
      <w:r w:rsidRPr="009F65BE">
        <w:rPr>
          <w:rFonts w:cs="Arial"/>
        </w:rPr>
        <w:t xml:space="preserve">. The training covered </w:t>
      </w:r>
      <w:r>
        <w:rPr>
          <w:rFonts w:cs="Arial"/>
        </w:rPr>
        <w:t xml:space="preserve">an </w:t>
      </w:r>
      <w:r w:rsidRPr="009F65BE">
        <w:rPr>
          <w:rFonts w:cs="Arial"/>
        </w:rPr>
        <w:t>overview of DO-178B and a wide range of topics concerning the software development and verification environment, processes, tools, standards, management, etc. The training sessions and training materials included relevant portions of the applicable Software Development Plan</w:t>
      </w:r>
      <w:r>
        <w:rPr>
          <w:rFonts w:cs="Arial"/>
        </w:rPr>
        <w:t xml:space="preserve"> </w:t>
      </w:r>
      <w:r>
        <w:rPr>
          <w:rFonts w:cs="Arial"/>
          <w:color w:val="2B579A"/>
          <w:shd w:val="clear" w:color="auto" w:fill="E6E6E6"/>
        </w:rPr>
        <w:fldChar w:fldCharType="begin"/>
      </w:r>
      <w:r>
        <w:rPr>
          <w:rFonts w:cs="Arial"/>
        </w:rPr>
        <w:instrText xml:space="preserve"> REF _Ref318895654 \r \h </w:instrText>
      </w:r>
      <w:r>
        <w:rPr>
          <w:rFonts w:cs="Arial"/>
          <w:color w:val="2B579A"/>
          <w:shd w:val="clear" w:color="auto" w:fill="E6E6E6"/>
        </w:rPr>
      </w:r>
      <w:r>
        <w:rPr>
          <w:rFonts w:cs="Arial"/>
          <w:color w:val="2B579A"/>
          <w:shd w:val="clear" w:color="auto" w:fill="E6E6E6"/>
        </w:rPr>
        <w:fldChar w:fldCharType="separate"/>
      </w:r>
      <w:r>
        <w:rPr>
          <w:rFonts w:cs="Arial"/>
        </w:rPr>
        <w:t>[6]</w:t>
      </w:r>
      <w:r>
        <w:rPr>
          <w:rFonts w:cs="Arial"/>
          <w:color w:val="2B579A"/>
          <w:shd w:val="clear" w:color="auto" w:fill="E6E6E6"/>
        </w:rPr>
        <w:fldChar w:fldCharType="end"/>
      </w:r>
      <w:r w:rsidRPr="009F65BE">
        <w:rPr>
          <w:rFonts w:cs="Arial"/>
        </w:rPr>
        <w:t xml:space="preserve">. </w:t>
      </w:r>
    </w:p>
    <w:p w:rsidRPr="009F65BE" w:rsidR="00A74E04" w:rsidP="00A74E04" w:rsidRDefault="00A74E04" w14:paraId="2B57003D" w14:textId="77777777">
      <w:pPr>
        <w:pStyle w:val="BodyText2"/>
        <w:spacing w:before="0" w:after="0" w:line="240" w:lineRule="auto"/>
        <w:rPr>
          <w:rFonts w:cs="Arial"/>
        </w:rPr>
      </w:pPr>
    </w:p>
    <w:p w:rsidR="00A74E04" w:rsidP="00A74E04" w:rsidRDefault="00A74E04" w14:paraId="43B0F3E2" w14:textId="77777777">
      <w:pPr>
        <w:pStyle w:val="BodyText2"/>
        <w:spacing w:before="0" w:after="0" w:line="240" w:lineRule="auto"/>
        <w:rPr>
          <w:rFonts w:cs="Arial"/>
        </w:rPr>
      </w:pPr>
      <w:r w:rsidRPr="009F65BE">
        <w:rPr>
          <w:rFonts w:cs="Arial"/>
        </w:rPr>
        <w:t xml:space="preserve">Rockwell Collins USA leadership will assess the needs for additional trainings based upon progress and performance quality. Based upon the assessment, Rockwell Collins USA leadership may choose to dispatch Rockwell Collins USA team members to India for additional training or to provide training through Rockwell Collins USA approved media. </w:t>
      </w:r>
    </w:p>
    <w:p w:rsidRPr="009F65BE" w:rsidR="00A74E04" w:rsidP="00A74E04" w:rsidRDefault="00A74E04" w14:paraId="76890921" w14:textId="77777777">
      <w:pPr>
        <w:pStyle w:val="BodyText2"/>
        <w:spacing w:before="0" w:after="0" w:line="240" w:lineRule="auto"/>
        <w:rPr>
          <w:rFonts w:cs="Arial"/>
        </w:rPr>
      </w:pPr>
    </w:p>
    <w:p w:rsidR="00A74E04" w:rsidP="00A74E04" w:rsidRDefault="00A74E04" w14:paraId="023023A3" w14:textId="56E8F1E5">
      <w:pPr>
        <w:pStyle w:val="BodyText2"/>
        <w:spacing w:before="0" w:after="0" w:line="240" w:lineRule="auto"/>
        <w:rPr>
          <w:rFonts w:cs="Arial"/>
        </w:rPr>
      </w:pPr>
      <w:r w:rsidRPr="009F65BE">
        <w:rPr>
          <w:rFonts w:cs="Arial"/>
        </w:rPr>
        <w:t xml:space="preserve">Rockwell Collins USA leadership and coordination between the </w:t>
      </w:r>
      <w:r w:rsidR="008B2712">
        <w:rPr>
          <w:rFonts w:cs="Arial"/>
        </w:rPr>
        <w:t>GETC-I</w:t>
      </w:r>
      <w:r>
        <w:rPr>
          <w:rFonts w:cs="Arial"/>
        </w:rPr>
        <w:t>/HCL</w:t>
      </w:r>
      <w:r w:rsidRPr="009F65BE">
        <w:rPr>
          <w:rFonts w:cs="Arial"/>
        </w:rPr>
        <w:t xml:space="preserve"> team and Rockwell Collins USA team, including the </w:t>
      </w:r>
      <w:r>
        <w:rPr>
          <w:rFonts w:cs="Arial"/>
        </w:rPr>
        <w:t>DAC for Quality</w:t>
      </w:r>
      <w:r w:rsidRPr="009F65BE">
        <w:rPr>
          <w:rFonts w:cs="Arial"/>
        </w:rPr>
        <w:t xml:space="preserve"> and development team, will assure that the </w:t>
      </w:r>
      <w:r w:rsidR="008B2712">
        <w:rPr>
          <w:rFonts w:cs="Arial"/>
        </w:rPr>
        <w:t>GETC-I</w:t>
      </w:r>
      <w:r>
        <w:rPr>
          <w:rFonts w:cs="Arial"/>
        </w:rPr>
        <w:t>/HCL</w:t>
      </w:r>
      <w:r w:rsidRPr="009F65BE">
        <w:rPr>
          <w:rFonts w:cs="Arial"/>
        </w:rPr>
        <w:t xml:space="preserve"> will perform to Rockwell Collins USA processes and standards.</w:t>
      </w:r>
    </w:p>
    <w:p w:rsidR="00A74E04" w:rsidP="00A74E04" w:rsidRDefault="00A74E04" w14:paraId="0BD3E661" w14:textId="77777777">
      <w:pPr>
        <w:pStyle w:val="BodyText2"/>
        <w:spacing w:before="0" w:after="0" w:line="240" w:lineRule="auto"/>
        <w:rPr>
          <w:rFonts w:cs="Arial"/>
        </w:rPr>
      </w:pPr>
    </w:p>
    <w:p w:rsidR="00A74E04" w:rsidP="00A74E04" w:rsidRDefault="00A74E04" w14:paraId="7915BA7A" w14:textId="213BFFED">
      <w:pPr>
        <w:rPr>
          <w:rFonts w:cs="Arial"/>
        </w:rPr>
      </w:pPr>
      <w:r>
        <w:rPr>
          <w:rFonts w:cs="Arial"/>
        </w:rPr>
        <w:t xml:space="preserve">The </w:t>
      </w:r>
      <w:r w:rsidR="008B2712">
        <w:rPr>
          <w:rFonts w:cs="Arial"/>
        </w:rPr>
        <w:t>GETC-I</w:t>
      </w:r>
      <w:r>
        <w:rPr>
          <w:rFonts w:cs="Arial"/>
        </w:rPr>
        <w:t xml:space="preserve"> will also have DAC Representative on site that </w:t>
      </w:r>
      <w:r w:rsidRPr="009F65BE">
        <w:rPr>
          <w:rFonts w:cs="Arial"/>
        </w:rPr>
        <w:t>will assure that the</w:t>
      </w:r>
      <w:r>
        <w:rPr>
          <w:rFonts w:cs="Arial"/>
        </w:rPr>
        <w:t xml:space="preserve"> team </w:t>
      </w:r>
      <w:r w:rsidRPr="009F65BE">
        <w:rPr>
          <w:rFonts w:cs="Arial"/>
        </w:rPr>
        <w:t>perform</w:t>
      </w:r>
      <w:r>
        <w:rPr>
          <w:rFonts w:cs="Arial"/>
        </w:rPr>
        <w:t>s</w:t>
      </w:r>
      <w:r w:rsidRPr="009F65BE">
        <w:rPr>
          <w:rFonts w:cs="Arial"/>
        </w:rPr>
        <w:t xml:space="preserve"> to Rockwell Collins USA processes and standards</w:t>
      </w:r>
      <w:r>
        <w:rPr>
          <w:rFonts w:cs="Arial"/>
        </w:rPr>
        <w:t xml:space="preserve"> outlined in</w:t>
      </w:r>
      <w:r w:rsidRPr="00495C30">
        <w:rPr>
          <w:rFonts w:cs="Arial"/>
        </w:rPr>
        <w:t xml:space="preserve"> </w:t>
      </w:r>
      <w:r w:rsidRPr="009F65BE">
        <w:rPr>
          <w:rFonts w:cs="Arial"/>
        </w:rPr>
        <w:t>Software Development Plan</w:t>
      </w:r>
      <w:r>
        <w:rPr>
          <w:rFonts w:cs="Arial"/>
        </w:rPr>
        <w:t xml:space="preserve"> </w:t>
      </w:r>
      <w:r>
        <w:rPr>
          <w:rFonts w:cs="Arial"/>
          <w:color w:val="2B579A"/>
          <w:shd w:val="clear" w:color="auto" w:fill="E6E6E6"/>
        </w:rPr>
        <w:fldChar w:fldCharType="begin"/>
      </w:r>
      <w:r>
        <w:rPr>
          <w:rFonts w:cs="Arial"/>
        </w:rPr>
        <w:instrText xml:space="preserve"> REF _Ref318895654 \r \h </w:instrText>
      </w:r>
      <w:r>
        <w:rPr>
          <w:rFonts w:cs="Arial"/>
          <w:color w:val="2B579A"/>
          <w:shd w:val="clear" w:color="auto" w:fill="E6E6E6"/>
        </w:rPr>
      </w:r>
      <w:r>
        <w:rPr>
          <w:rFonts w:cs="Arial"/>
          <w:color w:val="2B579A"/>
          <w:shd w:val="clear" w:color="auto" w:fill="E6E6E6"/>
        </w:rPr>
        <w:fldChar w:fldCharType="separate"/>
      </w:r>
      <w:r>
        <w:rPr>
          <w:rFonts w:cs="Arial"/>
        </w:rPr>
        <w:t>[6]</w:t>
      </w:r>
      <w:r>
        <w:rPr>
          <w:rFonts w:cs="Arial"/>
          <w:color w:val="2B579A"/>
          <w:shd w:val="clear" w:color="auto" w:fill="E6E6E6"/>
        </w:rPr>
        <w:fldChar w:fldCharType="end"/>
      </w:r>
      <w:r>
        <w:rPr>
          <w:rFonts w:cs="Arial"/>
        </w:rPr>
        <w:t>.</w:t>
      </w:r>
    </w:p>
    <w:p w:rsidRPr="00650056" w:rsidR="00BA2CA7" w:rsidP="00A74E04" w:rsidRDefault="00BA2CA7" w14:paraId="49DA8CF0" w14:textId="77777777">
      <w:pPr>
        <w:rPr>
          <w:color w:val="FF0000"/>
        </w:rPr>
      </w:pPr>
    </w:p>
    <w:p w:rsidR="004B1D5A" w:rsidP="00650056" w:rsidRDefault="00D615C7" w14:paraId="69FEF0AD" w14:textId="2130465B">
      <w:pPr>
        <w:pStyle w:val="Heading2"/>
      </w:pPr>
      <w:bookmarkStart w:name="_Toc111203941" w:id="528"/>
      <w:r>
        <w:t>Compliance</w:t>
      </w:r>
      <w:r w:rsidR="00203D97">
        <w:t xml:space="preserve"> </w:t>
      </w:r>
      <w:r w:rsidRPr="00650056" w:rsidR="00203D97">
        <w:t>Substantiation and Data Retentio</w:t>
      </w:r>
      <w:r w:rsidR="003A6A16">
        <w:t>n</w:t>
      </w:r>
      <w:bookmarkEnd w:id="528"/>
    </w:p>
    <w:p w:rsidR="00D615C7" w:rsidP="00D615C7" w:rsidRDefault="00D615C7" w14:paraId="2E3ECF70" w14:textId="6C65CBC2">
      <w:pPr>
        <w:rPr>
          <w:color w:val="FF0000"/>
        </w:rPr>
      </w:pPr>
      <w:r w:rsidRPr="00D615C7">
        <w:rPr>
          <w:color w:val="FF0000"/>
        </w:rPr>
        <w:t xml:space="preserve">This section </w:t>
      </w:r>
      <w:r w:rsidRPr="00650056">
        <w:rPr>
          <w:color w:val="FF0000"/>
        </w:rPr>
        <w:t xml:space="preserve">should address how Rockwell Collins will ensure that all supplier and (if applicable) sub-tier supplier compliance findings are substantiated and retained for the program. </w:t>
      </w:r>
      <w:del w:author="Vieth, John W" w:date="2019-10-29T15:36:00Z" w:id="529">
        <w:r w:rsidRPr="00650056" w:rsidDel="009678AE">
          <w:rPr>
            <w:color w:val="FF0000"/>
          </w:rPr>
          <w:delText xml:space="preserve">Using FAA Order 8110.49 </w:delText>
        </w:r>
        <w:r w:rsidRPr="006E52F1" w:rsidDel="009678AE">
          <w:rPr>
            <w:color w:val="FF0000"/>
          </w:rPr>
          <w:delText xml:space="preserve">Chg 2 </w:delText>
        </w:r>
        <w:r w:rsidDel="009678AE">
          <w:rPr>
            <w:color w:val="FF0000"/>
          </w:rPr>
          <w:delText xml:space="preserve">Chapter 13 </w:delText>
        </w:r>
        <w:r w:rsidRPr="00650056" w:rsidDel="009678AE">
          <w:rPr>
            <w:color w:val="FF0000"/>
          </w:rPr>
          <w:delText>as an example, the plan should address, at minimum, the following certification data: (a) Evidence that compliance has been demonstrated; (b) Verification and validation data; and (c) Hardware life cycle data.</w:delText>
        </w:r>
      </w:del>
    </w:p>
    <w:p w:rsidRPr="00D615C7" w:rsidR="005F7D85" w:rsidP="00D615C7" w:rsidRDefault="005F7D85" w14:paraId="1846B2A9" w14:textId="331505FB">
      <w:r>
        <w:t xml:space="preserve">All artifacts pertaining to compliance substantiation and data retention will be kept in project repositories and archived databases located in Cedar Rapids, Iowa.  </w:t>
      </w:r>
      <w:r w:rsidRPr="001F191B">
        <w:rPr>
          <w:highlight w:val="yellow"/>
        </w:rPr>
        <w:t xml:space="preserve">Peer Review records will be maintained in the project’s Crucible, Jama and A3T’s tool databases.  Change Request records will be </w:t>
      </w:r>
      <w:r w:rsidRPr="001F191B">
        <w:rPr>
          <w:rFonts w:cs="Arial"/>
          <w:highlight w:val="yellow"/>
        </w:rPr>
        <w:t>archived in the change tracking tool database.  SCM records will be archived in the Enterprise Product Data Management database.  DAC Quality Assurance records will be archived in an audit tool database</w:t>
      </w:r>
      <w:r w:rsidR="00227E6B">
        <w:rPr>
          <w:rFonts w:cs="Arial"/>
        </w:rPr>
        <w:t>.</w:t>
      </w:r>
    </w:p>
    <w:p w:rsidRPr="00650056" w:rsidR="00650056" w:rsidP="00650056" w:rsidRDefault="00650056" w14:paraId="29A4FDA1" w14:textId="64846ABA">
      <w:pPr>
        <w:pStyle w:val="Heading2"/>
      </w:pPr>
      <w:bookmarkStart w:name="_Toc111203942" w:id="530"/>
      <w:r w:rsidRPr="00650056">
        <w:t>C</w:t>
      </w:r>
      <w:r w:rsidR="002D6E03">
        <w:t>ertification Oversight</w:t>
      </w:r>
      <w:bookmarkEnd w:id="530"/>
    </w:p>
    <w:p w:rsidR="00650056" w:rsidP="00650056" w:rsidRDefault="00F3482C" w14:paraId="73E507F9" w14:textId="655FB882">
      <w:pPr>
        <w:rPr>
          <w:color w:val="FF0000"/>
        </w:rPr>
      </w:pPr>
      <w:r w:rsidRPr="00F3482C">
        <w:rPr>
          <w:color w:val="FF0000"/>
        </w:rPr>
        <w:t>This section should show how certification oversight will be performed for the suppliers. Any planned use of supplier certification experts or outside certification reviews (e.g., contract DERs) should be documented here. If the plan is for Rockwell Collins TCRs to perform oversight, that should be documented here, including any plans for TCR on-site visits. (This may need to be discussed with the TCR beforehand.) This section should be sure to address how SOI audits will be performed for the offshored/outsourced activity.  See RC-ENG-P-016 for guidelines on TCR oversight.</w:t>
      </w:r>
    </w:p>
    <w:p w:rsidRPr="0035383E" w:rsidR="00BA2CA7" w:rsidP="00650056" w:rsidRDefault="00BA2CA7" w14:paraId="39D3459C" w14:textId="77777777"/>
    <w:p w:rsidRPr="00AA379F" w:rsidR="00BF4AFB" w:rsidP="00BF4AFB" w:rsidRDefault="006735EB" w14:paraId="7E8B1767" w14:textId="29C5E9DC">
      <w:pPr>
        <w:pStyle w:val="Appendix"/>
      </w:pPr>
      <w:bookmarkStart w:name="_Toc223082018" w:id="531"/>
      <w:bookmarkStart w:name="_Toc223680046" w:id="532"/>
      <w:bookmarkStart w:name="_Toc111203943" w:id="533"/>
      <w:bookmarkEnd w:id="531"/>
      <w:bookmarkEnd w:id="532"/>
      <w:r>
        <w:t>List of Acronyms</w:t>
      </w:r>
      <w:bookmarkEnd w:id="533"/>
    </w:p>
    <w:p w:rsidR="006C191D" w:rsidP="006C191D" w:rsidRDefault="00FB50A4" w14:paraId="2A5F7CD4" w14:textId="00EC9F58">
      <w:r w:rsidRPr="00810170">
        <w:t>AC</w:t>
      </w:r>
      <w:r w:rsidRPr="00810170" w:rsidR="006C191D">
        <w:tab/>
      </w:r>
      <w:r w:rsidRPr="00810170" w:rsidR="006C191D">
        <w:tab/>
      </w:r>
      <w:r w:rsidRPr="00810170">
        <w:t>A</w:t>
      </w:r>
      <w:r w:rsidR="00EC78A3">
        <w:t>irspace Access &amp; Service</w:t>
      </w:r>
    </w:p>
    <w:p w:rsidRPr="00810170" w:rsidR="00644B4D" w:rsidP="00644B4D" w:rsidRDefault="00644B4D" w14:paraId="3AC62930" w14:textId="77777777">
      <w:r w:rsidRPr="00810170">
        <w:t>AC</w:t>
      </w:r>
      <w:r w:rsidRPr="00810170">
        <w:tab/>
      </w:r>
      <w:r w:rsidRPr="00810170">
        <w:tab/>
      </w:r>
      <w:r w:rsidRPr="00810170">
        <w:t>Advisory Circular</w:t>
      </w:r>
    </w:p>
    <w:p w:rsidRPr="00810170" w:rsidR="006C191D" w:rsidP="006C191D" w:rsidRDefault="00FB50A4" w14:paraId="2C4496A0" w14:textId="245F7263">
      <w:r w:rsidRPr="00810170">
        <w:t>ACARS</w:t>
      </w:r>
      <w:r w:rsidRPr="00810170" w:rsidR="006C191D">
        <w:tab/>
      </w:r>
      <w:r w:rsidRPr="00810170" w:rsidR="006C191D">
        <w:tab/>
      </w:r>
      <w:r w:rsidRPr="00810170">
        <w:t>Aircraft Communications Addressing and Reporting System</w:t>
      </w:r>
    </w:p>
    <w:p w:rsidRPr="00810170" w:rsidR="006C191D" w:rsidP="006C191D" w:rsidRDefault="00FB50A4" w14:paraId="5E534826" w14:textId="3F831B94">
      <w:r w:rsidRPr="00810170">
        <w:t>ACS</w:t>
      </w:r>
      <w:r w:rsidRPr="00810170" w:rsidR="006C191D">
        <w:tab/>
      </w:r>
      <w:r w:rsidRPr="00810170" w:rsidR="006C191D">
        <w:tab/>
      </w:r>
      <w:r w:rsidRPr="00810170">
        <w:t>ACARS Compatible System</w:t>
      </w:r>
    </w:p>
    <w:p w:rsidRPr="00810170" w:rsidR="006C191D" w:rsidP="006C191D" w:rsidRDefault="00FB50A4" w14:paraId="3C03B358" w14:textId="5BA18A18">
      <w:r w:rsidRPr="00810170">
        <w:t xml:space="preserve">ADS      </w:t>
      </w:r>
      <w:r w:rsidRPr="00810170" w:rsidR="006C191D">
        <w:tab/>
      </w:r>
      <w:r w:rsidRPr="00810170">
        <w:t>Automatic Dependent Surveillance</w:t>
      </w:r>
    </w:p>
    <w:p w:rsidRPr="00810170" w:rsidR="006C191D" w:rsidP="006C191D" w:rsidRDefault="00FB50A4" w14:paraId="75041321" w14:textId="050289D8">
      <w:r w:rsidRPr="00810170">
        <w:t>AFDX</w:t>
      </w:r>
      <w:r w:rsidRPr="00810170" w:rsidR="006C191D">
        <w:tab/>
      </w:r>
      <w:r w:rsidRPr="00810170" w:rsidR="006C191D">
        <w:tab/>
      </w:r>
      <w:r w:rsidRPr="00810170">
        <w:t>Avionics Full-Duplex Switched Ethernet</w:t>
      </w:r>
    </w:p>
    <w:p w:rsidRPr="00810170" w:rsidR="006C191D" w:rsidP="006C191D" w:rsidRDefault="00FB50A4" w14:paraId="385EC2DD" w14:textId="2002A337">
      <w:r w:rsidRPr="00810170">
        <w:t>AFN</w:t>
      </w:r>
      <w:r w:rsidRPr="00810170" w:rsidR="006C191D">
        <w:tab/>
      </w:r>
      <w:r w:rsidRPr="00810170" w:rsidR="006C191D">
        <w:tab/>
      </w:r>
      <w:r w:rsidRPr="00810170">
        <w:t>ATS Facilities Notification</w:t>
      </w:r>
      <w:r w:rsidRPr="00810170" w:rsidR="006C191D">
        <w:t xml:space="preserve"> </w:t>
      </w:r>
    </w:p>
    <w:p w:rsidRPr="00810170" w:rsidR="006C191D" w:rsidP="006C191D" w:rsidRDefault="00FB50A4" w14:paraId="4140DDCD" w14:textId="070B96C9">
      <w:r w:rsidRPr="00810170">
        <w:t>AGPS</w:t>
      </w:r>
      <w:r w:rsidRPr="00810170" w:rsidR="006C191D">
        <w:tab/>
      </w:r>
      <w:r w:rsidRPr="00810170" w:rsidR="006C191D">
        <w:tab/>
      </w:r>
      <w:r w:rsidRPr="00810170">
        <w:t>Air Ground Protocol Stack</w:t>
      </w:r>
    </w:p>
    <w:p w:rsidRPr="00810170" w:rsidR="006C191D" w:rsidP="006C191D" w:rsidRDefault="00FB50A4" w14:paraId="7089CF05" w14:textId="67B2982B">
      <w:r w:rsidRPr="00810170">
        <w:t>AGS</w:t>
      </w:r>
      <w:r w:rsidRPr="00810170" w:rsidR="006C191D">
        <w:tab/>
      </w:r>
      <w:r w:rsidRPr="00810170" w:rsidR="006C191D">
        <w:tab/>
      </w:r>
      <w:r w:rsidRPr="00810170">
        <w:t>ARINC-661 Graphics Server</w:t>
      </w:r>
    </w:p>
    <w:p w:rsidRPr="00810170" w:rsidR="006C191D" w:rsidP="006C191D" w:rsidRDefault="00FB50A4" w14:paraId="048FF8C5" w14:textId="5D5CB110">
      <w:r w:rsidRPr="00810170">
        <w:t>ALM</w:t>
      </w:r>
      <w:r w:rsidRPr="00810170" w:rsidR="006C191D">
        <w:tab/>
      </w:r>
      <w:r w:rsidRPr="00810170" w:rsidR="006C191D">
        <w:tab/>
      </w:r>
      <w:r w:rsidRPr="00810170">
        <w:t>Application License Manager</w:t>
      </w:r>
    </w:p>
    <w:p w:rsidRPr="00810170" w:rsidR="00BF4AFB" w:rsidP="006C191D" w:rsidRDefault="00FA188F" w14:paraId="7E8B1768" w14:textId="458C3C46">
      <w:r w:rsidRPr="00810170">
        <w:t>AMC</w:t>
      </w:r>
      <w:r w:rsidRPr="00810170" w:rsidR="006C191D">
        <w:tab/>
      </w:r>
      <w:r w:rsidRPr="00810170" w:rsidR="006C191D">
        <w:tab/>
      </w:r>
      <w:r w:rsidRPr="00810170">
        <w:t>Acceptable Means of Compliance</w:t>
      </w:r>
    </w:p>
    <w:p w:rsidRPr="00810170" w:rsidR="00FA188F" w:rsidP="00FA188F" w:rsidRDefault="00FA188F" w14:paraId="1C297FFC" w14:textId="44026EC2">
      <w:r w:rsidRPr="00810170">
        <w:t>API</w:t>
      </w:r>
      <w:r w:rsidRPr="00810170">
        <w:tab/>
      </w:r>
      <w:r w:rsidRPr="00810170">
        <w:tab/>
      </w:r>
      <w:r w:rsidRPr="00810170">
        <w:t>Application Programming Interface</w:t>
      </w:r>
    </w:p>
    <w:p w:rsidRPr="00810170" w:rsidR="00FA188F" w:rsidP="00FA188F" w:rsidRDefault="00FA188F" w14:paraId="7F1F9539" w14:textId="24BDE5A3">
      <w:r w:rsidRPr="00810170">
        <w:t>ARINC</w:t>
      </w:r>
      <w:r w:rsidRPr="00810170">
        <w:tab/>
      </w:r>
      <w:r w:rsidRPr="00810170">
        <w:tab/>
      </w:r>
      <w:r w:rsidRPr="00810170">
        <w:t>Aeronautical Radio Incorporated</w:t>
      </w:r>
    </w:p>
    <w:p w:rsidRPr="00810170" w:rsidR="00FA188F" w:rsidP="00FA188F" w:rsidRDefault="00FA188F" w14:paraId="79ACB220" w14:textId="241F5763">
      <w:r w:rsidRPr="00810170">
        <w:t>ARTCC</w:t>
      </w:r>
      <w:r w:rsidRPr="00810170">
        <w:tab/>
      </w:r>
      <w:r w:rsidRPr="00810170">
        <w:tab/>
      </w:r>
      <w:r w:rsidRPr="00810170">
        <w:t>Air-Route Traffic Control Center</w:t>
      </w:r>
    </w:p>
    <w:p w:rsidRPr="00810170" w:rsidR="00FA188F" w:rsidP="00FA188F" w:rsidRDefault="00FA188F" w14:paraId="713A70BB" w14:textId="61683B24">
      <w:r w:rsidRPr="00810170">
        <w:t>ASE</w:t>
      </w:r>
      <w:r w:rsidRPr="00810170">
        <w:tab/>
      </w:r>
      <w:r w:rsidRPr="00810170">
        <w:tab/>
      </w:r>
      <w:r w:rsidRPr="00810170">
        <w:t>Application Service Element</w:t>
      </w:r>
    </w:p>
    <w:p w:rsidRPr="00810170" w:rsidR="00FA188F" w:rsidP="00FA188F" w:rsidRDefault="00FA188F" w14:paraId="6A03A08E" w14:textId="76B1CD89">
      <w:r w:rsidRPr="00810170">
        <w:t>ASL</w:t>
      </w:r>
      <w:r w:rsidRPr="00810170">
        <w:tab/>
      </w:r>
      <w:r w:rsidRPr="00810170">
        <w:tab/>
      </w:r>
      <w:r w:rsidRPr="00810170">
        <w:t>Avionics System LAN</w:t>
      </w:r>
    </w:p>
    <w:p w:rsidRPr="00810170" w:rsidR="00FA188F" w:rsidP="00FA188F" w:rsidRDefault="00FA188F" w14:paraId="283353B6" w14:textId="1E26EB78">
      <w:r w:rsidRPr="00810170">
        <w:t>ASN.1</w:t>
      </w:r>
      <w:r w:rsidRPr="00810170">
        <w:tab/>
      </w:r>
      <w:r w:rsidRPr="00810170">
        <w:tab/>
      </w:r>
      <w:r w:rsidRPr="00810170">
        <w:t>Abstract Syntax Notation One</w:t>
      </w:r>
    </w:p>
    <w:p w:rsidRPr="00810170" w:rsidR="00FA188F" w:rsidP="00FA188F" w:rsidRDefault="00FA188F" w14:paraId="541F24B7" w14:textId="5624273F">
      <w:r w:rsidRPr="00810170">
        <w:t>ATC</w:t>
      </w:r>
      <w:r w:rsidRPr="00810170">
        <w:tab/>
      </w:r>
      <w:r w:rsidRPr="00810170">
        <w:tab/>
      </w:r>
      <w:r w:rsidRPr="00810170">
        <w:t>Air Traffic Control</w:t>
      </w:r>
    </w:p>
    <w:p w:rsidRPr="00810170" w:rsidR="00FA188F" w:rsidP="00FA188F" w:rsidRDefault="00FA188F" w14:paraId="49D051C7" w14:textId="562C2543">
      <w:r w:rsidRPr="00810170">
        <w:t>ATN</w:t>
      </w:r>
      <w:r w:rsidRPr="00810170">
        <w:tab/>
      </w:r>
      <w:r w:rsidRPr="00810170">
        <w:tab/>
      </w:r>
      <w:r w:rsidRPr="00810170">
        <w:t>Aeronautical Telecommunications Network</w:t>
      </w:r>
    </w:p>
    <w:p w:rsidRPr="00810170" w:rsidR="00FA188F" w:rsidP="00FA188F" w:rsidRDefault="00FA188F" w14:paraId="57DE1C34" w14:textId="769E54BA">
      <w:r w:rsidRPr="00810170">
        <w:t>ATP</w:t>
      </w:r>
      <w:r w:rsidRPr="00810170">
        <w:tab/>
      </w:r>
      <w:r w:rsidRPr="00810170">
        <w:tab/>
      </w:r>
      <w:r w:rsidRPr="00810170">
        <w:t>Acceptance Test Procedures</w:t>
      </w:r>
    </w:p>
    <w:p w:rsidRPr="00810170" w:rsidR="00FA188F" w:rsidP="00FA188F" w:rsidRDefault="00FA188F" w14:paraId="7EECD9B8" w14:textId="33255829">
      <w:r w:rsidRPr="00810170">
        <w:t>ATS</w:t>
      </w:r>
      <w:r w:rsidRPr="00810170">
        <w:tab/>
      </w:r>
      <w:r w:rsidRPr="00810170">
        <w:tab/>
      </w:r>
      <w:r w:rsidRPr="00810170">
        <w:t>Air Traffic Services</w:t>
      </w:r>
    </w:p>
    <w:p w:rsidRPr="00810170" w:rsidR="00FA188F" w:rsidP="00FA188F" w:rsidRDefault="00FA188F" w14:paraId="5F695816" w14:textId="3AB3E8A6">
      <w:r w:rsidRPr="00810170">
        <w:t>ATSU</w:t>
      </w:r>
      <w:r w:rsidRPr="00810170">
        <w:tab/>
      </w:r>
      <w:r w:rsidRPr="00810170">
        <w:tab/>
      </w:r>
      <w:r w:rsidRPr="00810170">
        <w:t>Air Traffic Services Unit</w:t>
      </w:r>
    </w:p>
    <w:p w:rsidRPr="00810170" w:rsidR="00FA188F" w:rsidP="00FA188F" w:rsidRDefault="00FA188F" w14:paraId="676521BA" w14:textId="22F0F449">
      <w:r w:rsidRPr="00810170">
        <w:t>BER</w:t>
      </w:r>
      <w:r w:rsidRPr="00810170">
        <w:tab/>
      </w:r>
      <w:r w:rsidRPr="00810170">
        <w:tab/>
      </w:r>
      <w:r w:rsidRPr="00810170">
        <w:t>Binary Encoding Rules</w:t>
      </w:r>
    </w:p>
    <w:p w:rsidRPr="00810170" w:rsidR="00FA188F" w:rsidP="00FA188F" w:rsidRDefault="00FA188F" w14:paraId="2DCBBF54" w14:textId="10D84F0B">
      <w:r w:rsidRPr="00810170">
        <w:t>BOP</w:t>
      </w:r>
      <w:r w:rsidRPr="00810170">
        <w:tab/>
      </w:r>
      <w:r w:rsidRPr="00810170">
        <w:tab/>
      </w:r>
      <w:r w:rsidRPr="00810170">
        <w:t>Bit Oriented Protocol</w:t>
      </w:r>
    </w:p>
    <w:p w:rsidRPr="00810170" w:rsidR="00FA188F" w:rsidP="00FA188F" w:rsidRDefault="00FA188F" w14:paraId="7C77BC6C" w14:textId="555D0727">
      <w:r w:rsidRPr="00810170">
        <w:t>BMS</w:t>
      </w:r>
      <w:r w:rsidRPr="00810170">
        <w:tab/>
      </w:r>
      <w:r w:rsidRPr="00810170">
        <w:tab/>
      </w:r>
      <w:r w:rsidRPr="00810170">
        <w:t>Binary Message Server</w:t>
      </w:r>
    </w:p>
    <w:p w:rsidRPr="00810170" w:rsidR="00FA188F" w:rsidP="00FA188F" w:rsidRDefault="00FA188F" w14:paraId="1884834F" w14:textId="6CE838CF">
      <w:r w:rsidRPr="00810170">
        <w:t>BRS</w:t>
      </w:r>
      <w:r w:rsidRPr="00810170">
        <w:tab/>
      </w:r>
      <w:r w:rsidRPr="00810170">
        <w:tab/>
      </w:r>
      <w:r w:rsidRPr="00810170">
        <w:t xml:space="preserve">Business and Regional Systems </w:t>
      </w:r>
    </w:p>
    <w:p w:rsidRPr="00810170" w:rsidR="00FA188F" w:rsidP="00FA188F" w:rsidRDefault="00FA188F" w14:paraId="2EAE1BC8" w14:textId="23D84EA5">
      <w:r w:rsidRPr="00810170">
        <w:t>CAST</w:t>
      </w:r>
      <w:r w:rsidRPr="00810170">
        <w:tab/>
      </w:r>
      <w:r w:rsidRPr="00810170">
        <w:tab/>
      </w:r>
      <w:r w:rsidRPr="00810170">
        <w:t>Certification Authorities Software Team</w:t>
      </w:r>
    </w:p>
    <w:p w:rsidRPr="00810170" w:rsidR="00FA188F" w:rsidP="00FA188F" w:rsidRDefault="00FA188F" w14:paraId="686C9654" w14:textId="3C4DC3B8">
      <w:r w:rsidRPr="00810170">
        <w:t>CCB</w:t>
      </w:r>
      <w:r w:rsidRPr="00810170">
        <w:tab/>
      </w:r>
      <w:r w:rsidRPr="00810170">
        <w:tab/>
      </w:r>
      <w:r w:rsidRPr="00810170">
        <w:t>Change Control Board</w:t>
      </w:r>
    </w:p>
    <w:p w:rsidRPr="00810170" w:rsidR="00FA188F" w:rsidP="00FA188F" w:rsidRDefault="00FA188F" w14:paraId="28D00A14" w14:textId="0E5A3107">
      <w:r w:rsidRPr="00810170">
        <w:t>CCM</w:t>
      </w:r>
      <w:r w:rsidRPr="00810170">
        <w:tab/>
      </w:r>
      <w:r w:rsidRPr="00810170">
        <w:tab/>
      </w:r>
      <w:r w:rsidRPr="00810170">
        <w:t>Common Computing Module</w:t>
      </w:r>
    </w:p>
    <w:p w:rsidRPr="00810170" w:rsidR="00FA188F" w:rsidP="00FA188F" w:rsidRDefault="00FA188F" w14:paraId="501F7AE1" w14:textId="3517A273">
      <w:r w:rsidRPr="00810170">
        <w:t>CDA</w:t>
      </w:r>
      <w:r w:rsidRPr="00810170">
        <w:tab/>
      </w:r>
      <w:r w:rsidRPr="00810170">
        <w:tab/>
      </w:r>
      <w:r w:rsidRPr="00810170">
        <w:t>Commanders Digital Assistant</w:t>
      </w:r>
    </w:p>
    <w:p w:rsidRPr="00810170" w:rsidR="00FA188F" w:rsidP="00FA188F" w:rsidRDefault="00FA188F" w14:paraId="62B9ECDE" w14:textId="66BFE580">
      <w:r w:rsidRPr="00810170">
        <w:t>CIO</w:t>
      </w:r>
      <w:r w:rsidRPr="00810170">
        <w:tab/>
      </w:r>
      <w:r w:rsidRPr="00810170">
        <w:tab/>
      </w:r>
      <w:r w:rsidRPr="00810170">
        <w:t>Common Input/Output</w:t>
      </w:r>
    </w:p>
    <w:p w:rsidRPr="00810170" w:rsidR="00FA188F" w:rsidP="00FA188F" w:rsidRDefault="00FA188F" w14:paraId="11C0E667" w14:textId="6AD44387">
      <w:r w:rsidRPr="00810170">
        <w:t>CM</w:t>
      </w:r>
      <w:r w:rsidRPr="00810170">
        <w:tab/>
      </w:r>
      <w:r w:rsidRPr="00810170">
        <w:tab/>
      </w:r>
      <w:r w:rsidRPr="00810170">
        <w:t>Context Management</w:t>
      </w:r>
    </w:p>
    <w:p w:rsidRPr="00810170" w:rsidR="00FA188F" w:rsidP="00FA188F" w:rsidRDefault="00FA188F" w14:paraId="3053CA85" w14:textId="6C2F7EB0">
      <w:r w:rsidRPr="00810170">
        <w:t>CMU</w:t>
      </w:r>
      <w:r w:rsidRPr="00810170">
        <w:tab/>
      </w:r>
      <w:r w:rsidRPr="00810170">
        <w:tab/>
      </w:r>
      <w:r w:rsidRPr="00810170">
        <w:t>Communications Management Unit</w:t>
      </w:r>
    </w:p>
    <w:p w:rsidRPr="00810170" w:rsidR="00FA188F" w:rsidP="00FA188F" w:rsidRDefault="00FA188F" w14:paraId="198D26A3" w14:textId="751C0E76">
      <w:r w:rsidRPr="00810170">
        <w:t>CNS</w:t>
      </w:r>
      <w:r w:rsidRPr="00810170">
        <w:tab/>
      </w:r>
      <w:r w:rsidRPr="00810170">
        <w:tab/>
      </w:r>
      <w:r w:rsidRPr="00810170">
        <w:t xml:space="preserve">Communications, Navigation, and Surveillance </w:t>
      </w:r>
    </w:p>
    <w:p w:rsidRPr="00810170" w:rsidR="00FA188F" w:rsidP="00FA188F" w:rsidRDefault="00FA188F" w14:paraId="570FF848" w14:textId="77777777">
      <w:r w:rsidRPr="00810170">
        <w:t>CODEC</w:t>
      </w:r>
      <w:r w:rsidRPr="00810170">
        <w:tab/>
      </w:r>
      <w:r w:rsidRPr="00810170">
        <w:t>Coder/Decoder</w:t>
      </w:r>
    </w:p>
    <w:p w:rsidRPr="00810170" w:rsidR="00FA188F" w:rsidP="00FA188F" w:rsidRDefault="00FA188F" w14:paraId="1AB4BD6C" w14:textId="5063ADB1">
      <w:r w:rsidRPr="00810170">
        <w:t>CORE</w:t>
      </w:r>
      <w:r w:rsidRPr="00810170">
        <w:tab/>
      </w:r>
      <w:r w:rsidRPr="00810170">
        <w:tab/>
      </w:r>
      <w:r w:rsidRPr="00810170">
        <w:t>Computing on Redundant Elements</w:t>
      </w:r>
    </w:p>
    <w:p w:rsidRPr="00810170" w:rsidR="00FA188F" w:rsidP="00FA188F" w:rsidRDefault="00FA188F" w14:paraId="22D394DA" w14:textId="1B0B3DA3">
      <w:r w:rsidRPr="00810170">
        <w:t>COTS</w:t>
      </w:r>
      <w:r w:rsidRPr="00810170">
        <w:tab/>
      </w:r>
      <w:r w:rsidRPr="00810170">
        <w:tab/>
      </w:r>
      <w:r w:rsidRPr="00810170">
        <w:t>Commercial off the Shelf</w:t>
      </w:r>
    </w:p>
    <w:p w:rsidRPr="00810170" w:rsidR="00FA188F" w:rsidP="00FA188F" w:rsidRDefault="00FA188F" w14:paraId="2A024703" w14:textId="194863FE">
      <w:r w:rsidRPr="00810170">
        <w:t>CPCI</w:t>
      </w:r>
      <w:r w:rsidRPr="00810170">
        <w:tab/>
      </w:r>
      <w:r w:rsidRPr="00810170">
        <w:tab/>
      </w:r>
      <w:r w:rsidRPr="00810170">
        <w:t>Computer Program Configuration Item</w:t>
      </w:r>
    </w:p>
    <w:p w:rsidR="00FA188F" w:rsidP="00FA188F" w:rsidRDefault="00FA188F" w14:paraId="346B136F" w14:textId="73305ED9">
      <w:r w:rsidRPr="00810170">
        <w:t>CPDLC</w:t>
      </w:r>
      <w:r w:rsidRPr="00810170">
        <w:tab/>
      </w:r>
      <w:r w:rsidRPr="00810170">
        <w:tab/>
      </w:r>
      <w:r w:rsidRPr="00810170">
        <w:t>Controller Pilot Data Link Communication</w:t>
      </w:r>
    </w:p>
    <w:p w:rsidRPr="00CA2C34" w:rsidR="00CA2C34" w:rsidP="00CA2C34" w:rsidRDefault="00CA2C34" w14:paraId="038D3744" w14:textId="77777777">
      <w:r w:rsidRPr="00CA2C34">
        <w:t>CPN</w:t>
      </w:r>
      <w:r w:rsidRPr="00CA2C34">
        <w:tab/>
      </w:r>
      <w:r w:rsidRPr="00CA2C34">
        <w:tab/>
      </w:r>
      <w:r w:rsidRPr="00CA2C34">
        <w:t>Collins Part Number</w:t>
      </w:r>
    </w:p>
    <w:p w:rsidRPr="00810170" w:rsidR="00FA188F" w:rsidP="00FA188F" w:rsidRDefault="00FA188F" w14:paraId="0AD55EE5" w14:textId="30984578">
      <w:r w:rsidRPr="00810170">
        <w:t>CR</w:t>
      </w:r>
      <w:r w:rsidRPr="00810170">
        <w:tab/>
      </w:r>
      <w:r w:rsidRPr="00810170">
        <w:tab/>
      </w:r>
      <w:r w:rsidRPr="00810170">
        <w:t>Change Request</w:t>
      </w:r>
    </w:p>
    <w:p w:rsidRPr="00810170" w:rsidR="00FA188F" w:rsidP="00FA188F" w:rsidRDefault="00FA188F" w14:paraId="36A63B4D" w14:textId="5CADEB3A">
      <w:r w:rsidRPr="00810170">
        <w:t>CRC</w:t>
      </w:r>
      <w:r w:rsidRPr="00810170">
        <w:tab/>
      </w:r>
      <w:r w:rsidRPr="00810170">
        <w:tab/>
      </w:r>
      <w:r w:rsidRPr="00810170">
        <w:t>Cycle Redundancy Check</w:t>
      </w:r>
    </w:p>
    <w:p w:rsidRPr="00810170" w:rsidR="00FA188F" w:rsidP="00FA188F" w:rsidRDefault="00FA188F" w14:paraId="223DD716" w14:textId="1725F9B9">
      <w:r w:rsidRPr="00810170">
        <w:t>CRI</w:t>
      </w:r>
      <w:r w:rsidRPr="00810170">
        <w:tab/>
      </w:r>
      <w:r w:rsidRPr="00810170">
        <w:tab/>
      </w:r>
      <w:r w:rsidRPr="00810170">
        <w:t>Certification Review Item</w:t>
      </w:r>
    </w:p>
    <w:p w:rsidRPr="00810170" w:rsidR="00FA188F" w:rsidP="00FA188F" w:rsidRDefault="00FA188F" w14:paraId="39711FDD" w14:textId="26E9E608">
      <w:r w:rsidRPr="00810170">
        <w:t>CS</w:t>
      </w:r>
      <w:r w:rsidRPr="00810170">
        <w:tab/>
      </w:r>
      <w:r w:rsidRPr="00810170">
        <w:tab/>
      </w:r>
      <w:r w:rsidRPr="00810170">
        <w:t>Computer Software</w:t>
      </w:r>
    </w:p>
    <w:p w:rsidRPr="00810170" w:rsidR="00FA188F" w:rsidP="00FA188F" w:rsidRDefault="00FA188F" w14:paraId="43E035F4" w14:textId="762A80BE">
      <w:r w:rsidRPr="00810170">
        <w:t>CSC</w:t>
      </w:r>
      <w:r w:rsidRPr="00810170">
        <w:tab/>
      </w:r>
      <w:r w:rsidRPr="00810170">
        <w:tab/>
      </w:r>
      <w:r w:rsidRPr="00810170">
        <w:t>Computer Software Component</w:t>
      </w:r>
    </w:p>
    <w:p w:rsidRPr="00810170" w:rsidR="00FA188F" w:rsidP="00FA188F" w:rsidRDefault="00FA188F" w14:paraId="0B82B539" w14:textId="5799EFEF">
      <w:r w:rsidRPr="00810170">
        <w:t>CSU</w:t>
      </w:r>
      <w:r w:rsidRPr="00810170">
        <w:tab/>
      </w:r>
      <w:r w:rsidRPr="00810170">
        <w:tab/>
      </w:r>
      <w:r w:rsidRPr="00810170">
        <w:t>Computer Software Unit</w:t>
      </w:r>
    </w:p>
    <w:p w:rsidRPr="00810170" w:rsidR="00FA188F" w:rsidP="00FA188F" w:rsidRDefault="00FA188F" w14:paraId="306F0E8B" w14:textId="479687DA">
      <w:r w:rsidRPr="00810170">
        <w:t>DAC</w:t>
      </w:r>
      <w:r w:rsidRPr="00810170">
        <w:tab/>
      </w:r>
      <w:r w:rsidRPr="00810170">
        <w:tab/>
      </w:r>
      <w:r w:rsidRPr="00810170">
        <w:t>Design Assurance Center</w:t>
      </w:r>
    </w:p>
    <w:p w:rsidRPr="00810170" w:rsidR="00FA188F" w:rsidP="00FA188F" w:rsidRDefault="00FA188F" w14:paraId="2F8DC53C" w14:textId="74E6A2D7">
      <w:r w:rsidRPr="00810170">
        <w:t>DAL</w:t>
      </w:r>
      <w:r w:rsidRPr="00810170">
        <w:tab/>
      </w:r>
      <w:r w:rsidRPr="00810170">
        <w:tab/>
      </w:r>
      <w:r w:rsidRPr="00810170">
        <w:t>Design Assurance Level</w:t>
      </w:r>
    </w:p>
    <w:p w:rsidRPr="00810170" w:rsidR="00FA188F" w:rsidP="00FA188F" w:rsidRDefault="00FA188F" w14:paraId="6CD4675C" w14:textId="4F01FA7B">
      <w:r w:rsidRPr="00810170">
        <w:t>DLCA</w:t>
      </w:r>
      <w:r w:rsidRPr="00810170">
        <w:tab/>
      </w:r>
      <w:r w:rsidRPr="00810170">
        <w:tab/>
      </w:r>
      <w:r w:rsidRPr="00810170">
        <w:t>Data Link Communications Application</w:t>
      </w:r>
    </w:p>
    <w:p w:rsidRPr="00810170" w:rsidR="00FA188F" w:rsidP="00FA188F" w:rsidRDefault="00FA188F" w14:paraId="2B8E2916" w14:textId="19F31B93">
      <w:r w:rsidRPr="00810170">
        <w:t>DLCS</w:t>
      </w:r>
      <w:r w:rsidRPr="00810170">
        <w:tab/>
      </w:r>
      <w:r w:rsidRPr="00810170">
        <w:tab/>
      </w:r>
      <w:r w:rsidRPr="00810170">
        <w:t>Data Link Communications System</w:t>
      </w:r>
    </w:p>
    <w:p w:rsidRPr="00810170" w:rsidR="00FA188F" w:rsidP="00FA188F" w:rsidRDefault="00FA188F" w14:paraId="07CB03CB" w14:textId="1E75968B">
      <w:r w:rsidRPr="00810170">
        <w:t>DM</w:t>
      </w:r>
      <w:r w:rsidRPr="00810170">
        <w:tab/>
      </w:r>
      <w:r w:rsidRPr="00810170">
        <w:tab/>
      </w:r>
      <w:r w:rsidRPr="00810170">
        <w:t>Data Manager</w:t>
      </w:r>
    </w:p>
    <w:p w:rsidRPr="00810170" w:rsidR="00FA188F" w:rsidP="00FA188F" w:rsidRDefault="00FA188F" w14:paraId="125D2B36" w14:textId="1AEC9942">
      <w:r w:rsidRPr="00810170">
        <w:t>DO-178</w:t>
      </w:r>
      <w:r w:rsidR="00D92E62">
        <w:t>C</w:t>
      </w:r>
      <w:r w:rsidRPr="00810170">
        <w:tab/>
      </w:r>
      <w:r w:rsidRPr="00810170">
        <w:t>FAA Software Development Standard</w:t>
      </w:r>
    </w:p>
    <w:p w:rsidRPr="00810170" w:rsidR="00FA188F" w:rsidP="00FA188F" w:rsidRDefault="00FA188F" w14:paraId="1B4F6D64" w14:textId="77777777">
      <w:r w:rsidRPr="00810170">
        <w:t>DOORS</w:t>
      </w:r>
      <w:r w:rsidRPr="00810170">
        <w:tab/>
      </w:r>
      <w:r w:rsidRPr="00810170">
        <w:t xml:space="preserve">Dynamic </w:t>
      </w:r>
      <w:proofErr w:type="gramStart"/>
      <w:r w:rsidRPr="00810170">
        <w:t>Object Oriented</w:t>
      </w:r>
      <w:proofErr w:type="gramEnd"/>
      <w:r w:rsidRPr="00810170">
        <w:t xml:space="preserve"> Requirements System</w:t>
      </w:r>
    </w:p>
    <w:p w:rsidRPr="00810170" w:rsidR="00FA188F" w:rsidP="00FA188F" w:rsidRDefault="00FA188F" w14:paraId="512466B3" w14:textId="201D188E">
      <w:r w:rsidRPr="00810170">
        <w:t>DSI</w:t>
      </w:r>
      <w:r w:rsidRPr="00810170">
        <w:tab/>
      </w:r>
      <w:r w:rsidRPr="00810170">
        <w:tab/>
      </w:r>
      <w:r w:rsidRPr="00810170">
        <w:t>Dialogue Service Interface</w:t>
      </w:r>
    </w:p>
    <w:p w:rsidRPr="00810170" w:rsidR="00FA188F" w:rsidP="00FA188F" w:rsidRDefault="00FA188F" w14:paraId="7C84C4E7" w14:textId="1743D30F">
      <w:r w:rsidRPr="00810170">
        <w:t>EASA</w:t>
      </w:r>
      <w:r w:rsidRPr="00810170">
        <w:tab/>
      </w:r>
      <w:r w:rsidRPr="00810170">
        <w:tab/>
      </w:r>
      <w:r w:rsidRPr="00810170">
        <w:t>European Aviation Safety Administration</w:t>
      </w:r>
    </w:p>
    <w:p w:rsidRPr="00810170" w:rsidR="00FA188F" w:rsidP="00FA188F" w:rsidRDefault="00FA188F" w14:paraId="0C82D6FE" w14:textId="2004A744">
      <w:r w:rsidRPr="00810170">
        <w:t>EER</w:t>
      </w:r>
      <w:r w:rsidRPr="00810170">
        <w:tab/>
      </w:r>
      <w:r w:rsidRPr="00810170">
        <w:tab/>
      </w:r>
      <w:r w:rsidRPr="00810170">
        <w:t>Engineering Estimate Request</w:t>
      </w:r>
    </w:p>
    <w:p w:rsidRPr="00810170" w:rsidR="00FA188F" w:rsidP="00FA188F" w:rsidRDefault="00FA188F" w14:paraId="127E9888" w14:textId="6D9193BF">
      <w:r w:rsidRPr="00810170">
        <w:t>EICAS</w:t>
      </w:r>
      <w:r w:rsidRPr="00810170">
        <w:tab/>
      </w:r>
      <w:r w:rsidRPr="00810170">
        <w:tab/>
      </w:r>
      <w:r w:rsidRPr="00810170">
        <w:t>Engine Indicating Crew Alert System</w:t>
      </w:r>
    </w:p>
    <w:p w:rsidRPr="00810170" w:rsidR="00FA188F" w:rsidP="00FA188F" w:rsidRDefault="00FA188F" w14:paraId="1DAE4D1C" w14:textId="04DE017F">
      <w:r w:rsidRPr="00810170">
        <w:t>EMOD</w:t>
      </w:r>
      <w:r w:rsidRPr="00810170">
        <w:tab/>
      </w:r>
      <w:r w:rsidRPr="00810170">
        <w:tab/>
      </w:r>
      <w:r w:rsidRPr="00810170">
        <w:t>Engineering Modification</w:t>
      </w:r>
    </w:p>
    <w:p w:rsidRPr="00810170" w:rsidR="00FA188F" w:rsidP="00FA188F" w:rsidRDefault="00FA188F" w14:paraId="42D0EB63" w14:textId="53EC2965">
      <w:r w:rsidRPr="00810170">
        <w:t>FAA</w:t>
      </w:r>
      <w:r w:rsidRPr="00810170">
        <w:tab/>
      </w:r>
      <w:r w:rsidRPr="00810170">
        <w:tab/>
      </w:r>
      <w:r w:rsidRPr="00810170">
        <w:t>Federal Aviation Association</w:t>
      </w:r>
    </w:p>
    <w:p w:rsidRPr="00810170" w:rsidR="00FA188F" w:rsidP="00FA188F" w:rsidRDefault="00FA188F" w14:paraId="63E301FD" w14:textId="25FCF3BD">
      <w:r w:rsidRPr="00810170">
        <w:t>FANS</w:t>
      </w:r>
      <w:r w:rsidRPr="00810170">
        <w:tab/>
      </w:r>
      <w:r w:rsidRPr="00810170">
        <w:tab/>
      </w:r>
      <w:r w:rsidRPr="00810170">
        <w:t>Future Air Navigation System</w:t>
      </w:r>
    </w:p>
    <w:p w:rsidRPr="00810170" w:rsidR="00FA188F" w:rsidP="00FA188F" w:rsidRDefault="00FA188F" w14:paraId="16D03CA0" w14:textId="741F70A6">
      <w:r w:rsidRPr="00810170">
        <w:t>FAR</w:t>
      </w:r>
      <w:r w:rsidRPr="00810170">
        <w:tab/>
      </w:r>
      <w:r w:rsidRPr="00810170">
        <w:tab/>
      </w:r>
      <w:r w:rsidRPr="00810170">
        <w:t>Federal Air Regulations</w:t>
      </w:r>
    </w:p>
    <w:p w:rsidRPr="00810170" w:rsidR="00FA188F" w:rsidP="00FA188F" w:rsidRDefault="00FA188F" w14:paraId="4DB28750" w14:textId="75318C15">
      <w:r w:rsidRPr="00810170">
        <w:t>FDOR</w:t>
      </w:r>
      <w:r w:rsidRPr="00810170">
        <w:tab/>
      </w:r>
      <w:r w:rsidRPr="00810170">
        <w:tab/>
      </w:r>
      <w:r w:rsidRPr="00810170">
        <w:t>Flight Deck Operational Requirements</w:t>
      </w:r>
    </w:p>
    <w:p w:rsidRPr="00810170" w:rsidR="00FA188F" w:rsidP="00FA188F" w:rsidRDefault="00FA188F" w14:paraId="54FDE2F3" w14:textId="08D80488">
      <w:r w:rsidRPr="00810170">
        <w:t>FHA</w:t>
      </w:r>
      <w:r w:rsidRPr="00810170">
        <w:tab/>
      </w:r>
      <w:r w:rsidRPr="00810170">
        <w:tab/>
      </w:r>
      <w:r w:rsidRPr="00810170">
        <w:t>Flight Hazards Analysis</w:t>
      </w:r>
    </w:p>
    <w:p w:rsidRPr="00810170" w:rsidR="00FA188F" w:rsidP="00FA188F" w:rsidRDefault="00FA188F" w14:paraId="2AF86AC8" w14:textId="62329578">
      <w:r w:rsidRPr="00810170">
        <w:t>FMF</w:t>
      </w:r>
      <w:r w:rsidRPr="00810170">
        <w:tab/>
      </w:r>
      <w:r w:rsidRPr="00810170">
        <w:tab/>
      </w:r>
      <w:r w:rsidRPr="00810170">
        <w:t>Flight Management Function</w:t>
      </w:r>
    </w:p>
    <w:p w:rsidRPr="00810170" w:rsidR="00FA188F" w:rsidP="00FA188F" w:rsidRDefault="00FA188F" w14:paraId="172540B8" w14:textId="292E5E91">
      <w:r w:rsidRPr="00810170">
        <w:t>FMS</w:t>
      </w:r>
      <w:r w:rsidRPr="00810170">
        <w:tab/>
      </w:r>
      <w:r w:rsidRPr="00810170">
        <w:tab/>
      </w:r>
      <w:r w:rsidRPr="00810170">
        <w:t>Flight Management System</w:t>
      </w:r>
    </w:p>
    <w:p w:rsidRPr="00810170" w:rsidR="00FA188F" w:rsidP="00FA188F" w:rsidRDefault="00FA188F" w14:paraId="54272672" w14:textId="51ED21D6">
      <w:r w:rsidRPr="00810170">
        <w:t>GETC-I</w:t>
      </w:r>
      <w:r w:rsidRPr="00810170">
        <w:tab/>
      </w:r>
      <w:r w:rsidRPr="00810170">
        <w:tab/>
      </w:r>
      <w:r w:rsidRPr="00810170">
        <w:t>G</w:t>
      </w:r>
      <w:r w:rsidR="00CA2C34">
        <w:t xml:space="preserve">lobal Engineering </w:t>
      </w:r>
      <w:r w:rsidRPr="00810170">
        <w:t>T</w:t>
      </w:r>
      <w:r w:rsidR="00CA2C34">
        <w:t xml:space="preserve">echnology </w:t>
      </w:r>
      <w:r w:rsidRPr="00810170">
        <w:t>C</w:t>
      </w:r>
      <w:r w:rsidR="00CA2C34">
        <w:t>enter</w:t>
      </w:r>
      <w:r w:rsidRPr="00810170">
        <w:t>-I</w:t>
      </w:r>
      <w:r w:rsidR="00CA2C34">
        <w:t>ndia</w:t>
      </w:r>
    </w:p>
    <w:p w:rsidRPr="00810170" w:rsidR="00FA188F" w:rsidP="00FA188F" w:rsidRDefault="00FA188F" w14:paraId="0B307FF4" w14:textId="27645DF4">
      <w:r w:rsidRPr="00810170">
        <w:t>GPS</w:t>
      </w:r>
      <w:r w:rsidRPr="00810170">
        <w:tab/>
      </w:r>
      <w:r w:rsidRPr="00810170">
        <w:tab/>
      </w:r>
      <w:r w:rsidRPr="00810170">
        <w:t>Global Positioning System</w:t>
      </w:r>
    </w:p>
    <w:p w:rsidRPr="00810170" w:rsidR="00FA188F" w:rsidP="00FA188F" w:rsidRDefault="00FA188F" w14:paraId="5EA97474" w14:textId="50751A14">
      <w:r w:rsidRPr="00810170">
        <w:t>HCLT</w:t>
      </w:r>
      <w:r w:rsidRPr="00810170">
        <w:tab/>
      </w:r>
      <w:r w:rsidRPr="00810170">
        <w:tab/>
      </w:r>
      <w:r w:rsidRPr="00810170">
        <w:t>HCL Technologies Limited</w:t>
      </w:r>
    </w:p>
    <w:p w:rsidRPr="00810170" w:rsidR="00FA188F" w:rsidP="00FA188F" w:rsidRDefault="00FA188F" w14:paraId="25E5648D" w14:textId="37765333">
      <w:r w:rsidRPr="00810170">
        <w:t>HL</w:t>
      </w:r>
      <w:r w:rsidRPr="00810170">
        <w:tab/>
      </w:r>
      <w:r w:rsidRPr="00810170">
        <w:tab/>
      </w:r>
      <w:r w:rsidRPr="00810170">
        <w:t>High Level</w:t>
      </w:r>
    </w:p>
    <w:p w:rsidRPr="00810170" w:rsidR="00FA188F" w:rsidP="00FA188F" w:rsidRDefault="00FA188F" w14:paraId="6C4F49F7" w14:textId="51628E83">
      <w:r w:rsidRPr="00810170">
        <w:t>HLR</w:t>
      </w:r>
      <w:r w:rsidRPr="00810170">
        <w:tab/>
      </w:r>
      <w:r w:rsidRPr="00810170">
        <w:tab/>
      </w:r>
      <w:r w:rsidRPr="00810170">
        <w:t>High Level Requirements</w:t>
      </w:r>
    </w:p>
    <w:p w:rsidRPr="00810170" w:rsidR="00FA188F" w:rsidP="00FA188F" w:rsidRDefault="00FA188F" w14:paraId="38D57347" w14:textId="4D022044">
      <w:r w:rsidRPr="00810170">
        <w:t>HMI</w:t>
      </w:r>
      <w:r w:rsidRPr="00810170">
        <w:tab/>
      </w:r>
      <w:r w:rsidRPr="00810170">
        <w:tab/>
      </w:r>
      <w:r w:rsidRPr="00810170">
        <w:t>Human Machine Interface</w:t>
      </w:r>
    </w:p>
    <w:p w:rsidRPr="00810170" w:rsidR="00FA188F" w:rsidP="00FA188F" w:rsidRDefault="00FA188F" w14:paraId="6FB45005" w14:textId="659CA106">
      <w:r w:rsidRPr="00810170">
        <w:t>ICAO</w:t>
      </w:r>
      <w:r w:rsidRPr="00810170">
        <w:tab/>
      </w:r>
      <w:r w:rsidRPr="00810170">
        <w:tab/>
      </w:r>
      <w:r w:rsidRPr="00810170">
        <w:t>International Civil Aviation Organization</w:t>
      </w:r>
    </w:p>
    <w:p w:rsidRPr="00810170" w:rsidR="00FA188F" w:rsidP="00FA188F" w:rsidRDefault="00FA188F" w14:paraId="79B6E999" w14:textId="07858AE6">
      <w:r w:rsidRPr="00810170">
        <w:t>IDE</w:t>
      </w:r>
      <w:r w:rsidRPr="00810170">
        <w:tab/>
      </w:r>
      <w:r w:rsidRPr="00810170">
        <w:tab/>
      </w:r>
      <w:r w:rsidRPr="00810170">
        <w:t>Integrated Development Environment</w:t>
      </w:r>
    </w:p>
    <w:p w:rsidRPr="00810170" w:rsidR="00FA188F" w:rsidP="00FA188F" w:rsidRDefault="00FA188F" w14:paraId="792C8166" w14:textId="702B0DC7">
      <w:r w:rsidRPr="00810170">
        <w:t>ID</w:t>
      </w:r>
      <w:r w:rsidRPr="00810170">
        <w:tab/>
      </w:r>
      <w:r w:rsidRPr="00810170">
        <w:tab/>
      </w:r>
      <w:r w:rsidRPr="00810170">
        <w:t>Identification</w:t>
      </w:r>
    </w:p>
    <w:p w:rsidRPr="00810170" w:rsidR="00FA188F" w:rsidP="00FA188F" w:rsidRDefault="00FA188F" w14:paraId="3B6D18C5" w14:textId="3EBC8008">
      <w:r w:rsidRPr="00810170">
        <w:t>IMA</w:t>
      </w:r>
      <w:r w:rsidRPr="00810170">
        <w:tab/>
      </w:r>
      <w:r w:rsidRPr="00810170">
        <w:tab/>
      </w:r>
      <w:r w:rsidRPr="00810170">
        <w:t>Integrated Modular Avionics</w:t>
      </w:r>
    </w:p>
    <w:p w:rsidRPr="00810170" w:rsidR="00FA188F" w:rsidP="00FA188F" w:rsidRDefault="00FA188F" w14:paraId="635C1B00" w14:textId="60888CBE">
      <w:r w:rsidRPr="00810170">
        <w:t>IOC</w:t>
      </w:r>
      <w:r w:rsidRPr="00810170">
        <w:tab/>
      </w:r>
      <w:r w:rsidRPr="00810170">
        <w:tab/>
      </w:r>
      <w:r w:rsidRPr="00810170">
        <w:t>Input/Output Concentrator</w:t>
      </w:r>
    </w:p>
    <w:p w:rsidRPr="00810170" w:rsidR="00FA188F" w:rsidP="00FA188F" w:rsidRDefault="00FA188F" w14:paraId="5F84BC3E" w14:textId="718C4D0E">
      <w:r w:rsidRPr="00810170">
        <w:t>IOCF</w:t>
      </w:r>
      <w:r w:rsidRPr="00810170">
        <w:tab/>
      </w:r>
      <w:r w:rsidRPr="00810170">
        <w:tab/>
      </w:r>
      <w:r w:rsidRPr="00810170">
        <w:t>Input Output Common Format</w:t>
      </w:r>
    </w:p>
    <w:p w:rsidRPr="00810170" w:rsidR="00FA188F" w:rsidP="00FA188F" w:rsidRDefault="00FA188F" w14:paraId="02369049" w14:textId="2E7511D7">
      <w:r w:rsidRPr="00810170">
        <w:t>IPC</w:t>
      </w:r>
      <w:r w:rsidRPr="00810170">
        <w:tab/>
      </w:r>
      <w:r w:rsidRPr="00810170">
        <w:tab/>
      </w:r>
      <w:r w:rsidRPr="00810170">
        <w:t>Integrated Processing Cabinet</w:t>
      </w:r>
    </w:p>
    <w:p w:rsidRPr="00810170" w:rsidR="00FA188F" w:rsidP="00FA188F" w:rsidRDefault="00FA188F" w14:paraId="0249FA5E" w14:textId="5C3A3367">
      <w:r w:rsidRPr="00810170">
        <w:t>IPS</w:t>
      </w:r>
      <w:r w:rsidRPr="00810170">
        <w:tab/>
      </w:r>
      <w:r w:rsidRPr="00810170">
        <w:tab/>
      </w:r>
      <w:r w:rsidRPr="00810170">
        <w:t>Integrated Platform Software</w:t>
      </w:r>
    </w:p>
    <w:p w:rsidRPr="00810170" w:rsidR="00FA188F" w:rsidP="00FA188F" w:rsidRDefault="00FA188F" w14:paraId="6B16A451" w14:textId="3FD2EF81">
      <w:r w:rsidRPr="00810170">
        <w:t>JAR</w:t>
      </w:r>
      <w:r w:rsidRPr="00810170">
        <w:tab/>
      </w:r>
      <w:r w:rsidRPr="00810170">
        <w:tab/>
      </w:r>
      <w:r w:rsidRPr="00810170">
        <w:t>Joint Airworthiness Requirements</w:t>
      </w:r>
    </w:p>
    <w:p w:rsidRPr="00810170" w:rsidR="00FA188F" w:rsidP="00FA188F" w:rsidRDefault="00FA188F" w14:paraId="5EAAA2CB" w14:textId="1A3AEFB9">
      <w:r w:rsidRPr="00810170">
        <w:t>KDI</w:t>
      </w:r>
      <w:r w:rsidRPr="00810170">
        <w:tab/>
      </w:r>
      <w:r w:rsidRPr="00810170">
        <w:tab/>
      </w:r>
      <w:r w:rsidRPr="00810170">
        <w:t>Kernel Downloadable Image</w:t>
      </w:r>
    </w:p>
    <w:p w:rsidRPr="00810170" w:rsidR="00FA188F" w:rsidP="00FA188F" w:rsidRDefault="00FA188F" w14:paraId="5334232E" w14:textId="620B4719">
      <w:r w:rsidRPr="00810170">
        <w:t>LAN</w:t>
      </w:r>
      <w:r w:rsidRPr="00810170">
        <w:tab/>
      </w:r>
      <w:r w:rsidRPr="00810170">
        <w:tab/>
      </w:r>
      <w:r w:rsidRPr="00810170">
        <w:t>Local Area Network</w:t>
      </w:r>
    </w:p>
    <w:p w:rsidRPr="00810170" w:rsidR="00FA188F" w:rsidP="00FA188F" w:rsidRDefault="00FA188F" w14:paraId="123688F6" w14:textId="65B38171">
      <w:r w:rsidRPr="00810170">
        <w:t>LCVSM</w:t>
      </w:r>
      <w:r w:rsidRPr="00810170">
        <w:tab/>
      </w:r>
      <w:r w:rsidRPr="00810170">
        <w:tab/>
      </w:r>
      <w:r w:rsidRPr="00810170">
        <w:t>Lifecycle Value Stream Manager</w:t>
      </w:r>
    </w:p>
    <w:p w:rsidRPr="00810170" w:rsidR="00FA188F" w:rsidP="00FA188F" w:rsidRDefault="00FA188F" w14:paraId="5130F266" w14:textId="3279B374">
      <w:r w:rsidRPr="00810170">
        <w:t>LLR</w:t>
      </w:r>
      <w:r w:rsidRPr="00810170">
        <w:tab/>
      </w:r>
      <w:r w:rsidRPr="00810170">
        <w:tab/>
      </w:r>
      <w:r w:rsidRPr="00810170">
        <w:t>Low Level Requirements</w:t>
      </w:r>
    </w:p>
    <w:p w:rsidR="00FA188F" w:rsidP="00FA188F" w:rsidRDefault="00FA188F" w14:paraId="5DD01343" w14:textId="4F5D1D37">
      <w:r w:rsidRPr="00810170">
        <w:t>LTC</w:t>
      </w:r>
      <w:r w:rsidRPr="00810170">
        <w:tab/>
      </w:r>
      <w:r w:rsidRPr="00810170">
        <w:tab/>
      </w:r>
      <w:r w:rsidRPr="00810170">
        <w:t>Lead Technical Contact</w:t>
      </w:r>
    </w:p>
    <w:p w:rsidRPr="00810170" w:rsidR="00267C9A" w:rsidP="00267C9A" w:rsidRDefault="00267C9A" w14:paraId="63D9435C" w14:textId="1F33F7DF">
      <w:r w:rsidRPr="00810170">
        <w:t>M</w:t>
      </w:r>
      <w:r>
        <w:t>BD</w:t>
      </w:r>
      <w:r w:rsidRPr="00810170">
        <w:tab/>
      </w:r>
      <w:r w:rsidRPr="00810170">
        <w:tab/>
      </w:r>
      <w:r>
        <w:t>Model Based Development</w:t>
      </w:r>
    </w:p>
    <w:p w:rsidRPr="00810170" w:rsidR="00FA188F" w:rsidP="00FA188F" w:rsidRDefault="00FA188F" w14:paraId="127FD3E0" w14:textId="77B5FF19">
      <w:r w:rsidRPr="00810170">
        <w:t>MIB</w:t>
      </w:r>
      <w:r w:rsidRPr="00810170">
        <w:tab/>
      </w:r>
      <w:r w:rsidRPr="00810170">
        <w:tab/>
      </w:r>
      <w:r w:rsidRPr="00810170">
        <w:t>Managed Information Base</w:t>
      </w:r>
    </w:p>
    <w:p w:rsidRPr="00810170" w:rsidR="00FA188F" w:rsidP="00FA188F" w:rsidRDefault="00FA188F" w14:paraId="4CEFE661" w14:textId="1C084DC2">
      <w:r w:rsidRPr="00810170">
        <w:t>MIN</w:t>
      </w:r>
      <w:r w:rsidRPr="00810170">
        <w:tab/>
      </w:r>
      <w:r w:rsidRPr="00810170">
        <w:tab/>
      </w:r>
      <w:r w:rsidRPr="00810170">
        <w:t>Message Identification Number</w:t>
      </w:r>
    </w:p>
    <w:p w:rsidRPr="00810170" w:rsidR="00FA188F" w:rsidP="00FA188F" w:rsidRDefault="00FA188F" w14:paraId="2A66054F" w14:textId="059BD6A2">
      <w:r w:rsidRPr="00810170">
        <w:t>MRN</w:t>
      </w:r>
      <w:r w:rsidRPr="00810170">
        <w:tab/>
      </w:r>
      <w:r w:rsidRPr="00810170">
        <w:tab/>
      </w:r>
      <w:r w:rsidRPr="00810170">
        <w:t>Message Reference Number</w:t>
      </w:r>
    </w:p>
    <w:p w:rsidRPr="00810170" w:rsidR="00FA188F" w:rsidP="00FA188F" w:rsidRDefault="00FA188F" w14:paraId="26E67B05" w14:textId="4685BF72">
      <w:r w:rsidRPr="00810170">
        <w:t>NAND</w:t>
      </w:r>
      <w:r w:rsidRPr="00810170">
        <w:tab/>
      </w:r>
      <w:r w:rsidRPr="00810170">
        <w:tab/>
      </w:r>
      <w:r w:rsidRPr="00810170">
        <w:t>Not And</w:t>
      </w:r>
    </w:p>
    <w:p w:rsidRPr="00810170" w:rsidR="00FA188F" w:rsidP="00FA188F" w:rsidRDefault="00FA188F" w14:paraId="730A480E" w14:textId="140E53E8">
      <w:r w:rsidRPr="00810170">
        <w:t>NDA</w:t>
      </w:r>
      <w:r w:rsidRPr="00810170">
        <w:tab/>
      </w:r>
      <w:r w:rsidRPr="00810170">
        <w:tab/>
      </w:r>
      <w:r w:rsidRPr="00810170">
        <w:t>Next Data Authority</w:t>
      </w:r>
    </w:p>
    <w:p w:rsidRPr="00810170" w:rsidR="00FA188F" w:rsidP="00FA188F" w:rsidRDefault="00FA188F" w14:paraId="6C7B27BC" w14:textId="04B59672">
      <w:r w:rsidRPr="00810170">
        <w:t>NDO</w:t>
      </w:r>
      <w:r w:rsidRPr="00810170">
        <w:tab/>
      </w:r>
      <w:r w:rsidRPr="00810170">
        <w:tab/>
      </w:r>
      <w:r w:rsidRPr="00810170">
        <w:t>Network Data Object</w:t>
      </w:r>
    </w:p>
    <w:p w:rsidRPr="00810170" w:rsidR="00FA188F" w:rsidP="00FA188F" w:rsidRDefault="00FA188F" w14:paraId="4BB051CE" w14:textId="45593881">
      <w:r w:rsidRPr="00810170">
        <w:t>NVM</w:t>
      </w:r>
      <w:r w:rsidRPr="00810170">
        <w:tab/>
      </w:r>
      <w:r w:rsidRPr="00810170">
        <w:tab/>
      </w:r>
      <w:r w:rsidRPr="00810170">
        <w:t>Non-Volatile Memory</w:t>
      </w:r>
    </w:p>
    <w:p w:rsidR="00FA188F" w:rsidP="00FA188F" w:rsidRDefault="00FA188F" w14:paraId="463F2513" w14:textId="75554B32">
      <w:r w:rsidRPr="00810170">
        <w:t>OEM</w:t>
      </w:r>
      <w:r w:rsidRPr="00810170">
        <w:tab/>
      </w:r>
      <w:r w:rsidRPr="00810170">
        <w:tab/>
      </w:r>
      <w:r w:rsidRPr="00810170">
        <w:t>Original Equipment Manufacturer</w:t>
      </w:r>
    </w:p>
    <w:p w:rsidR="00CA2C34" w:rsidP="00CA2C34" w:rsidRDefault="00CA2C34" w14:paraId="4B4FEFBB" w14:textId="65D1256B">
      <w:r w:rsidRPr="00810170">
        <w:t>O</w:t>
      </w:r>
      <w:r>
        <w:t>ORA</w:t>
      </w:r>
      <w:r w:rsidRPr="00810170">
        <w:tab/>
      </w:r>
      <w:r w:rsidRPr="00810170">
        <w:tab/>
      </w:r>
      <w:r>
        <w:t>O</w:t>
      </w:r>
      <w:r w:rsidRPr="00CA2C34">
        <w:t>ffshoring/Outsourcing Risk Assessment</w:t>
      </w:r>
    </w:p>
    <w:p w:rsidRPr="00810170" w:rsidR="00FA188F" w:rsidP="00FA188F" w:rsidRDefault="00FA188F" w14:paraId="7F7E308D" w14:textId="41CCCE6B">
      <w:r w:rsidRPr="00810170">
        <w:t>OOT</w:t>
      </w:r>
      <w:r w:rsidRPr="00810170">
        <w:tab/>
      </w:r>
      <w:r w:rsidRPr="00810170">
        <w:tab/>
      </w:r>
      <w:r w:rsidRPr="00810170">
        <w:t>Object-Oriented Technology</w:t>
      </w:r>
    </w:p>
    <w:p w:rsidRPr="00810170" w:rsidR="00FA188F" w:rsidP="00FA188F" w:rsidRDefault="00FA188F" w14:paraId="27198B95" w14:textId="14FD9720">
      <w:r w:rsidRPr="00810170">
        <w:t>OS</w:t>
      </w:r>
      <w:r w:rsidRPr="00810170">
        <w:tab/>
      </w:r>
      <w:r w:rsidRPr="00810170">
        <w:tab/>
      </w:r>
      <w:r w:rsidRPr="00810170">
        <w:t>Operating System</w:t>
      </w:r>
    </w:p>
    <w:p w:rsidRPr="00810170" w:rsidR="00FA188F" w:rsidP="00FA188F" w:rsidRDefault="00FA188F" w14:paraId="1A0C9E6F" w14:textId="5F9B63FD">
      <w:r w:rsidRPr="00810170">
        <w:t>PC</w:t>
      </w:r>
      <w:r w:rsidRPr="00810170">
        <w:tab/>
      </w:r>
      <w:r w:rsidRPr="00810170">
        <w:tab/>
      </w:r>
      <w:r w:rsidRPr="00810170">
        <w:t>Personal Computer</w:t>
      </w:r>
    </w:p>
    <w:p w:rsidR="00FA188F" w:rsidP="00FA188F" w:rsidRDefault="00FA188F" w14:paraId="7126D0DA" w14:textId="774F4E06">
      <w:r w:rsidRPr="00810170">
        <w:t>PCT</w:t>
      </w:r>
      <w:r w:rsidRPr="00810170">
        <w:tab/>
      </w:r>
      <w:r w:rsidRPr="00810170">
        <w:tab/>
      </w:r>
      <w:r w:rsidRPr="00810170">
        <w:t>Partition Configuration Table</w:t>
      </w:r>
    </w:p>
    <w:p w:rsidRPr="00810170" w:rsidR="00267C9A" w:rsidP="00267C9A" w:rsidRDefault="00267C9A" w14:paraId="180B05D1" w14:textId="0DD56A56">
      <w:r w:rsidRPr="00810170">
        <w:t>PD</w:t>
      </w:r>
      <w:r>
        <w:t>I</w:t>
      </w:r>
      <w:r w:rsidRPr="00810170">
        <w:tab/>
      </w:r>
      <w:r w:rsidRPr="00810170">
        <w:tab/>
      </w:r>
      <w:r w:rsidRPr="00810170">
        <w:t>P</w:t>
      </w:r>
      <w:r>
        <w:t>arameter Data Item</w:t>
      </w:r>
    </w:p>
    <w:p w:rsidRPr="00810170" w:rsidR="00FA188F" w:rsidP="00FA188F" w:rsidRDefault="00FA188F" w14:paraId="792734CD" w14:textId="300816DB">
      <w:r w:rsidRPr="00810170">
        <w:t>PDR</w:t>
      </w:r>
      <w:r w:rsidRPr="00810170">
        <w:tab/>
      </w:r>
      <w:r w:rsidRPr="00810170">
        <w:tab/>
      </w:r>
      <w:r w:rsidRPr="00810170">
        <w:t>Preliminary Design Review</w:t>
      </w:r>
    </w:p>
    <w:p w:rsidRPr="00810170" w:rsidR="00FA188F" w:rsidP="00FA188F" w:rsidRDefault="00FA188F" w14:paraId="7021952E" w14:textId="4161A8E0">
      <w:r w:rsidRPr="00810170">
        <w:t>PDU</w:t>
      </w:r>
      <w:r w:rsidRPr="00810170">
        <w:tab/>
      </w:r>
      <w:r w:rsidRPr="00810170">
        <w:tab/>
      </w:r>
      <w:r w:rsidRPr="00810170">
        <w:t>Protocol Data Unit</w:t>
      </w:r>
    </w:p>
    <w:p w:rsidRPr="00810170" w:rsidR="00FA188F" w:rsidP="00FA188F" w:rsidRDefault="00FA188F" w14:paraId="5364F787" w14:textId="5A9860A1">
      <w:r w:rsidRPr="00810170">
        <w:t>PE</w:t>
      </w:r>
      <w:r w:rsidRPr="00810170">
        <w:tab/>
      </w:r>
      <w:r w:rsidRPr="00810170">
        <w:tab/>
      </w:r>
      <w:r w:rsidRPr="00810170">
        <w:t>Project Engineer</w:t>
      </w:r>
    </w:p>
    <w:p w:rsidRPr="00810170" w:rsidR="00FA188F" w:rsidP="00FA188F" w:rsidRDefault="00FA188F" w14:paraId="6378CC95" w14:textId="22BFF6BA">
      <w:r w:rsidRPr="00810170">
        <w:t>PM</w:t>
      </w:r>
      <w:r w:rsidRPr="00810170">
        <w:tab/>
      </w:r>
      <w:r w:rsidRPr="00810170">
        <w:tab/>
      </w:r>
      <w:r w:rsidRPr="00810170">
        <w:t>Protocol Manager</w:t>
      </w:r>
    </w:p>
    <w:p w:rsidRPr="00810170" w:rsidR="00FA188F" w:rsidP="00FA188F" w:rsidRDefault="00FA188F" w14:paraId="2C4D6877" w14:textId="3969092C">
      <w:r w:rsidRPr="00810170">
        <w:t>POSIX</w:t>
      </w:r>
      <w:r w:rsidRPr="00810170">
        <w:tab/>
      </w:r>
      <w:r w:rsidRPr="00810170">
        <w:tab/>
      </w:r>
      <w:r w:rsidRPr="00810170">
        <w:t>Portable Operating System Interface</w:t>
      </w:r>
    </w:p>
    <w:p w:rsidRPr="00810170" w:rsidR="00FA188F" w:rsidP="00FA188F" w:rsidRDefault="00FA188F" w14:paraId="30AD6C22" w14:textId="59150DBD">
      <w:r w:rsidRPr="00810170">
        <w:t>PSAC</w:t>
      </w:r>
      <w:r w:rsidRPr="00810170">
        <w:tab/>
      </w:r>
      <w:r w:rsidRPr="00810170" w:rsidR="00810170">
        <w:tab/>
      </w:r>
      <w:r w:rsidRPr="00810170">
        <w:t>Plan for Software Aspects of Certification</w:t>
      </w:r>
    </w:p>
    <w:p w:rsidRPr="00810170" w:rsidR="00FA188F" w:rsidP="00FA188F" w:rsidRDefault="00FA188F" w14:paraId="081A1219" w14:textId="17BCDE16">
      <w:r w:rsidRPr="00810170">
        <w:t xml:space="preserve">Systems </w:t>
      </w:r>
      <w:r w:rsidRPr="00810170" w:rsidR="00810170">
        <w:tab/>
      </w:r>
      <w:r w:rsidRPr="00810170">
        <w:t>PSAC</w:t>
      </w:r>
      <w:r w:rsidRPr="00810170">
        <w:tab/>
      </w:r>
      <w:r w:rsidRPr="00810170">
        <w:t>Program Specific Plan for System Integration Aspects of Certification</w:t>
      </w:r>
    </w:p>
    <w:p w:rsidRPr="00810170" w:rsidR="00FA188F" w:rsidP="00FA188F" w:rsidRDefault="00FA188F" w14:paraId="6B34EFF8" w14:textId="43A0A970">
      <w:r w:rsidRPr="00810170">
        <w:t>RAM</w:t>
      </w:r>
      <w:r w:rsidRPr="00810170">
        <w:tab/>
      </w:r>
      <w:r w:rsidRPr="00810170" w:rsidR="00810170">
        <w:tab/>
      </w:r>
      <w:r w:rsidRPr="00810170">
        <w:t>Random Access Memory</w:t>
      </w:r>
    </w:p>
    <w:p w:rsidRPr="00810170" w:rsidR="00FA188F" w:rsidP="00FA188F" w:rsidRDefault="00FA188F" w14:paraId="68E6E158" w14:textId="0591176A">
      <w:r w:rsidRPr="00810170">
        <w:t>RBT</w:t>
      </w:r>
      <w:r w:rsidRPr="00810170">
        <w:tab/>
      </w:r>
      <w:r w:rsidRPr="00810170" w:rsidR="00810170">
        <w:tab/>
      </w:r>
      <w:r w:rsidRPr="00810170">
        <w:t>Requirements Based Test</w:t>
      </w:r>
    </w:p>
    <w:p w:rsidRPr="00810170" w:rsidR="00FA188F" w:rsidP="00FA188F" w:rsidRDefault="00FA188F" w14:paraId="7C5FEEAB" w14:textId="2A3BFC4D">
      <w:r w:rsidRPr="00810170">
        <w:t>RBTCA</w:t>
      </w:r>
      <w:r w:rsidRPr="00810170">
        <w:tab/>
      </w:r>
      <w:r w:rsidRPr="00810170" w:rsidR="00810170">
        <w:tab/>
      </w:r>
      <w:r w:rsidRPr="00810170">
        <w:t>Requirements Based Test Coverage Analysis</w:t>
      </w:r>
    </w:p>
    <w:p w:rsidRPr="00810170" w:rsidR="00FA188F" w:rsidP="00FA188F" w:rsidRDefault="00FA188F" w14:paraId="07540013" w14:textId="5A4AD1B0">
      <w:r w:rsidRPr="00810170">
        <w:t>RCI</w:t>
      </w:r>
      <w:r w:rsidRPr="00810170">
        <w:tab/>
      </w:r>
      <w:r w:rsidRPr="00810170" w:rsidR="00810170">
        <w:tab/>
      </w:r>
      <w:r w:rsidRPr="00810170">
        <w:t>Rockwell Collins India</w:t>
      </w:r>
    </w:p>
    <w:p w:rsidRPr="00810170" w:rsidR="00FA188F" w:rsidP="00FA188F" w:rsidRDefault="00FA188F" w14:paraId="3C938662" w14:textId="035B443A">
      <w:r w:rsidRPr="00810170">
        <w:t>RCPN</w:t>
      </w:r>
      <w:r w:rsidRPr="00810170">
        <w:tab/>
      </w:r>
      <w:r w:rsidRPr="00810170" w:rsidR="00810170">
        <w:tab/>
      </w:r>
      <w:r w:rsidRPr="00810170">
        <w:t>Rockwell Collins Part Number</w:t>
      </w:r>
    </w:p>
    <w:p w:rsidRPr="00810170" w:rsidR="00FA188F" w:rsidP="00FA188F" w:rsidRDefault="00FA188F" w14:paraId="02974143" w14:textId="5F551F23">
      <w:r w:rsidRPr="00810170">
        <w:t>REV</w:t>
      </w:r>
      <w:r w:rsidRPr="00810170">
        <w:tab/>
      </w:r>
      <w:r w:rsidRPr="00810170" w:rsidR="00810170">
        <w:tab/>
      </w:r>
      <w:r w:rsidRPr="00810170">
        <w:t>Revision</w:t>
      </w:r>
    </w:p>
    <w:p w:rsidRPr="00810170" w:rsidR="00FA188F" w:rsidP="00FA188F" w:rsidRDefault="00FA188F" w14:paraId="7FAF4AC7" w14:textId="5F987926">
      <w:r w:rsidRPr="00810170">
        <w:t>RIU</w:t>
      </w:r>
      <w:r w:rsidRPr="00810170">
        <w:tab/>
      </w:r>
      <w:r w:rsidRPr="00810170" w:rsidR="00810170">
        <w:tab/>
      </w:r>
      <w:r w:rsidRPr="00810170">
        <w:t>Radio Interface Unit</w:t>
      </w:r>
    </w:p>
    <w:p w:rsidRPr="00810170" w:rsidR="00FA188F" w:rsidP="00FA188F" w:rsidRDefault="00FA188F" w14:paraId="02D4B148" w14:textId="776C952C">
      <w:r w:rsidRPr="00810170">
        <w:t>RFS</w:t>
      </w:r>
      <w:r w:rsidRPr="00810170">
        <w:tab/>
      </w:r>
      <w:r w:rsidRPr="00810170" w:rsidR="00810170">
        <w:tab/>
      </w:r>
      <w:r w:rsidRPr="00810170">
        <w:t xml:space="preserve">Run </w:t>
      </w:r>
      <w:proofErr w:type="gramStart"/>
      <w:r w:rsidRPr="00810170">
        <w:t>For</w:t>
      </w:r>
      <w:proofErr w:type="gramEnd"/>
      <w:r w:rsidRPr="00810170">
        <w:t xml:space="preserve"> Score</w:t>
      </w:r>
    </w:p>
    <w:p w:rsidRPr="00810170" w:rsidR="00FA188F" w:rsidP="00FA188F" w:rsidRDefault="00FA188F" w14:paraId="34A1BA73" w14:textId="1BA3A82E">
      <w:r w:rsidRPr="00810170">
        <w:t>RTCA</w:t>
      </w:r>
      <w:r w:rsidRPr="00810170">
        <w:tab/>
      </w:r>
      <w:r w:rsidRPr="00810170" w:rsidR="00810170">
        <w:tab/>
      </w:r>
      <w:r w:rsidRPr="00810170">
        <w:t>Radio Technical Commission for Aeronautics</w:t>
      </w:r>
    </w:p>
    <w:p w:rsidRPr="00810170" w:rsidR="00FA188F" w:rsidP="00FA188F" w:rsidRDefault="00FA188F" w14:paraId="3B7A9676" w14:textId="7077B577">
      <w:r w:rsidRPr="00810170">
        <w:t>RTTI</w:t>
      </w:r>
      <w:r w:rsidRPr="00810170">
        <w:tab/>
      </w:r>
      <w:r w:rsidRPr="00810170" w:rsidR="00810170">
        <w:tab/>
      </w:r>
      <w:r w:rsidRPr="00810170">
        <w:t>Run-Time Type Identification</w:t>
      </w:r>
    </w:p>
    <w:p w:rsidRPr="00810170" w:rsidR="00FA188F" w:rsidP="00FA188F" w:rsidRDefault="00FA188F" w14:paraId="68EAFEB0" w14:textId="3B797E62">
      <w:r w:rsidRPr="00810170">
        <w:t>RUDP</w:t>
      </w:r>
      <w:r w:rsidRPr="00810170">
        <w:tab/>
      </w:r>
      <w:r w:rsidRPr="00810170" w:rsidR="00810170">
        <w:tab/>
      </w:r>
      <w:r w:rsidRPr="00810170">
        <w:t>Reliable User Datagram Protocol</w:t>
      </w:r>
    </w:p>
    <w:p w:rsidRPr="00810170" w:rsidR="00FA188F" w:rsidP="00FA188F" w:rsidRDefault="00FA188F" w14:paraId="1A398D44" w14:textId="3EF23BA9">
      <w:r w:rsidRPr="00810170">
        <w:t>SAP</w:t>
      </w:r>
      <w:r w:rsidRPr="00810170">
        <w:tab/>
      </w:r>
      <w:r w:rsidRPr="00810170" w:rsidR="00810170">
        <w:tab/>
      </w:r>
      <w:r w:rsidRPr="00810170">
        <w:t>Financial Analysis Software</w:t>
      </w:r>
    </w:p>
    <w:p w:rsidRPr="00810170" w:rsidR="00FA188F" w:rsidP="00FA188F" w:rsidRDefault="00FA188F" w14:paraId="2CED2FB0" w14:textId="6DE795DD">
      <w:r w:rsidRPr="00810170">
        <w:t>SARD</w:t>
      </w:r>
      <w:r w:rsidRPr="00810170">
        <w:tab/>
      </w:r>
      <w:r w:rsidRPr="00810170" w:rsidR="00810170">
        <w:tab/>
      </w:r>
      <w:r w:rsidRPr="00810170">
        <w:t>System Architecture Requirements Document</w:t>
      </w:r>
    </w:p>
    <w:p w:rsidRPr="00810170" w:rsidR="00FA188F" w:rsidP="00FA188F" w:rsidRDefault="00FA188F" w14:paraId="224B3F71" w14:textId="686D2676">
      <w:r w:rsidRPr="00810170">
        <w:t>SARPS</w:t>
      </w:r>
      <w:r w:rsidRPr="00810170">
        <w:tab/>
      </w:r>
      <w:r w:rsidRPr="00810170" w:rsidR="00810170">
        <w:tab/>
      </w:r>
      <w:r w:rsidRPr="00810170">
        <w:t xml:space="preserve">Standards and Recommended Practices </w:t>
      </w:r>
    </w:p>
    <w:p w:rsidRPr="00810170" w:rsidR="00FA188F" w:rsidP="00FA188F" w:rsidRDefault="00FA188F" w14:paraId="3BCD96FC" w14:textId="3E695B5A">
      <w:r w:rsidRPr="00810170">
        <w:t>SAS</w:t>
      </w:r>
      <w:r w:rsidRPr="00810170">
        <w:tab/>
      </w:r>
      <w:r w:rsidRPr="00810170" w:rsidR="00810170">
        <w:tab/>
      </w:r>
      <w:r w:rsidRPr="00810170">
        <w:t>Software Accomplishment Summary</w:t>
      </w:r>
    </w:p>
    <w:p w:rsidRPr="00810170" w:rsidR="00FA188F" w:rsidP="00FA188F" w:rsidRDefault="00FA188F" w14:paraId="59261F95" w14:textId="6AE26768">
      <w:r w:rsidRPr="00810170">
        <w:t>SCA</w:t>
      </w:r>
      <w:r w:rsidRPr="00810170">
        <w:tab/>
      </w:r>
      <w:r w:rsidRPr="00810170" w:rsidR="00810170">
        <w:tab/>
      </w:r>
      <w:r w:rsidRPr="00810170">
        <w:t>Structural Coverage Analysis</w:t>
      </w:r>
    </w:p>
    <w:p w:rsidRPr="00810170" w:rsidR="00FA188F" w:rsidP="00FA188F" w:rsidRDefault="00FA188F" w14:paraId="26966F65" w14:textId="0AA5E736">
      <w:r w:rsidRPr="00810170">
        <w:t xml:space="preserve">SCL </w:t>
      </w:r>
      <w:r w:rsidRPr="00810170">
        <w:tab/>
      </w:r>
      <w:r w:rsidRPr="00810170" w:rsidR="00810170">
        <w:tab/>
      </w:r>
      <w:r w:rsidRPr="00810170">
        <w:t>Software Control Library</w:t>
      </w:r>
    </w:p>
    <w:p w:rsidRPr="00810170" w:rsidR="00FA188F" w:rsidP="00FA188F" w:rsidRDefault="00FA188F" w14:paraId="743C4E7B" w14:textId="19A3C1C9">
      <w:r w:rsidRPr="00810170">
        <w:t>SCM</w:t>
      </w:r>
      <w:r w:rsidRPr="00810170">
        <w:tab/>
      </w:r>
      <w:r w:rsidRPr="00810170" w:rsidR="00810170">
        <w:tab/>
      </w:r>
      <w:r w:rsidRPr="00810170">
        <w:t>Software Configuration Management</w:t>
      </w:r>
    </w:p>
    <w:p w:rsidRPr="00810170" w:rsidR="00FA188F" w:rsidP="00FA188F" w:rsidRDefault="00FA188F" w14:paraId="489BA7E3" w14:textId="3A4DF437">
      <w:r w:rsidRPr="00810170">
        <w:t>SDD</w:t>
      </w:r>
      <w:r w:rsidRPr="00810170">
        <w:tab/>
      </w:r>
      <w:r w:rsidRPr="00810170" w:rsidR="00810170">
        <w:tab/>
      </w:r>
      <w:r w:rsidRPr="00810170">
        <w:t>Software Design Document</w:t>
      </w:r>
    </w:p>
    <w:p w:rsidRPr="00810170" w:rsidR="00FA188F" w:rsidP="00FA188F" w:rsidRDefault="00FA188F" w14:paraId="16849C30" w14:textId="5B9EC4A9">
      <w:r w:rsidRPr="00810170">
        <w:t>SDP</w:t>
      </w:r>
      <w:r w:rsidRPr="00810170">
        <w:tab/>
      </w:r>
      <w:r w:rsidRPr="00810170" w:rsidR="00810170">
        <w:tab/>
      </w:r>
      <w:r w:rsidRPr="00810170">
        <w:t>Software Development Plan</w:t>
      </w:r>
    </w:p>
    <w:p w:rsidRPr="00810170" w:rsidR="00FA188F" w:rsidP="00FA188F" w:rsidRDefault="00FA188F" w14:paraId="7868A66A" w14:textId="74EB69B3">
      <w:r w:rsidRPr="00810170">
        <w:t>SIL</w:t>
      </w:r>
      <w:r w:rsidRPr="00810170">
        <w:tab/>
      </w:r>
      <w:r w:rsidRPr="00810170" w:rsidR="00810170">
        <w:tab/>
      </w:r>
      <w:r w:rsidRPr="00810170">
        <w:t>Service Information Letter</w:t>
      </w:r>
    </w:p>
    <w:p w:rsidRPr="00810170" w:rsidR="00FA188F" w:rsidP="00FA188F" w:rsidRDefault="00FA188F" w14:paraId="61C52D90" w14:textId="0642DDDC">
      <w:r w:rsidRPr="00810170">
        <w:t>SOI</w:t>
      </w:r>
      <w:r w:rsidRPr="00810170">
        <w:tab/>
      </w:r>
      <w:r w:rsidRPr="00810170" w:rsidR="00810170">
        <w:tab/>
      </w:r>
      <w:r w:rsidRPr="00810170">
        <w:t>Stages of Involvement</w:t>
      </w:r>
    </w:p>
    <w:p w:rsidRPr="00810170" w:rsidR="00FA188F" w:rsidP="00FA188F" w:rsidRDefault="00FA188F" w14:paraId="6471CD4B" w14:textId="4E45EEB4">
      <w:r w:rsidRPr="00810170">
        <w:t>SQA</w:t>
      </w:r>
      <w:r w:rsidRPr="00810170">
        <w:tab/>
      </w:r>
      <w:r w:rsidRPr="00810170" w:rsidR="00810170">
        <w:tab/>
      </w:r>
      <w:r w:rsidRPr="00810170">
        <w:t>Software Quality Assurance</w:t>
      </w:r>
    </w:p>
    <w:p w:rsidRPr="00810170" w:rsidR="00FA188F" w:rsidP="00FA188F" w:rsidRDefault="00FA188F" w14:paraId="7CDDAA3B" w14:textId="6BE3488E">
      <w:r w:rsidRPr="00810170">
        <w:t>SQAP</w:t>
      </w:r>
      <w:r w:rsidRPr="00810170">
        <w:tab/>
      </w:r>
      <w:r w:rsidRPr="00810170" w:rsidR="00810170">
        <w:tab/>
      </w:r>
      <w:r w:rsidRPr="00810170">
        <w:t>Software Quality Assurance Plan</w:t>
      </w:r>
    </w:p>
    <w:p w:rsidRPr="00810170" w:rsidR="00FA188F" w:rsidP="00FA188F" w:rsidRDefault="00FA188F" w14:paraId="5ED8A087" w14:textId="09634F46">
      <w:r w:rsidRPr="00810170">
        <w:t>SRD</w:t>
      </w:r>
      <w:r w:rsidRPr="00810170">
        <w:tab/>
      </w:r>
      <w:r w:rsidRPr="00810170" w:rsidR="00810170">
        <w:tab/>
      </w:r>
      <w:r w:rsidRPr="00810170">
        <w:t>Subsystem Requirements Document</w:t>
      </w:r>
    </w:p>
    <w:p w:rsidRPr="00810170" w:rsidR="00FA188F" w:rsidP="00FA188F" w:rsidRDefault="00FA188F" w14:paraId="37934811" w14:textId="41E4E242">
      <w:r w:rsidRPr="00810170">
        <w:t>SRS</w:t>
      </w:r>
      <w:r w:rsidRPr="00810170">
        <w:tab/>
      </w:r>
      <w:r w:rsidRPr="00810170" w:rsidR="00810170">
        <w:tab/>
      </w:r>
      <w:r w:rsidRPr="00810170">
        <w:t>Software Requirements Specification</w:t>
      </w:r>
    </w:p>
    <w:p w:rsidRPr="00810170" w:rsidR="00FA188F" w:rsidP="00FA188F" w:rsidRDefault="00FA188F" w14:paraId="284072AB" w14:textId="04C8CFCD">
      <w:r w:rsidRPr="00810170">
        <w:t>SSA</w:t>
      </w:r>
      <w:r w:rsidRPr="00810170">
        <w:tab/>
      </w:r>
      <w:r w:rsidRPr="00810170" w:rsidR="00810170">
        <w:tab/>
      </w:r>
      <w:r w:rsidRPr="00810170">
        <w:t>System Safety Analysis</w:t>
      </w:r>
    </w:p>
    <w:p w:rsidRPr="00810170" w:rsidR="00FA188F" w:rsidP="00FA188F" w:rsidRDefault="00FA188F" w14:paraId="4B7BD054" w14:textId="26D8AC70">
      <w:r w:rsidRPr="00810170">
        <w:t>STP</w:t>
      </w:r>
      <w:r w:rsidRPr="00810170">
        <w:tab/>
      </w:r>
      <w:r w:rsidRPr="00810170" w:rsidR="00810170">
        <w:tab/>
      </w:r>
      <w:r w:rsidRPr="00810170">
        <w:t>Software Test procedure</w:t>
      </w:r>
    </w:p>
    <w:p w:rsidRPr="00810170" w:rsidR="00FA188F" w:rsidP="00FA188F" w:rsidRDefault="00FA188F" w14:paraId="67F407EC" w14:textId="615C0AAB">
      <w:r w:rsidRPr="00810170">
        <w:t>SVPR</w:t>
      </w:r>
      <w:r w:rsidRPr="00810170">
        <w:tab/>
      </w:r>
      <w:r w:rsidRPr="00810170" w:rsidR="00810170">
        <w:tab/>
      </w:r>
      <w:r w:rsidRPr="00810170">
        <w:t>Software Verification Procedure and Results</w:t>
      </w:r>
    </w:p>
    <w:p w:rsidRPr="00810170" w:rsidR="00FA188F" w:rsidP="00FA188F" w:rsidRDefault="00FA188F" w14:paraId="17E0C7AC" w14:textId="231234FD">
      <w:r w:rsidRPr="00810170">
        <w:t>TBD</w:t>
      </w:r>
      <w:r w:rsidRPr="00810170">
        <w:tab/>
      </w:r>
      <w:r w:rsidRPr="00810170" w:rsidR="00810170">
        <w:tab/>
      </w:r>
      <w:r w:rsidRPr="00810170">
        <w:t>To Be Defined</w:t>
      </w:r>
    </w:p>
    <w:p w:rsidRPr="00810170" w:rsidR="00FA188F" w:rsidP="00FA188F" w:rsidRDefault="00FA188F" w14:paraId="2558CA48" w14:textId="0C8792D9">
      <w:r w:rsidRPr="00810170">
        <w:t>TCR</w:t>
      </w:r>
      <w:r w:rsidRPr="00810170">
        <w:tab/>
      </w:r>
      <w:r w:rsidRPr="00810170" w:rsidR="00810170">
        <w:tab/>
      </w:r>
      <w:r w:rsidRPr="00810170">
        <w:t>TSO Compliance Representative</w:t>
      </w:r>
    </w:p>
    <w:p w:rsidRPr="00810170" w:rsidR="00FA188F" w:rsidP="00FA188F" w:rsidRDefault="00FA188F" w14:paraId="5A54F9DB" w14:textId="48194681">
      <w:r w:rsidRPr="00810170">
        <w:t>TPM</w:t>
      </w:r>
      <w:r w:rsidRPr="00810170">
        <w:tab/>
      </w:r>
      <w:r w:rsidRPr="00810170" w:rsidR="00810170">
        <w:tab/>
      </w:r>
      <w:r w:rsidRPr="00810170">
        <w:t>Technical Project Manager</w:t>
      </w:r>
    </w:p>
    <w:p w:rsidRPr="00810170" w:rsidR="00FA188F" w:rsidP="00FA188F" w:rsidRDefault="00FA188F" w14:paraId="09022E43" w14:textId="0CB29B22">
      <w:r w:rsidRPr="00810170">
        <w:t>TSO</w:t>
      </w:r>
      <w:r w:rsidRPr="00810170">
        <w:tab/>
      </w:r>
      <w:r w:rsidRPr="00810170" w:rsidR="00810170">
        <w:tab/>
      </w:r>
      <w:r w:rsidRPr="00810170">
        <w:t>Technical Standard Order</w:t>
      </w:r>
    </w:p>
    <w:p w:rsidRPr="00810170" w:rsidR="00FA188F" w:rsidP="00FA188F" w:rsidRDefault="00FA188F" w14:paraId="33B582CD" w14:textId="3AF619C7">
      <w:r w:rsidRPr="00810170">
        <w:t>UPER</w:t>
      </w:r>
      <w:r w:rsidRPr="00810170">
        <w:tab/>
      </w:r>
      <w:r w:rsidRPr="00810170" w:rsidR="00810170">
        <w:tab/>
      </w:r>
      <w:r w:rsidRPr="00810170">
        <w:t>Unaligned Packed Encoding Rules</w:t>
      </w:r>
    </w:p>
    <w:p w:rsidRPr="00810170" w:rsidR="00FA188F" w:rsidP="00FA188F" w:rsidRDefault="00FA188F" w14:paraId="5567D0BB" w14:textId="0E47CA80">
      <w:r w:rsidRPr="00810170">
        <w:t>VAPS</w:t>
      </w:r>
      <w:r w:rsidRPr="00810170">
        <w:tab/>
      </w:r>
      <w:r w:rsidRPr="00810170" w:rsidR="00810170">
        <w:tab/>
      </w:r>
      <w:r w:rsidRPr="00810170">
        <w:t>Virtual Applications Prototyping System</w:t>
      </w:r>
    </w:p>
    <w:p w:rsidRPr="00810170" w:rsidR="00FA188F" w:rsidP="00FA188F" w:rsidRDefault="00FA188F" w14:paraId="0ABF831C" w14:textId="733056DB">
      <w:r w:rsidRPr="00810170">
        <w:t>VCT</w:t>
      </w:r>
      <w:r w:rsidRPr="00810170">
        <w:tab/>
      </w:r>
      <w:r w:rsidRPr="00810170" w:rsidR="00810170">
        <w:tab/>
      </w:r>
      <w:r w:rsidRPr="00810170">
        <w:t xml:space="preserve">Virtual Machine Configuration Table </w:t>
      </w:r>
    </w:p>
    <w:p w:rsidRPr="00810170" w:rsidR="00FA188F" w:rsidP="00FA188F" w:rsidRDefault="00FA188F" w14:paraId="70156F3C" w14:textId="2080FEE7">
      <w:r w:rsidRPr="00810170">
        <w:t>VDD</w:t>
      </w:r>
      <w:r w:rsidRPr="00810170">
        <w:tab/>
      </w:r>
      <w:r w:rsidRPr="00810170" w:rsidR="00810170">
        <w:tab/>
      </w:r>
      <w:r w:rsidRPr="00810170">
        <w:t>Version Description Document</w:t>
      </w:r>
    </w:p>
    <w:p w:rsidRPr="00810170" w:rsidR="00FA188F" w:rsidP="00FA188F" w:rsidRDefault="00FA188F" w14:paraId="01593521" w14:textId="0FBFBAC3">
      <w:r w:rsidRPr="00810170">
        <w:t>VDLM2</w:t>
      </w:r>
      <w:r w:rsidRPr="00810170">
        <w:tab/>
      </w:r>
      <w:r w:rsidRPr="00810170" w:rsidR="00810170">
        <w:tab/>
      </w:r>
      <w:r w:rsidRPr="00810170">
        <w:t>VHF Digital Link Mode 2</w:t>
      </w:r>
    </w:p>
    <w:p w:rsidRPr="00810170" w:rsidR="00FA188F" w:rsidP="00FA188F" w:rsidRDefault="00FA188F" w14:paraId="5657EEDB" w14:textId="496C9252">
      <w:r w:rsidRPr="00810170">
        <w:t>VHF</w:t>
      </w:r>
      <w:r w:rsidRPr="00810170">
        <w:tab/>
      </w:r>
      <w:r w:rsidRPr="00810170" w:rsidR="00810170">
        <w:tab/>
      </w:r>
      <w:r w:rsidRPr="00810170">
        <w:t>Very High Frequency</w:t>
      </w:r>
    </w:p>
    <w:p w:rsidRPr="00810170" w:rsidR="00FA188F" w:rsidP="00FA188F" w:rsidRDefault="00FA188F" w14:paraId="0673266C" w14:textId="65363891">
      <w:r w:rsidRPr="00810170">
        <w:t>WDI</w:t>
      </w:r>
      <w:r w:rsidRPr="00810170">
        <w:tab/>
      </w:r>
      <w:r w:rsidRPr="00810170" w:rsidR="00810170">
        <w:tab/>
      </w:r>
      <w:r w:rsidRPr="00810170">
        <w:t>Well Defined Interface</w:t>
      </w:r>
    </w:p>
    <w:p w:rsidRPr="00810170" w:rsidR="00FA188F" w:rsidP="00FA188F" w:rsidRDefault="00FA188F" w14:paraId="0A95BA88" w14:textId="6C24F847">
      <w:r w:rsidRPr="00810170">
        <w:t>WKN</w:t>
      </w:r>
      <w:r w:rsidRPr="00810170">
        <w:tab/>
      </w:r>
      <w:r w:rsidRPr="00810170" w:rsidR="00810170">
        <w:tab/>
      </w:r>
      <w:r w:rsidRPr="00810170">
        <w:t>Well Known Names</w:t>
      </w:r>
    </w:p>
    <w:p w:rsidRPr="00810170" w:rsidR="00FA188F" w:rsidP="00FA188F" w:rsidRDefault="00FA188F" w14:paraId="2D2196D9" w14:textId="6155A152">
      <w:r w:rsidRPr="00810170">
        <w:t>WKS</w:t>
      </w:r>
      <w:r w:rsidRPr="00810170">
        <w:tab/>
      </w:r>
      <w:r w:rsidRPr="00810170" w:rsidR="00810170">
        <w:tab/>
      </w:r>
      <w:r w:rsidRPr="00810170">
        <w:t>Well Known Services</w:t>
      </w:r>
    </w:p>
    <w:p w:rsidRPr="00810170" w:rsidR="00FA188F" w:rsidP="00FA188F" w:rsidRDefault="00FA188F" w14:paraId="7CA4D972" w14:textId="2D1AA56D">
      <w:r w:rsidRPr="00810170">
        <w:t>WP</w:t>
      </w:r>
      <w:r w:rsidRPr="00810170">
        <w:tab/>
      </w:r>
      <w:r w:rsidRPr="00810170" w:rsidR="00810170">
        <w:tab/>
      </w:r>
      <w:r w:rsidRPr="00810170">
        <w:t>Work Package</w:t>
      </w:r>
    </w:p>
    <w:p w:rsidRPr="00810170" w:rsidR="00A3083D" w:rsidP="00FA188F" w:rsidRDefault="00FA188F" w14:paraId="39A9098A" w14:textId="724909E1">
      <w:r w:rsidRPr="00810170">
        <w:t>XML</w:t>
      </w:r>
      <w:r w:rsidRPr="00810170">
        <w:tab/>
      </w:r>
      <w:r w:rsidRPr="00810170" w:rsidR="00810170">
        <w:tab/>
      </w:r>
      <w:proofErr w:type="spellStart"/>
      <w:r w:rsidRPr="00810170">
        <w:t>eXtensible</w:t>
      </w:r>
      <w:proofErr w:type="spellEnd"/>
      <w:r w:rsidRPr="00810170">
        <w:t xml:space="preserve"> Markup Language</w:t>
      </w:r>
    </w:p>
    <w:p w:rsidR="00FA188F" w:rsidP="00FA188F" w:rsidRDefault="00FA188F" w14:paraId="0A8F161F" w14:textId="77777777">
      <w:pPr>
        <w:rPr>
          <w:color w:val="FF0000"/>
        </w:rPr>
      </w:pPr>
    </w:p>
    <w:p w:rsidR="00FA188F" w:rsidP="00FA188F" w:rsidRDefault="00FA188F" w14:paraId="5FCE2E0B" w14:textId="77777777">
      <w:pPr>
        <w:rPr>
          <w:color w:val="FF0000"/>
        </w:rPr>
      </w:pPr>
    </w:p>
    <w:p w:rsidRPr="00AA379F" w:rsidR="00A3083D" w:rsidP="00A3083D" w:rsidRDefault="00A3083D" w14:paraId="11FE1BE7" w14:textId="2307BCCD">
      <w:pPr>
        <w:pStyle w:val="Appendix"/>
      </w:pPr>
      <w:bookmarkStart w:name="_Ref485022841" w:id="534"/>
      <w:bookmarkStart w:name="_Ref489275595" w:id="535"/>
      <w:bookmarkStart w:name="_Toc111203944" w:id="536"/>
      <w:commentRangeStart w:id="537"/>
      <w:r>
        <w:t>Planning Change Impact Analysis</w:t>
      </w:r>
      <w:bookmarkEnd w:id="534"/>
      <w:commentRangeEnd w:id="537"/>
      <w:r w:rsidR="00E352BC">
        <w:rPr>
          <w:rStyle w:val="CommentReference"/>
          <w:b w:val="0"/>
          <w:kern w:val="0"/>
        </w:rPr>
        <w:commentReference w:id="537"/>
      </w:r>
      <w:bookmarkEnd w:id="535"/>
      <w:bookmarkEnd w:id="536"/>
    </w:p>
    <w:p w:rsidR="00C954B6" w:rsidP="00C954B6" w:rsidRDefault="00C954B6" w14:paraId="34E1CA3D" w14:textId="77777777">
      <w:pPr>
        <w:rPr>
          <w:color w:val="FF0000"/>
        </w:rPr>
      </w:pPr>
      <w:r>
        <w:rPr>
          <w:color w:val="FF0000"/>
        </w:rPr>
        <w:t>Note 1:  If this is an initial (Conformance Statement) submittal with no change considerations, then this section can contain “This is the initial certification of the &lt;equipment type&gt; and no change considerations are applicable.”  Project teams need to recognize that reuse from other certification approved equipment may be considered a change, consult your TCR if uncertainty exists.</w:t>
      </w:r>
    </w:p>
    <w:p w:rsidR="00C954B6" w:rsidP="00C954B6" w:rsidRDefault="00C954B6" w14:paraId="55185D9A" w14:textId="0D1D441B">
      <w:pPr>
        <w:rPr>
          <w:color w:val="FF0000"/>
        </w:rPr>
      </w:pPr>
      <w:r w:rsidRPr="003836FA">
        <w:rPr>
          <w:color w:val="FF0000"/>
        </w:rPr>
        <w:t>Note</w:t>
      </w:r>
      <w:r>
        <w:rPr>
          <w:color w:val="FF0000"/>
        </w:rPr>
        <w:t xml:space="preserve"> 2</w:t>
      </w:r>
      <w:r w:rsidRPr="003836FA">
        <w:rPr>
          <w:color w:val="FF0000"/>
        </w:rPr>
        <w:t>: Guidance for performing the Change Impact Analysis is documented on ALM</w:t>
      </w:r>
      <w:r w:rsidR="009A5ECE">
        <w:rPr>
          <w:color w:val="FF0000"/>
        </w:rPr>
        <w:t xml:space="preserve"> </w:t>
      </w:r>
      <w:r w:rsidRPr="009A5ECE" w:rsidR="009A5ECE">
        <w:rPr>
          <w:color w:val="FF0000"/>
        </w:rPr>
        <w:t>Note 4:  The CIA format in this template should be checked against the latest Equipment  CIA Template (</w:t>
      </w:r>
      <w:hyperlink w:history="1" r:id="rId30">
        <w:r w:rsidRPr="00590A5C" w:rsidR="009A5ECE">
          <w:rPr>
            <w:rStyle w:val="Hyperlink"/>
          </w:rPr>
          <w:t>http://alm.rockwellcollins.com/wiki/display/CERTW/Equipment+Change+Impact+Analysis+Overview</w:t>
        </w:r>
      </w:hyperlink>
      <w:r w:rsidR="009A5ECE">
        <w:rPr>
          <w:color w:val="FF0000"/>
        </w:rPr>
        <w:t>)</w:t>
      </w:r>
      <w:r w:rsidRPr="003836FA">
        <w:rPr>
          <w:color w:val="FF0000"/>
        </w:rPr>
        <w:t>.</w:t>
      </w:r>
      <w:r w:rsidR="009A5ECE">
        <w:rPr>
          <w:color w:val="FF0000"/>
        </w:rPr>
        <w:t xml:space="preserve">  </w:t>
      </w:r>
      <w:r w:rsidRPr="003836FA">
        <w:rPr>
          <w:color w:val="FF0000"/>
        </w:rPr>
        <w:t>The criteria for determining major/minor change and the impact to part numbering is documented in RC ENG-P-002.</w:t>
      </w:r>
    </w:p>
    <w:p w:rsidR="00C954B6" w:rsidP="00C954B6" w:rsidRDefault="00C954B6" w14:paraId="22CBB5D0" w14:textId="0584894E">
      <w:pPr>
        <w:rPr>
          <w:color w:val="FF0000"/>
        </w:rPr>
      </w:pPr>
      <w:r>
        <w:rPr>
          <w:color w:val="FF0000"/>
        </w:rPr>
        <w:t xml:space="preserve">Note 3:  This section contains </w:t>
      </w:r>
      <w:ins w:author="Herring, Michael D" w:date="2019-02-06T10:23:00Z" w:id="538">
        <w:r w:rsidRPr="00DE17EA" w:rsidR="00DE17EA">
          <w:rPr>
            <w:color w:val="FF0000"/>
          </w:rPr>
          <w:t xml:space="preserve">recommended </w:t>
        </w:r>
      </w:ins>
      <w:r>
        <w:rPr>
          <w:color w:val="FF0000"/>
        </w:rPr>
        <w:t xml:space="preserve">text which is appropriate only if change information </w:t>
      </w:r>
      <w:proofErr w:type="gramStart"/>
      <w:r>
        <w:rPr>
          <w:color w:val="FF0000"/>
        </w:rPr>
        <w:t>actually exists</w:t>
      </w:r>
      <w:proofErr w:type="gramEnd"/>
      <w:r>
        <w:rPr>
          <w:color w:val="FF0000"/>
        </w:rPr>
        <w:t xml:space="preserve"> in the references.  This template intended to provide adequate </w:t>
      </w:r>
      <w:proofErr w:type="gramStart"/>
      <w:r>
        <w:rPr>
          <w:color w:val="FF0000"/>
        </w:rPr>
        <w:t>guidance</w:t>
      </w:r>
      <w:proofErr w:type="gramEnd"/>
      <w:r>
        <w:rPr>
          <w:color w:val="FF0000"/>
        </w:rPr>
        <w:t xml:space="preserve"> so changes are documented in the body of this document, but it is the responsibility of the project team to ensure the references are accurate and complete.</w:t>
      </w:r>
    </w:p>
    <w:p w:rsidR="00C246E0" w:rsidP="00C954B6" w:rsidRDefault="00C246E0" w14:paraId="5358E3BF" w14:textId="38D6BDFC">
      <w:pPr>
        <w:rPr>
          <w:color w:val="FF0000"/>
        </w:rPr>
      </w:pPr>
      <w:r w:rsidRPr="00C246E0">
        <w:rPr>
          <w:color w:val="FF0000"/>
        </w:rPr>
        <w:t>Note 4:  The CIA format in this template should be checked against the latest Equipment  CIA Template (</w:t>
      </w:r>
      <w:hyperlink w:history="1" r:id="rId31">
        <w:r w:rsidRPr="00F97E1C" w:rsidR="00D15626">
          <w:rPr>
            <w:rStyle w:val="Hyperlink"/>
          </w:rPr>
          <w:t>http://alm.rockwellcollins.com/wiki/display/CERTW/Equipment+Change+Impact+Analysis+Overview</w:t>
        </w:r>
      </w:hyperlink>
      <w:r w:rsidRPr="00C246E0">
        <w:rPr>
          <w:color w:val="FF0000"/>
        </w:rPr>
        <w:t>)</w:t>
      </w:r>
      <w:ins w:author="Herring, Michael D" w:date="2019-02-06T10:12:00Z" w:id="539">
        <w:r w:rsidRPr="000E3B2E" w:rsidR="000E3B2E">
          <w:rPr>
            <w:color w:val="FF0000"/>
          </w:rPr>
          <w:t xml:space="preserve"> the CIA version in this template is modelled from the CIA “Template Rev 01/18/2019” listed in the footers of the template</w:t>
        </w:r>
      </w:ins>
      <w:r w:rsidRPr="00C246E0">
        <w:rPr>
          <w:color w:val="FF0000"/>
        </w:rPr>
        <w:t>.</w:t>
      </w:r>
    </w:p>
    <w:p w:rsidRPr="001869FA" w:rsidR="001869FA" w:rsidP="001869FA" w:rsidRDefault="00C954B6" w14:paraId="4EE337A1" w14:textId="66AACE2C">
      <w:pPr>
        <w:rPr>
          <w:ins w:author="Herring, Michael D" w:date="2019-02-06T11:25:00Z" w:id="540"/>
          <w:color w:val="FF0000"/>
        </w:rPr>
      </w:pPr>
      <w:r>
        <w:rPr>
          <w:color w:val="FF0000"/>
        </w:rPr>
        <w:t>Include the following note in this document:</w:t>
      </w:r>
      <w:ins w:author="Herring, Michael D" w:date="2019-02-06T11:25:00Z" w:id="541">
        <w:r w:rsidRPr="001869FA" w:rsidR="001869FA">
          <w:t xml:space="preserve"> </w:t>
        </w:r>
      </w:ins>
    </w:p>
    <w:p w:rsidRPr="001869FA" w:rsidR="001869FA" w:rsidP="001869FA" w:rsidRDefault="001869FA" w14:paraId="7DDA0702" w14:textId="77777777">
      <w:pPr>
        <w:rPr>
          <w:ins w:author="Herring, Michael D" w:date="2019-02-06T11:25:00Z" w:id="542"/>
          <w:rPrChange w:author="Herring, Michael D" w:date="2019-02-06T11:25:00Z" w:id="543">
            <w:rPr>
              <w:ins w:author="Herring, Michael D" w:date="2019-02-06T11:25:00Z" w:id="544"/>
              <w:color w:val="FF0000"/>
            </w:rPr>
          </w:rPrChange>
        </w:rPr>
      </w:pPr>
      <w:ins w:author="Herring, Michael D" w:date="2019-02-06T11:25:00Z" w:id="545">
        <w:r w:rsidRPr="001869FA">
          <w:rPr>
            <w:color w:val="2B579A"/>
            <w:shd w:val="clear" w:color="auto" w:fill="E6E6E6"/>
            <w:rPrChange w:author="Herring, Michael D" w:date="2019-02-06T11:25:00Z" w:id="546">
              <w:rPr>
                <w:color w:val="FF0000"/>
              </w:rPr>
            </w:rPrChange>
          </w:rPr>
          <w:t>Note: All references in the headings of this section are references to specific sections in FAA AC 00-69.</w:t>
        </w:r>
      </w:ins>
    </w:p>
    <w:p w:rsidR="00C954B6" w:rsidP="001869FA" w:rsidRDefault="001869FA" w14:paraId="7C0AB05F" w14:textId="304BCAAB">
      <w:pPr>
        <w:rPr>
          <w:color w:val="FF0000"/>
        </w:rPr>
      </w:pPr>
      <w:ins w:author="Herring, Michael D" w:date="2019-02-06T11:25:00Z" w:id="547">
        <w:r w:rsidRPr="001869FA">
          <w:rPr>
            <w:color w:val="FF0000"/>
          </w:rPr>
          <w:t>For each of these subsections, “N/A” by itself is not an acceptable answer. Each section needs some positive indication of what the changes are, or a confirmation that the topic was evaluated and that the planned changes do not affect the section.</w:t>
        </w:r>
      </w:ins>
    </w:p>
    <w:p w:rsidRPr="00E455BC" w:rsidR="00C954B6" w:rsidDel="001869FA" w:rsidP="00C954B6" w:rsidRDefault="00C954B6" w14:paraId="411D151D" w14:textId="7BEE9A36">
      <w:pPr>
        <w:rPr>
          <w:del w:author="Herring, Michael D" w:date="2019-02-06T11:25:00Z" w:id="548"/>
          <w:rPrChange w:author="Herring, Michael D" w:date="2019-02-06T11:31:00Z" w:id="549">
            <w:rPr>
              <w:del w:author="Herring, Michael D" w:date="2019-02-06T11:25:00Z" w:id="550"/>
              <w:color w:val="FF0000"/>
            </w:rPr>
          </w:rPrChange>
        </w:rPr>
      </w:pPr>
      <w:del w:author="Herring, Michael D" w:date="2019-02-06T11:25:00Z" w:id="551">
        <w:r w:rsidRPr="00E455BC" w:rsidDel="001869FA">
          <w:delText xml:space="preserve">Note: References in the headings of this section, such as “(11-2a(8))”, are references to specific sections in FAA Order 8110.49 Chg 2 </w:delText>
        </w:r>
        <w:r w:rsidRPr="00646B76" w:rsidDel="001869FA" w:rsidR="009D222D">
          <w:rPr>
            <w:color w:val="2B579A"/>
            <w:shd w:val="clear" w:color="auto" w:fill="E6E6E6"/>
          </w:rPr>
          <w:fldChar w:fldCharType="begin"/>
        </w:r>
        <w:r w:rsidRPr="00E455BC" w:rsidDel="001869FA" w:rsidR="009D222D">
          <w:delInstrText xml:space="preserve"> REF _Ref482696578 \r \h </w:delInstrText>
        </w:r>
        <w:r w:rsidRPr="00646B76" w:rsidDel="001869FA" w:rsidR="009D222D">
          <w:rPr>
            <w:color w:val="2B579A"/>
            <w:shd w:val="clear" w:color="auto" w:fill="E6E6E6"/>
          </w:rPr>
        </w:r>
        <w:r w:rsidRPr="00646B76" w:rsidDel="001869FA" w:rsidR="009D222D">
          <w:rPr>
            <w:color w:val="2B579A"/>
            <w:shd w:val="clear" w:color="auto" w:fill="E6E6E6"/>
          </w:rPr>
          <w:fldChar w:fldCharType="separate"/>
        </w:r>
        <w:r w:rsidRPr="00E455BC" w:rsidDel="001869FA" w:rsidR="00D82E8D">
          <w:delText>[10]</w:delText>
        </w:r>
        <w:r w:rsidRPr="00646B76" w:rsidDel="001869FA" w:rsidR="009D222D">
          <w:rPr>
            <w:color w:val="2B579A"/>
            <w:shd w:val="clear" w:color="auto" w:fill="E6E6E6"/>
          </w:rPr>
          <w:fldChar w:fldCharType="end"/>
        </w:r>
        <w:r w:rsidRPr="00E455BC" w:rsidDel="001869FA">
          <w:delText xml:space="preserve"> which require this content.</w:delText>
        </w:r>
      </w:del>
    </w:p>
    <w:p w:rsidRPr="00E455BC" w:rsidR="00C954B6" w:rsidP="00426054" w:rsidRDefault="00C954B6" w14:paraId="13BFC2E5" w14:textId="77777777">
      <w:pPr>
        <w:pStyle w:val="Appendix2"/>
        <w:tabs>
          <w:tab w:val="num" w:pos="720"/>
        </w:tabs>
        <w:rPr>
          <w:rPrChange w:author="Herring, Michael D" w:date="2019-02-06T11:31:00Z" w:id="552">
            <w:rPr>
              <w:color w:val="0000FF"/>
            </w:rPr>
          </w:rPrChange>
        </w:rPr>
      </w:pPr>
      <w:bookmarkStart w:name="_Toc111203945" w:id="553"/>
      <w:r w:rsidRPr="00E455BC">
        <w:rPr>
          <w:color w:val="2B579A"/>
          <w:shd w:val="clear" w:color="auto" w:fill="E6E6E6"/>
          <w:rPrChange w:author="Herring, Michael D" w:date="2019-02-06T11:31:00Z" w:id="554">
            <w:rPr>
              <w:color w:val="0000FF"/>
            </w:rPr>
          </w:rPrChange>
        </w:rPr>
        <w:t>Software Component Changes</w:t>
      </w:r>
      <w:bookmarkEnd w:id="553"/>
    </w:p>
    <w:p w:rsidRPr="000B1BA7" w:rsidR="000B1BA7" w:rsidP="000B1BA7" w:rsidRDefault="000B1BA7" w14:paraId="0929CDD7" w14:textId="77777777">
      <w:pPr>
        <w:rPr>
          <w:ins w:author="Herring, Michael D" w:date="2019-02-06T10:53:00Z" w:id="555"/>
          <w:color w:val="FF0000"/>
        </w:rPr>
      </w:pPr>
      <w:ins w:author="Herring, Michael D" w:date="2019-02-06T10:53:00Z" w:id="556">
        <w:r w:rsidRPr="000B1BA7">
          <w:rPr>
            <w:color w:val="FF0000"/>
          </w:rPr>
          <w:t xml:space="preserve">A software component is software which has separate DO-178 life cycle data from the equipment it is used on.  Examples of this include the ARINC 661 Graphics Server (AGS) and </w:t>
        </w:r>
        <w:proofErr w:type="spellStart"/>
        <w:r w:rsidRPr="000B1BA7">
          <w:rPr>
            <w:color w:val="FF0000"/>
          </w:rPr>
          <w:t>FlexIO</w:t>
        </w:r>
        <w:proofErr w:type="spellEnd"/>
        <w:r w:rsidRPr="000B1BA7">
          <w:rPr>
            <w:color w:val="FF0000"/>
          </w:rPr>
          <w:t>. See additional discussion on software components on ALM.</w:t>
        </w:r>
      </w:ins>
    </w:p>
    <w:p w:rsidRPr="000B1BA7" w:rsidR="000B1BA7" w:rsidP="000B1BA7" w:rsidRDefault="000B1BA7" w14:paraId="23CA555F" w14:textId="77777777">
      <w:pPr>
        <w:rPr>
          <w:ins w:author="Herring, Michael D" w:date="2019-02-06T10:53:00Z" w:id="557"/>
          <w:color w:val="FF0000"/>
        </w:rPr>
      </w:pPr>
      <w:ins w:author="Herring, Michael D" w:date="2019-02-06T10:53:00Z" w:id="558">
        <w:r w:rsidRPr="000B1BA7">
          <w:rPr>
            <w:color w:val="FF0000"/>
          </w:rPr>
          <w:t xml:space="preserve">If software component change plans were submitted, reference them here by name and the CIA package number in Enovia. If all component changes are included in this discussion, mention the component names here and state that all component changes are included in this CIA. </w:t>
        </w:r>
      </w:ins>
    </w:p>
    <w:p w:rsidRPr="000B1BA7" w:rsidR="000B1BA7" w:rsidP="000B1BA7" w:rsidRDefault="000B1BA7" w14:paraId="2439F40E" w14:textId="2FFC8AB5">
      <w:pPr>
        <w:rPr>
          <w:ins w:author="Herring, Michael D" w:date="2019-02-06T10:53:00Z" w:id="559"/>
          <w:color w:val="FF0000"/>
        </w:rPr>
      </w:pPr>
      <w:ins w:author="Herring, Michael D" w:date="2019-02-06T10:53:00Z" w:id="560">
        <w:r w:rsidRPr="000B1BA7">
          <w:rPr>
            <w:color w:val="FF0000"/>
          </w:rPr>
          <w:t>Software that does not include components with separate DO-178 life cycle data (this includes most traditional LRUs) should complete this section this way:</w:t>
        </w:r>
      </w:ins>
    </w:p>
    <w:p w:rsidRPr="00E455BC" w:rsidR="00C954B6" w:rsidDel="000B1BA7" w:rsidP="000B1BA7" w:rsidRDefault="000B1BA7" w14:paraId="3EA47800" w14:textId="5A9D976F">
      <w:pPr>
        <w:rPr>
          <w:del w:author="Herring, Michael D" w:date="2019-02-06T10:53:00Z" w:id="561"/>
          <w:color w:val="0000FF"/>
          <w:rPrChange w:author="Herring, Michael D" w:date="2019-02-06T11:30:00Z" w:id="562">
            <w:rPr>
              <w:del w:author="Herring, Michael D" w:date="2019-02-06T10:53:00Z" w:id="563"/>
              <w:color w:val="FF0000"/>
            </w:rPr>
          </w:rPrChange>
        </w:rPr>
      </w:pPr>
      <w:ins w:author="Herring, Michael D" w:date="2019-02-06T10:53:00Z" w:id="564">
        <w:r w:rsidRPr="00E455BC">
          <w:rPr>
            <w:color w:val="0000FF"/>
            <w:shd w:val="clear" w:color="auto" w:fill="E6E6E6"/>
            <w:rPrChange w:author="Herring, Michael D" w:date="2019-02-06T11:30:00Z" w:id="565">
              <w:rPr>
                <w:color w:val="FF0000"/>
              </w:rPr>
            </w:rPrChange>
          </w:rPr>
          <w:t>No software components which are separately evaluated for certification compliance are used on this equipment, all software is evaluated as part of this CIA</w:t>
        </w:r>
      </w:ins>
      <w:del w:author="Herring, Michael D" w:date="2019-02-06T10:53:00Z" w:id="566">
        <w:r w:rsidRPr="00E455BC" w:rsidDel="000B1BA7" w:rsidR="00C954B6">
          <w:rPr>
            <w:color w:val="0000FF"/>
            <w:shd w:val="clear" w:color="auto" w:fill="E6E6E6"/>
            <w:rPrChange w:author="Herring, Michael D" w:date="2019-02-06T11:30:00Z" w:id="567">
              <w:rPr>
                <w:color w:val="FF0000"/>
              </w:rPr>
            </w:rPrChange>
          </w:rPr>
          <w:delText>A software component is software which has separate DO-178 life cycle data from the equipment it is used on.  Examples of this include the ARINC 661 Graphics Server (AGS) and FlexIO. See additional discussion on software components on ALM.</w:delText>
        </w:r>
      </w:del>
    </w:p>
    <w:p w:rsidRPr="00E455BC" w:rsidR="00C954B6" w:rsidDel="000B1BA7" w:rsidP="00C954B6" w:rsidRDefault="00C954B6" w14:paraId="469C634E" w14:textId="047F1CC9">
      <w:pPr>
        <w:rPr>
          <w:del w:author="Herring, Michael D" w:date="2019-02-06T10:53:00Z" w:id="568"/>
          <w:color w:val="0000FF"/>
          <w:rPrChange w:author="Herring, Michael D" w:date="2019-02-06T11:30:00Z" w:id="569">
            <w:rPr>
              <w:del w:author="Herring, Michael D" w:date="2019-02-06T10:53:00Z" w:id="570"/>
              <w:color w:val="FF0000"/>
            </w:rPr>
          </w:rPrChange>
        </w:rPr>
      </w:pPr>
      <w:del w:author="Herring, Michael D" w:date="2019-02-06T10:53:00Z" w:id="571">
        <w:r w:rsidRPr="00E455BC" w:rsidDel="000B1BA7">
          <w:rPr>
            <w:color w:val="0000FF"/>
            <w:shd w:val="clear" w:color="auto" w:fill="E6E6E6"/>
            <w:rPrChange w:author="Herring, Michael D" w:date="2019-02-06T11:30:00Z" w:id="572">
              <w:rPr>
                <w:color w:val="FF0000"/>
              </w:rPr>
            </w:rPrChange>
          </w:rPr>
          <w:delText xml:space="preserve">If software component change plans were submitted, reference them here by name and the CIA package number in Enovia. If all component changes are included in this discussion, mention the component names here and state that all component changes are included in this CIA. </w:delText>
        </w:r>
      </w:del>
    </w:p>
    <w:p w:rsidRPr="00E455BC" w:rsidR="00C954B6" w:rsidP="00C954B6" w:rsidRDefault="00C954B6" w14:paraId="789A6FDD" w14:textId="17112E4C">
      <w:pPr>
        <w:rPr>
          <w:color w:val="0000FF"/>
          <w:rPrChange w:author="Herring, Michael D" w:date="2019-02-06T11:30:00Z" w:id="573">
            <w:rPr/>
          </w:rPrChange>
        </w:rPr>
      </w:pPr>
      <w:del w:author="Herring, Michael D" w:date="2019-02-06T10:53:00Z" w:id="574">
        <w:r w:rsidRPr="00E455BC" w:rsidDel="000B1BA7">
          <w:rPr>
            <w:color w:val="0000FF"/>
            <w:shd w:val="clear" w:color="auto" w:fill="E6E6E6"/>
            <w:rPrChange w:author="Herring, Michael D" w:date="2019-02-06T11:30:00Z" w:id="575">
              <w:rPr>
                <w:color w:val="FF0000"/>
              </w:rPr>
            </w:rPrChange>
          </w:rPr>
          <w:delText>Since most products do not have Software Component Considerations and a Software Component approach is unique to Rockwell Collins (not an industry standard approach), this section should be deleted if not applicable to avoid confusing external readers of this document</w:delText>
        </w:r>
      </w:del>
      <w:r w:rsidRPr="00E455BC">
        <w:rPr>
          <w:color w:val="0000FF"/>
          <w:shd w:val="clear" w:color="auto" w:fill="E6E6E6"/>
          <w:rPrChange w:author="Herring, Michael D" w:date="2019-02-06T11:30:00Z" w:id="576">
            <w:rPr>
              <w:color w:val="FF0000"/>
            </w:rPr>
          </w:rPrChange>
        </w:rPr>
        <w:t>.</w:t>
      </w:r>
    </w:p>
    <w:p w:rsidRPr="00A30A87" w:rsidR="00C954B6" w:rsidP="00426054" w:rsidRDefault="009E515C" w14:paraId="57C26AE5" w14:textId="4F7EE9E8">
      <w:pPr>
        <w:pStyle w:val="Appendix2"/>
        <w:tabs>
          <w:tab w:val="num" w:pos="720"/>
        </w:tabs>
      </w:pPr>
      <w:bookmarkStart w:name="_Toc111203946" w:id="577"/>
      <w:ins w:author="Herring, Michael D" w:date="2019-02-06T11:35:00Z" w:id="578">
        <w:r w:rsidRPr="009E515C">
          <w:t>Change</w:t>
        </w:r>
      </w:ins>
      <w:ins w:author="Herring, Michael D" w:date="2019-02-06T11:39:00Z" w:id="579">
        <w:r w:rsidR="004C1005">
          <w:t xml:space="preserve"> De</w:t>
        </w:r>
      </w:ins>
      <w:ins w:author="Herring, Michael D" w:date="2019-02-06T11:35:00Z" w:id="580">
        <w:r w:rsidRPr="009E515C">
          <w:t>s</w:t>
        </w:r>
      </w:ins>
      <w:ins w:author="Herring, Michael D" w:date="2019-02-06T11:39:00Z" w:id="581">
        <w:r w:rsidR="004C1005">
          <w:t>cription</w:t>
        </w:r>
      </w:ins>
      <w:ins w:author="Herring, Michael D" w:date="2019-02-06T11:35:00Z" w:id="582">
        <w:r w:rsidRPr="009E515C">
          <w:t xml:space="preserve"> (3.1.2)</w:t>
        </w:r>
      </w:ins>
      <w:del w:author="Herring, Michael D" w:date="2019-02-06T11:35:00Z" w:id="583">
        <w:r w:rsidRPr="00A30A87" w:rsidDel="009E515C" w:rsidR="00C954B6">
          <w:delText>Operational Impact (11-2a(8))</w:delText>
        </w:r>
      </w:del>
      <w:bookmarkEnd w:id="577"/>
    </w:p>
    <w:p w:rsidRPr="00817944" w:rsidR="00C954B6" w:rsidP="00C954B6" w:rsidRDefault="00C954B6" w14:paraId="588BA589" w14:textId="6EFEDC7B">
      <w:pPr>
        <w:rPr>
          <w:color w:val="0000FF"/>
        </w:rPr>
      </w:pPr>
      <w:r w:rsidRPr="00817944">
        <w:rPr>
          <w:color w:val="0000FF"/>
        </w:rPr>
        <w:t xml:space="preserve">Section </w:t>
      </w:r>
      <w:r w:rsidR="009D222D">
        <w:rPr>
          <w:color w:val="0000FF"/>
          <w:shd w:val="clear" w:color="auto" w:fill="E6E6E6"/>
        </w:rPr>
        <w:fldChar w:fldCharType="begin"/>
      </w:r>
      <w:r w:rsidR="009D222D">
        <w:rPr>
          <w:color w:val="0000FF"/>
        </w:rPr>
        <w:instrText xml:space="preserve"> REF _Ref487017254 \r \h </w:instrText>
      </w:r>
      <w:r w:rsidR="009D222D">
        <w:rPr>
          <w:color w:val="0000FF"/>
          <w:shd w:val="clear" w:color="auto" w:fill="E6E6E6"/>
        </w:rPr>
      </w:r>
      <w:r w:rsidR="009D222D">
        <w:rPr>
          <w:color w:val="0000FF"/>
          <w:shd w:val="clear" w:color="auto" w:fill="E6E6E6"/>
        </w:rPr>
        <w:fldChar w:fldCharType="separate"/>
      </w:r>
      <w:r w:rsidR="00D82E8D">
        <w:rPr>
          <w:color w:val="0000FF"/>
        </w:rPr>
        <w:t>1.3</w:t>
      </w:r>
      <w:r w:rsidR="009D222D">
        <w:rPr>
          <w:color w:val="0000FF"/>
          <w:shd w:val="clear" w:color="auto" w:fill="E6E6E6"/>
        </w:rPr>
        <w:fldChar w:fldCharType="end"/>
      </w:r>
      <w:r w:rsidRPr="00817944">
        <w:rPr>
          <w:color w:val="0000FF"/>
        </w:rPr>
        <w:t xml:space="preserve"> summarizes the changes for this project.</w:t>
      </w:r>
    </w:p>
    <w:p w:rsidRPr="00A30A87" w:rsidR="00C954B6" w:rsidRDefault="00C954B6" w14:paraId="005A6A84" w14:textId="469F6E60">
      <w:pPr>
        <w:pStyle w:val="Appendix3"/>
        <w:pPrChange w:author="Herring, Michael D" w:date="2019-02-06T16:08:00Z" w:id="584">
          <w:pPr>
            <w:pStyle w:val="Appendix2"/>
            <w:tabs>
              <w:tab w:val="num" w:pos="720"/>
            </w:tabs>
          </w:pPr>
        </w:pPrChange>
      </w:pPr>
      <w:bookmarkStart w:name="_Toc111203947" w:id="585"/>
      <w:r>
        <w:t xml:space="preserve">Documentation </w:t>
      </w:r>
      <w:del w:author="Herring, Michael D" w:date="2019-02-06T11:39:00Z" w:id="586">
        <w:r w:rsidDel="00224D83">
          <w:delText>(11-2c(1))</w:delText>
        </w:r>
      </w:del>
      <w:ins w:author="Herring, Michael D" w:date="2019-02-06T11:39:00Z" w:id="587">
        <w:r w:rsidR="00224D83">
          <w:t>Updates</w:t>
        </w:r>
      </w:ins>
      <w:bookmarkEnd w:id="585"/>
    </w:p>
    <w:p w:rsidR="005462C8" w:rsidP="00C954B6" w:rsidRDefault="005462C8" w14:paraId="6B76C571" w14:textId="13D4DE86">
      <w:pPr>
        <w:rPr>
          <w:color w:val="FF0000"/>
        </w:rPr>
      </w:pPr>
      <w:r>
        <w:rPr>
          <w:color w:val="FF0000"/>
        </w:rPr>
        <w:t xml:space="preserve">The purpose of this section is to identify which baseline life cycle documents are planned to be changed </w:t>
      </w:r>
      <w:proofErr w:type="gramStart"/>
      <w:r>
        <w:rPr>
          <w:color w:val="FF0000"/>
        </w:rPr>
        <w:t>and also</w:t>
      </w:r>
      <w:proofErr w:type="gramEnd"/>
      <w:r>
        <w:rPr>
          <w:color w:val="FF0000"/>
        </w:rPr>
        <w:t xml:space="preserve"> identify any documents planned to be added by this project.</w:t>
      </w:r>
    </w:p>
    <w:p w:rsidR="005462C8" w:rsidP="00C954B6" w:rsidRDefault="005462C8" w14:paraId="68697FD6" w14:textId="325A27AF">
      <w:pPr>
        <w:rPr>
          <w:color w:val="FF0000"/>
        </w:rPr>
      </w:pPr>
      <w:r>
        <w:rPr>
          <w:color w:val="FF0000"/>
        </w:rPr>
        <w:t>Baseline documents needs to be identified by full RCPN and Rev Letter.  New documents only need to identify if a new RCPN dash number or a new Rev Letter is planned.  In cases where the first 7 digits are planned to change, explain why this approach is appropriate.</w:t>
      </w:r>
    </w:p>
    <w:p w:rsidR="00C954B6" w:rsidP="00C954B6" w:rsidRDefault="00C954B6" w14:paraId="63DE887B" w14:textId="6607306D">
      <w:pPr>
        <w:rPr>
          <w:color w:val="FF0000"/>
        </w:rPr>
      </w:pPr>
      <w:r w:rsidRPr="001A38D3">
        <w:rPr>
          <w:color w:val="FF0000"/>
        </w:rPr>
        <w:t xml:space="preserve">Note:  </w:t>
      </w:r>
      <w:r w:rsidR="005462C8">
        <w:rPr>
          <w:color w:val="FF0000"/>
        </w:rPr>
        <w:t xml:space="preserve">Showing the baseline information with planned changes typically is not </w:t>
      </w:r>
      <w:r w:rsidR="00EF4C9D">
        <w:rPr>
          <w:color w:val="FF0000"/>
        </w:rPr>
        <w:t>typically shown in another section within the PSAC.  However, it is acceptable to point to a section containing this information i</w:t>
      </w:r>
      <w:r w:rsidR="005462C8">
        <w:rPr>
          <w:color w:val="FF0000"/>
        </w:rPr>
        <w:t>f contained in another section</w:t>
      </w:r>
      <w:r w:rsidR="00451FFE">
        <w:rPr>
          <w:color w:val="FF0000"/>
        </w:rPr>
        <w:t xml:space="preserve"> or document (such as a preliminary SCID/FLSCID)</w:t>
      </w:r>
      <w:r w:rsidR="00EF4C9D">
        <w:rPr>
          <w:color w:val="FF0000"/>
        </w:rPr>
        <w:t>.</w:t>
      </w:r>
    </w:p>
    <w:p w:rsidR="00EF4C9D" w:rsidP="00C954B6" w:rsidRDefault="00EF4C9D" w14:paraId="0F469F07" w14:textId="44E5B9B8">
      <w:pPr>
        <w:rPr>
          <w:color w:val="FF0000"/>
        </w:rPr>
      </w:pPr>
      <w:r>
        <w:rPr>
          <w:color w:val="FF0000"/>
        </w:rPr>
        <w:t xml:space="preserve">Note:  The objective of this section is to identify which documents are planned to change along with a high level of how the new documents will be identified to evaluate how the plan addresses configuration management considerations.  However, teams should avoid providing excessive information which could create avoidable deviation/changes from plans (example guessing that a Rev Letter will roll from Rev – to Rev A, but at the end of the project it </w:t>
      </w:r>
      <w:proofErr w:type="gramStart"/>
      <w:r>
        <w:rPr>
          <w:color w:val="FF0000"/>
        </w:rPr>
        <w:t>actually is</w:t>
      </w:r>
      <w:proofErr w:type="gramEnd"/>
      <w:r>
        <w:rPr>
          <w:color w:val="FF0000"/>
        </w:rPr>
        <w:t xml:space="preserve"> </w:t>
      </w:r>
      <w:r w:rsidR="00E023D3">
        <w:rPr>
          <w:color w:val="FF0000"/>
        </w:rPr>
        <w:t>Rev B or higher)</w:t>
      </w:r>
    </w:p>
    <w:p w:rsidR="00C954B6" w:rsidP="00C954B6" w:rsidRDefault="00C954B6" w14:paraId="6B26B7B7" w14:textId="77777777">
      <w:pPr>
        <w:rPr>
          <w:color w:val="FF000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218"/>
        <w:gridCol w:w="3192"/>
        <w:gridCol w:w="3180"/>
      </w:tblGrid>
      <w:tr w:rsidRPr="00B22763" w:rsidR="00C954B6" w:rsidTr="008E7BE3" w14:paraId="33E9C997" w14:textId="77777777">
        <w:trPr>
          <w:tblHeader/>
        </w:trPr>
        <w:tc>
          <w:tcPr>
            <w:tcW w:w="8856" w:type="dxa"/>
            <w:gridSpan w:val="3"/>
            <w:shd w:val="clear" w:color="auto" w:fill="auto"/>
          </w:tcPr>
          <w:p w:rsidRPr="00B22763" w:rsidR="00C954B6" w:rsidP="008E7BE3" w:rsidRDefault="00C954B6" w14:paraId="4762C9F0" w14:textId="77777777">
            <w:pPr>
              <w:jc w:val="center"/>
              <w:rPr>
                <w:b/>
                <w:color w:val="FF0000"/>
              </w:rPr>
            </w:pPr>
            <w:r w:rsidRPr="00B22763">
              <w:rPr>
                <w:b/>
                <w:color w:val="FF0000"/>
              </w:rPr>
              <w:t>Software Artifacts</w:t>
            </w:r>
          </w:p>
        </w:tc>
      </w:tr>
      <w:tr w:rsidRPr="00B22763" w:rsidR="00C954B6" w:rsidTr="008E7BE3" w14:paraId="376D3429" w14:textId="77777777">
        <w:trPr>
          <w:tblHeader/>
        </w:trPr>
        <w:tc>
          <w:tcPr>
            <w:tcW w:w="2971" w:type="dxa"/>
            <w:shd w:val="clear" w:color="auto" w:fill="auto"/>
            <w:vAlign w:val="center"/>
          </w:tcPr>
          <w:p w:rsidRPr="00B22763" w:rsidR="00C954B6" w:rsidP="008E7BE3" w:rsidRDefault="00C954B6" w14:paraId="2AE771AF" w14:textId="77777777">
            <w:pPr>
              <w:jc w:val="center"/>
              <w:rPr>
                <w:b/>
                <w:color w:val="FF0000"/>
              </w:rPr>
            </w:pPr>
            <w:r w:rsidRPr="00B22763">
              <w:rPr>
                <w:b/>
                <w:color w:val="FF0000"/>
              </w:rPr>
              <w:t>Artifact Description</w:t>
            </w:r>
          </w:p>
        </w:tc>
        <w:tc>
          <w:tcPr>
            <w:tcW w:w="2948" w:type="dxa"/>
            <w:shd w:val="clear" w:color="auto" w:fill="auto"/>
            <w:vAlign w:val="center"/>
          </w:tcPr>
          <w:p w:rsidRPr="00B22763" w:rsidR="00C954B6" w:rsidP="008E7BE3" w:rsidRDefault="00EF4C9D" w14:paraId="0C011986" w14:textId="3DAF8FEA">
            <w:pPr>
              <w:jc w:val="center"/>
              <w:rPr>
                <w:b/>
                <w:color w:val="FF0000"/>
              </w:rPr>
            </w:pPr>
            <w:r>
              <w:rPr>
                <w:b/>
                <w:color w:val="FF0000"/>
              </w:rPr>
              <w:t>Baseline Part Number</w:t>
            </w:r>
            <w:r w:rsidRPr="00B22763" w:rsidR="00C954B6">
              <w:rPr>
                <w:b/>
                <w:color w:val="FF0000"/>
              </w:rPr>
              <w:br/>
            </w:r>
            <w:r w:rsidRPr="00B22763" w:rsidR="00C954B6">
              <w:rPr>
                <w:b/>
                <w:color w:val="FF0000"/>
              </w:rPr>
              <w:t>and Rev Letter</w:t>
            </w:r>
          </w:p>
        </w:tc>
        <w:tc>
          <w:tcPr>
            <w:tcW w:w="2937" w:type="dxa"/>
            <w:shd w:val="clear" w:color="auto" w:fill="auto"/>
            <w:vAlign w:val="center"/>
          </w:tcPr>
          <w:p w:rsidRPr="00B22763" w:rsidR="00C954B6" w:rsidP="00E023D3" w:rsidRDefault="00EF4C9D" w14:paraId="213CE014" w14:textId="362C5770">
            <w:pPr>
              <w:jc w:val="center"/>
              <w:rPr>
                <w:b/>
                <w:color w:val="FF0000"/>
              </w:rPr>
            </w:pPr>
            <w:r>
              <w:rPr>
                <w:b/>
                <w:color w:val="FF0000"/>
              </w:rPr>
              <w:t>“</w:t>
            </w:r>
            <w:r w:rsidRPr="00B22763" w:rsidR="00C954B6">
              <w:rPr>
                <w:b/>
                <w:color w:val="FF0000"/>
              </w:rPr>
              <w:t xml:space="preserve">New </w:t>
            </w:r>
            <w:r>
              <w:rPr>
                <w:b/>
                <w:color w:val="FF0000"/>
              </w:rPr>
              <w:t>Dash Number”</w:t>
            </w:r>
            <w:r w:rsidRPr="00B22763" w:rsidR="00C954B6">
              <w:rPr>
                <w:b/>
                <w:color w:val="FF0000"/>
              </w:rPr>
              <w:br/>
            </w:r>
            <w:r w:rsidR="008E7BE3">
              <w:rPr>
                <w:b/>
                <w:color w:val="FF0000"/>
              </w:rPr>
              <w:t>or</w:t>
            </w:r>
            <w:r w:rsidRPr="00B22763" w:rsidR="00C954B6">
              <w:rPr>
                <w:b/>
                <w:color w:val="FF0000"/>
              </w:rPr>
              <w:t xml:space="preserve"> </w:t>
            </w:r>
            <w:r>
              <w:rPr>
                <w:b/>
                <w:color w:val="FF0000"/>
              </w:rPr>
              <w:t xml:space="preserve">“New </w:t>
            </w:r>
            <w:r w:rsidRPr="00B22763" w:rsidR="00C954B6">
              <w:rPr>
                <w:b/>
                <w:color w:val="FF0000"/>
              </w:rPr>
              <w:t>Rev Letter</w:t>
            </w:r>
            <w:r w:rsidR="00E023D3">
              <w:rPr>
                <w:b/>
                <w:color w:val="FF0000"/>
              </w:rPr>
              <w:t>”</w:t>
            </w:r>
            <w:r w:rsidR="00E023D3">
              <w:rPr>
                <w:b/>
                <w:color w:val="FF0000"/>
              </w:rPr>
              <w:br/>
            </w:r>
            <w:r w:rsidR="00E023D3">
              <w:rPr>
                <w:b/>
                <w:color w:val="FF0000"/>
              </w:rPr>
              <w:t>or “New Part Number”</w:t>
            </w:r>
          </w:p>
        </w:tc>
      </w:tr>
      <w:tr w:rsidRPr="00B22763" w:rsidR="00C954B6" w:rsidTr="008E7BE3" w14:paraId="55E52442" w14:textId="77777777">
        <w:tc>
          <w:tcPr>
            <w:tcW w:w="2971" w:type="dxa"/>
            <w:shd w:val="clear" w:color="auto" w:fill="auto"/>
          </w:tcPr>
          <w:p w:rsidRPr="00B22763" w:rsidR="00C954B6" w:rsidP="008E7BE3" w:rsidRDefault="00C954B6" w14:paraId="7376DB03" w14:textId="7B0C19AA">
            <w:pPr>
              <w:rPr>
                <w:color w:val="FF0000"/>
              </w:rPr>
            </w:pPr>
          </w:p>
        </w:tc>
        <w:tc>
          <w:tcPr>
            <w:tcW w:w="2948" w:type="dxa"/>
            <w:shd w:val="clear" w:color="auto" w:fill="auto"/>
          </w:tcPr>
          <w:p w:rsidRPr="00B22763" w:rsidR="00C954B6" w:rsidP="008E7BE3" w:rsidRDefault="00C954B6" w14:paraId="31BD054A" w14:textId="77777777">
            <w:pPr>
              <w:rPr>
                <w:color w:val="FF0000"/>
              </w:rPr>
            </w:pPr>
          </w:p>
        </w:tc>
        <w:tc>
          <w:tcPr>
            <w:tcW w:w="2937" w:type="dxa"/>
            <w:shd w:val="clear" w:color="auto" w:fill="auto"/>
          </w:tcPr>
          <w:p w:rsidRPr="00B22763" w:rsidR="00C954B6" w:rsidP="008E7BE3" w:rsidRDefault="00C954B6" w14:paraId="3B80C3D2" w14:textId="77777777">
            <w:pPr>
              <w:rPr>
                <w:color w:val="FF0000"/>
              </w:rPr>
            </w:pPr>
          </w:p>
        </w:tc>
      </w:tr>
      <w:tr w:rsidRPr="00B22763" w:rsidR="00C954B6" w:rsidTr="008E7BE3" w14:paraId="11C07AA8" w14:textId="77777777">
        <w:tc>
          <w:tcPr>
            <w:tcW w:w="2971" w:type="dxa"/>
            <w:shd w:val="clear" w:color="auto" w:fill="auto"/>
          </w:tcPr>
          <w:p w:rsidRPr="00B22763" w:rsidR="00C954B6" w:rsidP="008E7BE3" w:rsidRDefault="00C954B6" w14:paraId="52ACD111" w14:textId="77777777">
            <w:pPr>
              <w:rPr>
                <w:color w:val="FF0000"/>
              </w:rPr>
            </w:pPr>
          </w:p>
        </w:tc>
        <w:tc>
          <w:tcPr>
            <w:tcW w:w="2948" w:type="dxa"/>
            <w:shd w:val="clear" w:color="auto" w:fill="auto"/>
          </w:tcPr>
          <w:p w:rsidRPr="00B22763" w:rsidR="00C954B6" w:rsidP="008E7BE3" w:rsidRDefault="00C954B6" w14:paraId="4ADD51E4" w14:textId="77777777">
            <w:pPr>
              <w:rPr>
                <w:color w:val="FF0000"/>
              </w:rPr>
            </w:pPr>
          </w:p>
        </w:tc>
        <w:tc>
          <w:tcPr>
            <w:tcW w:w="2937" w:type="dxa"/>
            <w:shd w:val="clear" w:color="auto" w:fill="auto"/>
          </w:tcPr>
          <w:p w:rsidRPr="00B22763" w:rsidR="00C954B6" w:rsidP="008E7BE3" w:rsidRDefault="00C954B6" w14:paraId="279B7411" w14:textId="77777777">
            <w:pPr>
              <w:rPr>
                <w:color w:val="FF0000"/>
              </w:rPr>
            </w:pPr>
          </w:p>
        </w:tc>
      </w:tr>
      <w:tr w:rsidRPr="00B22763" w:rsidR="00C954B6" w:rsidTr="008E7BE3" w14:paraId="69C02151" w14:textId="77777777">
        <w:tc>
          <w:tcPr>
            <w:tcW w:w="2971" w:type="dxa"/>
            <w:shd w:val="clear" w:color="auto" w:fill="auto"/>
          </w:tcPr>
          <w:p w:rsidRPr="00B22763" w:rsidR="00C954B6" w:rsidP="008E7BE3" w:rsidRDefault="00C954B6" w14:paraId="202E47A4" w14:textId="77777777">
            <w:pPr>
              <w:rPr>
                <w:color w:val="FF0000"/>
              </w:rPr>
            </w:pPr>
          </w:p>
        </w:tc>
        <w:tc>
          <w:tcPr>
            <w:tcW w:w="2948" w:type="dxa"/>
            <w:shd w:val="clear" w:color="auto" w:fill="auto"/>
          </w:tcPr>
          <w:p w:rsidRPr="00B22763" w:rsidR="00C954B6" w:rsidP="008E7BE3" w:rsidRDefault="00C954B6" w14:paraId="2A7F126E" w14:textId="77777777">
            <w:pPr>
              <w:rPr>
                <w:color w:val="FF0000"/>
              </w:rPr>
            </w:pPr>
          </w:p>
        </w:tc>
        <w:tc>
          <w:tcPr>
            <w:tcW w:w="2937" w:type="dxa"/>
            <w:shd w:val="clear" w:color="auto" w:fill="auto"/>
          </w:tcPr>
          <w:p w:rsidRPr="00B22763" w:rsidR="00C954B6" w:rsidP="008E7BE3" w:rsidRDefault="00C954B6" w14:paraId="67F2D41C" w14:textId="77777777">
            <w:pPr>
              <w:rPr>
                <w:color w:val="FF0000"/>
              </w:rPr>
            </w:pPr>
          </w:p>
        </w:tc>
      </w:tr>
      <w:tr w:rsidRPr="00B22763" w:rsidR="00C954B6" w:rsidTr="008E7BE3" w14:paraId="0194EC64" w14:textId="77777777">
        <w:tc>
          <w:tcPr>
            <w:tcW w:w="2971" w:type="dxa"/>
            <w:shd w:val="clear" w:color="auto" w:fill="auto"/>
          </w:tcPr>
          <w:p w:rsidRPr="00B22763" w:rsidR="00C954B6" w:rsidP="008E7BE3" w:rsidRDefault="00C954B6" w14:paraId="0ACB16E4" w14:textId="77777777">
            <w:pPr>
              <w:rPr>
                <w:color w:val="FF0000"/>
              </w:rPr>
            </w:pPr>
          </w:p>
        </w:tc>
        <w:tc>
          <w:tcPr>
            <w:tcW w:w="2948" w:type="dxa"/>
            <w:shd w:val="clear" w:color="auto" w:fill="auto"/>
          </w:tcPr>
          <w:p w:rsidRPr="00B22763" w:rsidR="00C954B6" w:rsidP="008E7BE3" w:rsidRDefault="00C954B6" w14:paraId="2C39E2F9" w14:textId="77777777">
            <w:pPr>
              <w:rPr>
                <w:color w:val="FF0000"/>
              </w:rPr>
            </w:pPr>
          </w:p>
        </w:tc>
        <w:tc>
          <w:tcPr>
            <w:tcW w:w="2937" w:type="dxa"/>
            <w:shd w:val="clear" w:color="auto" w:fill="auto"/>
          </w:tcPr>
          <w:p w:rsidRPr="00B22763" w:rsidR="00C954B6" w:rsidP="008E7BE3" w:rsidRDefault="00C954B6" w14:paraId="43C5427F" w14:textId="77777777">
            <w:pPr>
              <w:rPr>
                <w:color w:val="FF0000"/>
              </w:rPr>
            </w:pPr>
          </w:p>
        </w:tc>
      </w:tr>
      <w:tr w:rsidRPr="00B22763" w:rsidR="00C954B6" w:rsidTr="008E7BE3" w14:paraId="68ED85D2" w14:textId="77777777">
        <w:tc>
          <w:tcPr>
            <w:tcW w:w="2971" w:type="dxa"/>
            <w:shd w:val="clear" w:color="auto" w:fill="auto"/>
          </w:tcPr>
          <w:p w:rsidRPr="00B22763" w:rsidR="00C954B6" w:rsidP="008E7BE3" w:rsidRDefault="00C954B6" w14:paraId="493D5B2B" w14:textId="77777777">
            <w:pPr>
              <w:rPr>
                <w:color w:val="FF0000"/>
              </w:rPr>
            </w:pPr>
          </w:p>
        </w:tc>
        <w:tc>
          <w:tcPr>
            <w:tcW w:w="2948" w:type="dxa"/>
            <w:shd w:val="clear" w:color="auto" w:fill="auto"/>
          </w:tcPr>
          <w:p w:rsidRPr="00B22763" w:rsidR="00C954B6" w:rsidP="008E7BE3" w:rsidRDefault="00C954B6" w14:paraId="51DF6C38" w14:textId="77777777">
            <w:pPr>
              <w:rPr>
                <w:color w:val="FF0000"/>
              </w:rPr>
            </w:pPr>
          </w:p>
        </w:tc>
        <w:tc>
          <w:tcPr>
            <w:tcW w:w="2937" w:type="dxa"/>
            <w:shd w:val="clear" w:color="auto" w:fill="auto"/>
          </w:tcPr>
          <w:p w:rsidRPr="00B22763" w:rsidR="00C954B6" w:rsidP="008E7BE3" w:rsidRDefault="00C954B6" w14:paraId="03477F5B" w14:textId="77777777">
            <w:pPr>
              <w:rPr>
                <w:color w:val="FF0000"/>
              </w:rPr>
            </w:pPr>
          </w:p>
        </w:tc>
      </w:tr>
      <w:tr w:rsidRPr="00B22763" w:rsidR="00C954B6" w:rsidTr="008E7BE3" w14:paraId="21359B7F" w14:textId="77777777">
        <w:tc>
          <w:tcPr>
            <w:tcW w:w="2971" w:type="dxa"/>
            <w:shd w:val="clear" w:color="auto" w:fill="auto"/>
          </w:tcPr>
          <w:p w:rsidRPr="00B22763" w:rsidR="00C954B6" w:rsidP="008E7BE3" w:rsidRDefault="00C954B6" w14:paraId="7B33B93B" w14:textId="77777777">
            <w:pPr>
              <w:rPr>
                <w:color w:val="FF0000"/>
              </w:rPr>
            </w:pPr>
          </w:p>
        </w:tc>
        <w:tc>
          <w:tcPr>
            <w:tcW w:w="2948" w:type="dxa"/>
            <w:shd w:val="clear" w:color="auto" w:fill="auto"/>
          </w:tcPr>
          <w:p w:rsidRPr="00B22763" w:rsidR="00C954B6" w:rsidP="008E7BE3" w:rsidRDefault="00C954B6" w14:paraId="0A560B84" w14:textId="77777777">
            <w:pPr>
              <w:rPr>
                <w:color w:val="FF0000"/>
              </w:rPr>
            </w:pPr>
          </w:p>
        </w:tc>
        <w:tc>
          <w:tcPr>
            <w:tcW w:w="2937" w:type="dxa"/>
            <w:shd w:val="clear" w:color="auto" w:fill="auto"/>
          </w:tcPr>
          <w:p w:rsidRPr="00B22763" w:rsidR="00C954B6" w:rsidP="008E7BE3" w:rsidRDefault="00C954B6" w14:paraId="22047CD4" w14:textId="77777777">
            <w:pPr>
              <w:rPr>
                <w:color w:val="FF0000"/>
              </w:rPr>
            </w:pPr>
          </w:p>
        </w:tc>
      </w:tr>
    </w:tbl>
    <w:p w:rsidR="00C954B6" w:rsidP="00C954B6" w:rsidRDefault="00C954B6" w14:paraId="209B1FBF" w14:textId="77777777">
      <w:pPr>
        <w:rPr>
          <w:color w:val="FF0000"/>
        </w:rPr>
      </w:pPr>
    </w:p>
    <w:p w:rsidRPr="00A30A87" w:rsidR="00C954B6" w:rsidDel="006B49DD" w:rsidP="00426054" w:rsidRDefault="00C954B6" w14:paraId="7A1D963C" w14:textId="712352F3">
      <w:pPr>
        <w:pStyle w:val="Appendix2"/>
        <w:tabs>
          <w:tab w:val="num" w:pos="720"/>
        </w:tabs>
        <w:rPr>
          <w:del w:author="Herring, Michael D" w:date="2019-02-06T11:49:00Z" w:id="588"/>
        </w:rPr>
      </w:pPr>
      <w:bookmarkStart w:name="_Toc111020085" w:id="589"/>
      <w:bookmarkStart w:name="_Toc111203760" w:id="590"/>
      <w:bookmarkStart w:name="_Toc111203948" w:id="591"/>
      <w:del w:author="Herring, Michael D" w:date="2019-02-06T11:48:00Z" w:id="592">
        <w:r w:rsidRPr="00275ACA" w:rsidDel="006B49DD">
          <w:delText>Requirements, Design, and Code Impact (11-2a(1)(a) through 11-2a(1)(b))</w:delText>
        </w:r>
      </w:del>
      <w:bookmarkEnd w:id="589"/>
      <w:bookmarkEnd w:id="590"/>
      <w:bookmarkEnd w:id="591"/>
    </w:p>
    <w:p w:rsidRPr="00817944" w:rsidR="00817944" w:rsidDel="006B49DD" w:rsidP="00817944" w:rsidRDefault="00817944" w14:paraId="1464662E" w14:textId="4FB4879D">
      <w:pPr>
        <w:rPr>
          <w:del w:author="Herring, Michael D" w:date="2019-02-06T11:49:00Z" w:id="593"/>
          <w:color w:val="0000FF"/>
        </w:rPr>
      </w:pPr>
      <w:del w:author="Herring, Michael D" w:date="2019-02-06T11:49:00Z" w:id="594">
        <w:r w:rsidRPr="00817944" w:rsidDel="006B49DD">
          <w:rPr>
            <w:color w:val="0000FF"/>
          </w:rPr>
          <w:delText>Section</w:delText>
        </w:r>
        <w:r w:rsidDel="006B49DD">
          <w:rPr>
            <w:color w:val="0000FF"/>
          </w:rPr>
          <w:delText>s</w:delText>
        </w:r>
        <w:r w:rsidRPr="00817944" w:rsidDel="006B49DD">
          <w:rPr>
            <w:color w:val="0000FF"/>
          </w:rPr>
          <w:delText xml:space="preserve"> </w:delText>
        </w:r>
        <w:r w:rsidDel="006B49DD" w:rsidR="00D91B7E">
          <w:rPr>
            <w:color w:val="0000FF"/>
            <w:shd w:val="clear" w:color="auto" w:fill="E6E6E6"/>
          </w:rPr>
          <w:fldChar w:fldCharType="begin"/>
        </w:r>
        <w:r w:rsidDel="006B49DD" w:rsidR="00D91B7E">
          <w:rPr>
            <w:color w:val="0000FF"/>
          </w:rPr>
          <w:delInstrText xml:space="preserve"> REF _Ref489023998 \r \h </w:delInstrText>
        </w:r>
        <w:r w:rsidDel="006B49DD" w:rsidR="00D91B7E">
          <w:rPr>
            <w:color w:val="0000FF"/>
            <w:shd w:val="clear" w:color="auto" w:fill="E6E6E6"/>
          </w:rPr>
        </w:r>
        <w:r w:rsidDel="006B49DD" w:rsidR="00D91B7E">
          <w:rPr>
            <w:color w:val="0000FF"/>
            <w:shd w:val="clear" w:color="auto" w:fill="E6E6E6"/>
          </w:rPr>
          <w:fldChar w:fldCharType="separate"/>
        </w:r>
        <w:r w:rsidDel="006B49DD" w:rsidR="00D82E8D">
          <w:rPr>
            <w:color w:val="0000FF"/>
          </w:rPr>
          <w:delText>6.1.2</w:delText>
        </w:r>
        <w:r w:rsidDel="006B49DD" w:rsidR="00D91B7E">
          <w:rPr>
            <w:color w:val="0000FF"/>
            <w:shd w:val="clear" w:color="auto" w:fill="E6E6E6"/>
          </w:rPr>
          <w:fldChar w:fldCharType="end"/>
        </w:r>
        <w:r w:rsidRPr="00817944" w:rsidDel="006B49DD">
          <w:rPr>
            <w:color w:val="0000FF"/>
          </w:rPr>
          <w:delText xml:space="preserve">, </w:delText>
        </w:r>
        <w:r w:rsidDel="006B49DD" w:rsidR="00D91B7E">
          <w:rPr>
            <w:color w:val="0000FF"/>
            <w:shd w:val="clear" w:color="auto" w:fill="E6E6E6"/>
          </w:rPr>
          <w:fldChar w:fldCharType="begin"/>
        </w:r>
        <w:r w:rsidDel="006B49DD" w:rsidR="00D91B7E">
          <w:rPr>
            <w:color w:val="0000FF"/>
          </w:rPr>
          <w:delInstrText xml:space="preserve"> REF _Ref487013552 \r \h </w:delInstrText>
        </w:r>
        <w:r w:rsidDel="006B49DD" w:rsidR="00D91B7E">
          <w:rPr>
            <w:color w:val="0000FF"/>
            <w:shd w:val="clear" w:color="auto" w:fill="E6E6E6"/>
          </w:rPr>
        </w:r>
        <w:r w:rsidDel="006B49DD" w:rsidR="00D91B7E">
          <w:rPr>
            <w:color w:val="0000FF"/>
            <w:shd w:val="clear" w:color="auto" w:fill="E6E6E6"/>
          </w:rPr>
          <w:fldChar w:fldCharType="separate"/>
        </w:r>
        <w:r w:rsidDel="006B49DD" w:rsidR="00D82E8D">
          <w:rPr>
            <w:color w:val="0000FF"/>
          </w:rPr>
          <w:delText>6.1.3</w:delText>
        </w:r>
        <w:r w:rsidDel="006B49DD" w:rsidR="00D91B7E">
          <w:rPr>
            <w:color w:val="0000FF"/>
            <w:shd w:val="clear" w:color="auto" w:fill="E6E6E6"/>
          </w:rPr>
          <w:fldChar w:fldCharType="end"/>
        </w:r>
        <w:r w:rsidRPr="00817944" w:rsidDel="006B49DD">
          <w:rPr>
            <w:color w:val="0000FF"/>
          </w:rPr>
          <w:delText xml:space="preserve">, and </w:delText>
        </w:r>
        <w:r w:rsidDel="006B49DD" w:rsidR="00D91B7E">
          <w:rPr>
            <w:color w:val="0000FF"/>
            <w:shd w:val="clear" w:color="auto" w:fill="E6E6E6"/>
          </w:rPr>
          <w:fldChar w:fldCharType="begin"/>
        </w:r>
        <w:r w:rsidDel="006B49DD" w:rsidR="00D91B7E">
          <w:rPr>
            <w:color w:val="0000FF"/>
          </w:rPr>
          <w:delInstrText xml:space="preserve"> REF _Ref487013563 \r \h </w:delInstrText>
        </w:r>
        <w:r w:rsidDel="006B49DD" w:rsidR="00D91B7E">
          <w:rPr>
            <w:color w:val="0000FF"/>
            <w:shd w:val="clear" w:color="auto" w:fill="E6E6E6"/>
          </w:rPr>
        </w:r>
        <w:r w:rsidDel="006B49DD" w:rsidR="00D91B7E">
          <w:rPr>
            <w:color w:val="0000FF"/>
            <w:shd w:val="clear" w:color="auto" w:fill="E6E6E6"/>
          </w:rPr>
          <w:fldChar w:fldCharType="separate"/>
        </w:r>
        <w:r w:rsidDel="006B49DD" w:rsidR="00D82E8D">
          <w:rPr>
            <w:color w:val="0000FF"/>
          </w:rPr>
          <w:delText>6.1.4</w:delText>
        </w:r>
        <w:r w:rsidDel="006B49DD" w:rsidR="00D91B7E">
          <w:rPr>
            <w:color w:val="0000FF"/>
            <w:shd w:val="clear" w:color="auto" w:fill="E6E6E6"/>
          </w:rPr>
          <w:fldChar w:fldCharType="end"/>
        </w:r>
        <w:r w:rsidRPr="00817944" w:rsidDel="006B49DD">
          <w:rPr>
            <w:color w:val="0000FF"/>
          </w:rPr>
          <w:delText xml:space="preserve"> summarizes the changes for this project.</w:delText>
        </w:r>
      </w:del>
    </w:p>
    <w:p w:rsidRPr="006D7298" w:rsidR="00C954B6" w:rsidDel="006B49DD" w:rsidP="00C954B6" w:rsidRDefault="00C954B6" w14:paraId="5C19704F" w14:textId="1664DE8A">
      <w:pPr>
        <w:rPr>
          <w:del w:author="Herring, Michael D" w:date="2019-02-06T11:49:00Z" w:id="595"/>
          <w:color w:val="FF0000"/>
        </w:rPr>
      </w:pPr>
      <w:del w:author="Herring, Michael D" w:date="2019-02-06T11:49:00Z" w:id="596">
        <w:r w:rsidRPr="006D7298" w:rsidDel="006B49DD">
          <w:rPr>
            <w:color w:val="FF0000"/>
          </w:rPr>
          <w:delText>Summary of the Requirements, Design and Code that are expected to be impacted by the change.  Include a brief description of any new functionality that is being added.  Provide an estimate of the percentage of change for the Requirements, Design and Code.</w:delText>
        </w:r>
      </w:del>
    </w:p>
    <w:p w:rsidRPr="003F5916" w:rsidR="00C954B6" w:rsidDel="006B49DD" w:rsidP="00C954B6" w:rsidRDefault="00C954B6" w14:paraId="56F671EC" w14:textId="5284711E">
      <w:pPr>
        <w:rPr>
          <w:del w:author="Herring, Michael D" w:date="2019-02-06T11:49:00Z" w:id="597"/>
          <w:color w:val="00B0F0"/>
        </w:rPr>
      </w:pPr>
      <w:del w:author="Herring, Michael D" w:date="2019-02-06T11:49:00Z" w:id="598">
        <w:r w:rsidRPr="006D7298" w:rsidDel="006B49DD">
          <w:rPr>
            <w:color w:val="FF0000"/>
          </w:rPr>
          <w:delText>If component CIAs were submitted, those estimates of change should be rolled up with the top-level software estimates here so that this section provides a full picture of changes to the application.</w:delText>
        </w:r>
      </w:del>
    </w:p>
    <w:p w:rsidRPr="00A30A87" w:rsidR="00C954B6" w:rsidP="00426054" w:rsidRDefault="006B49DD" w14:paraId="477D41CD" w14:textId="67C4093B">
      <w:pPr>
        <w:pStyle w:val="Appendix2"/>
        <w:tabs>
          <w:tab w:val="num" w:pos="720"/>
        </w:tabs>
      </w:pPr>
      <w:bookmarkStart w:name="_Toc111203949" w:id="599"/>
      <w:ins w:author="Herring, Michael D" w:date="2019-02-06T11:49:00Z" w:id="600">
        <w:r>
          <w:t>Verification Approach</w:t>
        </w:r>
      </w:ins>
      <w:del w:author="Herring, Michael D" w:date="2019-02-06T11:49:00Z" w:id="601">
        <w:r w:rsidRPr="00275ACA" w:rsidDel="006B49DD" w:rsidR="00C954B6">
          <w:delText>Test Procedure and Case Impact (11-2a(1)(c) and 11-2c(2))</w:delText>
        </w:r>
      </w:del>
      <w:bookmarkEnd w:id="599"/>
    </w:p>
    <w:p w:rsidRPr="00817944" w:rsidR="00817944" w:rsidP="00817944" w:rsidRDefault="00817944" w14:paraId="6A2D28F4" w14:textId="6D771980">
      <w:pPr>
        <w:rPr>
          <w:color w:val="0000FF"/>
        </w:rPr>
      </w:pPr>
      <w:r w:rsidRPr="00817944">
        <w:rPr>
          <w:color w:val="0000FF"/>
        </w:rPr>
        <w:t xml:space="preserve">Section </w:t>
      </w:r>
      <w:r w:rsidR="00D91B7E">
        <w:rPr>
          <w:color w:val="0000FF"/>
          <w:shd w:val="clear" w:color="auto" w:fill="E6E6E6"/>
        </w:rPr>
        <w:fldChar w:fldCharType="begin"/>
      </w:r>
      <w:r w:rsidR="00D91B7E">
        <w:rPr>
          <w:color w:val="0000FF"/>
        </w:rPr>
        <w:instrText xml:space="preserve"> REF _Ref487013526 \r \h </w:instrText>
      </w:r>
      <w:r w:rsidR="00D91B7E">
        <w:rPr>
          <w:color w:val="0000FF"/>
          <w:shd w:val="clear" w:color="auto" w:fill="E6E6E6"/>
        </w:rPr>
      </w:r>
      <w:r w:rsidR="00D91B7E">
        <w:rPr>
          <w:color w:val="0000FF"/>
          <w:shd w:val="clear" w:color="auto" w:fill="E6E6E6"/>
        </w:rPr>
        <w:fldChar w:fldCharType="separate"/>
      </w:r>
      <w:r w:rsidR="00D82E8D">
        <w:rPr>
          <w:color w:val="0000FF"/>
        </w:rPr>
        <w:t>6.1.5</w:t>
      </w:r>
      <w:r w:rsidR="00D91B7E">
        <w:rPr>
          <w:color w:val="0000FF"/>
          <w:shd w:val="clear" w:color="auto" w:fill="E6E6E6"/>
        </w:rPr>
        <w:fldChar w:fldCharType="end"/>
      </w:r>
      <w:r w:rsidRPr="00817944">
        <w:rPr>
          <w:color w:val="0000FF"/>
        </w:rPr>
        <w:t xml:space="preserve"> summarizes the changes for this project.</w:t>
      </w:r>
    </w:p>
    <w:p w:rsidR="006B49DD" w:rsidRDefault="006B49DD" w14:paraId="3CCEAD8D" w14:textId="77777777">
      <w:pPr>
        <w:rPr>
          <w:ins w:author="Herring, Michael D" w:date="2019-02-06T11:50:00Z" w:id="602"/>
          <w:color w:val="FF0000"/>
        </w:rPr>
      </w:pPr>
      <w:ins w:author="Herring, Michael D" w:date="2019-02-06T11:50:00Z" w:id="603">
        <w:r w:rsidRPr="006B49DD">
          <w:rPr>
            <w:color w:val="FF0000"/>
          </w:rPr>
          <w:t xml:space="preserve">Describe the planned verification activities. Will the full test suite be run for score? </w:t>
        </w:r>
        <w:r>
          <w:rPr>
            <w:color w:val="FF0000"/>
          </w:rPr>
          <w:t xml:space="preserve"> </w:t>
        </w:r>
        <w:r w:rsidRPr="006B49DD">
          <w:rPr>
            <w:color w:val="FF0000"/>
          </w:rPr>
          <w:t xml:space="preserve">Will a regression analysis be performed to substantiate running a more limited set of tests? </w:t>
        </w:r>
        <w:r>
          <w:rPr>
            <w:color w:val="FF0000"/>
          </w:rPr>
          <w:t xml:space="preserve"> </w:t>
        </w:r>
        <w:r w:rsidRPr="006B49DD">
          <w:rPr>
            <w:color w:val="FF0000"/>
          </w:rPr>
          <w:t>Will all the analyses be re-performed, or does the project intend to justify reusing prior analysis results?</w:t>
        </w:r>
      </w:ins>
    </w:p>
    <w:p w:rsidRPr="009F6F46" w:rsidR="009F6F46" w:rsidP="009F6F46" w:rsidRDefault="006B49DD" w14:paraId="73FD9D26" w14:textId="71EC8871">
      <w:pPr>
        <w:rPr>
          <w:ins w:author="Herring, Michael D" w:date="2019-02-06T13:27:00Z" w:id="604"/>
          <w:color w:val="FF0000"/>
        </w:rPr>
      </w:pPr>
      <w:ins w:author="Herring, Michael D" w:date="2019-02-06T11:50:00Z" w:id="605">
        <w:r>
          <w:rPr>
            <w:color w:val="FF0000"/>
          </w:rPr>
          <w:t xml:space="preserve">If section 6.1.5 does not adequately </w:t>
        </w:r>
      </w:ins>
      <w:ins w:author="Herring, Michael D" w:date="2019-02-06T11:52:00Z" w:id="606">
        <w:r>
          <w:rPr>
            <w:color w:val="FF0000"/>
          </w:rPr>
          <w:t>describe</w:t>
        </w:r>
      </w:ins>
      <w:ins w:author="Herring, Michael D" w:date="2019-02-06T11:51:00Z" w:id="607">
        <w:r>
          <w:rPr>
            <w:color w:val="FF0000"/>
          </w:rPr>
          <w:t xml:space="preserve"> the verification activities performed on this specific project, then the details need to be provided here.</w:t>
        </w:r>
      </w:ins>
      <w:ins w:author="Herring, Michael D" w:date="2019-02-06T13:27:00Z" w:id="608">
        <w:r w:rsidRPr="009F6F46" w:rsidR="009F6F46">
          <w:rPr>
            <w:color w:val="FF0000"/>
          </w:rPr>
          <w:t xml:space="preserve"> </w:t>
        </w:r>
      </w:ins>
    </w:p>
    <w:p w:rsidRPr="009F6F46" w:rsidR="009F6F46" w:rsidP="009F6F46" w:rsidRDefault="009F6F46" w14:paraId="6382A580" w14:textId="77777777">
      <w:pPr>
        <w:keepNext/>
        <w:keepLines/>
        <w:numPr>
          <w:ilvl w:val="1"/>
          <w:numId w:val="1"/>
        </w:numPr>
        <w:spacing w:before="180" w:after="0"/>
        <w:outlineLvl w:val="1"/>
        <w:rPr>
          <w:ins w:author="Herring, Michael D" w:date="2019-02-06T13:27:00Z" w:id="609"/>
          <w:b/>
          <w:sz w:val="32"/>
        </w:rPr>
      </w:pPr>
      <w:bookmarkStart w:name="_Toc111203950" w:id="610"/>
      <w:ins w:author="Herring, Michael D" w:date="2019-02-06T13:27:00Z" w:id="611">
        <w:r w:rsidRPr="009F6F46">
          <w:rPr>
            <w:b/>
            <w:sz w:val="32"/>
          </w:rPr>
          <w:t>Software Level Changes (3.1.3.1)</w:t>
        </w:r>
        <w:bookmarkEnd w:id="610"/>
      </w:ins>
    </w:p>
    <w:p w:rsidRPr="009F6F46" w:rsidR="009F6F46" w:rsidP="009F6F46" w:rsidRDefault="009F6F46" w14:paraId="26141284" w14:textId="77777777">
      <w:pPr>
        <w:rPr>
          <w:ins w:author="Herring, Michael D" w:date="2019-02-06T13:27:00Z" w:id="612"/>
          <w:color w:val="0000FF"/>
        </w:rPr>
      </w:pPr>
      <w:ins w:author="Herring, Michael D" w:date="2019-02-06T13:27:00Z" w:id="613">
        <w:r w:rsidRPr="009F6F46">
          <w:rPr>
            <w:color w:val="0000FF"/>
          </w:rPr>
          <w:t>No software certification considerations, including criticality levels, were changed on this project.</w:t>
        </w:r>
      </w:ins>
    </w:p>
    <w:p w:rsidR="009B2179" w:rsidRDefault="009F6F46" w14:paraId="67702CAA" w14:textId="77777777">
      <w:pPr>
        <w:rPr>
          <w:ins w:author="Herring, Michael D" w:date="2019-02-06T13:34:00Z" w:id="614"/>
          <w:color w:val="FF0000"/>
        </w:rPr>
      </w:pPr>
      <w:ins w:author="Herring, Michael D" w:date="2019-02-06T13:27:00Z" w:id="615">
        <w:r w:rsidRPr="009F6F46">
          <w:rPr>
            <w:color w:val="FF0000"/>
          </w:rPr>
          <w:t>Identify any changes to the software certification basis either changes in criticality or design assurance levels or to the DO-178 basis (such as changing from DO-178B to DO-178C).</w:t>
        </w:r>
      </w:ins>
    </w:p>
    <w:p w:rsidRPr="009B2179" w:rsidR="009B2179" w:rsidRDefault="009B2179" w14:paraId="21CF8111" w14:textId="77777777">
      <w:pPr>
        <w:pStyle w:val="Appendix2"/>
        <w:rPr>
          <w:ins w:author="Herring, Michael D" w:date="2019-02-06T13:34:00Z" w:id="616"/>
        </w:rPr>
        <w:pPrChange w:author="Herring, Michael D" w:date="2019-02-06T13:34:00Z" w:id="617">
          <w:pPr>
            <w:keepNext/>
            <w:keepLines/>
            <w:numPr>
              <w:ilvl w:val="1"/>
              <w:numId w:val="5"/>
            </w:numPr>
            <w:tabs>
              <w:tab w:val="num" w:pos="1440"/>
            </w:tabs>
            <w:spacing w:before="180" w:after="0"/>
            <w:ind w:left="1440" w:hanging="360"/>
            <w:outlineLvl w:val="1"/>
          </w:pPr>
        </w:pPrChange>
      </w:pPr>
      <w:bookmarkStart w:name="_Toc535580838" w:id="618"/>
      <w:bookmarkStart w:name="_Toc111203951" w:id="619"/>
      <w:ins w:author="Herring, Michael D" w:date="2019-02-06T13:34:00Z" w:id="620">
        <w:r w:rsidRPr="009B2179">
          <w:t>Development or Verification Environment Changes (3.1.3.2)</w:t>
        </w:r>
        <w:bookmarkEnd w:id="618"/>
        <w:bookmarkEnd w:id="619"/>
        <w:r w:rsidRPr="009B2179">
          <w:tab/>
        </w:r>
      </w:ins>
    </w:p>
    <w:p w:rsidRPr="009B2179" w:rsidR="009B2179" w:rsidP="009B2179" w:rsidRDefault="009B2179" w14:paraId="3097402B" w14:textId="77777777">
      <w:pPr>
        <w:rPr>
          <w:ins w:author="Herring, Michael D" w:date="2019-02-06T13:34:00Z" w:id="621"/>
          <w:color w:val="0000FF"/>
        </w:rPr>
      </w:pPr>
      <w:ins w:author="Herring, Michael D" w:date="2019-02-06T13:34:00Z" w:id="622">
        <w:r w:rsidRPr="009B2179">
          <w:rPr>
            <w:color w:val="0000FF"/>
          </w:rPr>
          <w:t>No change to development or verification environments from the baseline.</w:t>
        </w:r>
      </w:ins>
    </w:p>
    <w:p w:rsidR="003C0310" w:rsidRDefault="009B2179" w14:paraId="2D313C19" w14:textId="77777777">
      <w:pPr>
        <w:rPr>
          <w:ins w:author="Herring, Michael D" w:date="2019-02-06T13:36:00Z" w:id="623"/>
          <w:color w:val="FF0000"/>
        </w:rPr>
      </w:pPr>
      <w:ins w:author="Herring, Michael D" w:date="2019-02-06T13:34:00Z" w:id="624">
        <w:r w:rsidRPr="009B2179">
          <w:rPr>
            <w:color w:val="FF0000"/>
          </w:rPr>
          <w:t xml:space="preserve">Summarize any changes to the development and verification environments for this update. Describe the resulting impact and the activities to satisfy DO-178B/C and continue to satisfy requirements for safe operation. For significant changes, other software process document updates may also be necessary. When in doubt, contact your TCR to discuss your </w:t>
        </w:r>
        <w:proofErr w:type="gramStart"/>
        <w:r w:rsidRPr="009B2179">
          <w:rPr>
            <w:color w:val="FF0000"/>
          </w:rPr>
          <w:t>particular situation</w:t>
        </w:r>
        <w:proofErr w:type="gramEnd"/>
        <w:r w:rsidRPr="009B2179">
          <w:rPr>
            <w:color w:val="FF0000"/>
          </w:rPr>
          <w:t>.</w:t>
        </w:r>
      </w:ins>
    </w:p>
    <w:p w:rsidRPr="006313CC" w:rsidR="006313CC" w:rsidP="006313CC" w:rsidRDefault="006313CC" w14:paraId="599A95AF" w14:textId="77777777">
      <w:pPr>
        <w:keepNext/>
        <w:numPr>
          <w:ilvl w:val="2"/>
          <w:numId w:val="1"/>
        </w:numPr>
        <w:spacing w:before="180" w:after="0"/>
        <w:outlineLvl w:val="2"/>
        <w:rPr>
          <w:ins w:author="Herring, Michael D" w:date="2019-02-06T13:41:00Z" w:id="625"/>
          <w:b/>
          <w:sz w:val="28"/>
        </w:rPr>
      </w:pPr>
      <w:bookmarkStart w:name="_Toc535580839" w:id="626"/>
      <w:bookmarkStart w:name="_Toc111203952" w:id="627"/>
      <w:ins w:author="Herring, Michael D" w:date="2019-02-06T13:41:00Z" w:id="628">
        <w:r w:rsidRPr="006313CC">
          <w:rPr>
            <w:b/>
            <w:sz w:val="28"/>
          </w:rPr>
          <w:t>Tool Changes (3.1.3.4)</w:t>
        </w:r>
        <w:bookmarkEnd w:id="626"/>
        <w:bookmarkEnd w:id="627"/>
      </w:ins>
    </w:p>
    <w:p w:rsidRPr="006313CC" w:rsidR="006313CC" w:rsidP="006313CC" w:rsidRDefault="006313CC" w14:paraId="1A6D3BFC" w14:textId="43EDB6AE">
      <w:pPr>
        <w:autoSpaceDE w:val="0"/>
        <w:autoSpaceDN w:val="0"/>
        <w:adjustRightInd w:val="0"/>
        <w:rPr>
          <w:ins w:author="Herring, Michael D" w:date="2019-02-06T13:41:00Z" w:id="629"/>
          <w:color w:val="FF0000"/>
        </w:rPr>
      </w:pPr>
      <w:ins w:author="Herring, Michael D" w:date="2019-02-06T13:41:00Z" w:id="630">
        <w:r w:rsidRPr="006313CC">
          <w:rPr>
            <w:color w:val="FF0000"/>
          </w:rPr>
          <w:t xml:space="preserve">Discuss any changes to tool use in the development and verification processes, including new tools, new versions of existing tools, and changing how an existing tool is used. Describe the resulting impact and the activities to satisfy DO-178B/C and continue to satisfy requirements for safe operation.  Reference section </w:t>
        </w:r>
      </w:ins>
      <w:ins w:author="Herring, Michael D" w:date="2019-02-06T13:42:00Z" w:id="631">
        <w:r>
          <w:rPr>
            <w:color w:val="FF0000"/>
            <w:shd w:val="clear" w:color="auto" w:fill="E6E6E6"/>
          </w:rPr>
          <w:fldChar w:fldCharType="begin"/>
        </w:r>
        <w:r>
          <w:rPr>
            <w:color w:val="FF0000"/>
          </w:rPr>
          <w:instrText xml:space="preserve"> REF _Ref489274952 \r \h </w:instrText>
        </w:r>
      </w:ins>
      <w:r>
        <w:rPr>
          <w:color w:val="FF0000"/>
          <w:shd w:val="clear" w:color="auto" w:fill="E6E6E6"/>
        </w:rPr>
      </w:r>
      <w:r>
        <w:rPr>
          <w:color w:val="FF0000"/>
          <w:shd w:val="clear" w:color="auto" w:fill="E6E6E6"/>
        </w:rPr>
        <w:fldChar w:fldCharType="separate"/>
      </w:r>
      <w:ins w:author="Herring, Michael D" w:date="2019-02-06T13:42:00Z" w:id="632">
        <w:r>
          <w:rPr>
            <w:color w:val="FF0000"/>
          </w:rPr>
          <w:t>9.4</w:t>
        </w:r>
        <w:r>
          <w:rPr>
            <w:color w:val="FF0000"/>
            <w:shd w:val="clear" w:color="auto" w:fill="E6E6E6"/>
          </w:rPr>
          <w:fldChar w:fldCharType="end"/>
        </w:r>
      </w:ins>
      <w:ins w:author="Herring, Michael D" w:date="2019-02-06T13:41:00Z" w:id="633">
        <w:r w:rsidRPr="006313CC">
          <w:rPr>
            <w:color w:val="FF0000"/>
          </w:rPr>
          <w:t xml:space="preserve"> if applicable to reduce duplication of information.</w:t>
        </w:r>
      </w:ins>
    </w:p>
    <w:p w:rsidRPr="00657855" w:rsidR="00657855" w:rsidP="00657855" w:rsidRDefault="00657855" w14:paraId="21C51316" w14:textId="77777777">
      <w:pPr>
        <w:keepNext/>
        <w:keepLines/>
        <w:numPr>
          <w:ilvl w:val="1"/>
          <w:numId w:val="1"/>
        </w:numPr>
        <w:tabs>
          <w:tab w:val="clear" w:pos="720"/>
        </w:tabs>
        <w:spacing w:before="180" w:after="0"/>
        <w:outlineLvl w:val="1"/>
        <w:rPr>
          <w:ins w:author="Herring, Michael D" w:date="2019-02-06T17:01:00Z" w:id="634"/>
          <w:b/>
          <w:sz w:val="32"/>
        </w:rPr>
      </w:pPr>
      <w:bookmarkStart w:name="_Toc111203953" w:id="635"/>
      <w:ins w:author="Herring, Michael D" w:date="2019-02-06T17:01:00Z" w:id="636">
        <w:r w:rsidRPr="00657855">
          <w:rPr>
            <w:b/>
            <w:sz w:val="32"/>
          </w:rPr>
          <w:t>Software Process Changes</w:t>
        </w:r>
        <w:bookmarkEnd w:id="635"/>
      </w:ins>
    </w:p>
    <w:p w:rsidRPr="00657855" w:rsidR="00657855" w:rsidP="00657855" w:rsidRDefault="00657855" w14:paraId="207A0544" w14:textId="77777777">
      <w:pPr>
        <w:rPr>
          <w:ins w:author="Herring, Michael D" w:date="2019-02-06T17:01:00Z" w:id="637"/>
          <w:color w:val="FF0000"/>
        </w:rPr>
      </w:pPr>
      <w:ins w:author="Herring, Michael D" w:date="2019-02-06T17:01:00Z" w:id="638">
        <w:r w:rsidRPr="00657855">
          <w:rPr>
            <w:color w:val="FF0000"/>
          </w:rPr>
          <w:t xml:space="preserve">Identify any process changes made since the baseline certification. Describe the resulting impact and the activities to satisfy DO-178B/C and continue to satisfy requirements for safe operation. For significant process changes, an SOI-1 review may be required. When it </w:t>
        </w:r>
        <w:proofErr w:type="gramStart"/>
        <w:r w:rsidRPr="00657855">
          <w:rPr>
            <w:color w:val="FF0000"/>
          </w:rPr>
          <w:t>doubt</w:t>
        </w:r>
        <w:proofErr w:type="gramEnd"/>
        <w:r w:rsidRPr="00657855">
          <w:rPr>
            <w:color w:val="FF0000"/>
          </w:rPr>
          <w:t>, contact your TCR to discuss your particular situation.</w:t>
        </w:r>
      </w:ins>
    </w:p>
    <w:p w:rsidRPr="00657855" w:rsidR="00657855" w:rsidP="00657855" w:rsidRDefault="00657855" w14:paraId="0428C61E" w14:textId="77777777">
      <w:pPr>
        <w:keepNext/>
        <w:keepLines/>
        <w:numPr>
          <w:ilvl w:val="1"/>
          <w:numId w:val="1"/>
        </w:numPr>
        <w:tabs>
          <w:tab w:val="clear" w:pos="720"/>
        </w:tabs>
        <w:spacing w:before="180" w:after="0"/>
        <w:outlineLvl w:val="1"/>
        <w:rPr>
          <w:ins w:author="Herring, Michael D" w:date="2019-02-06T17:01:00Z" w:id="639"/>
          <w:b/>
          <w:sz w:val="32"/>
        </w:rPr>
      </w:pPr>
      <w:bookmarkStart w:name="_Toc111203954" w:id="640"/>
      <w:ins w:author="Herring, Michael D" w:date="2019-02-06T17:01:00Z" w:id="641">
        <w:r w:rsidRPr="00657855">
          <w:rPr>
            <w:b/>
            <w:sz w:val="32"/>
          </w:rPr>
          <w:t>Relevant Target Changes (3.1.3.5)</w:t>
        </w:r>
        <w:bookmarkEnd w:id="640"/>
      </w:ins>
    </w:p>
    <w:p w:rsidRPr="00657855" w:rsidR="00657855" w:rsidP="00657855" w:rsidRDefault="00657855" w14:paraId="2B451A28" w14:textId="77777777">
      <w:pPr>
        <w:rPr>
          <w:ins w:author="Herring, Michael D" w:date="2019-02-06T17:01:00Z" w:id="642"/>
          <w:color w:val="FF0000"/>
        </w:rPr>
      </w:pPr>
      <w:ins w:author="Herring, Michael D" w:date="2019-02-06T17:01:00Z" w:id="643">
        <w:r w:rsidRPr="00657855">
          <w:rPr>
            <w:color w:val="FF0000"/>
          </w:rPr>
          <w:t>Identify any changes to the platform software, processor, or other platform components and interfaces associated with the software changes.  Describe the resulting impact and the activities to satisfy DO-178B/C and continue to satisfy requirements for safe operation.</w:t>
        </w:r>
      </w:ins>
    </w:p>
    <w:p w:rsidRPr="00657855" w:rsidR="00657855" w:rsidP="00657855" w:rsidRDefault="00657855" w14:paraId="15093F49" w14:textId="77777777">
      <w:pPr>
        <w:keepNext/>
        <w:keepLines/>
        <w:numPr>
          <w:ilvl w:val="1"/>
          <w:numId w:val="1"/>
        </w:numPr>
        <w:tabs>
          <w:tab w:val="clear" w:pos="720"/>
        </w:tabs>
        <w:spacing w:before="180" w:after="0"/>
        <w:outlineLvl w:val="1"/>
        <w:rPr>
          <w:ins w:author="Herring, Michael D" w:date="2019-02-06T17:01:00Z" w:id="644"/>
          <w:b/>
          <w:sz w:val="32"/>
        </w:rPr>
      </w:pPr>
      <w:bookmarkStart w:name="_Toc111203955" w:id="645"/>
      <w:ins w:author="Herring, Michael D" w:date="2019-02-06T17:01:00Z" w:id="646">
        <w:r w:rsidRPr="00657855">
          <w:rPr>
            <w:b/>
            <w:sz w:val="32"/>
          </w:rPr>
          <w:t>Configuration Data Changes (3.1.3.6)</w:t>
        </w:r>
        <w:bookmarkEnd w:id="645"/>
      </w:ins>
    </w:p>
    <w:p w:rsidRPr="00657855" w:rsidR="00657855" w:rsidP="00657855" w:rsidRDefault="00657855" w14:paraId="1ECD8353" w14:textId="77777777">
      <w:pPr>
        <w:rPr>
          <w:ins w:author="Herring, Michael D" w:date="2019-02-06T17:01:00Z" w:id="647"/>
          <w:color w:val="FF0000"/>
        </w:rPr>
      </w:pPr>
      <w:ins w:author="Herring, Michael D" w:date="2019-02-06T17:01:00Z" w:id="648">
        <w:r w:rsidRPr="00657855">
          <w:rPr>
            <w:color w:val="FF0000"/>
          </w:rPr>
          <w:t>Identify any expected changes to configuration data, paying special attention to any that is activating or deactivating functions. Describe the resulting impact and the activities to satisfy DO-178B/C and continue to satisfy requirements for safe operation.</w:t>
        </w:r>
      </w:ins>
    </w:p>
    <w:p w:rsidRPr="00657855" w:rsidR="00657855" w:rsidP="00657855" w:rsidRDefault="00657855" w14:paraId="4D33DCA5" w14:textId="77777777">
      <w:pPr>
        <w:keepNext/>
        <w:keepLines/>
        <w:numPr>
          <w:ilvl w:val="1"/>
          <w:numId w:val="1"/>
        </w:numPr>
        <w:tabs>
          <w:tab w:val="clear" w:pos="720"/>
        </w:tabs>
        <w:spacing w:before="180" w:after="0"/>
        <w:outlineLvl w:val="1"/>
        <w:rPr>
          <w:ins w:author="Herring, Michael D" w:date="2019-02-06T17:01:00Z" w:id="649"/>
          <w:b/>
          <w:sz w:val="32"/>
        </w:rPr>
      </w:pPr>
      <w:bookmarkStart w:name="_Toc111203956" w:id="650"/>
      <w:ins w:author="Herring, Michael D" w:date="2019-02-06T17:01:00Z" w:id="651">
        <w:r w:rsidRPr="00657855">
          <w:rPr>
            <w:b/>
            <w:sz w:val="32"/>
          </w:rPr>
          <w:t>Software Interface and Input/Output Impact (3.1.3.7)</w:t>
        </w:r>
        <w:bookmarkEnd w:id="650"/>
      </w:ins>
    </w:p>
    <w:p w:rsidRPr="00657855" w:rsidR="00657855" w:rsidP="00657855" w:rsidRDefault="00657855" w14:paraId="59A48972" w14:textId="77777777">
      <w:pPr>
        <w:rPr>
          <w:ins w:author="Herring, Michael D" w:date="2019-02-06T17:01:00Z" w:id="652"/>
          <w:color w:val="FF0000"/>
        </w:rPr>
      </w:pPr>
      <w:ins w:author="Herring, Michael D" w:date="2019-02-06T17:01:00Z" w:id="653">
        <w:r w:rsidRPr="00657855">
          <w:rPr>
            <w:color w:val="FF0000"/>
          </w:rPr>
          <w:t>Identify any changes to the application’s software interfaces and I/O. For example, consider the following questions: Are new buses being activated/deactivated?  Are there any changes to bus speeds (from LS to HS, etc.) or bus protocols (from ARINC 429 to CSDB)? Are new labels/bits being used to support new/modified functionality?</w:t>
        </w:r>
      </w:ins>
    </w:p>
    <w:p w:rsidRPr="00657855" w:rsidR="00657855" w:rsidP="00657855" w:rsidRDefault="00657855" w14:paraId="1839BCA6" w14:textId="77777777">
      <w:pPr>
        <w:rPr>
          <w:ins w:author="Herring, Michael D" w:date="2019-02-06T17:01:00Z" w:id="654"/>
          <w:color w:val="FF0000"/>
        </w:rPr>
      </w:pPr>
      <w:ins w:author="Herring, Michael D" w:date="2019-02-06T17:01:00Z" w:id="655">
        <w:r w:rsidRPr="00657855">
          <w:rPr>
            <w:color w:val="FF0000"/>
          </w:rPr>
          <w:t>If component CIAs were submitted, the impact of those components should be included here so that this section provides a full picture of I/O impact to the application.</w:t>
        </w:r>
      </w:ins>
    </w:p>
    <w:p w:rsidRPr="00657855" w:rsidR="00657855" w:rsidP="00657855" w:rsidRDefault="00657855" w14:paraId="7A06E4CC" w14:textId="77777777">
      <w:pPr>
        <w:keepNext/>
        <w:keepLines/>
        <w:numPr>
          <w:ilvl w:val="1"/>
          <w:numId w:val="1"/>
        </w:numPr>
        <w:tabs>
          <w:tab w:val="clear" w:pos="720"/>
        </w:tabs>
        <w:spacing w:before="180" w:after="0"/>
        <w:outlineLvl w:val="1"/>
        <w:rPr>
          <w:ins w:author="Herring, Michael D" w:date="2019-02-06T17:01:00Z" w:id="656"/>
          <w:b/>
          <w:sz w:val="32"/>
        </w:rPr>
      </w:pPr>
      <w:bookmarkStart w:name="_Toc111203957" w:id="657"/>
      <w:ins w:author="Herring, Michael D" w:date="2019-02-06T17:01:00Z" w:id="658">
        <w:r w:rsidRPr="00657855">
          <w:rPr>
            <w:b/>
            <w:sz w:val="32"/>
          </w:rPr>
          <w:t>Requirements, Design, Architecture, and Source Code Impact (3.1.3.8)</w:t>
        </w:r>
        <w:bookmarkEnd w:id="657"/>
      </w:ins>
    </w:p>
    <w:p w:rsidRPr="006D7298" w:rsidR="00C954B6" w:rsidDel="006B49DD" w:rsidRDefault="00657855" w14:paraId="2B5231DC" w14:textId="0E02C795">
      <w:pPr>
        <w:rPr>
          <w:del w:author="Herring, Michael D" w:date="2019-02-06T11:50:00Z" w:id="659"/>
          <w:color w:val="FF0000"/>
        </w:rPr>
      </w:pPr>
      <w:ins w:author="Herring, Michael D" w:date="2019-02-06T17:01:00Z" w:id="660">
        <w:r w:rsidRPr="00657855">
          <w:rPr>
            <w:color w:val="FF0000"/>
          </w:rPr>
          <w:t>Identify at a high level the changes to software high-level and low-level requirements, design, architecture, and source code. This may be expressed in an estimated percentage of new/changed requirements objects, lines of code, etc.  A reference to relevant sections is sufficient if this information is contained in the body of this PSAC.</w:t>
        </w:r>
      </w:ins>
      <w:del w:author="Herring, Michael D" w:date="2019-02-06T11:50:00Z" w:id="661">
        <w:r w:rsidRPr="006D7298" w:rsidDel="006B49DD" w:rsidR="00C954B6">
          <w:rPr>
            <w:color w:val="FF0000"/>
          </w:rPr>
          <w:delText>Identify the Test Procedures and Cases that are expected to be impacted. Provide an estimate of the percentage of changed Test Procedures and Cases. Identify Test Procedures and Cases that will be performed for regression testing.</w:delText>
        </w:r>
      </w:del>
    </w:p>
    <w:p w:rsidR="00C954B6" w:rsidDel="00657855" w:rsidRDefault="00C954B6" w14:paraId="0B4F9D57" w14:textId="73169FA7">
      <w:pPr>
        <w:rPr>
          <w:del w:author="Herring, Michael D" w:date="2019-02-06T17:01:00Z" w:id="662"/>
        </w:rPr>
      </w:pPr>
      <w:del w:author="Herring, Michael D" w:date="2019-02-06T11:50:00Z" w:id="663">
        <w:r w:rsidRPr="006D7298" w:rsidDel="006B49DD">
          <w:rPr>
            <w:color w:val="FF0000"/>
          </w:rPr>
          <w:delText>If component CIAs were submitted, those estimates of change should be rolled up with the top-level software estimates here so that this section provides a full picture of changes to the tests.</w:delText>
        </w:r>
      </w:del>
    </w:p>
    <w:p w:rsidRPr="00A30A87" w:rsidR="00C954B6" w:rsidDel="00657855" w:rsidP="00426054" w:rsidRDefault="00C954B6" w14:paraId="0853D2F9" w14:textId="28591DDC">
      <w:pPr>
        <w:pStyle w:val="Appendix2"/>
        <w:tabs>
          <w:tab w:val="num" w:pos="720"/>
        </w:tabs>
        <w:rPr>
          <w:del w:author="Herring, Michael D" w:date="2019-02-06T17:01:00Z" w:id="664"/>
        </w:rPr>
      </w:pPr>
      <w:bookmarkStart w:name="_Toc111020095" w:id="665"/>
      <w:bookmarkStart w:name="_Toc111203770" w:id="666"/>
      <w:bookmarkStart w:name="_Toc111203958" w:id="667"/>
      <w:del w:author="Herring, Michael D" w:date="2019-02-06T17:01:00Z" w:id="668">
        <w:r w:rsidDel="00657855">
          <w:delText>Memory and Timing Margin Impact (11-2a(2) and 11-2a(3))</w:delText>
        </w:r>
        <w:bookmarkEnd w:id="665"/>
        <w:bookmarkEnd w:id="666"/>
        <w:bookmarkEnd w:id="667"/>
      </w:del>
    </w:p>
    <w:p w:rsidRPr="006D7298" w:rsidR="00C954B6" w:rsidDel="00657855" w:rsidP="00C954B6" w:rsidRDefault="00C954B6" w14:paraId="12D14F0F" w14:textId="0213C9F4">
      <w:pPr>
        <w:rPr>
          <w:del w:author="Herring, Michael D" w:date="2019-02-06T17:01:00Z" w:id="669"/>
          <w:color w:val="FF0000"/>
        </w:rPr>
      </w:pPr>
      <w:del w:author="Herring, Michael D" w:date="2019-02-06T17:01:00Z" w:id="670">
        <w:r w:rsidRPr="006D7298" w:rsidDel="00657855">
          <w:rPr>
            <w:color w:val="FF0000"/>
          </w:rPr>
          <w:delText>Provide an estimate of the change to the Memory and Timing Margins and an estimate of the final Memory and Timing Margins.</w:delText>
        </w:r>
      </w:del>
    </w:p>
    <w:p w:rsidR="00C954B6" w:rsidDel="00657855" w:rsidP="00C954B6" w:rsidRDefault="00C954B6" w14:paraId="02D2B98F" w14:textId="2F098BFD">
      <w:pPr>
        <w:rPr>
          <w:del w:author="Herring, Michael D" w:date="2019-02-06T17:01:00Z" w:id="671"/>
        </w:rPr>
      </w:pPr>
      <w:del w:author="Herring, Michael D" w:date="2019-02-06T17:01:00Z" w:id="672">
        <w:r w:rsidRPr="006D7298" w:rsidDel="00657855">
          <w:rPr>
            <w:color w:val="FF0000"/>
          </w:rPr>
          <w:delText>If component CIAs were submitted, the impact of those components should be included here so that this section provides a full picture of memory and timing impact to the application.</w:delText>
        </w:r>
      </w:del>
    </w:p>
    <w:p w:rsidRPr="00A30A87" w:rsidR="00C954B6" w:rsidDel="00657855" w:rsidP="00426054" w:rsidRDefault="00C954B6" w14:paraId="692564E2" w14:textId="309077A1">
      <w:pPr>
        <w:pStyle w:val="Appendix2"/>
        <w:tabs>
          <w:tab w:val="num" w:pos="720"/>
        </w:tabs>
        <w:rPr>
          <w:del w:author="Herring, Michael D" w:date="2019-02-06T17:01:00Z" w:id="673"/>
        </w:rPr>
      </w:pPr>
      <w:bookmarkStart w:name="_Toc111020096" w:id="674"/>
      <w:bookmarkStart w:name="_Toc111203771" w:id="675"/>
      <w:bookmarkStart w:name="_Toc111203959" w:id="676"/>
      <w:del w:author="Herring, Michael D" w:date="2019-02-06T17:01:00Z" w:id="677">
        <w:r w:rsidDel="00657855">
          <w:delText>Data and Control Flow Impact (11-2a(4) and 11-2a(5))</w:delText>
        </w:r>
        <w:bookmarkEnd w:id="674"/>
        <w:bookmarkEnd w:id="675"/>
        <w:bookmarkEnd w:id="676"/>
      </w:del>
    </w:p>
    <w:p w:rsidRPr="006D7298" w:rsidR="00C954B6" w:rsidDel="00657855" w:rsidP="00C954B6" w:rsidRDefault="00C954B6" w14:paraId="5A9C2C50" w14:textId="6953C9A4">
      <w:pPr>
        <w:rPr>
          <w:del w:author="Herring, Michael D" w:date="2019-02-06T17:01:00Z" w:id="678"/>
          <w:color w:val="FF0000"/>
        </w:rPr>
      </w:pPr>
      <w:del w:author="Herring, Michael D" w:date="2019-02-06T17:01:00Z" w:id="679">
        <w:r w:rsidRPr="006D7298" w:rsidDel="00657855">
          <w:rPr>
            <w:color w:val="FF0000"/>
          </w:rPr>
          <w:delText>Identify any changes to the Data and Control Flow. Describe techniques used to mitigate adverse Data and Control Flow impacts.</w:delText>
        </w:r>
      </w:del>
    </w:p>
    <w:p w:rsidR="00C954B6" w:rsidDel="00657855" w:rsidP="00C954B6" w:rsidRDefault="00C954B6" w14:paraId="345CCD5C" w14:textId="59A73A4B">
      <w:pPr>
        <w:rPr>
          <w:del w:author="Herring, Michael D" w:date="2019-02-06T17:01:00Z" w:id="680"/>
        </w:rPr>
      </w:pPr>
      <w:del w:author="Herring, Michael D" w:date="2019-02-06T17:01:00Z" w:id="681">
        <w:r w:rsidRPr="006D7298" w:rsidDel="00657855">
          <w:rPr>
            <w:color w:val="FF0000"/>
          </w:rPr>
          <w:delText>If component CIAs were submitted, any data and control flow impact between the application and components should be discussed here. Data and control flow impact discussed in the component CIA that is internal to the component should not be replicated here.</w:delText>
        </w:r>
      </w:del>
    </w:p>
    <w:p w:rsidRPr="00A30A87" w:rsidR="00C954B6" w:rsidDel="00657855" w:rsidP="00426054" w:rsidRDefault="00C954B6" w14:paraId="673F0328" w14:textId="2A8EF22B">
      <w:pPr>
        <w:pStyle w:val="Appendix2"/>
        <w:tabs>
          <w:tab w:val="num" w:pos="720"/>
        </w:tabs>
        <w:rPr>
          <w:del w:author="Herring, Michael D" w:date="2019-02-06T17:01:00Z" w:id="682"/>
        </w:rPr>
      </w:pPr>
      <w:bookmarkStart w:name="_Toc111020097" w:id="683"/>
      <w:bookmarkStart w:name="_Toc111203772" w:id="684"/>
      <w:bookmarkStart w:name="_Toc111203960" w:id="685"/>
      <w:del w:author="Herring, Michael D" w:date="2019-02-06T17:01:00Z" w:id="686">
        <w:r w:rsidDel="00657855">
          <w:delText>Partitioning Impact (11-2a(10))</w:delText>
        </w:r>
        <w:bookmarkEnd w:id="683"/>
        <w:bookmarkEnd w:id="684"/>
        <w:bookmarkEnd w:id="685"/>
      </w:del>
    </w:p>
    <w:p w:rsidRPr="006D7298" w:rsidR="00C954B6" w:rsidDel="00657855" w:rsidP="00C954B6" w:rsidRDefault="00C954B6" w14:paraId="77691355" w14:textId="3692899A">
      <w:pPr>
        <w:rPr>
          <w:del w:author="Herring, Michael D" w:date="2019-02-06T17:01:00Z" w:id="687"/>
          <w:color w:val="FF0000"/>
        </w:rPr>
      </w:pPr>
      <w:del w:author="Herring, Michael D" w:date="2019-02-06T17:01:00Z" w:id="688">
        <w:r w:rsidRPr="006D7298" w:rsidDel="00657855">
          <w:rPr>
            <w:color w:val="FF0000"/>
          </w:rPr>
          <w:delText>Identify any expected changes to the applications partitioning protection mechanism.</w:delText>
        </w:r>
      </w:del>
    </w:p>
    <w:p w:rsidR="00C954B6" w:rsidDel="00657855" w:rsidP="00C954B6" w:rsidRDefault="00C954B6" w14:paraId="1517A31C" w14:textId="09EF2DD6">
      <w:pPr>
        <w:rPr>
          <w:del w:author="Herring, Michael D" w:date="2019-02-06T17:01:00Z" w:id="689"/>
        </w:rPr>
      </w:pPr>
      <w:del w:author="Herring, Michael D" w:date="2019-02-06T17:01:00Z" w:id="690">
        <w:r w:rsidRPr="006D7298" w:rsidDel="00657855">
          <w:rPr>
            <w:color w:val="FF0000"/>
          </w:rPr>
          <w:delText>If component CIAs were submitted, the impact of those components should be included here so that this section provides a full picture of partitioning impact to the application.</w:delText>
        </w:r>
      </w:del>
    </w:p>
    <w:p w:rsidRPr="00A30A87" w:rsidR="00C954B6" w:rsidDel="00657855" w:rsidP="00426054" w:rsidRDefault="00C954B6" w14:paraId="46D92CFB" w14:textId="1E3DA130">
      <w:pPr>
        <w:pStyle w:val="Appendix2"/>
        <w:tabs>
          <w:tab w:val="num" w:pos="720"/>
        </w:tabs>
        <w:rPr>
          <w:del w:author="Herring, Michael D" w:date="2019-02-06T17:01:00Z" w:id="691"/>
        </w:rPr>
      </w:pPr>
      <w:bookmarkStart w:name="_Toc111020098" w:id="692"/>
      <w:bookmarkStart w:name="_Toc111203773" w:id="693"/>
      <w:bookmarkStart w:name="_Toc111203961" w:id="694"/>
      <w:del w:author="Herring, Michael D" w:date="2019-02-06T17:01:00Z" w:id="695">
        <w:r w:rsidDel="00657855">
          <w:delText>Input/Output Impact (11-2a(6))</w:delText>
        </w:r>
        <w:bookmarkEnd w:id="692"/>
        <w:bookmarkEnd w:id="693"/>
        <w:bookmarkEnd w:id="694"/>
      </w:del>
    </w:p>
    <w:p w:rsidRPr="006D7298" w:rsidR="00C954B6" w:rsidDel="00657855" w:rsidP="00C954B6" w:rsidRDefault="00C954B6" w14:paraId="149F81C9" w14:textId="04C66C57">
      <w:pPr>
        <w:rPr>
          <w:del w:author="Herring, Michael D" w:date="2019-02-06T17:01:00Z" w:id="696"/>
          <w:color w:val="FF0000"/>
        </w:rPr>
      </w:pPr>
      <w:del w:author="Herring, Michael D" w:date="2019-02-06T17:01:00Z" w:id="697">
        <w:r w:rsidRPr="006D7298" w:rsidDel="00657855">
          <w:rPr>
            <w:color w:val="FF0000"/>
          </w:rPr>
          <w:delText>Identify any changes expected to the application’s I/O. For example, consider the following questions: Are new buses being activated/deactivated?  Are there any changes to bus speeds (from LS to HS, etc.) or bus protocols (from ARINC 429 to CSDB)? Are new labels/bits being used to support new/modified functionality?</w:delText>
        </w:r>
      </w:del>
    </w:p>
    <w:p w:rsidR="00C954B6" w:rsidDel="00657855" w:rsidP="00C954B6" w:rsidRDefault="00C954B6" w14:paraId="4642C560" w14:textId="17ADC46A">
      <w:pPr>
        <w:rPr>
          <w:del w:author="Herring, Michael D" w:date="2019-02-06T17:01:00Z" w:id="698"/>
        </w:rPr>
      </w:pPr>
      <w:del w:author="Herring, Michael D" w:date="2019-02-06T17:01:00Z" w:id="699">
        <w:r w:rsidRPr="006D7298" w:rsidDel="00657855">
          <w:rPr>
            <w:color w:val="FF0000"/>
          </w:rPr>
          <w:delText>If component CIAs were submitted, the impact of those components should be included here so that this section provides a full picture of I/O impact to the application.</w:delText>
        </w:r>
      </w:del>
    </w:p>
    <w:p w:rsidRPr="00A30A87" w:rsidR="00C954B6" w:rsidDel="00657855" w:rsidP="00426054" w:rsidRDefault="00C954B6" w14:paraId="0A9AC70D" w14:textId="5FE06D5A">
      <w:pPr>
        <w:pStyle w:val="Appendix2"/>
        <w:tabs>
          <w:tab w:val="num" w:pos="720"/>
        </w:tabs>
        <w:rPr>
          <w:del w:author="Herring, Michael D" w:date="2019-02-06T17:01:00Z" w:id="700"/>
        </w:rPr>
      </w:pPr>
      <w:bookmarkStart w:name="_Toc111020099" w:id="701"/>
      <w:bookmarkStart w:name="_Toc111203774" w:id="702"/>
      <w:bookmarkStart w:name="_Toc111203962" w:id="703"/>
      <w:del w:author="Herring, Michael D" w:date="2019-02-06T17:01:00Z" w:id="704">
        <w:r w:rsidDel="00657855">
          <w:delText>Development Process and Environment Impact (11-2a(7))</w:delText>
        </w:r>
        <w:bookmarkEnd w:id="701"/>
        <w:bookmarkEnd w:id="702"/>
        <w:bookmarkEnd w:id="703"/>
      </w:del>
    </w:p>
    <w:p w:rsidRPr="006D7298" w:rsidR="00C954B6" w:rsidDel="00657855" w:rsidP="00C954B6" w:rsidRDefault="00C954B6" w14:paraId="6ED2E2A9" w14:textId="024DD066">
      <w:pPr>
        <w:rPr>
          <w:del w:author="Herring, Michael D" w:date="2019-02-06T17:01:00Z" w:id="705"/>
          <w:color w:val="FF0000"/>
        </w:rPr>
      </w:pPr>
      <w:del w:author="Herring, Michael D" w:date="2019-02-06T17:01:00Z" w:id="706">
        <w:r w:rsidRPr="006D7298" w:rsidDel="00657855">
          <w:rPr>
            <w:color w:val="FF0000"/>
          </w:rPr>
          <w:delText>Identify any changes to the development or verification environment.  Identify any development or verification process changes since the last approved baseline.  Identify any changes to the tools, compilers and linkers used to build and/or load the software.</w:delText>
        </w:r>
      </w:del>
    </w:p>
    <w:p w:rsidR="00C954B6" w:rsidP="00C954B6" w:rsidRDefault="00C954B6" w14:paraId="2B4E5C4A" w14:textId="7E4090DF">
      <w:del w:author="Herring, Michael D" w:date="2019-02-06T17:01:00Z" w:id="707">
        <w:r w:rsidRPr="006D7298" w:rsidDel="00657855">
          <w:rPr>
            <w:color w:val="FF0000"/>
          </w:rPr>
          <w:delText>If component CIAs were submitted, any changes to their development process and environment do not need to be replicated here.</w:delText>
        </w:r>
      </w:del>
    </w:p>
    <w:p w:rsidRPr="00A30A87" w:rsidR="00C954B6" w:rsidP="00426054" w:rsidRDefault="00C954B6" w14:paraId="78375620" w14:textId="77777777">
      <w:pPr>
        <w:pStyle w:val="Appendix2"/>
        <w:tabs>
          <w:tab w:val="num" w:pos="720"/>
        </w:tabs>
      </w:pPr>
      <w:bookmarkStart w:name="_Toc111203963" w:id="708"/>
      <w:r>
        <w:t>Supplier/Outsourcing/Offshoring Activities</w:t>
      </w:r>
      <w:bookmarkEnd w:id="708"/>
    </w:p>
    <w:p w:rsidRPr="00817944" w:rsidR="00817944" w:rsidP="00817944" w:rsidRDefault="00817944" w14:paraId="76E86F4D" w14:textId="685057E4">
      <w:pPr>
        <w:rPr>
          <w:color w:val="0000FF"/>
        </w:rPr>
      </w:pPr>
      <w:r w:rsidRPr="00817944">
        <w:rPr>
          <w:color w:val="0000FF"/>
        </w:rPr>
        <w:t xml:space="preserve">Section </w:t>
      </w:r>
      <w:r w:rsidRPr="00817944">
        <w:rPr>
          <w:color w:val="0000FF"/>
          <w:shd w:val="clear" w:color="auto" w:fill="E6E6E6"/>
        </w:rPr>
        <w:fldChar w:fldCharType="begin"/>
      </w:r>
      <w:r w:rsidRPr="00817944">
        <w:rPr>
          <w:color w:val="0000FF"/>
        </w:rPr>
        <w:instrText xml:space="preserve"> REF _Ref487013389 \r \h </w:instrText>
      </w:r>
      <w:r w:rsidRPr="00817944">
        <w:rPr>
          <w:color w:val="0000FF"/>
          <w:shd w:val="clear" w:color="auto" w:fill="E6E6E6"/>
        </w:rPr>
      </w:r>
      <w:r w:rsidRPr="00817944">
        <w:rPr>
          <w:color w:val="0000FF"/>
          <w:shd w:val="clear" w:color="auto" w:fill="E6E6E6"/>
        </w:rPr>
        <w:fldChar w:fldCharType="separate"/>
      </w:r>
      <w:r w:rsidR="00D82E8D">
        <w:rPr>
          <w:color w:val="0000FF"/>
        </w:rPr>
        <w:t>10</w:t>
      </w:r>
      <w:r w:rsidRPr="00817944">
        <w:rPr>
          <w:color w:val="0000FF"/>
          <w:shd w:val="clear" w:color="auto" w:fill="E6E6E6"/>
        </w:rPr>
        <w:fldChar w:fldCharType="end"/>
      </w:r>
      <w:r w:rsidRPr="00817944">
        <w:rPr>
          <w:color w:val="0000FF"/>
        </w:rPr>
        <w:t xml:space="preserve"> summarizes the </w:t>
      </w:r>
      <w:r w:rsidR="00540894">
        <w:rPr>
          <w:color w:val="0000FF"/>
        </w:rPr>
        <w:t xml:space="preserve">planned </w:t>
      </w:r>
      <w:r w:rsidRPr="00540894" w:rsidR="00540894">
        <w:rPr>
          <w:color w:val="0000FF"/>
        </w:rPr>
        <w:t>Supplier/Outsourcing/Offshoring Activities</w:t>
      </w:r>
      <w:r w:rsidRPr="00817944">
        <w:rPr>
          <w:color w:val="0000FF"/>
        </w:rPr>
        <w:t xml:space="preserve"> for this project.</w:t>
      </w:r>
    </w:p>
    <w:p w:rsidRPr="006D7298" w:rsidR="00C954B6" w:rsidP="00C954B6" w:rsidRDefault="00C954B6" w14:paraId="7DF00242" w14:textId="77777777">
      <w:pPr>
        <w:rPr>
          <w:color w:val="FF0000"/>
        </w:rPr>
      </w:pPr>
      <w:r w:rsidRPr="006D7298">
        <w:rPr>
          <w:color w:val="FF0000"/>
        </w:rPr>
        <w:t xml:space="preserve">Identify the planned use of suppliers, outsourced teams, or offshored teams on this project. Also identify any supplier/outsourcing/offshoring changes since the last development. (If the </w:t>
      </w:r>
      <w:proofErr w:type="gramStart"/>
      <w:r w:rsidRPr="006D7298">
        <w:rPr>
          <w:color w:val="FF0000"/>
        </w:rPr>
        <w:t>team</w:t>
      </w:r>
      <w:proofErr w:type="gramEnd"/>
      <w:r w:rsidRPr="006D7298">
        <w:rPr>
          <w:color w:val="FF0000"/>
        </w:rPr>
        <w:t xml:space="preserve"> will you’ll be doing anything different than the previous released PSAC, this is the place to say so.) If you’re doing it exactly as described in the PSAC, say “Outsourcing/Offshoring will be performed as described in the PSAC.” </w:t>
      </w:r>
    </w:p>
    <w:p w:rsidRPr="006D7298" w:rsidR="00C954B6" w:rsidP="00C954B6" w:rsidRDefault="00C954B6" w14:paraId="7B9388BF" w14:textId="77777777">
      <w:pPr>
        <w:rPr>
          <w:color w:val="FF0000"/>
        </w:rPr>
      </w:pPr>
      <w:r w:rsidRPr="006D7298">
        <w:rPr>
          <w:color w:val="FF0000"/>
        </w:rPr>
        <w:t>The baseline Offshoring/Outsourcing Risk Assessment (reference RC-ENG-P-016) should be reviewed to determine if it is still accurate.  If it is still accurate, say so here. If not, provide the updated risk assessment and any planned changes in supplier oversight in this section. This may drive additional discussions and/or process updates after TCR review.</w:t>
      </w:r>
    </w:p>
    <w:p w:rsidRPr="006D7298" w:rsidR="00C954B6" w:rsidP="00C954B6" w:rsidRDefault="00C954B6" w14:paraId="65F20171" w14:textId="77777777">
      <w:pPr>
        <w:rPr>
          <w:color w:val="FF0000"/>
        </w:rPr>
      </w:pPr>
      <w:r w:rsidRPr="006D7298">
        <w:rPr>
          <w:color w:val="FF0000"/>
        </w:rPr>
        <w:t>If the use of the supplier or the activities that will be performed by the supplier have changed, the PSAC should be updated. If the change in supplier usage is to reduce the scope of supplier work, a CIA will be sufficient. If the change is to identify a different or additional supplier, or to outsource/offshore additional tasks, the PSAC should be updated and resubmitted to the FAA.</w:t>
      </w:r>
    </w:p>
    <w:p w:rsidR="00C954B6" w:rsidP="00C954B6" w:rsidRDefault="00C954B6" w14:paraId="102E4836" w14:textId="77777777">
      <w:r w:rsidRPr="006D7298">
        <w:rPr>
          <w:color w:val="FF0000"/>
        </w:rPr>
        <w:t>If component CIAs were submitted, any discussion of changes to their supplier/outsourcing/offshoring usage does not need to be replicated here.</w:t>
      </w:r>
    </w:p>
    <w:p w:rsidRPr="00A30A87" w:rsidR="00C954B6" w:rsidDel="00657855" w:rsidP="00426054" w:rsidRDefault="00C954B6" w14:paraId="5A94F244" w14:textId="3211BE30">
      <w:pPr>
        <w:pStyle w:val="Appendix2"/>
        <w:tabs>
          <w:tab w:val="num" w:pos="720"/>
        </w:tabs>
        <w:rPr>
          <w:del w:author="Herring, Michael D" w:date="2019-02-06T17:02:00Z" w:id="709"/>
        </w:rPr>
      </w:pPr>
      <w:bookmarkStart w:name="_Toc111020101" w:id="710"/>
      <w:bookmarkStart w:name="_Toc111203776" w:id="711"/>
      <w:bookmarkStart w:name="_Toc111203964" w:id="712"/>
      <w:del w:author="Herring, Michael D" w:date="2019-02-06T17:02:00Z" w:id="713">
        <w:r w:rsidRPr="00AF3189" w:rsidDel="00657855">
          <w:delText>Certification Maintenance Requirements Impact (11-2a(9))</w:delText>
        </w:r>
        <w:bookmarkEnd w:id="710"/>
        <w:bookmarkEnd w:id="711"/>
        <w:bookmarkEnd w:id="712"/>
      </w:del>
    </w:p>
    <w:p w:rsidRPr="006D7298" w:rsidR="00C954B6" w:rsidDel="00657855" w:rsidP="00C954B6" w:rsidRDefault="00C954B6" w14:paraId="1F1F12D1" w14:textId="4D9412F9">
      <w:pPr>
        <w:rPr>
          <w:del w:author="Herring, Michael D" w:date="2019-02-06T17:02:00Z" w:id="714"/>
          <w:color w:val="FF0000"/>
        </w:rPr>
      </w:pPr>
      <w:del w:author="Herring, Michael D" w:date="2019-02-06T17:02:00Z" w:id="715">
        <w:r w:rsidRPr="006D7298" w:rsidDel="00657855">
          <w:rPr>
            <w:color w:val="FF0000"/>
          </w:rPr>
          <w:delText>Identify any changes to Certification Maintenance Requirements that may be impacted by the proposed changes to the software.</w:delText>
        </w:r>
      </w:del>
    </w:p>
    <w:p w:rsidR="00C954B6" w:rsidDel="00657855" w:rsidP="00C954B6" w:rsidRDefault="00C954B6" w14:paraId="062195ED" w14:textId="28E5468B">
      <w:pPr>
        <w:rPr>
          <w:del w:author="Herring, Michael D" w:date="2019-02-06T17:02:00Z" w:id="716"/>
        </w:rPr>
      </w:pPr>
      <w:del w:author="Herring, Michael D" w:date="2019-02-06T17:02:00Z" w:id="717">
        <w:r w:rsidRPr="006D7298" w:rsidDel="00657855">
          <w:rPr>
            <w:color w:val="FF0000"/>
          </w:rPr>
          <w:delText>If component CIAs were submitted, the impact of those components should be included here so that this section provides a full picture of certification maintenance requirements impact to the application.</w:delText>
        </w:r>
      </w:del>
    </w:p>
    <w:p w:rsidRPr="00A30A87" w:rsidR="00C954B6" w:rsidDel="00657855" w:rsidP="00426054" w:rsidRDefault="00C954B6" w14:paraId="518148D6" w14:textId="0DAE6584">
      <w:pPr>
        <w:pStyle w:val="Appendix2"/>
        <w:tabs>
          <w:tab w:val="num" w:pos="720"/>
        </w:tabs>
        <w:rPr>
          <w:del w:author="Herring, Michael D" w:date="2019-02-06T17:02:00Z" w:id="718"/>
        </w:rPr>
      </w:pPr>
      <w:bookmarkStart w:name="_Toc111020102" w:id="719"/>
      <w:bookmarkStart w:name="_Toc111203777" w:id="720"/>
      <w:bookmarkStart w:name="_Toc111203965" w:id="721"/>
      <w:del w:author="Herring, Michael D" w:date="2019-02-06T17:02:00Z" w:id="722">
        <w:r w:rsidDel="00657855">
          <w:delText>Safety Impact – LRU (11-2b(1), 11-2b(4) and 11-2b(5))</w:delText>
        </w:r>
        <w:bookmarkEnd w:id="719"/>
        <w:bookmarkEnd w:id="720"/>
        <w:bookmarkEnd w:id="721"/>
      </w:del>
    </w:p>
    <w:p w:rsidRPr="006D7298" w:rsidR="00C954B6" w:rsidDel="00657855" w:rsidP="00C954B6" w:rsidRDefault="00C954B6" w14:paraId="67D42C3B" w14:textId="00A262DE">
      <w:pPr>
        <w:rPr>
          <w:del w:author="Herring, Michael D" w:date="2019-02-06T17:02:00Z" w:id="723"/>
          <w:color w:val="FF0000"/>
        </w:rPr>
      </w:pPr>
      <w:del w:author="Herring, Michael D" w:date="2019-02-06T17:02:00Z" w:id="724">
        <w:r w:rsidRPr="006D7298" w:rsidDel="00657855">
          <w:rPr>
            <w:color w:val="FF0000"/>
          </w:rPr>
          <w:delText>At the LRU level, identify any changes to the previously approved Functional Hazard Assessment (FHA), SSA or PSSA. Identify any changes to the previous software levels, processors or hardware. Identify any safety margins that are reduced or improved. Identify applicable FHA, PSSA, SSA, etc.  If a part number/rev letter is planned to be changed or rolled from a baseline identify this.  It is acceptable for the new part number to be identified as “123-4567-002 Rev TBD” or “123-4567-TBD Rev TBD”.</w:delText>
        </w:r>
      </w:del>
    </w:p>
    <w:p w:rsidR="00C954B6" w:rsidDel="00657855" w:rsidP="00C954B6" w:rsidRDefault="00C954B6" w14:paraId="51B1C240" w14:textId="4DAA4E51">
      <w:pPr>
        <w:rPr>
          <w:del w:author="Herring, Michael D" w:date="2019-02-06T17:02:00Z" w:id="725"/>
        </w:rPr>
      </w:pPr>
      <w:del w:author="Herring, Michael D" w:date="2019-02-06T17:02:00Z" w:id="726">
        <w:r w:rsidRPr="006D7298" w:rsidDel="00657855">
          <w:rPr>
            <w:color w:val="FF0000"/>
          </w:rPr>
          <w:delText>If component CIAs were submitted, the impact of those components should be included here so that this section provides a full picture of safety impact to the application.</w:delText>
        </w:r>
      </w:del>
    </w:p>
    <w:p w:rsidRPr="00A30A87" w:rsidR="00C954B6" w:rsidDel="00657855" w:rsidP="00426054" w:rsidRDefault="00C954B6" w14:paraId="2B7603E4" w14:textId="1165051C">
      <w:pPr>
        <w:pStyle w:val="Appendix2"/>
        <w:tabs>
          <w:tab w:val="num" w:pos="720"/>
        </w:tabs>
        <w:rPr>
          <w:del w:author="Herring, Michael D" w:date="2019-02-06T17:02:00Z" w:id="727"/>
        </w:rPr>
      </w:pPr>
      <w:bookmarkStart w:name="_Toc111020103" w:id="728"/>
      <w:bookmarkStart w:name="_Toc111203778" w:id="729"/>
      <w:bookmarkStart w:name="_Toc111203966" w:id="730"/>
      <w:del w:author="Herring, Michael D" w:date="2019-02-06T17:02:00Z" w:id="731">
        <w:r w:rsidDel="00657855">
          <w:delText>Safety Impact – Aircraft (11-2b(2) and 11-2b(3))</w:delText>
        </w:r>
        <w:bookmarkEnd w:id="728"/>
        <w:bookmarkEnd w:id="729"/>
        <w:bookmarkEnd w:id="730"/>
      </w:del>
    </w:p>
    <w:p w:rsidRPr="006D7298" w:rsidR="00C954B6" w:rsidDel="00657855" w:rsidP="00C954B6" w:rsidRDefault="00C954B6" w14:paraId="69801838" w14:textId="69764916">
      <w:pPr>
        <w:rPr>
          <w:del w:author="Herring, Michael D" w:date="2019-02-06T17:02:00Z" w:id="732"/>
          <w:color w:val="FF0000"/>
        </w:rPr>
      </w:pPr>
      <w:del w:author="Herring, Michael D" w:date="2019-02-06T17:02:00Z" w:id="733">
        <w:r w:rsidRPr="006D7298" w:rsidDel="00657855">
          <w:rPr>
            <w:color w:val="FF0000"/>
          </w:rPr>
          <w:delText>At the aircraft level, identify any changes to operational or airworthiness characteristics, including increases in crew workload. Identify any interchangeability issues.</w:delText>
        </w:r>
      </w:del>
    </w:p>
    <w:p w:rsidR="00C954B6" w:rsidDel="00657855" w:rsidP="00C954B6" w:rsidRDefault="00C954B6" w14:paraId="722E06BD" w14:textId="744B79FD">
      <w:pPr>
        <w:rPr>
          <w:del w:author="Herring, Michael D" w:date="2019-02-06T17:02:00Z" w:id="734"/>
        </w:rPr>
      </w:pPr>
      <w:del w:author="Herring, Michael D" w:date="2019-02-06T17:02:00Z" w:id="735">
        <w:r w:rsidRPr="006D7298" w:rsidDel="00657855">
          <w:rPr>
            <w:color w:val="FF0000"/>
          </w:rPr>
          <w:delText>If component CIAs were submitted, the impact of those components should be included here so that this section provides a full picture of safety impact to the aircraft.</w:delText>
        </w:r>
      </w:del>
    </w:p>
    <w:p w:rsidRPr="00A30A87" w:rsidR="00C954B6" w:rsidP="00426054" w:rsidRDefault="00C954B6" w14:paraId="6AC57E2A" w14:textId="77777777">
      <w:pPr>
        <w:pStyle w:val="Appendix2"/>
        <w:tabs>
          <w:tab w:val="num" w:pos="720"/>
        </w:tabs>
      </w:pPr>
      <w:bookmarkStart w:name="_Toc111203967" w:id="736"/>
      <w:r>
        <w:t>IMA Compliance Impact</w:t>
      </w:r>
      <w:bookmarkEnd w:id="736"/>
      <w:r>
        <w:tab/>
      </w:r>
    </w:p>
    <w:p w:rsidRPr="006D7298" w:rsidR="00C954B6" w:rsidP="00C954B6" w:rsidRDefault="00C954B6" w14:paraId="3585F4B0" w14:textId="77777777">
      <w:pPr>
        <w:rPr>
          <w:color w:val="FF0000"/>
        </w:rPr>
      </w:pPr>
      <w:r w:rsidRPr="006D7298">
        <w:rPr>
          <w:color w:val="FF0000"/>
        </w:rPr>
        <w:t xml:space="preserve">For traditional LRUs, this section will be marked “N/A – This is a traditional LRU, IMA considerations do not apply”.  </w:t>
      </w:r>
    </w:p>
    <w:p w:rsidR="00C954B6" w:rsidP="00C954B6" w:rsidRDefault="00C954B6" w14:paraId="6F08DF46" w14:textId="77777777">
      <w:r w:rsidRPr="006D7298">
        <w:rPr>
          <w:color w:val="FF0000"/>
        </w:rPr>
        <w:t>If the software is hosted on an IMA platform or is part of the platform software, will the change impact compliance to DO-297 guidance? For example, consider if any of the following will be negatively impacted: resources or allocations, health monitoring, fault detection, automatic configuration management, partitioning, etc.  For software that is part of the platform, explain the impact of the change on the hosted applications as well.</w:t>
      </w:r>
    </w:p>
    <w:p w:rsidRPr="00A30A87" w:rsidR="00C954B6" w:rsidP="00426054" w:rsidRDefault="00C954B6" w14:paraId="426A6A61" w14:textId="77777777">
      <w:pPr>
        <w:pStyle w:val="Appendix2"/>
        <w:tabs>
          <w:tab w:val="num" w:pos="720"/>
        </w:tabs>
      </w:pPr>
      <w:bookmarkStart w:name="_Toc111203968" w:id="737"/>
      <w:r>
        <w:t>Environmental/EMI Compliance Impact of Software Changes</w:t>
      </w:r>
      <w:bookmarkEnd w:id="737"/>
    </w:p>
    <w:p w:rsidRPr="006D7298" w:rsidR="00C954B6" w:rsidP="00C954B6" w:rsidRDefault="00C954B6" w14:paraId="077FDEF0" w14:textId="77777777">
      <w:pPr>
        <w:rPr>
          <w:color w:val="FF0000"/>
        </w:rPr>
      </w:pPr>
      <w:r w:rsidRPr="006D7298">
        <w:rPr>
          <w:color w:val="FF0000"/>
        </w:rPr>
        <w:t xml:space="preserve">If an Environmental SOI-1 package has been submitted, list the package number here. </w:t>
      </w:r>
    </w:p>
    <w:p w:rsidRPr="006D7298" w:rsidR="00C954B6" w:rsidP="00C954B6" w:rsidRDefault="00C954B6" w14:paraId="4F984C8B" w14:textId="77777777">
      <w:pPr>
        <w:rPr>
          <w:color w:val="FF0000"/>
        </w:rPr>
      </w:pPr>
      <w:r w:rsidRPr="006D7298">
        <w:rPr>
          <w:color w:val="FF0000"/>
        </w:rPr>
        <w:t>Otherwise:</w:t>
      </w:r>
    </w:p>
    <w:p w:rsidRPr="006D7298" w:rsidR="00C954B6" w:rsidP="00C954B6" w:rsidRDefault="00C954B6" w14:paraId="20BD428B" w14:textId="77777777">
      <w:pPr>
        <w:rPr>
          <w:color w:val="FF0000"/>
        </w:rPr>
      </w:pPr>
      <w:r w:rsidRPr="006D7298">
        <w:rPr>
          <w:color w:val="FF0000"/>
        </w:rPr>
        <w:t xml:space="preserve">Identify any changes that may impact Environmental compliance (Temperature, air flow, etc.).  </w:t>
      </w:r>
    </w:p>
    <w:p w:rsidRPr="006D7298" w:rsidR="00C954B6" w:rsidP="00C954B6" w:rsidRDefault="00C954B6" w14:paraId="17AEA45E" w14:textId="77777777">
      <w:pPr>
        <w:rPr>
          <w:color w:val="FF0000"/>
        </w:rPr>
      </w:pPr>
      <w:r w:rsidRPr="006D7298">
        <w:rPr>
          <w:color w:val="FF0000"/>
        </w:rPr>
        <w:t xml:space="preserve">Identify any changes that may impact EMI control, susceptibility, consistency of emissions, or impact the functional allocation between the hardware/software interfaces.  </w:t>
      </w:r>
    </w:p>
    <w:p w:rsidRPr="006D7298" w:rsidR="00C954B6" w:rsidP="00C954B6" w:rsidRDefault="00C954B6" w14:paraId="21E463C5" w14:textId="77777777">
      <w:pPr>
        <w:rPr>
          <w:color w:val="FF0000"/>
        </w:rPr>
      </w:pPr>
      <w:r w:rsidRPr="006D7298">
        <w:rPr>
          <w:color w:val="FF0000"/>
        </w:rPr>
        <w:t xml:space="preserve">Examples include changes to software for programmable receiver/transmitter waveforms, power management, input/output control processes/characteristics, and internal processing (error correction, DAC and ADC process, digital filtering, Built </w:t>
      </w:r>
      <w:proofErr w:type="gramStart"/>
      <w:r w:rsidRPr="006D7298">
        <w:rPr>
          <w:color w:val="FF0000"/>
        </w:rPr>
        <w:t>In</w:t>
      </w:r>
      <w:proofErr w:type="gramEnd"/>
      <w:r w:rsidRPr="006D7298">
        <w:rPr>
          <w:color w:val="FF0000"/>
        </w:rPr>
        <w:t xml:space="preserve"> Test (BIT), data monitoring, process sequencing, clock frequencies, loop time, timers &amp; interrupts, graceful shutdown, and internal routing changes).  </w:t>
      </w:r>
    </w:p>
    <w:p w:rsidRPr="006D7298" w:rsidR="00C954B6" w:rsidP="00C954B6" w:rsidRDefault="00C954B6" w14:paraId="51D44A31" w14:textId="77777777">
      <w:pPr>
        <w:rPr>
          <w:color w:val="FF0000"/>
        </w:rPr>
      </w:pPr>
      <w:r w:rsidRPr="006D7298">
        <w:rPr>
          <w:color w:val="FF0000"/>
        </w:rPr>
        <w:t xml:space="preserve">Identify if production software or “special” qualification test software is used during equipment environmental qualification testing.  </w:t>
      </w:r>
    </w:p>
    <w:p w:rsidRPr="006D7298" w:rsidR="00C954B6" w:rsidP="00C954B6" w:rsidRDefault="00C954B6" w14:paraId="582F1A88" w14:textId="77777777">
      <w:pPr>
        <w:rPr>
          <w:color w:val="FF0000"/>
        </w:rPr>
      </w:pPr>
      <w:r w:rsidRPr="006D7298">
        <w:rPr>
          <w:color w:val="FF0000"/>
        </w:rPr>
        <w:t>For additional information, refer to RC-ENG-G-620 (Environmental Certification Guideline.) or contact an Environmental TCR to discuss your updates and possible impact to environmental and MOPS compliance.</w:t>
      </w:r>
    </w:p>
    <w:p w:rsidRPr="006D7298" w:rsidR="00C954B6" w:rsidP="00C954B6" w:rsidRDefault="00C954B6" w14:paraId="2219C05B" w14:textId="77777777">
      <w:pPr>
        <w:rPr>
          <w:color w:val="FF0000"/>
        </w:rPr>
      </w:pPr>
      <w:r w:rsidRPr="006D7298">
        <w:rPr>
          <w:color w:val="FF0000"/>
        </w:rPr>
        <w:t>If the software changes have effects on environmental performance, you must complete the “Requalification Matrix Table” in Appendix A of this template.</w:t>
      </w:r>
    </w:p>
    <w:p w:rsidR="00C954B6" w:rsidP="00C954B6" w:rsidRDefault="00C954B6" w14:paraId="50F51A94" w14:textId="77777777">
      <w:r w:rsidRPr="006D7298">
        <w:rPr>
          <w:color w:val="FF0000"/>
        </w:rPr>
        <w:t>If component CIAs were submitted, the impact of those components should be included here so that this section provides a full picture of environmental/EMI impact to the application.</w:t>
      </w:r>
    </w:p>
    <w:p w:rsidRPr="00A30A87" w:rsidR="00C954B6" w:rsidP="00426054" w:rsidRDefault="00C954B6" w14:paraId="66099075" w14:textId="77777777">
      <w:pPr>
        <w:pStyle w:val="Appendix2"/>
        <w:tabs>
          <w:tab w:val="num" w:pos="720"/>
        </w:tabs>
      </w:pPr>
      <w:bookmarkStart w:name="_Toc111203969" w:id="738"/>
      <w:r>
        <w:t>Proposed Stage of Involvement Reviews</w:t>
      </w:r>
      <w:bookmarkEnd w:id="738"/>
    </w:p>
    <w:p w:rsidRPr="006D7298" w:rsidR="00C954B6" w:rsidP="00C954B6" w:rsidRDefault="00C954B6" w14:paraId="17F7B98A" w14:textId="77777777">
      <w:pPr>
        <w:rPr>
          <w:color w:val="FF0000"/>
        </w:rPr>
      </w:pPr>
      <w:r w:rsidRPr="006D7298">
        <w:rPr>
          <w:color w:val="FF0000"/>
        </w:rPr>
        <w:t>For each of the stages of involvement, indicate whether the SOI is proposed to be performed separately or deferred / combined into a later SOI. (Refer to Combining SOIs Guidance on ALM for guidance on SOI reviews and when it is appropriate to defer or combine them.) These proposals will be reviewed by the TCR and may need to be updated based on TCR request.</w:t>
      </w:r>
    </w:p>
    <w:p w:rsidRPr="006D7298" w:rsidR="00C954B6" w:rsidP="00C954B6" w:rsidRDefault="00C954B6" w14:paraId="15959F3A" w14:textId="77777777">
      <w:pPr>
        <w:rPr>
          <w:color w:val="FF0000"/>
        </w:rPr>
      </w:pPr>
      <w:r w:rsidRPr="006D7298">
        <w:rPr>
          <w:color w:val="FF0000"/>
        </w:rPr>
        <w:t>If component CIAs were submitted, the SOI plans for those components does not need to be replicated here.</w:t>
      </w:r>
    </w:p>
    <w:p w:rsidR="00C954B6" w:rsidP="00C954B6" w:rsidRDefault="00C954B6" w14:paraId="280A4179" w14:textId="77777777">
      <w:r w:rsidRPr="006D7298">
        <w:rPr>
          <w:color w:val="FF0000"/>
        </w:rPr>
        <w:t>The following Stage of Involvement reviews will be performed:</w:t>
      </w:r>
    </w:p>
    <w:p w:rsidRPr="003F5916" w:rsidR="00C954B6" w:rsidP="00C954B6" w:rsidRDefault="00C954B6" w14:paraId="2C7E8AC9" w14:textId="77777777">
      <w:pPr>
        <w:rPr>
          <w:b/>
        </w:rPr>
      </w:pPr>
      <w:r w:rsidRPr="003F5916">
        <w:rPr>
          <w:b/>
        </w:rPr>
        <w:t>SOI-1 (Planning):</w:t>
      </w:r>
    </w:p>
    <w:p w:rsidR="00C954B6" w:rsidP="00C954B6" w:rsidRDefault="00C954B6" w14:paraId="0D9F13F8" w14:textId="77777777">
      <w:r w:rsidRPr="006D7298">
        <w:rPr>
          <w:color w:val="FF0000"/>
        </w:rPr>
        <w:t>If no planning changes are anticipated, include this statement:</w:t>
      </w:r>
    </w:p>
    <w:p w:rsidR="00C954B6" w:rsidP="00C954B6" w:rsidRDefault="00C954B6" w14:paraId="2ACDC77E" w14:textId="77777777">
      <w:r>
        <w:t>Planning documents have previously been reviewed and approved; no plan changes are anticipated for this update.</w:t>
      </w:r>
    </w:p>
    <w:p w:rsidR="00C954B6" w:rsidP="00C954B6" w:rsidRDefault="00C954B6" w14:paraId="336B01AB" w14:textId="77777777">
      <w:r>
        <w:t>Otherwise, include this statement:</w:t>
      </w:r>
    </w:p>
    <w:p w:rsidR="00C954B6" w:rsidP="00C954B6" w:rsidRDefault="00C954B6" w14:paraId="2B2BCF3E" w14:textId="77777777">
      <w:r>
        <w:t>Planning documents will be updated as indicated in section 1.1.5.2 and will be submitted for an SOI-1 review.</w:t>
      </w:r>
    </w:p>
    <w:p w:rsidRPr="006D7298" w:rsidR="00C954B6" w:rsidP="00C954B6" w:rsidRDefault="00C954B6" w14:paraId="4ABA5A5C" w14:textId="77777777">
      <w:pPr>
        <w:rPr>
          <w:color w:val="FF0000"/>
        </w:rPr>
      </w:pPr>
      <w:r w:rsidRPr="006D7298">
        <w:rPr>
          <w:color w:val="FF0000"/>
        </w:rPr>
        <w:t xml:space="preserve">If the SOI-1 is planned to be combined with other SOI(s), </w:t>
      </w:r>
      <w:proofErr w:type="gramStart"/>
      <w:r w:rsidRPr="006D7298">
        <w:rPr>
          <w:color w:val="FF0000"/>
        </w:rPr>
        <w:t>identify</w:t>
      </w:r>
      <w:proofErr w:type="gramEnd"/>
      <w:r w:rsidRPr="006D7298">
        <w:rPr>
          <w:color w:val="FF0000"/>
        </w:rPr>
        <w:t xml:space="preserve"> and justify that plan.</w:t>
      </w:r>
    </w:p>
    <w:p w:rsidRPr="003F5916" w:rsidR="00C954B6" w:rsidP="00C954B6" w:rsidRDefault="00C954B6" w14:paraId="6A295748" w14:textId="77777777">
      <w:pPr>
        <w:rPr>
          <w:b/>
        </w:rPr>
      </w:pPr>
      <w:r w:rsidRPr="003F5916">
        <w:rPr>
          <w:b/>
        </w:rPr>
        <w:t>SOI-2 (Requirements/Design/Code):</w:t>
      </w:r>
    </w:p>
    <w:p w:rsidR="00C954B6" w:rsidP="00C954B6" w:rsidRDefault="00C954B6" w14:paraId="4F065985" w14:textId="77777777">
      <w:r w:rsidRPr="006D7298">
        <w:rPr>
          <w:color w:val="FF0000"/>
        </w:rPr>
        <w:t>Identify if SOI-2 will be performed separately or justify combining it with other SOIs per the guidance on Combining SOIs.</w:t>
      </w:r>
      <w:r>
        <w:t xml:space="preserve"> </w:t>
      </w:r>
    </w:p>
    <w:p w:rsidRPr="003F5916" w:rsidR="00C954B6" w:rsidP="00C954B6" w:rsidRDefault="00C954B6" w14:paraId="41A52087" w14:textId="77777777">
      <w:pPr>
        <w:rPr>
          <w:b/>
        </w:rPr>
      </w:pPr>
      <w:r w:rsidRPr="003F5916">
        <w:rPr>
          <w:b/>
        </w:rPr>
        <w:t>SOI-3 (Verification):</w:t>
      </w:r>
    </w:p>
    <w:p w:rsidR="00C954B6" w:rsidP="00C954B6" w:rsidRDefault="00C954B6" w14:paraId="76DDB361" w14:textId="77777777">
      <w:r w:rsidRPr="006D7298">
        <w:rPr>
          <w:color w:val="FF0000"/>
        </w:rPr>
        <w:t>Identify if SOI-3 will be performed separately or justify combining it with other SOIs per the guidance on Combining SOIs.</w:t>
      </w:r>
    </w:p>
    <w:p w:rsidRPr="003F5916" w:rsidR="00C954B6" w:rsidP="00C954B6" w:rsidRDefault="00C954B6" w14:paraId="3237965C" w14:textId="77777777">
      <w:pPr>
        <w:rPr>
          <w:b/>
        </w:rPr>
      </w:pPr>
      <w:r w:rsidRPr="003F5916">
        <w:rPr>
          <w:b/>
        </w:rPr>
        <w:t>SOI-4 (Accomplishment):</w:t>
      </w:r>
    </w:p>
    <w:p w:rsidR="00C954B6" w:rsidP="00C954B6" w:rsidRDefault="00C954B6" w14:paraId="19902682" w14:textId="77777777">
      <w:r>
        <w:t xml:space="preserve">SOI-4 will be performed prior to submitting a request for TSO authorization. </w:t>
      </w:r>
    </w:p>
    <w:p w:rsidRPr="00A30A87" w:rsidR="00C954B6" w:rsidP="00426054" w:rsidRDefault="00C954B6" w14:paraId="4A220FF5" w14:textId="77777777">
      <w:pPr>
        <w:pStyle w:val="Appendix2"/>
        <w:tabs>
          <w:tab w:val="num" w:pos="720"/>
        </w:tabs>
      </w:pPr>
      <w:bookmarkStart w:name="_Toc111203970" w:id="739"/>
      <w:r>
        <w:t>Legacy Software Analysis</w:t>
      </w:r>
      <w:bookmarkEnd w:id="739"/>
    </w:p>
    <w:p w:rsidRPr="005E1266" w:rsidR="00C954B6" w:rsidP="00C954B6" w:rsidRDefault="00FE782D" w14:paraId="17CB15D4" w14:textId="45420115">
      <w:pPr>
        <w:rPr>
          <w:color w:val="FF0000"/>
        </w:rPr>
      </w:pPr>
      <w:proofErr w:type="gramStart"/>
      <w:r w:rsidRPr="005E1266">
        <w:rPr>
          <w:color w:val="FF0000"/>
        </w:rPr>
        <w:t>Typically</w:t>
      </w:r>
      <w:proofErr w:type="gramEnd"/>
      <w:r w:rsidRPr="005E1266">
        <w:rPr>
          <w:color w:val="FF0000"/>
        </w:rPr>
        <w:t xml:space="preserve"> this should be “</w:t>
      </w:r>
      <w:r w:rsidRPr="005E1266" w:rsidR="006D7298">
        <w:rPr>
          <w:color w:val="0000FF"/>
        </w:rPr>
        <w:t>Not applicable, DO-178C applied to all software.</w:t>
      </w:r>
      <w:r w:rsidRPr="005E1266">
        <w:rPr>
          <w:color w:val="FF0000"/>
        </w:rPr>
        <w:t>”</w:t>
      </w:r>
    </w:p>
    <w:p w:rsidR="004228EF" w:rsidP="00C954B6" w:rsidRDefault="004228EF" w14:paraId="4FCDF6DC" w14:textId="2D28401E">
      <w:pPr>
        <w:rPr>
          <w:color w:val="FF0000"/>
        </w:rPr>
      </w:pPr>
      <w:r w:rsidRPr="004228EF">
        <w:rPr>
          <w:color w:val="FF0000"/>
        </w:rPr>
        <w:t xml:space="preserve">Evaluate the planned software changes </w:t>
      </w:r>
      <w:proofErr w:type="gramStart"/>
      <w:r w:rsidRPr="004228EF">
        <w:rPr>
          <w:color w:val="FF0000"/>
        </w:rPr>
        <w:t>in light of</w:t>
      </w:r>
      <w:proofErr w:type="gramEnd"/>
      <w:r w:rsidRPr="004228EF">
        <w:rPr>
          <w:color w:val="FF0000"/>
        </w:rPr>
        <w:t xml:space="preserve"> Advisory Circular 20-115D and determine whether it is acceptable to remain at the prior DO-178x basis or if a transition to DO-178C is required. If a transition is required, update software planning documents to comply with DO-178C. If it is not, justify the decision to not transition in this section. A couple of the </w:t>
      </w:r>
      <w:proofErr w:type="gramStart"/>
      <w:r w:rsidRPr="004228EF">
        <w:rPr>
          <w:color w:val="FF0000"/>
        </w:rPr>
        <w:t>commonly-used</w:t>
      </w:r>
      <w:proofErr w:type="gramEnd"/>
      <w:r w:rsidRPr="004228EF">
        <w:rPr>
          <w:color w:val="FF0000"/>
        </w:rPr>
        <w:t xml:space="preserve"> paths through the flowchart are provided here. Use (and retain) the flowchart that represents the project plans (or provide an updated one if some other path applies). Delete the others.</w:t>
      </w:r>
    </w:p>
    <w:p w:rsidR="005A7D6F" w:rsidP="00C954B6" w:rsidRDefault="00C954B6" w14:paraId="42019B72" w14:textId="2B844275">
      <w:pPr>
        <w:rPr>
          <w:color w:val="FF0000"/>
        </w:rPr>
      </w:pPr>
      <w:r w:rsidRPr="006D7298">
        <w:rPr>
          <w:color w:val="FF0000"/>
        </w:rPr>
        <w:t>If component CIAs were submitted, the DO-178C transition details for the components should be summarized here.</w:t>
      </w:r>
      <w:r w:rsidR="004228EF">
        <w:rPr>
          <w:color w:val="FF0000"/>
        </w:rPr>
        <w:t xml:space="preserve"> </w:t>
      </w:r>
    </w:p>
    <w:p w:rsidR="00C954B6" w:rsidP="00C954B6" w:rsidRDefault="005A7D6F" w14:paraId="6511281A" w14:textId="0DC5A3A5">
      <w:r>
        <w:rPr>
          <w:color w:val="FF0000"/>
        </w:rPr>
        <w:t>The following figures are only applicable</w:t>
      </w:r>
      <w:r w:rsidRPr="005A7D6F">
        <w:rPr>
          <w:color w:val="FF0000"/>
        </w:rPr>
        <w:t xml:space="preserve"> if DO-178B software considerations exist and therefore should be</w:t>
      </w:r>
      <w:r w:rsidRPr="005A7D6F" w:rsidR="00C954B6">
        <w:rPr>
          <w:color w:val="FF0000"/>
        </w:rPr>
        <w:t xml:space="preserve"> </w:t>
      </w:r>
      <w:r w:rsidRPr="005A7D6F">
        <w:rPr>
          <w:color w:val="FF0000"/>
        </w:rPr>
        <w:t>removed for most DO-178C projects.</w:t>
      </w:r>
    </w:p>
    <w:p w:rsidR="00C954B6" w:rsidP="00C954B6" w:rsidRDefault="009872CC" w14:paraId="5E3C4F3A" w14:textId="1013BBF6">
      <w:pPr>
        <w:pStyle w:val="Figure"/>
      </w:pPr>
      <w:r>
        <w:rPr>
          <w:color w:val="2B579A"/>
          <w:shd w:val="clear" w:color="auto" w:fill="E6E6E6"/>
        </w:rPr>
        <w:drawing>
          <wp:inline distT="0" distB="0" distL="0" distR="0" wp14:anchorId="601E8B4E" wp14:editId="7BCB4D7F">
            <wp:extent cx="5943600" cy="7492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492365"/>
                    </a:xfrm>
                    <a:prstGeom prst="rect">
                      <a:avLst/>
                    </a:prstGeom>
                  </pic:spPr>
                </pic:pic>
              </a:graphicData>
            </a:graphic>
          </wp:inline>
        </w:drawing>
      </w:r>
    </w:p>
    <w:p w:rsidR="009872CC" w:rsidP="005E1266" w:rsidRDefault="009872CC" w14:paraId="4168ECA9" w14:textId="77777777">
      <w:pPr>
        <w:pStyle w:val="FigureCaption"/>
      </w:pPr>
    </w:p>
    <w:p w:rsidR="009872CC" w:rsidP="009872CC" w:rsidRDefault="009872CC" w14:paraId="714BF2F9" w14:textId="40B81D34">
      <w:r>
        <w:rPr>
          <w:color w:val="2B579A"/>
          <w:shd w:val="clear" w:color="auto" w:fill="E6E6E6"/>
        </w:rPr>
        <w:drawing>
          <wp:inline distT="0" distB="0" distL="0" distR="0" wp14:anchorId="43DE0317" wp14:editId="146EA752">
            <wp:extent cx="5943600" cy="7488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488555"/>
                    </a:xfrm>
                    <a:prstGeom prst="rect">
                      <a:avLst/>
                    </a:prstGeom>
                  </pic:spPr>
                </pic:pic>
              </a:graphicData>
            </a:graphic>
          </wp:inline>
        </w:drawing>
      </w:r>
    </w:p>
    <w:p w:rsidRPr="005E1266" w:rsidR="00757149" w:rsidP="005E1266" w:rsidRDefault="00C954B6" w14:paraId="7021BD0C" w14:textId="7876B2AC">
      <w:pPr>
        <w:pStyle w:val="Figure"/>
        <w:rPr>
          <w:noProof/>
          <w:color w:val="0000FF"/>
        </w:rPr>
      </w:pPr>
      <w:bookmarkStart w:name="_Toc111203982" w:id="740"/>
      <w:r w:rsidRPr="005E1266">
        <w:rPr>
          <w:color w:val="0000FF"/>
        </w:rPr>
        <w:t xml:space="preserve">Figure </w:t>
      </w:r>
      <w:r w:rsidR="007D5029">
        <w:rPr>
          <w:color w:val="0000FF"/>
          <w:shd w:val="clear" w:color="auto" w:fill="E6E6E6"/>
        </w:rPr>
        <w:fldChar w:fldCharType="begin"/>
      </w:r>
      <w:r w:rsidR="007D5029">
        <w:rPr>
          <w:color w:val="0000FF"/>
        </w:rPr>
        <w:instrText xml:space="preserve"> STYLEREF 1 \s </w:instrText>
      </w:r>
      <w:r w:rsidR="007D5029">
        <w:rPr>
          <w:color w:val="0000FF"/>
          <w:shd w:val="clear" w:color="auto" w:fill="E6E6E6"/>
        </w:rPr>
        <w:fldChar w:fldCharType="separate"/>
      </w:r>
      <w:r w:rsidR="007D5029">
        <w:rPr>
          <w:noProof/>
          <w:color w:val="0000FF"/>
        </w:rPr>
        <w:t>10</w:t>
      </w:r>
      <w:r w:rsidR="007D5029">
        <w:rPr>
          <w:color w:val="0000FF"/>
          <w:shd w:val="clear" w:color="auto" w:fill="E6E6E6"/>
        </w:rPr>
        <w:fldChar w:fldCharType="end"/>
      </w:r>
      <w:r w:rsidR="007D5029">
        <w:rPr>
          <w:color w:val="0000FF"/>
        </w:rPr>
        <w:noBreakHyphen/>
      </w:r>
      <w:r w:rsidR="007D5029">
        <w:rPr>
          <w:color w:val="0000FF"/>
          <w:shd w:val="clear" w:color="auto" w:fill="E6E6E6"/>
        </w:rPr>
        <w:fldChar w:fldCharType="begin"/>
      </w:r>
      <w:r w:rsidR="007D5029">
        <w:rPr>
          <w:color w:val="0000FF"/>
        </w:rPr>
        <w:instrText xml:space="preserve"> SEQ Figure \* ARABIC \s 1 </w:instrText>
      </w:r>
      <w:r w:rsidR="007D5029">
        <w:rPr>
          <w:color w:val="0000FF"/>
          <w:shd w:val="clear" w:color="auto" w:fill="E6E6E6"/>
        </w:rPr>
        <w:fldChar w:fldCharType="separate"/>
      </w:r>
      <w:r w:rsidR="007D5029">
        <w:rPr>
          <w:noProof/>
          <w:color w:val="0000FF"/>
        </w:rPr>
        <w:t>1</w:t>
      </w:r>
      <w:r w:rsidR="007D5029">
        <w:rPr>
          <w:color w:val="0000FF"/>
          <w:shd w:val="clear" w:color="auto" w:fill="E6E6E6"/>
        </w:rPr>
        <w:fldChar w:fldCharType="end"/>
      </w:r>
      <w:r w:rsidRPr="005E1266">
        <w:rPr>
          <w:noProof/>
          <w:color w:val="0000FF"/>
        </w:rPr>
        <w:t xml:space="preserve"> – Legacy Software Certification Analysis (AC 20-115</w:t>
      </w:r>
      <w:r w:rsidRPr="005E1266" w:rsidR="00FE782D">
        <w:rPr>
          <w:noProof/>
          <w:color w:val="0000FF"/>
        </w:rPr>
        <w:t>D</w:t>
      </w:r>
      <w:r w:rsidRPr="005E1266">
        <w:rPr>
          <w:noProof/>
          <w:color w:val="0000FF"/>
        </w:rPr>
        <w:t>)</w:t>
      </w:r>
      <w:bookmarkEnd w:id="740"/>
    </w:p>
    <w:p w:rsidR="00C954B6" w:rsidP="00C954B6" w:rsidRDefault="00C954B6" w14:paraId="0525DEC0" w14:textId="2263597E"/>
    <w:p w:rsidR="006735EB" w:rsidP="006735EB" w:rsidRDefault="00204047" w14:paraId="05BA057C" w14:textId="0AA643E6">
      <w:pPr>
        <w:pStyle w:val="Appendix"/>
      </w:pPr>
      <w:bookmarkStart w:name="_Toc111203971" w:id="741"/>
      <w:r>
        <w:t>DO-178C</w:t>
      </w:r>
      <w:r w:rsidR="006735EB">
        <w:t xml:space="preserve"> Matrix</w:t>
      </w:r>
      <w:bookmarkEnd w:id="741"/>
    </w:p>
    <w:p w:rsidR="006735EB" w:rsidP="006735EB" w:rsidRDefault="006735EB" w14:paraId="6A45C9A0" w14:textId="61F8C57D">
      <w:pPr>
        <w:rPr>
          <w:color w:val="FF0000"/>
        </w:rPr>
      </w:pPr>
    </w:p>
    <w:p w:rsidRPr="001B7207" w:rsidR="004A67C2" w:rsidP="006735EB" w:rsidRDefault="004A67C2" w14:paraId="1FBD38D6" w14:textId="77777777">
      <w:pPr>
        <w:rPr>
          <w:color w:val="FF0000"/>
        </w:rPr>
      </w:pPr>
    </w:p>
    <w:p w:rsidR="00FB18EA" w:rsidP="00FB18EA" w:rsidRDefault="00FB18EA" w14:paraId="0A346A55" w14:textId="2C48752E">
      <w:pPr>
        <w:pStyle w:val="Caption"/>
        <w:keepNext/>
      </w:pPr>
      <w:bookmarkStart w:name="_Toc111203990" w:id="742"/>
      <w:r>
        <w:t xml:space="preserve">Table </w:t>
      </w:r>
      <w:r>
        <w:fldChar w:fldCharType="begin"/>
      </w:r>
      <w:r>
        <w:instrText> STYLEREF 1 \s </w:instrText>
      </w:r>
      <w:r>
        <w:fldChar w:fldCharType="separate"/>
      </w:r>
      <w:r w:rsidR="00704523">
        <w:rPr>
          <w:noProof/>
        </w:rPr>
        <w:t>10</w:t>
      </w:r>
      <w:r>
        <w:fldChar w:fldCharType="end"/>
      </w:r>
      <w:r>
        <w:noBreakHyphen/>
      </w:r>
      <w:r>
        <w:fldChar w:fldCharType="begin"/>
      </w:r>
      <w:r>
        <w:instrText> SEQ Table \* ARABIC \s 1 </w:instrText>
      </w:r>
      <w:r>
        <w:fldChar w:fldCharType="separate"/>
      </w:r>
      <w:r>
        <w:rPr>
          <w:noProof/>
        </w:rPr>
        <w:t>1</w:t>
      </w:r>
      <w:r>
        <w:fldChar w:fldCharType="end"/>
      </w:r>
      <w:r w:rsidR="00BF5FC6">
        <w:t xml:space="preserve"> DO-178C vs PSAC</w:t>
      </w:r>
      <w:bookmarkEnd w:id="742"/>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086"/>
        <w:gridCol w:w="2473"/>
        <w:gridCol w:w="3031"/>
      </w:tblGrid>
      <w:tr w:rsidRPr="00E908E9" w:rsidR="001B7207" w:rsidTr="00FB18EA" w14:paraId="1FDCB511" w14:textId="77777777">
        <w:trPr>
          <w:cantSplit/>
        </w:trPr>
        <w:tc>
          <w:tcPr>
            <w:tcW w:w="4086" w:type="dxa"/>
            <w:shd w:val="pct10" w:color="auto" w:fill="FFFFFF"/>
            <w:vAlign w:val="center"/>
          </w:tcPr>
          <w:p w:rsidRPr="00E908E9" w:rsidR="001B7207" w:rsidP="005D2C5D" w:rsidRDefault="001B7207" w14:paraId="5A105159" w14:textId="77777777">
            <w:pPr>
              <w:rPr>
                <w:rFonts w:cs="Arial"/>
                <w:b/>
              </w:rPr>
            </w:pPr>
          </w:p>
        </w:tc>
        <w:tc>
          <w:tcPr>
            <w:tcW w:w="2473" w:type="dxa"/>
            <w:shd w:val="pct10" w:color="auto" w:fill="FFFFFF"/>
            <w:vAlign w:val="center"/>
          </w:tcPr>
          <w:p w:rsidRPr="00E908E9" w:rsidR="001B7207" w:rsidP="005D2C5D" w:rsidRDefault="00204047" w14:paraId="3F0DA0D8" w14:textId="5C7C1882">
            <w:pPr>
              <w:jc w:val="center"/>
              <w:rPr>
                <w:rFonts w:cs="Arial"/>
                <w:b/>
              </w:rPr>
            </w:pPr>
            <w:r w:rsidRPr="00E908E9">
              <w:rPr>
                <w:rFonts w:cs="Arial"/>
                <w:b/>
              </w:rPr>
              <w:t>DO-178C</w:t>
            </w:r>
            <w:r w:rsidRPr="00E908E9" w:rsidR="001B7207">
              <w:rPr>
                <w:rFonts w:cs="Arial"/>
                <w:b/>
              </w:rPr>
              <w:t xml:space="preserve"> Guideline</w:t>
            </w:r>
          </w:p>
        </w:tc>
        <w:tc>
          <w:tcPr>
            <w:tcW w:w="3031" w:type="dxa"/>
            <w:shd w:val="pct10" w:color="auto" w:fill="FFFFFF"/>
            <w:vAlign w:val="center"/>
          </w:tcPr>
          <w:p w:rsidRPr="00E908E9" w:rsidR="001B7207" w:rsidP="001B2E1B" w:rsidRDefault="001B7207" w14:paraId="08E04C53" w14:textId="279A2708">
            <w:pPr>
              <w:jc w:val="center"/>
              <w:rPr>
                <w:rFonts w:cs="Arial"/>
                <w:b/>
              </w:rPr>
            </w:pPr>
            <w:r w:rsidRPr="00E908E9">
              <w:rPr>
                <w:rFonts w:cs="Arial"/>
                <w:b/>
              </w:rPr>
              <w:t>PSAC Section</w:t>
            </w:r>
          </w:p>
        </w:tc>
      </w:tr>
      <w:tr w:rsidRPr="00E908E9" w:rsidR="001B7207" w:rsidTr="00FB18EA" w14:paraId="2AAFE91D" w14:textId="77777777">
        <w:trPr>
          <w:cantSplit/>
        </w:trPr>
        <w:tc>
          <w:tcPr>
            <w:tcW w:w="4086" w:type="dxa"/>
          </w:tcPr>
          <w:p w:rsidRPr="00E908E9" w:rsidR="001B7207" w:rsidP="005D2C5D" w:rsidRDefault="001B7207" w14:paraId="711B0764" w14:textId="77777777">
            <w:pPr>
              <w:rPr>
                <w:rFonts w:cs="Arial"/>
              </w:rPr>
            </w:pPr>
            <w:r w:rsidRPr="00E908E9">
              <w:rPr>
                <w:rFonts w:cs="Arial"/>
              </w:rPr>
              <w:t>System Overview</w:t>
            </w:r>
          </w:p>
        </w:tc>
        <w:tc>
          <w:tcPr>
            <w:tcW w:w="2473" w:type="dxa"/>
          </w:tcPr>
          <w:p w:rsidRPr="00E908E9" w:rsidR="001B7207" w:rsidP="005D2C5D" w:rsidRDefault="001B7207" w14:paraId="34F78CB4" w14:textId="77777777">
            <w:pPr>
              <w:jc w:val="center"/>
              <w:rPr>
                <w:rFonts w:cs="Arial"/>
              </w:rPr>
            </w:pPr>
            <w:r w:rsidRPr="00E908E9">
              <w:rPr>
                <w:rFonts w:cs="Arial"/>
              </w:rPr>
              <w:t>11.</w:t>
            </w:r>
            <w:proofErr w:type="gramStart"/>
            <w:r w:rsidRPr="00E908E9">
              <w:rPr>
                <w:rFonts w:cs="Arial"/>
              </w:rPr>
              <w:t>1.a</w:t>
            </w:r>
            <w:proofErr w:type="gramEnd"/>
          </w:p>
        </w:tc>
        <w:tc>
          <w:tcPr>
            <w:tcW w:w="3031" w:type="dxa"/>
          </w:tcPr>
          <w:p w:rsidRPr="00E908E9" w:rsidR="001B7207" w:rsidP="005D2C5D" w:rsidRDefault="0078645B" w14:paraId="17DD9528" w14:textId="229B3B0F">
            <w:pPr>
              <w:jc w:val="center"/>
              <w:rPr>
                <w:rFonts w:cs="Arial"/>
              </w:rPr>
            </w:pPr>
            <w:r w:rsidRPr="00E908E9">
              <w:rPr>
                <w:rFonts w:cs="Arial"/>
                <w:color w:val="2B579A"/>
                <w:shd w:val="clear" w:color="auto" w:fill="E6E6E6"/>
              </w:rPr>
              <w:fldChar w:fldCharType="begin"/>
            </w:r>
            <w:r w:rsidRPr="00E908E9">
              <w:rPr>
                <w:rFonts w:cs="Arial"/>
              </w:rPr>
              <w:instrText xml:space="preserve"> REF _Ref473539018 \r \h </w:instrText>
            </w:r>
            <w:r w:rsidR="00E908E9">
              <w:rPr>
                <w:rFonts w:cs="Arial"/>
              </w:rPr>
              <w:instrText xml:space="preserve"> \* MERGEFORMAT </w:instrText>
            </w:r>
            <w:r w:rsidRPr="00E908E9">
              <w:rPr>
                <w:rFonts w:cs="Arial"/>
                <w:color w:val="2B579A"/>
                <w:shd w:val="clear" w:color="auto" w:fill="E6E6E6"/>
              </w:rPr>
            </w:r>
            <w:r w:rsidRPr="00E908E9">
              <w:rPr>
                <w:rFonts w:cs="Arial"/>
                <w:color w:val="2B579A"/>
                <w:shd w:val="clear" w:color="auto" w:fill="E6E6E6"/>
              </w:rPr>
              <w:fldChar w:fldCharType="separate"/>
            </w:r>
            <w:r w:rsidR="00D82E8D">
              <w:rPr>
                <w:rFonts w:cs="Arial"/>
              </w:rPr>
              <w:t>3</w:t>
            </w:r>
            <w:r w:rsidRPr="00E908E9">
              <w:rPr>
                <w:rFonts w:cs="Arial"/>
                <w:color w:val="2B579A"/>
                <w:shd w:val="clear" w:color="auto" w:fill="E6E6E6"/>
              </w:rPr>
              <w:fldChar w:fldCharType="end"/>
            </w:r>
          </w:p>
        </w:tc>
      </w:tr>
      <w:tr w:rsidRPr="00E908E9" w:rsidR="001B7207" w:rsidTr="00FB18EA" w14:paraId="6C5D8F2F" w14:textId="77777777">
        <w:trPr>
          <w:cantSplit/>
        </w:trPr>
        <w:tc>
          <w:tcPr>
            <w:tcW w:w="4086" w:type="dxa"/>
          </w:tcPr>
          <w:p w:rsidRPr="00E908E9" w:rsidR="001B7207" w:rsidP="005D2C5D" w:rsidRDefault="001B7207" w14:paraId="398EBF3F" w14:textId="77777777">
            <w:pPr>
              <w:rPr>
                <w:rFonts w:cs="Arial"/>
              </w:rPr>
            </w:pPr>
            <w:r w:rsidRPr="00E908E9">
              <w:rPr>
                <w:rFonts w:cs="Arial"/>
              </w:rPr>
              <w:t>Software Overview</w:t>
            </w:r>
          </w:p>
        </w:tc>
        <w:tc>
          <w:tcPr>
            <w:tcW w:w="2473" w:type="dxa"/>
          </w:tcPr>
          <w:p w:rsidRPr="00E908E9" w:rsidR="001B7207" w:rsidP="005D2C5D" w:rsidRDefault="001B7207" w14:paraId="344BB931" w14:textId="77777777">
            <w:pPr>
              <w:jc w:val="center"/>
              <w:rPr>
                <w:rFonts w:cs="Arial"/>
              </w:rPr>
            </w:pPr>
            <w:r w:rsidRPr="00E908E9">
              <w:rPr>
                <w:rFonts w:cs="Arial"/>
              </w:rPr>
              <w:t>11.</w:t>
            </w:r>
            <w:proofErr w:type="gramStart"/>
            <w:r w:rsidRPr="00E908E9">
              <w:rPr>
                <w:rFonts w:cs="Arial"/>
              </w:rPr>
              <w:t>1.b</w:t>
            </w:r>
            <w:proofErr w:type="gramEnd"/>
          </w:p>
        </w:tc>
        <w:tc>
          <w:tcPr>
            <w:tcW w:w="3031" w:type="dxa"/>
          </w:tcPr>
          <w:p w:rsidRPr="00E908E9" w:rsidR="001B7207" w:rsidP="005D2C5D" w:rsidRDefault="0078645B" w14:paraId="580C5674" w14:textId="383577E1">
            <w:pPr>
              <w:jc w:val="center"/>
              <w:rPr>
                <w:rFonts w:cs="Arial"/>
              </w:rPr>
            </w:pPr>
            <w:r w:rsidRPr="00E908E9">
              <w:rPr>
                <w:rFonts w:cs="Arial"/>
                <w:color w:val="2B579A"/>
                <w:shd w:val="clear" w:color="auto" w:fill="E6E6E6"/>
              </w:rPr>
              <w:fldChar w:fldCharType="begin"/>
            </w:r>
            <w:r w:rsidRPr="00E908E9">
              <w:rPr>
                <w:rFonts w:cs="Arial"/>
              </w:rPr>
              <w:instrText xml:space="preserve"> REF _Ref473539048 \r \h </w:instrText>
            </w:r>
            <w:r w:rsidR="00E908E9">
              <w:rPr>
                <w:rFonts w:cs="Arial"/>
              </w:rPr>
              <w:instrText xml:space="preserve"> \* MERGEFORMAT </w:instrText>
            </w:r>
            <w:r w:rsidRPr="00E908E9">
              <w:rPr>
                <w:rFonts w:cs="Arial"/>
                <w:color w:val="2B579A"/>
                <w:shd w:val="clear" w:color="auto" w:fill="E6E6E6"/>
              </w:rPr>
            </w:r>
            <w:r w:rsidRPr="00E908E9">
              <w:rPr>
                <w:rFonts w:cs="Arial"/>
                <w:color w:val="2B579A"/>
                <w:shd w:val="clear" w:color="auto" w:fill="E6E6E6"/>
              </w:rPr>
              <w:fldChar w:fldCharType="separate"/>
            </w:r>
            <w:r w:rsidR="00D82E8D">
              <w:rPr>
                <w:rFonts w:cs="Arial"/>
              </w:rPr>
              <w:t>4</w:t>
            </w:r>
            <w:r w:rsidRPr="00E908E9">
              <w:rPr>
                <w:rFonts w:cs="Arial"/>
                <w:color w:val="2B579A"/>
                <w:shd w:val="clear" w:color="auto" w:fill="E6E6E6"/>
              </w:rPr>
              <w:fldChar w:fldCharType="end"/>
            </w:r>
          </w:p>
        </w:tc>
      </w:tr>
      <w:tr w:rsidRPr="00E908E9" w:rsidR="001B7207" w:rsidTr="00FB18EA" w14:paraId="3BAD60EF" w14:textId="77777777">
        <w:trPr>
          <w:cantSplit/>
        </w:trPr>
        <w:tc>
          <w:tcPr>
            <w:tcW w:w="4086" w:type="dxa"/>
          </w:tcPr>
          <w:p w:rsidRPr="00E908E9" w:rsidR="001B7207" w:rsidP="005D2C5D" w:rsidRDefault="001B7207" w14:paraId="5C4ADF41" w14:textId="77777777">
            <w:pPr>
              <w:rPr>
                <w:rFonts w:cs="Arial"/>
              </w:rPr>
            </w:pPr>
            <w:r w:rsidRPr="00E908E9">
              <w:rPr>
                <w:rFonts w:cs="Arial"/>
              </w:rPr>
              <w:t>Certification Considerations</w:t>
            </w:r>
          </w:p>
        </w:tc>
        <w:tc>
          <w:tcPr>
            <w:tcW w:w="2473" w:type="dxa"/>
          </w:tcPr>
          <w:p w:rsidRPr="00E908E9" w:rsidR="001B7207" w:rsidP="005D2C5D" w:rsidRDefault="001B7207" w14:paraId="3F63B115" w14:textId="77777777">
            <w:pPr>
              <w:jc w:val="center"/>
              <w:rPr>
                <w:rFonts w:cs="Arial"/>
              </w:rPr>
            </w:pPr>
            <w:r w:rsidRPr="00E908E9">
              <w:rPr>
                <w:rFonts w:cs="Arial"/>
              </w:rPr>
              <w:t>11.1.c</w:t>
            </w:r>
          </w:p>
        </w:tc>
        <w:tc>
          <w:tcPr>
            <w:tcW w:w="3031" w:type="dxa"/>
          </w:tcPr>
          <w:p w:rsidRPr="00E908E9" w:rsidR="001B7207" w:rsidP="005D2C5D" w:rsidRDefault="0078645B" w14:paraId="6E8D3EC1" w14:textId="7644CCE0">
            <w:pPr>
              <w:jc w:val="center"/>
              <w:rPr>
                <w:rFonts w:cs="Arial"/>
              </w:rPr>
            </w:pPr>
            <w:r w:rsidRPr="00E908E9">
              <w:rPr>
                <w:rFonts w:cs="Arial"/>
                <w:color w:val="2B579A"/>
                <w:shd w:val="clear" w:color="auto" w:fill="E6E6E6"/>
              </w:rPr>
              <w:fldChar w:fldCharType="begin"/>
            </w:r>
            <w:r w:rsidRPr="00E908E9">
              <w:rPr>
                <w:rFonts w:cs="Arial"/>
              </w:rPr>
              <w:instrText xml:space="preserve"> REF _Ref473539070 \r \h </w:instrText>
            </w:r>
            <w:r w:rsidR="00E908E9">
              <w:rPr>
                <w:rFonts w:cs="Arial"/>
              </w:rPr>
              <w:instrText xml:space="preserve"> \* MERGEFORMAT </w:instrText>
            </w:r>
            <w:r w:rsidRPr="00E908E9">
              <w:rPr>
                <w:rFonts w:cs="Arial"/>
                <w:color w:val="2B579A"/>
                <w:shd w:val="clear" w:color="auto" w:fill="E6E6E6"/>
              </w:rPr>
            </w:r>
            <w:r w:rsidRPr="00E908E9">
              <w:rPr>
                <w:rFonts w:cs="Arial"/>
                <w:color w:val="2B579A"/>
                <w:shd w:val="clear" w:color="auto" w:fill="E6E6E6"/>
              </w:rPr>
              <w:fldChar w:fldCharType="separate"/>
            </w:r>
            <w:r w:rsidR="00D82E8D">
              <w:rPr>
                <w:rFonts w:cs="Arial"/>
              </w:rPr>
              <w:t>5</w:t>
            </w:r>
            <w:r w:rsidRPr="00E908E9">
              <w:rPr>
                <w:rFonts w:cs="Arial"/>
                <w:color w:val="2B579A"/>
                <w:shd w:val="clear" w:color="auto" w:fill="E6E6E6"/>
              </w:rPr>
              <w:fldChar w:fldCharType="end"/>
            </w:r>
          </w:p>
        </w:tc>
      </w:tr>
      <w:tr w:rsidRPr="00E908E9" w:rsidR="001B7207" w:rsidTr="00FB18EA" w14:paraId="2E165C6D" w14:textId="77777777">
        <w:trPr>
          <w:cantSplit/>
        </w:trPr>
        <w:tc>
          <w:tcPr>
            <w:tcW w:w="4086" w:type="dxa"/>
          </w:tcPr>
          <w:p w:rsidRPr="00E908E9" w:rsidR="001B7207" w:rsidP="005D2C5D" w:rsidRDefault="001B7207" w14:paraId="056C7D2E" w14:textId="77777777">
            <w:pPr>
              <w:rPr>
                <w:rFonts w:cs="Arial"/>
              </w:rPr>
            </w:pPr>
            <w:r w:rsidRPr="00E908E9">
              <w:rPr>
                <w:rFonts w:cs="Arial"/>
              </w:rPr>
              <w:t>Software Life Cycle</w:t>
            </w:r>
          </w:p>
        </w:tc>
        <w:tc>
          <w:tcPr>
            <w:tcW w:w="2473" w:type="dxa"/>
          </w:tcPr>
          <w:p w:rsidRPr="00E908E9" w:rsidR="001B7207" w:rsidP="005D2C5D" w:rsidRDefault="001B7207" w14:paraId="2E0B04B6" w14:textId="77777777">
            <w:pPr>
              <w:jc w:val="center"/>
              <w:rPr>
                <w:rFonts w:cs="Arial"/>
              </w:rPr>
            </w:pPr>
            <w:r w:rsidRPr="00E908E9">
              <w:rPr>
                <w:rFonts w:cs="Arial"/>
              </w:rPr>
              <w:t>11.</w:t>
            </w:r>
            <w:proofErr w:type="gramStart"/>
            <w:r w:rsidRPr="00E908E9">
              <w:rPr>
                <w:rFonts w:cs="Arial"/>
              </w:rPr>
              <w:t>1.d</w:t>
            </w:r>
            <w:proofErr w:type="gramEnd"/>
          </w:p>
        </w:tc>
        <w:tc>
          <w:tcPr>
            <w:tcW w:w="3031" w:type="dxa"/>
          </w:tcPr>
          <w:p w:rsidRPr="00E908E9" w:rsidR="001B7207" w:rsidP="005D2C5D" w:rsidRDefault="0078645B" w14:paraId="77C07A07" w14:textId="48749AEC">
            <w:pPr>
              <w:jc w:val="center"/>
              <w:rPr>
                <w:rFonts w:cs="Arial"/>
              </w:rPr>
            </w:pPr>
            <w:r w:rsidRPr="00E908E9">
              <w:rPr>
                <w:rFonts w:cs="Arial"/>
                <w:color w:val="2B579A"/>
                <w:shd w:val="clear" w:color="auto" w:fill="E6E6E6"/>
              </w:rPr>
              <w:fldChar w:fldCharType="begin"/>
            </w:r>
            <w:r w:rsidRPr="00E908E9">
              <w:rPr>
                <w:rFonts w:cs="Arial"/>
              </w:rPr>
              <w:instrText xml:space="preserve"> REF _Ref473539088 \r \h </w:instrText>
            </w:r>
            <w:r w:rsidR="00E908E9">
              <w:rPr>
                <w:rFonts w:cs="Arial"/>
              </w:rPr>
              <w:instrText xml:space="preserve"> \* MERGEFORMAT </w:instrText>
            </w:r>
            <w:r w:rsidRPr="00E908E9">
              <w:rPr>
                <w:rFonts w:cs="Arial"/>
                <w:color w:val="2B579A"/>
                <w:shd w:val="clear" w:color="auto" w:fill="E6E6E6"/>
              </w:rPr>
            </w:r>
            <w:r w:rsidRPr="00E908E9">
              <w:rPr>
                <w:rFonts w:cs="Arial"/>
                <w:color w:val="2B579A"/>
                <w:shd w:val="clear" w:color="auto" w:fill="E6E6E6"/>
              </w:rPr>
              <w:fldChar w:fldCharType="separate"/>
            </w:r>
            <w:r w:rsidR="00D82E8D">
              <w:rPr>
                <w:rFonts w:cs="Arial"/>
              </w:rPr>
              <w:t>6</w:t>
            </w:r>
            <w:r w:rsidRPr="00E908E9">
              <w:rPr>
                <w:rFonts w:cs="Arial"/>
                <w:color w:val="2B579A"/>
                <w:shd w:val="clear" w:color="auto" w:fill="E6E6E6"/>
              </w:rPr>
              <w:fldChar w:fldCharType="end"/>
            </w:r>
          </w:p>
        </w:tc>
      </w:tr>
      <w:tr w:rsidRPr="00E908E9" w:rsidR="001B7207" w:rsidTr="00FB18EA" w14:paraId="129C6D32" w14:textId="77777777">
        <w:trPr>
          <w:cantSplit/>
        </w:trPr>
        <w:tc>
          <w:tcPr>
            <w:tcW w:w="4086" w:type="dxa"/>
          </w:tcPr>
          <w:p w:rsidRPr="00E908E9" w:rsidR="001B7207" w:rsidP="005D2C5D" w:rsidRDefault="001B7207" w14:paraId="2AE47B12" w14:textId="77777777">
            <w:pPr>
              <w:rPr>
                <w:rFonts w:cs="Arial"/>
              </w:rPr>
            </w:pPr>
            <w:r w:rsidRPr="00E908E9">
              <w:rPr>
                <w:rFonts w:cs="Arial"/>
              </w:rPr>
              <w:t>Software Life Cycle Data</w:t>
            </w:r>
          </w:p>
        </w:tc>
        <w:tc>
          <w:tcPr>
            <w:tcW w:w="2473" w:type="dxa"/>
          </w:tcPr>
          <w:p w:rsidRPr="00E908E9" w:rsidR="001B7207" w:rsidP="005D2C5D" w:rsidRDefault="001B7207" w14:paraId="1A52213B" w14:textId="77777777">
            <w:pPr>
              <w:jc w:val="center"/>
              <w:rPr>
                <w:rFonts w:cs="Arial"/>
              </w:rPr>
            </w:pPr>
            <w:r w:rsidRPr="00E908E9">
              <w:rPr>
                <w:rFonts w:cs="Arial"/>
              </w:rPr>
              <w:t>11.</w:t>
            </w:r>
            <w:proofErr w:type="gramStart"/>
            <w:r w:rsidRPr="00E908E9">
              <w:rPr>
                <w:rFonts w:cs="Arial"/>
              </w:rPr>
              <w:t>1.e</w:t>
            </w:r>
            <w:proofErr w:type="gramEnd"/>
          </w:p>
        </w:tc>
        <w:tc>
          <w:tcPr>
            <w:tcW w:w="3031" w:type="dxa"/>
          </w:tcPr>
          <w:p w:rsidRPr="00E908E9" w:rsidR="001B7207" w:rsidP="005D2C5D" w:rsidRDefault="0078645B" w14:paraId="5BD1970B" w14:textId="3C6818A4">
            <w:pPr>
              <w:jc w:val="center"/>
              <w:rPr>
                <w:rFonts w:cs="Arial"/>
              </w:rPr>
            </w:pPr>
            <w:r w:rsidRPr="00E908E9">
              <w:rPr>
                <w:rFonts w:cs="Arial"/>
                <w:color w:val="2B579A"/>
                <w:shd w:val="clear" w:color="auto" w:fill="E6E6E6"/>
              </w:rPr>
              <w:fldChar w:fldCharType="begin"/>
            </w:r>
            <w:r w:rsidRPr="00E908E9">
              <w:rPr>
                <w:rFonts w:cs="Arial"/>
              </w:rPr>
              <w:instrText xml:space="preserve"> REF _Ref473539103 \r \h </w:instrText>
            </w:r>
            <w:r w:rsidR="00E908E9">
              <w:rPr>
                <w:rFonts w:cs="Arial"/>
              </w:rPr>
              <w:instrText xml:space="preserve"> \* MERGEFORMAT </w:instrText>
            </w:r>
            <w:r w:rsidRPr="00E908E9">
              <w:rPr>
                <w:rFonts w:cs="Arial"/>
                <w:color w:val="2B579A"/>
                <w:shd w:val="clear" w:color="auto" w:fill="E6E6E6"/>
              </w:rPr>
            </w:r>
            <w:r w:rsidRPr="00E908E9">
              <w:rPr>
                <w:rFonts w:cs="Arial"/>
                <w:color w:val="2B579A"/>
                <w:shd w:val="clear" w:color="auto" w:fill="E6E6E6"/>
              </w:rPr>
              <w:fldChar w:fldCharType="separate"/>
            </w:r>
            <w:r w:rsidR="00D82E8D">
              <w:rPr>
                <w:rFonts w:cs="Arial"/>
              </w:rPr>
              <w:t>7</w:t>
            </w:r>
            <w:r w:rsidRPr="00E908E9">
              <w:rPr>
                <w:rFonts w:cs="Arial"/>
                <w:color w:val="2B579A"/>
                <w:shd w:val="clear" w:color="auto" w:fill="E6E6E6"/>
              </w:rPr>
              <w:fldChar w:fldCharType="end"/>
            </w:r>
          </w:p>
        </w:tc>
      </w:tr>
      <w:tr w:rsidRPr="00E908E9" w:rsidR="00820F68" w:rsidTr="00FB18EA" w14:paraId="25D1A457" w14:textId="77777777">
        <w:trPr>
          <w:cantSplit/>
        </w:trPr>
        <w:tc>
          <w:tcPr>
            <w:tcW w:w="4086" w:type="dxa"/>
          </w:tcPr>
          <w:p w:rsidRPr="00E908E9" w:rsidR="00820F68" w:rsidP="005D2C5D" w:rsidRDefault="00820F68" w14:paraId="047E1FA9" w14:textId="769A5CD8">
            <w:pPr>
              <w:rPr>
                <w:rFonts w:cs="Arial"/>
              </w:rPr>
            </w:pPr>
            <w:r w:rsidRPr="00E908E9">
              <w:rPr>
                <w:rFonts w:cs="Arial"/>
              </w:rPr>
              <w:t>Certification Schedule</w:t>
            </w:r>
          </w:p>
        </w:tc>
        <w:tc>
          <w:tcPr>
            <w:tcW w:w="2473" w:type="dxa"/>
          </w:tcPr>
          <w:p w:rsidRPr="00E908E9" w:rsidR="00820F68" w:rsidP="005D2C5D" w:rsidRDefault="00820F68" w14:paraId="759146DF" w14:textId="1AE8B000">
            <w:pPr>
              <w:jc w:val="center"/>
              <w:rPr>
                <w:rFonts w:cs="Arial"/>
              </w:rPr>
            </w:pPr>
            <w:r w:rsidRPr="00E908E9">
              <w:rPr>
                <w:rFonts w:cs="Arial"/>
              </w:rPr>
              <w:t>11.</w:t>
            </w:r>
            <w:proofErr w:type="gramStart"/>
            <w:r w:rsidRPr="00E908E9">
              <w:rPr>
                <w:rFonts w:cs="Arial"/>
              </w:rPr>
              <w:t>1.f</w:t>
            </w:r>
            <w:proofErr w:type="gramEnd"/>
          </w:p>
        </w:tc>
        <w:tc>
          <w:tcPr>
            <w:tcW w:w="3031" w:type="dxa"/>
          </w:tcPr>
          <w:p w:rsidRPr="00E908E9" w:rsidR="00820F68" w:rsidP="005D2C5D" w:rsidRDefault="00820F68" w14:paraId="6158C6DB" w14:textId="00861B4E">
            <w:pPr>
              <w:jc w:val="center"/>
              <w:rPr>
                <w:rFonts w:cs="Arial"/>
              </w:rPr>
            </w:pPr>
            <w:r w:rsidRPr="00E908E9">
              <w:rPr>
                <w:rFonts w:cs="Arial"/>
                <w:color w:val="2B579A"/>
                <w:shd w:val="clear" w:color="auto" w:fill="E6E6E6"/>
              </w:rPr>
              <w:fldChar w:fldCharType="begin"/>
            </w:r>
            <w:r w:rsidRPr="00E908E9">
              <w:rPr>
                <w:rFonts w:cs="Arial"/>
              </w:rPr>
              <w:instrText xml:space="preserve"> REF _Ref482622777 \r \h </w:instrText>
            </w:r>
            <w:r w:rsidR="00E908E9">
              <w:rPr>
                <w:rFonts w:cs="Arial"/>
              </w:rPr>
              <w:instrText xml:space="preserve"> \* MERGEFORMAT </w:instrText>
            </w:r>
            <w:r w:rsidRPr="00E908E9">
              <w:rPr>
                <w:rFonts w:cs="Arial"/>
                <w:color w:val="2B579A"/>
                <w:shd w:val="clear" w:color="auto" w:fill="E6E6E6"/>
              </w:rPr>
            </w:r>
            <w:r w:rsidRPr="00E908E9">
              <w:rPr>
                <w:rFonts w:cs="Arial"/>
                <w:color w:val="2B579A"/>
                <w:shd w:val="clear" w:color="auto" w:fill="E6E6E6"/>
              </w:rPr>
              <w:fldChar w:fldCharType="separate"/>
            </w:r>
            <w:r w:rsidR="00D82E8D">
              <w:rPr>
                <w:rFonts w:cs="Arial"/>
              </w:rPr>
              <w:t>8</w:t>
            </w:r>
            <w:r w:rsidRPr="00E908E9">
              <w:rPr>
                <w:rFonts w:cs="Arial"/>
                <w:color w:val="2B579A"/>
                <w:shd w:val="clear" w:color="auto" w:fill="E6E6E6"/>
              </w:rPr>
              <w:fldChar w:fldCharType="end"/>
            </w:r>
          </w:p>
        </w:tc>
      </w:tr>
      <w:tr w:rsidRPr="00E908E9" w:rsidR="001B7207" w:rsidTr="00FB18EA" w14:paraId="6834AED0" w14:textId="77777777">
        <w:trPr>
          <w:cantSplit/>
        </w:trPr>
        <w:tc>
          <w:tcPr>
            <w:tcW w:w="4086" w:type="dxa"/>
          </w:tcPr>
          <w:p w:rsidRPr="00E908E9" w:rsidR="001B7207" w:rsidP="005D2C5D" w:rsidRDefault="001B7207" w14:paraId="1615D5BB" w14:textId="77777777">
            <w:pPr>
              <w:rPr>
                <w:rFonts w:cs="Arial"/>
              </w:rPr>
            </w:pPr>
            <w:r w:rsidRPr="00E908E9">
              <w:rPr>
                <w:rFonts w:cs="Arial"/>
              </w:rPr>
              <w:t>Additional Considerations</w:t>
            </w:r>
          </w:p>
        </w:tc>
        <w:tc>
          <w:tcPr>
            <w:tcW w:w="2473" w:type="dxa"/>
          </w:tcPr>
          <w:p w:rsidRPr="00E908E9" w:rsidR="001B7207" w:rsidP="005D2C5D" w:rsidRDefault="001B7207" w14:paraId="5EB5341C" w14:textId="77777777">
            <w:pPr>
              <w:jc w:val="center"/>
              <w:rPr>
                <w:rFonts w:cs="Arial"/>
              </w:rPr>
            </w:pPr>
            <w:r w:rsidRPr="00E908E9">
              <w:rPr>
                <w:rFonts w:cs="Arial"/>
              </w:rPr>
              <w:t>11.</w:t>
            </w:r>
            <w:proofErr w:type="gramStart"/>
            <w:r w:rsidRPr="00E908E9">
              <w:rPr>
                <w:rFonts w:cs="Arial"/>
              </w:rPr>
              <w:t>1.g</w:t>
            </w:r>
            <w:proofErr w:type="gramEnd"/>
          </w:p>
        </w:tc>
        <w:tc>
          <w:tcPr>
            <w:tcW w:w="3031" w:type="dxa"/>
          </w:tcPr>
          <w:p w:rsidRPr="00E908E9" w:rsidR="001B7207" w:rsidP="005D2C5D" w:rsidRDefault="0078645B" w14:paraId="689CF375" w14:textId="33D23D01">
            <w:pPr>
              <w:jc w:val="center"/>
              <w:rPr>
                <w:rFonts w:cs="Arial"/>
              </w:rPr>
            </w:pPr>
            <w:r w:rsidRPr="00E908E9">
              <w:rPr>
                <w:rFonts w:cs="Arial"/>
                <w:color w:val="2B579A"/>
                <w:shd w:val="clear" w:color="auto" w:fill="E6E6E6"/>
              </w:rPr>
              <w:fldChar w:fldCharType="begin"/>
            </w:r>
            <w:r w:rsidRPr="00E908E9">
              <w:rPr>
                <w:rFonts w:cs="Arial"/>
              </w:rPr>
              <w:instrText xml:space="preserve"> REF _Ref473539113 \r \h </w:instrText>
            </w:r>
            <w:r w:rsidR="00E908E9">
              <w:rPr>
                <w:rFonts w:cs="Arial"/>
              </w:rPr>
              <w:instrText xml:space="preserve"> \* MERGEFORMAT </w:instrText>
            </w:r>
            <w:r w:rsidRPr="00E908E9">
              <w:rPr>
                <w:rFonts w:cs="Arial"/>
                <w:color w:val="2B579A"/>
                <w:shd w:val="clear" w:color="auto" w:fill="E6E6E6"/>
              </w:rPr>
            </w:r>
            <w:r w:rsidRPr="00E908E9">
              <w:rPr>
                <w:rFonts w:cs="Arial"/>
                <w:color w:val="2B579A"/>
                <w:shd w:val="clear" w:color="auto" w:fill="E6E6E6"/>
              </w:rPr>
              <w:fldChar w:fldCharType="separate"/>
            </w:r>
            <w:r w:rsidR="00D82E8D">
              <w:rPr>
                <w:rFonts w:cs="Arial"/>
              </w:rPr>
              <w:t>9</w:t>
            </w:r>
            <w:r w:rsidRPr="00E908E9">
              <w:rPr>
                <w:rFonts w:cs="Arial"/>
                <w:color w:val="2B579A"/>
                <w:shd w:val="clear" w:color="auto" w:fill="E6E6E6"/>
              </w:rPr>
              <w:fldChar w:fldCharType="end"/>
            </w:r>
          </w:p>
        </w:tc>
      </w:tr>
      <w:tr w:rsidRPr="00E908E9" w:rsidR="001B7207" w:rsidTr="00FB18EA" w14:paraId="5E52617A" w14:textId="77777777">
        <w:trPr>
          <w:cantSplit/>
        </w:trPr>
        <w:tc>
          <w:tcPr>
            <w:tcW w:w="4086" w:type="dxa"/>
          </w:tcPr>
          <w:p w:rsidRPr="00E908E9" w:rsidR="001B7207" w:rsidP="005D2C5D" w:rsidRDefault="00820F68" w14:paraId="48233D33" w14:textId="4A11EEEA">
            <w:pPr>
              <w:rPr>
                <w:rFonts w:cs="Arial"/>
              </w:rPr>
            </w:pPr>
            <w:r w:rsidRPr="00E908E9">
              <w:rPr>
                <w:rFonts w:cs="Arial"/>
              </w:rPr>
              <w:t>Supplier Oversight</w:t>
            </w:r>
          </w:p>
        </w:tc>
        <w:tc>
          <w:tcPr>
            <w:tcW w:w="2473" w:type="dxa"/>
          </w:tcPr>
          <w:p w:rsidRPr="00E908E9" w:rsidR="001B7207" w:rsidRDefault="001B7207" w14:paraId="0AEFACFD" w14:textId="2D077108">
            <w:pPr>
              <w:jc w:val="center"/>
              <w:rPr>
                <w:rFonts w:cs="Arial"/>
              </w:rPr>
            </w:pPr>
            <w:r w:rsidRPr="00E908E9">
              <w:rPr>
                <w:rFonts w:cs="Arial"/>
              </w:rPr>
              <w:t>11.1.</w:t>
            </w:r>
            <w:r w:rsidRPr="00E908E9" w:rsidR="00820F68">
              <w:rPr>
                <w:rFonts w:cs="Arial"/>
              </w:rPr>
              <w:t>h</w:t>
            </w:r>
          </w:p>
        </w:tc>
        <w:tc>
          <w:tcPr>
            <w:tcW w:w="3031" w:type="dxa"/>
          </w:tcPr>
          <w:p w:rsidRPr="00E908E9" w:rsidR="001B7207" w:rsidP="005D2C5D" w:rsidRDefault="009D222D" w14:paraId="27CC291F" w14:textId="237B15A6">
            <w:pPr>
              <w:jc w:val="center"/>
              <w:rPr>
                <w:rFonts w:cs="Arial"/>
              </w:rPr>
            </w:pPr>
            <w:r w:rsidRPr="00E908E9">
              <w:rPr>
                <w:rFonts w:cs="Arial"/>
                <w:color w:val="2B579A"/>
                <w:shd w:val="clear" w:color="auto" w:fill="E6E6E6"/>
              </w:rPr>
              <w:fldChar w:fldCharType="begin"/>
            </w:r>
            <w:r w:rsidRPr="00E908E9">
              <w:rPr>
                <w:rFonts w:cs="Arial"/>
              </w:rPr>
              <w:instrText xml:space="preserve"> REF _Ref487013389 \r \h </w:instrText>
            </w:r>
            <w:r w:rsidR="00E908E9">
              <w:rPr>
                <w:rFonts w:cs="Arial"/>
              </w:rPr>
              <w:instrText xml:space="preserve"> \* MERGEFORMAT </w:instrText>
            </w:r>
            <w:r w:rsidRPr="00E908E9">
              <w:rPr>
                <w:rFonts w:cs="Arial"/>
                <w:color w:val="2B579A"/>
                <w:shd w:val="clear" w:color="auto" w:fill="E6E6E6"/>
              </w:rPr>
            </w:r>
            <w:r w:rsidRPr="00E908E9">
              <w:rPr>
                <w:rFonts w:cs="Arial"/>
                <w:color w:val="2B579A"/>
                <w:shd w:val="clear" w:color="auto" w:fill="E6E6E6"/>
              </w:rPr>
              <w:fldChar w:fldCharType="separate"/>
            </w:r>
            <w:r w:rsidR="00D82E8D">
              <w:rPr>
                <w:rFonts w:cs="Arial"/>
              </w:rPr>
              <w:t>10</w:t>
            </w:r>
            <w:r w:rsidRPr="00E908E9">
              <w:rPr>
                <w:rFonts w:cs="Arial"/>
                <w:color w:val="2B579A"/>
                <w:shd w:val="clear" w:color="auto" w:fill="E6E6E6"/>
              </w:rPr>
              <w:fldChar w:fldCharType="end"/>
            </w:r>
          </w:p>
        </w:tc>
      </w:tr>
    </w:tbl>
    <w:p w:rsidR="006C191D" w:rsidP="006735EB" w:rsidRDefault="006C191D" w14:paraId="4CBD5132" w14:textId="77777777"/>
    <w:p w:rsidR="00151C02" w:rsidP="0059524F" w:rsidRDefault="00151C02" w14:paraId="568B0C67" w14:textId="6782AD93">
      <w:pPr>
        <w:pStyle w:val="Appendix"/>
      </w:pPr>
      <w:bookmarkStart w:name="_Ref514141077" w:id="743"/>
      <w:bookmarkStart w:name="_Ref514141998" w:id="744"/>
      <w:bookmarkStart w:name="_Toc111203972" w:id="745"/>
      <w:r>
        <w:t>FAA Order 8110.49</w:t>
      </w:r>
      <w:ins w:author="Vieth, John W" w:date="2019-10-29T15:44:00Z" w:id="746">
        <w:r w:rsidR="00987529">
          <w:t>A</w:t>
        </w:r>
      </w:ins>
      <w:r>
        <w:t xml:space="preserve"> Matrix</w:t>
      </w:r>
      <w:bookmarkEnd w:id="743"/>
      <w:bookmarkEnd w:id="744"/>
      <w:bookmarkEnd w:id="745"/>
    </w:p>
    <w:p w:rsidR="008E5682" w:rsidP="008E5682" w:rsidRDefault="00151C02" w14:paraId="35772E51" w14:textId="77777777">
      <w:pPr>
        <w:rPr>
          <w:ins w:author="Herring, Michael D" w:date="2019-01-18T13:21:00Z" w:id="747"/>
          <w:color w:val="FF0000"/>
        </w:rPr>
      </w:pPr>
      <w:r w:rsidRPr="00151C02">
        <w:rPr>
          <w:color w:val="FF0000"/>
        </w:rPr>
        <w:t>The following table identifies where the issues typically are addressed, but coverage of many topics vary depending on project details.  Project teams are expected to ensure each of these topics are addressed and the traceability in this table is accurate.</w:t>
      </w:r>
      <w:ins w:author="Herring, Michael D" w:date="2019-01-18T13:21:00Z" w:id="748">
        <w:r w:rsidR="008E5682">
          <w:rPr>
            <w:color w:val="FF0000"/>
          </w:rPr>
          <w:t xml:space="preserve">  This table is required by several, but not all, aircraft OEMs.  Although compliance to these considerations is required for TSO approval, the Collins Cert Office position is that this table is not required for TSO approval.</w:t>
        </w:r>
      </w:ins>
    </w:p>
    <w:p w:rsidR="00151C02" w:rsidDel="00572A3A" w:rsidP="008E5682" w:rsidRDefault="008E5682" w14:paraId="2F67A1F6" w14:textId="7CE23D76">
      <w:pPr>
        <w:rPr>
          <w:del w:author="Vieth, John W" w:date="2019-10-29T15:41:00Z" w:id="749"/>
          <w:color w:val="FF0000"/>
        </w:rPr>
      </w:pPr>
      <w:ins w:author="Herring, Michael D" w:date="2019-01-18T13:21:00Z" w:id="750">
        <w:del w:author="Vieth, John W" w:date="2019-10-29T15:41:00Z" w:id="751">
          <w:r w:rsidRPr="00F2457A" w:rsidDel="00572A3A">
            <w:rPr>
              <w:color w:val="FF0000"/>
              <w:highlight w:val="yellow"/>
            </w:rPr>
            <w:delText xml:space="preserve">Certification Note:  </w:delText>
          </w:r>
          <w:r w:rsidDel="00572A3A">
            <w:rPr>
              <w:color w:val="FF0000"/>
              <w:highlight w:val="yellow"/>
            </w:rPr>
            <w:delText>FAA Order 8110.49 has evolved over time and misunderstandings exist regarding the changes to FAA Order 8110.49.  First every FAA Order are instructions specifically to FAA personel, however the FAA has been delegating their authority to authorized organizations such as Collins.  However, adequate detailed documentation does not currently exist within Collins.  This is the reason FAA Orders 8110.49 Chg 1, 8110.49 Chg 2, and 8110.49A are all considered to contain required content.  To make the situation more complex, the FAA removed a significant amount of content in 8110.49A but this was only performed as the FAA expects delegated organizations to provide details.  This creates an issue for Collins as the Aircraft OEMs have slightly different versions and it was efficient for Collins to point to FAA documentation and have Aircraft OEMs perform a similar traceability in order to avoid creating custom documentation for each aircraft OEM.</w:delText>
          </w:r>
        </w:del>
      </w:ins>
    </w:p>
    <w:p w:rsidR="00276B5C" w:rsidP="00151C02" w:rsidRDefault="007C45F5" w14:paraId="7396E3C0" w14:textId="38030925">
      <w:pPr>
        <w:rPr>
          <w:color w:val="FF0000"/>
        </w:rPr>
      </w:pPr>
      <w:r w:rsidRPr="005E1266">
        <w:t>FAA Order 8110.49</w:t>
      </w:r>
      <w:ins w:author="Vieth, John W" w:date="2019-10-29T15:44:00Z" w:id="752">
        <w:r w:rsidR="00987529">
          <w:t>A</w:t>
        </w:r>
      </w:ins>
      <w:r w:rsidR="006F374A">
        <w:t xml:space="preserve"> </w:t>
      </w:r>
      <w:r w:rsidR="006F374A">
        <w:rPr>
          <w:color w:val="2B579A"/>
          <w:shd w:val="clear" w:color="auto" w:fill="E6E6E6"/>
        </w:rPr>
        <w:fldChar w:fldCharType="begin"/>
      </w:r>
      <w:r w:rsidR="006F374A">
        <w:instrText xml:space="preserve"> REF _Ref514147643 \r \h </w:instrText>
      </w:r>
      <w:r w:rsidR="006F374A">
        <w:rPr>
          <w:color w:val="2B579A"/>
          <w:shd w:val="clear" w:color="auto" w:fill="E6E6E6"/>
        </w:rPr>
      </w:r>
      <w:r w:rsidR="006F374A">
        <w:rPr>
          <w:color w:val="2B579A"/>
          <w:shd w:val="clear" w:color="auto" w:fill="E6E6E6"/>
        </w:rPr>
        <w:fldChar w:fldCharType="separate"/>
      </w:r>
      <w:r w:rsidR="006F374A">
        <w:t>[10]</w:t>
      </w:r>
      <w:r w:rsidR="006F374A">
        <w:rPr>
          <w:color w:val="2B579A"/>
          <w:shd w:val="clear" w:color="auto" w:fill="E6E6E6"/>
        </w:rPr>
        <w:fldChar w:fldCharType="end"/>
      </w:r>
      <w:r w:rsidRPr="005E1266">
        <w:t xml:space="preserve"> </w:t>
      </w:r>
      <w:r w:rsidRPr="005936C6" w:rsidR="005936C6">
        <w:t xml:space="preserve">has been changing </w:t>
      </w:r>
      <w:r w:rsidRPr="005E1266">
        <w:t xml:space="preserve">to reduce the level of prescriptive guidance and therefore allow aircraft manufacturers more control over how regulatory concerns </w:t>
      </w:r>
      <w:proofErr w:type="gramStart"/>
      <w:r w:rsidRPr="005E1266">
        <w:t>are</w:t>
      </w:r>
      <w:proofErr w:type="gramEnd"/>
      <w:r w:rsidRPr="005E1266">
        <w:t xml:space="preserve"> addressed; often as FAA Issue Papers.  However, the lack of </w:t>
      </w:r>
      <w:r w:rsidRPr="00646CA1" w:rsidR="00646CA1">
        <w:t>information regarding FAA expectations</w:t>
      </w:r>
      <w:r w:rsidRPr="005E1266">
        <w:t xml:space="preserve"> creates an issue for product line avionics as all aircraft specific guidance may not be available</w:t>
      </w:r>
      <w:r w:rsidR="005936C6">
        <w:t xml:space="preserve"> during development</w:t>
      </w:r>
      <w:r w:rsidRPr="005E1266">
        <w:t xml:space="preserve">.  The product(s) addressed in this document will be developed to the latest available FAA </w:t>
      </w:r>
      <w:r w:rsidR="00646CA1">
        <w:t>information</w:t>
      </w:r>
      <w:r w:rsidRPr="005E1266">
        <w:t xml:space="preserve"> to minimize issues when addressing individual aircraft Issue Papers, refer to the following table for applicable mapping.</w:t>
      </w:r>
    </w:p>
    <w:p w:rsidR="00FB18EA" w:rsidP="00FB18EA" w:rsidRDefault="00FB18EA" w14:paraId="1D1AC1BA" w14:textId="3C1572AA">
      <w:pPr>
        <w:pStyle w:val="Caption"/>
        <w:keepNext/>
      </w:pPr>
      <w:bookmarkStart w:name="_Toc111203991" w:id="753"/>
      <w:r>
        <w:t xml:space="preserve">Table </w:t>
      </w:r>
      <w:r>
        <w:fldChar w:fldCharType="begin"/>
      </w:r>
      <w:r>
        <w:instrText> STYLEREF 1 \s </w:instrText>
      </w:r>
      <w:r>
        <w:fldChar w:fldCharType="separate"/>
      </w:r>
      <w:r>
        <w:rPr>
          <w:noProof/>
        </w:rPr>
        <w:t>10</w:t>
      </w:r>
      <w:r>
        <w:fldChar w:fldCharType="end"/>
      </w:r>
      <w:r>
        <w:noBreakHyphen/>
      </w:r>
      <w:r>
        <w:fldChar w:fldCharType="begin"/>
      </w:r>
      <w:r>
        <w:instrText> SEQ Table \* ARABIC \s 1 </w:instrText>
      </w:r>
      <w:r>
        <w:fldChar w:fldCharType="separate"/>
      </w:r>
      <w:r>
        <w:rPr>
          <w:noProof/>
        </w:rPr>
        <w:t>2</w:t>
      </w:r>
      <w:r>
        <w:fldChar w:fldCharType="end"/>
      </w:r>
      <w:r w:rsidR="00BF5FC6">
        <w:t xml:space="preserve"> FAA Order 8110.49A Matrix</w:t>
      </w:r>
      <w:bookmarkEnd w:id="753"/>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Change w:author="Vieth, John W" w:date="2019-10-29T15:46:00Z" w:id="754">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PrChange>
      </w:tblPr>
      <w:tblGrid>
        <w:gridCol w:w="5242"/>
        <w:gridCol w:w="2435"/>
        <w:gridCol w:w="1913"/>
        <w:tblGridChange w:id="755">
          <w:tblGrid>
            <w:gridCol w:w="5111"/>
            <w:gridCol w:w="2374"/>
            <w:gridCol w:w="1865"/>
          </w:tblGrid>
        </w:tblGridChange>
      </w:tblGrid>
      <w:tr w:rsidR="00572A3A" w:rsidTr="00FB18EA" w14:paraId="2F06ED49" w14:textId="77777777">
        <w:trPr>
          <w:cantSplit/>
          <w:tblHeader/>
          <w:ins w:author="Vieth, John W" w:date="2019-10-29T15:42:00Z" w:id="756"/>
          <w:trPrChange w:author="Vieth, John W" w:date="2019-10-29T15:46:00Z" w:id="757">
            <w:trPr>
              <w:cantSplit/>
              <w:tblHeader/>
            </w:trPr>
          </w:trPrChange>
        </w:trPr>
        <w:tc>
          <w:tcPr>
            <w:tcW w:w="5242" w:type="dxa"/>
            <w:tcBorders>
              <w:top w:val="single" w:color="auto" w:sz="4" w:space="0"/>
              <w:left w:val="single" w:color="auto" w:sz="4" w:space="0"/>
              <w:bottom w:val="single" w:color="auto" w:sz="4" w:space="0"/>
              <w:right w:val="single" w:color="auto" w:sz="4" w:space="0"/>
            </w:tcBorders>
            <w:shd w:val="pct10" w:color="auto" w:fill="FFFFFF"/>
            <w:vAlign w:val="center"/>
            <w:hideMark/>
            <w:tcPrChange w:author="Vieth, John W" w:date="2019-10-29T15:46:00Z" w:id="758">
              <w:tcPr>
                <w:tcW w:w="5238" w:type="dxa"/>
                <w:tcBorders>
                  <w:top w:val="single" w:color="auto" w:sz="4" w:space="0"/>
                  <w:left w:val="single" w:color="auto" w:sz="4" w:space="0"/>
                  <w:bottom w:val="single" w:color="auto" w:sz="4" w:space="0"/>
                  <w:right w:val="single" w:color="auto" w:sz="4" w:space="0"/>
                </w:tcBorders>
                <w:shd w:val="pct10" w:color="auto" w:fill="FFFFFF"/>
                <w:vAlign w:val="center"/>
                <w:hideMark/>
              </w:tcPr>
            </w:tcPrChange>
          </w:tcPr>
          <w:p w:rsidR="00572A3A" w:rsidP="00572A3A" w:rsidRDefault="00572A3A" w14:paraId="6081BD6D" w14:textId="77777777">
            <w:pPr>
              <w:spacing w:line="276" w:lineRule="auto"/>
              <w:rPr>
                <w:ins w:author="Vieth, John W" w:date="2019-10-29T15:42:00Z" w:id="759"/>
                <w:rFonts w:cs="Arial"/>
                <w:b/>
              </w:rPr>
            </w:pPr>
            <w:ins w:author="Vieth, John W" w:date="2019-10-29T15:42:00Z" w:id="760">
              <w:r>
                <w:rPr>
                  <w:rFonts w:cs="Arial"/>
                  <w:b/>
                </w:rPr>
                <w:t>8110.49A Title/Topic</w:t>
              </w:r>
            </w:ins>
          </w:p>
        </w:tc>
        <w:tc>
          <w:tcPr>
            <w:tcW w:w="2435" w:type="dxa"/>
            <w:tcBorders>
              <w:top w:val="single" w:color="auto" w:sz="4" w:space="0"/>
              <w:left w:val="single" w:color="auto" w:sz="4" w:space="0"/>
              <w:bottom w:val="single" w:color="auto" w:sz="4" w:space="0"/>
              <w:right w:val="single" w:color="auto" w:sz="4" w:space="0"/>
            </w:tcBorders>
            <w:shd w:val="pct10" w:color="auto" w:fill="FFFFFF"/>
            <w:vAlign w:val="center"/>
            <w:hideMark/>
            <w:tcPrChange w:author="Vieth, John W" w:date="2019-10-29T15:46:00Z" w:id="761">
              <w:tcPr>
                <w:tcW w:w="2430" w:type="dxa"/>
                <w:tcBorders>
                  <w:top w:val="single" w:color="auto" w:sz="4" w:space="0"/>
                  <w:left w:val="single" w:color="auto" w:sz="4" w:space="0"/>
                  <w:bottom w:val="single" w:color="auto" w:sz="4" w:space="0"/>
                  <w:right w:val="single" w:color="auto" w:sz="4" w:space="0"/>
                </w:tcBorders>
                <w:shd w:val="pct10" w:color="auto" w:fill="FFFFFF"/>
                <w:vAlign w:val="center"/>
                <w:hideMark/>
              </w:tcPr>
            </w:tcPrChange>
          </w:tcPr>
          <w:p w:rsidR="00572A3A" w:rsidP="00572A3A" w:rsidRDefault="00572A3A" w14:paraId="6C4CE613" w14:textId="77777777">
            <w:pPr>
              <w:spacing w:line="276" w:lineRule="auto"/>
              <w:jc w:val="center"/>
              <w:rPr>
                <w:ins w:author="Vieth, John W" w:date="2019-10-29T15:42:00Z" w:id="762"/>
                <w:rFonts w:cs="Arial"/>
                <w:b/>
              </w:rPr>
            </w:pPr>
            <w:ins w:author="Vieth, John W" w:date="2019-10-29T15:42:00Z" w:id="763">
              <w:r>
                <w:rPr>
                  <w:rFonts w:cs="Arial"/>
                  <w:b/>
                </w:rPr>
                <w:t>8110.49A Chapter</w:t>
              </w:r>
            </w:ins>
          </w:p>
        </w:tc>
        <w:tc>
          <w:tcPr>
            <w:tcW w:w="1913" w:type="dxa"/>
            <w:tcBorders>
              <w:top w:val="single" w:color="auto" w:sz="4" w:space="0"/>
              <w:left w:val="single" w:color="auto" w:sz="4" w:space="0"/>
              <w:bottom w:val="single" w:color="auto" w:sz="4" w:space="0"/>
              <w:right w:val="single" w:color="auto" w:sz="4" w:space="0"/>
            </w:tcBorders>
            <w:shd w:val="pct10" w:color="auto" w:fill="FFFFFF"/>
            <w:vAlign w:val="center"/>
            <w:hideMark/>
            <w:tcPrChange w:author="Vieth, John W" w:date="2019-10-29T15:46:00Z" w:id="764">
              <w:tcPr>
                <w:tcW w:w="1908" w:type="dxa"/>
                <w:tcBorders>
                  <w:top w:val="single" w:color="auto" w:sz="4" w:space="0"/>
                  <w:left w:val="single" w:color="auto" w:sz="4" w:space="0"/>
                  <w:bottom w:val="single" w:color="auto" w:sz="4" w:space="0"/>
                  <w:right w:val="single" w:color="auto" w:sz="4" w:space="0"/>
                </w:tcBorders>
                <w:shd w:val="pct10" w:color="auto" w:fill="FFFFFF"/>
                <w:vAlign w:val="center"/>
                <w:hideMark/>
              </w:tcPr>
            </w:tcPrChange>
          </w:tcPr>
          <w:p w:rsidR="00572A3A" w:rsidP="00572A3A" w:rsidRDefault="00572A3A" w14:paraId="5D2351D3" w14:textId="77777777">
            <w:pPr>
              <w:spacing w:line="276" w:lineRule="auto"/>
              <w:jc w:val="center"/>
              <w:rPr>
                <w:ins w:author="Vieth, John W" w:date="2019-10-29T15:42:00Z" w:id="765"/>
                <w:rFonts w:cs="Arial"/>
                <w:b/>
              </w:rPr>
            </w:pPr>
            <w:ins w:author="Vieth, John W" w:date="2019-10-29T15:42:00Z" w:id="766">
              <w:r>
                <w:rPr>
                  <w:rFonts w:cs="Arial"/>
                  <w:b/>
                </w:rPr>
                <w:t>PSAC Section</w:t>
              </w:r>
            </w:ins>
          </w:p>
        </w:tc>
      </w:tr>
      <w:tr w:rsidR="00572A3A" w:rsidTr="00FB18EA" w14:paraId="3B62DAF1" w14:textId="77777777">
        <w:trPr>
          <w:cantSplit/>
          <w:ins w:author="Vieth, John W" w:date="2019-10-29T15:42:00Z" w:id="767"/>
          <w:trPrChange w:author="Vieth, John W" w:date="2019-10-29T15:46:00Z" w:id="768">
            <w:trPr>
              <w:cantSplit/>
            </w:trPr>
          </w:trPrChange>
        </w:trPr>
        <w:tc>
          <w:tcPr>
            <w:tcW w:w="5242" w:type="dxa"/>
            <w:tcBorders>
              <w:top w:val="single" w:color="auto" w:sz="4" w:space="0"/>
              <w:left w:val="single" w:color="auto" w:sz="4" w:space="0"/>
              <w:bottom w:val="single" w:color="auto" w:sz="4" w:space="0"/>
              <w:right w:val="single" w:color="auto" w:sz="4" w:space="0"/>
            </w:tcBorders>
            <w:vAlign w:val="center"/>
            <w:hideMark/>
            <w:tcPrChange w:author="Vieth, John W" w:date="2019-10-29T15:46:00Z" w:id="769">
              <w:tcPr>
                <w:tcW w:w="5238" w:type="dxa"/>
                <w:tcBorders>
                  <w:top w:val="single" w:color="auto" w:sz="4" w:space="0"/>
                  <w:left w:val="single" w:color="auto" w:sz="4" w:space="0"/>
                  <w:bottom w:val="single" w:color="auto" w:sz="4" w:space="0"/>
                  <w:right w:val="single" w:color="auto" w:sz="4" w:space="0"/>
                </w:tcBorders>
                <w:vAlign w:val="center"/>
                <w:hideMark/>
              </w:tcPr>
            </w:tcPrChange>
          </w:tcPr>
          <w:p w:rsidR="00572A3A" w:rsidP="00572A3A" w:rsidRDefault="00572A3A" w14:paraId="37C9D6FF" w14:textId="77777777">
            <w:pPr>
              <w:spacing w:line="276" w:lineRule="auto"/>
              <w:rPr>
                <w:ins w:author="Vieth, John W" w:date="2019-10-29T15:42:00Z" w:id="770"/>
                <w:rFonts w:cs="Arial"/>
              </w:rPr>
            </w:pPr>
            <w:ins w:author="Vieth, John W" w:date="2019-10-29T15:42:00Z" w:id="771">
              <w:r>
                <w:rPr>
                  <w:rFonts w:cs="Arial"/>
                </w:rPr>
                <w:t>Introduction</w:t>
              </w:r>
            </w:ins>
          </w:p>
        </w:tc>
        <w:tc>
          <w:tcPr>
            <w:tcW w:w="2435" w:type="dxa"/>
            <w:tcBorders>
              <w:top w:val="single" w:color="auto" w:sz="4" w:space="0"/>
              <w:left w:val="single" w:color="auto" w:sz="4" w:space="0"/>
              <w:bottom w:val="single" w:color="auto" w:sz="4" w:space="0"/>
              <w:right w:val="single" w:color="auto" w:sz="4" w:space="0"/>
            </w:tcBorders>
            <w:vAlign w:val="center"/>
            <w:hideMark/>
            <w:tcPrChange w:author="Vieth, John W" w:date="2019-10-29T15:46:00Z" w:id="772">
              <w:tcPr>
                <w:tcW w:w="2430" w:type="dxa"/>
                <w:tcBorders>
                  <w:top w:val="single" w:color="auto" w:sz="4" w:space="0"/>
                  <w:left w:val="single" w:color="auto" w:sz="4" w:space="0"/>
                  <w:bottom w:val="single" w:color="auto" w:sz="4" w:space="0"/>
                  <w:right w:val="single" w:color="auto" w:sz="4" w:space="0"/>
                </w:tcBorders>
                <w:vAlign w:val="center"/>
                <w:hideMark/>
              </w:tcPr>
            </w:tcPrChange>
          </w:tcPr>
          <w:p w:rsidR="00572A3A" w:rsidP="00572A3A" w:rsidRDefault="00572A3A" w14:paraId="5549C76E" w14:textId="77777777">
            <w:pPr>
              <w:spacing w:line="276" w:lineRule="auto"/>
              <w:jc w:val="center"/>
              <w:rPr>
                <w:ins w:author="Vieth, John W" w:date="2019-10-29T15:42:00Z" w:id="773"/>
                <w:rFonts w:cs="Arial"/>
              </w:rPr>
            </w:pPr>
            <w:ins w:author="Vieth, John W" w:date="2019-10-29T15:42:00Z" w:id="774">
              <w:r>
                <w:rPr>
                  <w:rFonts w:cs="Arial"/>
                </w:rPr>
                <w:t>1</w:t>
              </w:r>
            </w:ins>
          </w:p>
        </w:tc>
        <w:tc>
          <w:tcPr>
            <w:tcW w:w="1913" w:type="dxa"/>
            <w:tcBorders>
              <w:top w:val="single" w:color="auto" w:sz="4" w:space="0"/>
              <w:left w:val="single" w:color="auto" w:sz="4" w:space="0"/>
              <w:bottom w:val="single" w:color="auto" w:sz="4" w:space="0"/>
              <w:right w:val="single" w:color="auto" w:sz="4" w:space="0"/>
            </w:tcBorders>
            <w:vAlign w:val="center"/>
            <w:hideMark/>
            <w:tcPrChange w:author="Vieth, John W" w:date="2019-10-29T15:46:00Z" w:id="775">
              <w:tcPr>
                <w:tcW w:w="1908" w:type="dxa"/>
                <w:tcBorders>
                  <w:top w:val="single" w:color="auto" w:sz="4" w:space="0"/>
                  <w:left w:val="single" w:color="auto" w:sz="4" w:space="0"/>
                  <w:bottom w:val="single" w:color="auto" w:sz="4" w:space="0"/>
                  <w:right w:val="single" w:color="auto" w:sz="4" w:space="0"/>
                </w:tcBorders>
                <w:vAlign w:val="center"/>
                <w:hideMark/>
              </w:tcPr>
            </w:tcPrChange>
          </w:tcPr>
          <w:p w:rsidR="00572A3A" w:rsidP="00572A3A" w:rsidRDefault="00572A3A" w14:paraId="0A74BC27" w14:textId="77777777">
            <w:pPr>
              <w:spacing w:line="276" w:lineRule="auto"/>
              <w:jc w:val="center"/>
              <w:rPr>
                <w:ins w:author="Vieth, John W" w:date="2019-10-29T15:42:00Z" w:id="776"/>
                <w:rFonts w:cs="Arial"/>
              </w:rPr>
            </w:pPr>
            <w:ins w:author="Vieth, John W" w:date="2019-10-29T15:42:00Z" w:id="777">
              <w:r>
                <w:rPr>
                  <w:rFonts w:cs="Arial"/>
                </w:rPr>
                <w:t>N/A</w:t>
              </w:r>
            </w:ins>
          </w:p>
        </w:tc>
      </w:tr>
      <w:tr w:rsidR="00572A3A" w:rsidTr="00FB18EA" w14:paraId="438EC3A4" w14:textId="77777777">
        <w:trPr>
          <w:cantSplit/>
          <w:ins w:author="Vieth, John W" w:date="2019-10-29T15:42:00Z" w:id="778"/>
          <w:trPrChange w:author="Vieth, John W" w:date="2019-10-29T15:46:00Z" w:id="779">
            <w:trPr>
              <w:cantSplit/>
            </w:trPr>
          </w:trPrChange>
        </w:trPr>
        <w:tc>
          <w:tcPr>
            <w:tcW w:w="5242" w:type="dxa"/>
            <w:tcBorders>
              <w:top w:val="single" w:color="auto" w:sz="4" w:space="0"/>
              <w:left w:val="single" w:color="auto" w:sz="4" w:space="0"/>
              <w:bottom w:val="single" w:color="auto" w:sz="4" w:space="0"/>
              <w:right w:val="single" w:color="auto" w:sz="4" w:space="0"/>
            </w:tcBorders>
            <w:vAlign w:val="center"/>
            <w:hideMark/>
            <w:tcPrChange w:author="Vieth, John W" w:date="2019-10-29T15:46:00Z" w:id="780">
              <w:tcPr>
                <w:tcW w:w="5238" w:type="dxa"/>
                <w:tcBorders>
                  <w:top w:val="single" w:color="auto" w:sz="4" w:space="0"/>
                  <w:left w:val="single" w:color="auto" w:sz="4" w:space="0"/>
                  <w:bottom w:val="single" w:color="auto" w:sz="4" w:space="0"/>
                  <w:right w:val="single" w:color="auto" w:sz="4" w:space="0"/>
                </w:tcBorders>
                <w:vAlign w:val="center"/>
                <w:hideMark/>
              </w:tcPr>
            </w:tcPrChange>
          </w:tcPr>
          <w:p w:rsidR="00572A3A" w:rsidP="00572A3A" w:rsidRDefault="00572A3A" w14:paraId="5A7620EC" w14:textId="77777777">
            <w:pPr>
              <w:spacing w:line="276" w:lineRule="auto"/>
              <w:rPr>
                <w:ins w:author="Vieth, John W" w:date="2019-10-29T15:42:00Z" w:id="781"/>
                <w:rFonts w:cs="Arial"/>
              </w:rPr>
            </w:pPr>
            <w:ins w:author="Vieth, John W" w:date="2019-10-29T15:42:00Z" w:id="782">
              <w:r>
                <w:rPr>
                  <w:rFonts w:cs="Arial"/>
                </w:rPr>
                <w:t xml:space="preserve">Software Review Process - </w:t>
              </w:r>
              <w:r>
                <w:t>Certification Liaison</w:t>
              </w:r>
            </w:ins>
          </w:p>
        </w:tc>
        <w:tc>
          <w:tcPr>
            <w:tcW w:w="2435" w:type="dxa"/>
            <w:tcBorders>
              <w:top w:val="single" w:color="auto" w:sz="4" w:space="0"/>
              <w:left w:val="single" w:color="auto" w:sz="4" w:space="0"/>
              <w:bottom w:val="single" w:color="auto" w:sz="4" w:space="0"/>
              <w:right w:val="single" w:color="auto" w:sz="4" w:space="0"/>
            </w:tcBorders>
            <w:vAlign w:val="center"/>
            <w:hideMark/>
            <w:tcPrChange w:author="Vieth, John W" w:date="2019-10-29T15:46:00Z" w:id="783">
              <w:tcPr>
                <w:tcW w:w="2430" w:type="dxa"/>
                <w:tcBorders>
                  <w:top w:val="single" w:color="auto" w:sz="4" w:space="0"/>
                  <w:left w:val="single" w:color="auto" w:sz="4" w:space="0"/>
                  <w:bottom w:val="single" w:color="auto" w:sz="4" w:space="0"/>
                  <w:right w:val="single" w:color="auto" w:sz="4" w:space="0"/>
                </w:tcBorders>
                <w:vAlign w:val="center"/>
                <w:hideMark/>
              </w:tcPr>
            </w:tcPrChange>
          </w:tcPr>
          <w:p w:rsidR="00572A3A" w:rsidP="00572A3A" w:rsidRDefault="00572A3A" w14:paraId="00D9E19E" w14:textId="77777777">
            <w:pPr>
              <w:spacing w:line="276" w:lineRule="auto"/>
              <w:jc w:val="center"/>
              <w:rPr>
                <w:ins w:author="Vieth, John W" w:date="2019-10-29T15:42:00Z" w:id="784"/>
                <w:rFonts w:cs="Arial"/>
              </w:rPr>
            </w:pPr>
            <w:ins w:author="Vieth, John W" w:date="2019-10-29T15:42:00Z" w:id="785">
              <w:r>
                <w:rPr>
                  <w:rFonts w:cs="Arial"/>
                </w:rPr>
                <w:t>2.1</w:t>
              </w:r>
            </w:ins>
          </w:p>
        </w:tc>
        <w:tc>
          <w:tcPr>
            <w:tcW w:w="1913" w:type="dxa"/>
            <w:tcBorders>
              <w:top w:val="single" w:color="auto" w:sz="4" w:space="0"/>
              <w:left w:val="single" w:color="auto" w:sz="4" w:space="0"/>
              <w:bottom w:val="single" w:color="auto" w:sz="4" w:space="0"/>
              <w:right w:val="single" w:color="auto" w:sz="4" w:space="0"/>
            </w:tcBorders>
            <w:vAlign w:val="center"/>
            <w:hideMark/>
            <w:tcPrChange w:author="Vieth, John W" w:date="2019-10-29T15:46:00Z" w:id="786">
              <w:tcPr>
                <w:tcW w:w="1908" w:type="dxa"/>
                <w:tcBorders>
                  <w:top w:val="single" w:color="auto" w:sz="4" w:space="0"/>
                  <w:left w:val="single" w:color="auto" w:sz="4" w:space="0"/>
                  <w:bottom w:val="single" w:color="auto" w:sz="4" w:space="0"/>
                  <w:right w:val="single" w:color="auto" w:sz="4" w:space="0"/>
                </w:tcBorders>
                <w:vAlign w:val="center"/>
                <w:hideMark/>
              </w:tcPr>
            </w:tcPrChange>
          </w:tcPr>
          <w:p w:rsidR="00572A3A" w:rsidP="00572A3A" w:rsidRDefault="00572A3A" w14:paraId="41B122BF" w14:textId="77777777">
            <w:pPr>
              <w:spacing w:line="276" w:lineRule="auto"/>
              <w:jc w:val="center"/>
              <w:rPr>
                <w:ins w:author="Vieth, John W" w:date="2019-10-29T15:42:00Z" w:id="787"/>
                <w:rFonts w:cs="Arial"/>
              </w:rPr>
            </w:pPr>
            <w:ins w:author="Vieth, John W" w:date="2019-10-29T15:42:00Z" w:id="788">
              <w:r>
                <w:rPr>
                  <w:rFonts w:cs="Arial"/>
                  <w:color w:val="2B579A"/>
                  <w:shd w:val="clear" w:color="auto" w:fill="E6E6E6"/>
                </w:rPr>
                <w:fldChar w:fldCharType="begin"/>
              </w:r>
              <w:r>
                <w:rPr>
                  <w:rFonts w:cs="Arial"/>
                </w:rPr>
                <w:instrText xml:space="preserve"> REF _Ref489343848 \r \h </w:instrText>
              </w:r>
            </w:ins>
            <w:r>
              <w:rPr>
                <w:rFonts w:cs="Arial"/>
                <w:color w:val="2B579A"/>
                <w:shd w:val="clear" w:color="auto" w:fill="E6E6E6"/>
              </w:rPr>
            </w:r>
            <w:ins w:author="Vieth, John W" w:date="2019-10-29T15:42:00Z" w:id="789">
              <w:r>
                <w:rPr>
                  <w:rFonts w:cs="Arial"/>
                  <w:color w:val="2B579A"/>
                  <w:shd w:val="clear" w:color="auto" w:fill="E6E6E6"/>
                </w:rPr>
                <w:fldChar w:fldCharType="separate"/>
              </w:r>
              <w:r>
                <w:rPr>
                  <w:rFonts w:cs="Arial"/>
                </w:rPr>
                <w:t>6.6</w:t>
              </w:r>
              <w:r>
                <w:rPr>
                  <w:rFonts w:cs="Arial"/>
                  <w:color w:val="2B579A"/>
                  <w:shd w:val="clear" w:color="auto" w:fill="E6E6E6"/>
                </w:rPr>
                <w:fldChar w:fldCharType="end"/>
              </w:r>
            </w:ins>
          </w:p>
        </w:tc>
      </w:tr>
      <w:tr w:rsidR="00572A3A" w:rsidTr="00FB18EA" w14:paraId="49180965" w14:textId="77777777">
        <w:trPr>
          <w:cantSplit/>
          <w:ins w:author="Vieth, John W" w:date="2019-10-29T15:42:00Z" w:id="790"/>
          <w:trPrChange w:author="Vieth, John W" w:date="2019-10-29T15:46:00Z" w:id="791">
            <w:trPr>
              <w:cantSplit/>
            </w:trPr>
          </w:trPrChange>
        </w:trPr>
        <w:tc>
          <w:tcPr>
            <w:tcW w:w="5242" w:type="dxa"/>
            <w:tcBorders>
              <w:top w:val="single" w:color="auto" w:sz="4" w:space="0"/>
              <w:left w:val="single" w:color="auto" w:sz="4" w:space="0"/>
              <w:bottom w:val="single" w:color="auto" w:sz="4" w:space="0"/>
              <w:right w:val="single" w:color="auto" w:sz="4" w:space="0"/>
            </w:tcBorders>
            <w:vAlign w:val="center"/>
            <w:hideMark/>
            <w:tcPrChange w:author="Vieth, John W" w:date="2019-10-29T15:46:00Z" w:id="792">
              <w:tcPr>
                <w:tcW w:w="5238" w:type="dxa"/>
                <w:tcBorders>
                  <w:top w:val="single" w:color="auto" w:sz="4" w:space="0"/>
                  <w:left w:val="single" w:color="auto" w:sz="4" w:space="0"/>
                  <w:bottom w:val="single" w:color="auto" w:sz="4" w:space="0"/>
                  <w:right w:val="single" w:color="auto" w:sz="4" w:space="0"/>
                </w:tcBorders>
                <w:vAlign w:val="center"/>
                <w:hideMark/>
              </w:tcPr>
            </w:tcPrChange>
          </w:tcPr>
          <w:p w:rsidR="00572A3A" w:rsidP="00572A3A" w:rsidRDefault="00572A3A" w14:paraId="56F4501B" w14:textId="77777777">
            <w:pPr>
              <w:spacing w:line="276" w:lineRule="auto"/>
              <w:rPr>
                <w:ins w:author="Vieth, John W" w:date="2019-10-29T15:42:00Z" w:id="793"/>
                <w:rFonts w:cs="Arial"/>
              </w:rPr>
            </w:pPr>
            <w:ins w:author="Vieth, John W" w:date="2019-10-29T15:42:00Z" w:id="794">
              <w:r>
                <w:rPr>
                  <w:rFonts w:cs="Arial"/>
                </w:rPr>
                <w:t>Software Review Process –</w:t>
              </w:r>
              <w:r w:rsidDel="00827CE1">
                <w:rPr>
                  <w:rFonts w:cs="Arial"/>
                </w:rPr>
                <w:t xml:space="preserve"> </w:t>
              </w:r>
              <w:r>
                <w:t>Objectives of the Software Review Process</w:t>
              </w:r>
            </w:ins>
          </w:p>
        </w:tc>
        <w:tc>
          <w:tcPr>
            <w:tcW w:w="2435" w:type="dxa"/>
            <w:tcBorders>
              <w:top w:val="single" w:color="auto" w:sz="4" w:space="0"/>
              <w:left w:val="single" w:color="auto" w:sz="4" w:space="0"/>
              <w:bottom w:val="single" w:color="auto" w:sz="4" w:space="0"/>
              <w:right w:val="single" w:color="auto" w:sz="4" w:space="0"/>
            </w:tcBorders>
            <w:vAlign w:val="center"/>
            <w:hideMark/>
            <w:tcPrChange w:author="Vieth, John W" w:date="2019-10-29T15:46:00Z" w:id="795">
              <w:tcPr>
                <w:tcW w:w="2430" w:type="dxa"/>
                <w:tcBorders>
                  <w:top w:val="single" w:color="auto" w:sz="4" w:space="0"/>
                  <w:left w:val="single" w:color="auto" w:sz="4" w:space="0"/>
                  <w:bottom w:val="single" w:color="auto" w:sz="4" w:space="0"/>
                  <w:right w:val="single" w:color="auto" w:sz="4" w:space="0"/>
                </w:tcBorders>
                <w:vAlign w:val="center"/>
                <w:hideMark/>
              </w:tcPr>
            </w:tcPrChange>
          </w:tcPr>
          <w:p w:rsidR="00572A3A" w:rsidP="00572A3A" w:rsidRDefault="00572A3A" w14:paraId="75B1FA5D" w14:textId="77777777">
            <w:pPr>
              <w:spacing w:line="276" w:lineRule="auto"/>
              <w:jc w:val="center"/>
              <w:rPr>
                <w:ins w:author="Vieth, John W" w:date="2019-10-29T15:42:00Z" w:id="796"/>
                <w:rFonts w:cs="Arial"/>
              </w:rPr>
            </w:pPr>
            <w:ins w:author="Vieth, John W" w:date="2019-10-29T15:42:00Z" w:id="797">
              <w:r>
                <w:rPr>
                  <w:rFonts w:cs="Arial"/>
                </w:rPr>
                <w:t>2.2</w:t>
              </w:r>
            </w:ins>
          </w:p>
        </w:tc>
        <w:tc>
          <w:tcPr>
            <w:tcW w:w="1913" w:type="dxa"/>
            <w:tcBorders>
              <w:top w:val="single" w:color="auto" w:sz="4" w:space="0"/>
              <w:left w:val="single" w:color="auto" w:sz="4" w:space="0"/>
              <w:bottom w:val="single" w:color="auto" w:sz="4" w:space="0"/>
              <w:right w:val="single" w:color="auto" w:sz="4" w:space="0"/>
            </w:tcBorders>
            <w:vAlign w:val="center"/>
            <w:hideMark/>
            <w:tcPrChange w:author="Vieth, John W" w:date="2019-10-29T15:46:00Z" w:id="798">
              <w:tcPr>
                <w:tcW w:w="1908" w:type="dxa"/>
                <w:tcBorders>
                  <w:top w:val="single" w:color="auto" w:sz="4" w:space="0"/>
                  <w:left w:val="single" w:color="auto" w:sz="4" w:space="0"/>
                  <w:bottom w:val="single" w:color="auto" w:sz="4" w:space="0"/>
                  <w:right w:val="single" w:color="auto" w:sz="4" w:space="0"/>
                </w:tcBorders>
                <w:vAlign w:val="center"/>
                <w:hideMark/>
              </w:tcPr>
            </w:tcPrChange>
          </w:tcPr>
          <w:p w:rsidR="00572A3A" w:rsidP="00572A3A" w:rsidRDefault="00572A3A" w14:paraId="47DECAD4" w14:textId="77777777">
            <w:pPr>
              <w:spacing w:line="276" w:lineRule="auto"/>
              <w:jc w:val="center"/>
              <w:rPr>
                <w:ins w:author="Vieth, John W" w:date="2019-10-29T15:42:00Z" w:id="799"/>
                <w:rFonts w:cs="Arial"/>
              </w:rPr>
            </w:pPr>
            <w:ins w:author="Vieth, John W" w:date="2019-10-29T15:42:00Z" w:id="800">
              <w:r>
                <w:rPr>
                  <w:rFonts w:cs="Arial"/>
                </w:rPr>
                <w:t>6.6</w:t>
              </w:r>
            </w:ins>
          </w:p>
        </w:tc>
      </w:tr>
      <w:tr w:rsidR="00572A3A" w:rsidTr="00FB18EA" w14:paraId="79C506B4" w14:textId="77777777">
        <w:trPr>
          <w:cantSplit/>
          <w:ins w:author="Vieth, John W" w:date="2019-10-29T15:42:00Z" w:id="801"/>
          <w:trPrChange w:author="Vieth, John W" w:date="2019-10-29T15:46:00Z" w:id="802">
            <w:trPr>
              <w:cantSplit/>
            </w:trPr>
          </w:trPrChange>
        </w:trPr>
        <w:tc>
          <w:tcPr>
            <w:tcW w:w="5242" w:type="dxa"/>
            <w:tcBorders>
              <w:top w:val="single" w:color="auto" w:sz="4" w:space="0"/>
              <w:left w:val="single" w:color="auto" w:sz="4" w:space="0"/>
              <w:bottom w:val="single" w:color="auto" w:sz="4" w:space="0"/>
              <w:right w:val="single" w:color="auto" w:sz="4" w:space="0"/>
            </w:tcBorders>
            <w:vAlign w:val="center"/>
            <w:tcPrChange w:author="Vieth, John W" w:date="2019-10-29T15:46:00Z" w:id="803">
              <w:tcPr>
                <w:tcW w:w="5238"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3A2D547D" w14:textId="77777777">
            <w:pPr>
              <w:spacing w:line="276" w:lineRule="auto"/>
              <w:rPr>
                <w:ins w:author="Vieth, John W" w:date="2019-10-29T15:42:00Z" w:id="804"/>
                <w:rFonts w:cs="Arial"/>
              </w:rPr>
            </w:pPr>
            <w:ins w:author="Vieth, John W" w:date="2019-10-29T15:42:00Z" w:id="805">
              <w:r>
                <w:rPr>
                  <w:rFonts w:cs="Arial"/>
                </w:rPr>
                <w:t xml:space="preserve">Reserved </w:t>
              </w:r>
            </w:ins>
          </w:p>
        </w:tc>
        <w:tc>
          <w:tcPr>
            <w:tcW w:w="2435" w:type="dxa"/>
            <w:tcBorders>
              <w:top w:val="single" w:color="auto" w:sz="4" w:space="0"/>
              <w:left w:val="single" w:color="auto" w:sz="4" w:space="0"/>
              <w:bottom w:val="single" w:color="auto" w:sz="4" w:space="0"/>
              <w:right w:val="single" w:color="auto" w:sz="4" w:space="0"/>
            </w:tcBorders>
            <w:vAlign w:val="center"/>
            <w:tcPrChange w:author="Vieth, John W" w:date="2019-10-29T15:46:00Z" w:id="806">
              <w:tcPr>
                <w:tcW w:w="2430"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780F0F5B" w14:textId="77777777">
            <w:pPr>
              <w:spacing w:line="276" w:lineRule="auto"/>
              <w:jc w:val="center"/>
              <w:rPr>
                <w:ins w:author="Vieth, John W" w:date="2019-10-29T15:42:00Z" w:id="807"/>
                <w:rFonts w:cs="Arial"/>
              </w:rPr>
            </w:pPr>
            <w:ins w:author="Vieth, John W" w:date="2019-10-29T15:42:00Z" w:id="808">
              <w:r>
                <w:rPr>
                  <w:rFonts w:cs="Arial"/>
                </w:rPr>
                <w:t>3</w:t>
              </w:r>
            </w:ins>
          </w:p>
        </w:tc>
        <w:tc>
          <w:tcPr>
            <w:tcW w:w="1913" w:type="dxa"/>
            <w:tcBorders>
              <w:top w:val="single" w:color="auto" w:sz="4" w:space="0"/>
              <w:left w:val="single" w:color="auto" w:sz="4" w:space="0"/>
              <w:bottom w:val="single" w:color="auto" w:sz="4" w:space="0"/>
              <w:right w:val="single" w:color="auto" w:sz="4" w:space="0"/>
            </w:tcBorders>
            <w:vAlign w:val="center"/>
            <w:tcPrChange w:author="Vieth, John W" w:date="2019-10-29T15:46:00Z" w:id="809">
              <w:tcPr>
                <w:tcW w:w="1908"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74CD0EFD" w14:textId="77777777">
            <w:pPr>
              <w:spacing w:line="276" w:lineRule="auto"/>
              <w:jc w:val="center"/>
              <w:rPr>
                <w:ins w:author="Vieth, John W" w:date="2019-10-29T15:42:00Z" w:id="810"/>
                <w:rFonts w:cs="Arial"/>
              </w:rPr>
            </w:pPr>
            <w:ins w:author="Vieth, John W" w:date="2019-10-29T15:42:00Z" w:id="811">
              <w:r>
                <w:rPr>
                  <w:rFonts w:cs="Arial"/>
                </w:rPr>
                <w:t>N/A</w:t>
              </w:r>
            </w:ins>
          </w:p>
        </w:tc>
      </w:tr>
      <w:tr w:rsidR="00572A3A" w:rsidTr="00FB18EA" w14:paraId="5031D416" w14:textId="77777777">
        <w:trPr>
          <w:cantSplit/>
          <w:ins w:author="Vieth, John W" w:date="2019-10-29T15:42:00Z" w:id="812"/>
          <w:trPrChange w:author="Vieth, John W" w:date="2019-10-29T15:46:00Z" w:id="813">
            <w:trPr>
              <w:cantSplit/>
            </w:trPr>
          </w:trPrChange>
        </w:trPr>
        <w:tc>
          <w:tcPr>
            <w:tcW w:w="5242" w:type="dxa"/>
            <w:tcBorders>
              <w:top w:val="single" w:color="auto" w:sz="4" w:space="0"/>
              <w:left w:val="single" w:color="auto" w:sz="4" w:space="0"/>
              <w:bottom w:val="single" w:color="auto" w:sz="4" w:space="0"/>
              <w:right w:val="single" w:color="auto" w:sz="4" w:space="0"/>
            </w:tcBorders>
            <w:vAlign w:val="center"/>
            <w:tcPrChange w:author="Vieth, John W" w:date="2019-10-29T15:46:00Z" w:id="814">
              <w:tcPr>
                <w:tcW w:w="5238"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169F1EE7" w14:textId="77777777">
            <w:pPr>
              <w:spacing w:line="276" w:lineRule="auto"/>
              <w:rPr>
                <w:ins w:author="Vieth, John W" w:date="2019-10-29T15:42:00Z" w:id="815"/>
                <w:rFonts w:cs="Arial"/>
              </w:rPr>
            </w:pPr>
            <w:ins w:author="Vieth, John W" w:date="2019-10-29T15:42:00Z" w:id="816">
              <w:r>
                <w:rPr>
                  <w:rFonts w:cs="Arial"/>
                </w:rPr>
                <w:t>Software Conformity Inspection - General</w:t>
              </w:r>
            </w:ins>
          </w:p>
        </w:tc>
        <w:tc>
          <w:tcPr>
            <w:tcW w:w="2435" w:type="dxa"/>
            <w:tcBorders>
              <w:top w:val="single" w:color="auto" w:sz="4" w:space="0"/>
              <w:left w:val="single" w:color="auto" w:sz="4" w:space="0"/>
              <w:bottom w:val="single" w:color="auto" w:sz="4" w:space="0"/>
              <w:right w:val="single" w:color="auto" w:sz="4" w:space="0"/>
            </w:tcBorders>
            <w:vAlign w:val="center"/>
            <w:tcPrChange w:author="Vieth, John W" w:date="2019-10-29T15:46:00Z" w:id="817">
              <w:tcPr>
                <w:tcW w:w="2430"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717152F7" w14:textId="77777777">
            <w:pPr>
              <w:spacing w:line="276" w:lineRule="auto"/>
              <w:jc w:val="center"/>
              <w:rPr>
                <w:ins w:author="Vieth, John W" w:date="2019-10-29T15:42:00Z" w:id="818"/>
                <w:rFonts w:cs="Arial"/>
              </w:rPr>
            </w:pPr>
            <w:ins w:author="Vieth, John W" w:date="2019-10-29T15:42:00Z" w:id="819">
              <w:r>
                <w:rPr>
                  <w:rFonts w:cs="Arial"/>
                </w:rPr>
                <w:t>4.1</w:t>
              </w:r>
            </w:ins>
          </w:p>
        </w:tc>
        <w:tc>
          <w:tcPr>
            <w:tcW w:w="1913" w:type="dxa"/>
            <w:tcBorders>
              <w:top w:val="single" w:color="auto" w:sz="4" w:space="0"/>
              <w:left w:val="single" w:color="auto" w:sz="4" w:space="0"/>
              <w:bottom w:val="single" w:color="auto" w:sz="4" w:space="0"/>
              <w:right w:val="single" w:color="auto" w:sz="4" w:space="0"/>
            </w:tcBorders>
            <w:vAlign w:val="center"/>
            <w:tcPrChange w:author="Vieth, John W" w:date="2019-10-29T15:46:00Z" w:id="820">
              <w:tcPr>
                <w:tcW w:w="1908" w:type="dxa"/>
                <w:tcBorders>
                  <w:top w:val="single" w:color="auto" w:sz="4" w:space="0"/>
                  <w:left w:val="single" w:color="auto" w:sz="4" w:space="0"/>
                  <w:bottom w:val="single" w:color="auto" w:sz="4" w:space="0"/>
                  <w:right w:val="single" w:color="auto" w:sz="4" w:space="0"/>
                </w:tcBorders>
                <w:vAlign w:val="center"/>
              </w:tcPr>
            </w:tcPrChange>
          </w:tcPr>
          <w:p w:rsidRPr="0080751B" w:rsidR="00572A3A" w:rsidP="00572A3A" w:rsidRDefault="00572A3A" w14:paraId="2388BFC6" w14:textId="77777777">
            <w:pPr>
              <w:spacing w:line="276" w:lineRule="auto"/>
              <w:jc w:val="center"/>
              <w:rPr>
                <w:ins w:author="Vieth, John W" w:date="2019-10-29T15:42:00Z" w:id="821"/>
                <w:rFonts w:cs="Arial"/>
              </w:rPr>
            </w:pPr>
            <w:ins w:author="Vieth, John W" w:date="2019-10-29T15:42:00Z" w:id="822">
              <w:r>
                <w:rPr>
                  <w:rFonts w:cs="Arial"/>
                </w:rPr>
                <w:t>6.4</w:t>
              </w:r>
            </w:ins>
          </w:p>
        </w:tc>
      </w:tr>
      <w:tr w:rsidR="00572A3A" w:rsidTr="00FB18EA" w14:paraId="7B7268AF" w14:textId="77777777">
        <w:trPr>
          <w:cantSplit/>
          <w:ins w:author="Vieth, John W" w:date="2019-10-29T15:42:00Z" w:id="823"/>
          <w:trPrChange w:author="Vieth, John W" w:date="2019-10-29T15:46:00Z" w:id="824">
            <w:trPr>
              <w:cantSplit/>
            </w:trPr>
          </w:trPrChange>
        </w:trPr>
        <w:tc>
          <w:tcPr>
            <w:tcW w:w="5242" w:type="dxa"/>
            <w:tcBorders>
              <w:top w:val="single" w:color="auto" w:sz="4" w:space="0"/>
              <w:left w:val="single" w:color="auto" w:sz="4" w:space="0"/>
              <w:bottom w:val="single" w:color="auto" w:sz="4" w:space="0"/>
              <w:right w:val="single" w:color="auto" w:sz="4" w:space="0"/>
            </w:tcBorders>
            <w:vAlign w:val="center"/>
            <w:tcPrChange w:author="Vieth, John W" w:date="2019-10-29T15:46:00Z" w:id="825">
              <w:tcPr>
                <w:tcW w:w="5238"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22A242EF" w14:textId="77777777">
            <w:pPr>
              <w:spacing w:line="276" w:lineRule="auto"/>
              <w:rPr>
                <w:ins w:author="Vieth, John W" w:date="2019-10-29T15:42:00Z" w:id="826"/>
                <w:rFonts w:cs="Arial"/>
              </w:rPr>
            </w:pPr>
            <w:ins w:author="Vieth, John W" w:date="2019-10-29T15:42:00Z" w:id="827">
              <w:r>
                <w:rPr>
                  <w:rFonts w:cs="Arial"/>
                </w:rPr>
                <w:t>Software Conformity Inspection - Discussion</w:t>
              </w:r>
            </w:ins>
          </w:p>
        </w:tc>
        <w:tc>
          <w:tcPr>
            <w:tcW w:w="2435" w:type="dxa"/>
            <w:tcBorders>
              <w:top w:val="single" w:color="auto" w:sz="4" w:space="0"/>
              <w:left w:val="single" w:color="auto" w:sz="4" w:space="0"/>
              <w:bottom w:val="single" w:color="auto" w:sz="4" w:space="0"/>
              <w:right w:val="single" w:color="auto" w:sz="4" w:space="0"/>
            </w:tcBorders>
            <w:vAlign w:val="center"/>
            <w:tcPrChange w:author="Vieth, John W" w:date="2019-10-29T15:46:00Z" w:id="828">
              <w:tcPr>
                <w:tcW w:w="2430"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45EE96BA" w14:textId="77777777">
            <w:pPr>
              <w:spacing w:line="276" w:lineRule="auto"/>
              <w:jc w:val="center"/>
              <w:rPr>
                <w:ins w:author="Vieth, John W" w:date="2019-10-29T15:42:00Z" w:id="829"/>
                <w:rFonts w:cs="Arial"/>
              </w:rPr>
            </w:pPr>
            <w:ins w:author="Vieth, John W" w:date="2019-10-29T15:42:00Z" w:id="830">
              <w:r>
                <w:rPr>
                  <w:rFonts w:cs="Arial"/>
                </w:rPr>
                <w:t>4.2</w:t>
              </w:r>
            </w:ins>
          </w:p>
        </w:tc>
        <w:tc>
          <w:tcPr>
            <w:tcW w:w="1913" w:type="dxa"/>
            <w:tcBorders>
              <w:top w:val="single" w:color="auto" w:sz="4" w:space="0"/>
              <w:left w:val="single" w:color="auto" w:sz="4" w:space="0"/>
              <w:bottom w:val="single" w:color="auto" w:sz="4" w:space="0"/>
              <w:right w:val="single" w:color="auto" w:sz="4" w:space="0"/>
            </w:tcBorders>
            <w:vAlign w:val="center"/>
            <w:tcPrChange w:author="Vieth, John W" w:date="2019-10-29T15:46:00Z" w:id="831">
              <w:tcPr>
                <w:tcW w:w="1908"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6D19377B" w14:textId="77777777">
            <w:pPr>
              <w:spacing w:line="276" w:lineRule="auto"/>
              <w:jc w:val="center"/>
              <w:rPr>
                <w:ins w:author="Vieth, John W" w:date="2019-10-29T15:42:00Z" w:id="832"/>
                <w:rFonts w:cs="Arial"/>
              </w:rPr>
            </w:pPr>
            <w:ins w:author="Vieth, John W" w:date="2019-10-29T15:42:00Z" w:id="833">
              <w:r>
                <w:rPr>
                  <w:rFonts w:cs="Arial"/>
                </w:rPr>
                <w:t>6.4</w:t>
              </w:r>
            </w:ins>
          </w:p>
        </w:tc>
      </w:tr>
      <w:tr w:rsidR="00572A3A" w:rsidTr="00FB18EA" w14:paraId="6EBF3A14" w14:textId="77777777">
        <w:trPr>
          <w:cantSplit/>
          <w:ins w:author="Vieth, John W" w:date="2019-10-29T15:42:00Z" w:id="834"/>
          <w:trPrChange w:author="Vieth, John W" w:date="2019-10-29T15:46:00Z" w:id="835">
            <w:trPr>
              <w:cantSplit/>
            </w:trPr>
          </w:trPrChange>
        </w:trPr>
        <w:tc>
          <w:tcPr>
            <w:tcW w:w="5242" w:type="dxa"/>
            <w:tcBorders>
              <w:top w:val="single" w:color="auto" w:sz="4" w:space="0"/>
              <w:left w:val="single" w:color="auto" w:sz="4" w:space="0"/>
              <w:bottom w:val="single" w:color="auto" w:sz="4" w:space="0"/>
              <w:right w:val="single" w:color="auto" w:sz="4" w:space="0"/>
            </w:tcBorders>
            <w:vAlign w:val="center"/>
            <w:tcPrChange w:author="Vieth, John W" w:date="2019-10-29T15:46:00Z" w:id="836">
              <w:tcPr>
                <w:tcW w:w="5238"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6F26FD47" w14:textId="77777777">
            <w:pPr>
              <w:spacing w:line="276" w:lineRule="auto"/>
              <w:rPr>
                <w:ins w:author="Vieth, John W" w:date="2019-10-29T15:42:00Z" w:id="837"/>
                <w:rFonts w:cs="Arial"/>
              </w:rPr>
            </w:pPr>
            <w:ins w:author="Vieth, John W" w:date="2019-10-29T15:42:00Z" w:id="838">
              <w:r>
                <w:rPr>
                  <w:rFonts w:cs="Arial"/>
                </w:rPr>
                <w:t xml:space="preserve">Software Conformity Inspection - </w:t>
              </w:r>
              <w:r>
                <w:t>Software Part Conformity Inspection</w:t>
              </w:r>
            </w:ins>
          </w:p>
        </w:tc>
        <w:tc>
          <w:tcPr>
            <w:tcW w:w="2435" w:type="dxa"/>
            <w:tcBorders>
              <w:top w:val="single" w:color="auto" w:sz="4" w:space="0"/>
              <w:left w:val="single" w:color="auto" w:sz="4" w:space="0"/>
              <w:bottom w:val="single" w:color="auto" w:sz="4" w:space="0"/>
              <w:right w:val="single" w:color="auto" w:sz="4" w:space="0"/>
            </w:tcBorders>
            <w:vAlign w:val="center"/>
            <w:tcPrChange w:author="Vieth, John W" w:date="2019-10-29T15:46:00Z" w:id="839">
              <w:tcPr>
                <w:tcW w:w="2430"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45CF88CD" w14:textId="77777777">
            <w:pPr>
              <w:spacing w:line="276" w:lineRule="auto"/>
              <w:jc w:val="center"/>
              <w:rPr>
                <w:ins w:author="Vieth, John W" w:date="2019-10-29T15:42:00Z" w:id="840"/>
                <w:rFonts w:cs="Arial"/>
              </w:rPr>
            </w:pPr>
            <w:ins w:author="Vieth, John W" w:date="2019-10-29T15:42:00Z" w:id="841">
              <w:r>
                <w:rPr>
                  <w:rFonts w:cs="Arial"/>
                </w:rPr>
                <w:t>4.3</w:t>
              </w:r>
            </w:ins>
          </w:p>
        </w:tc>
        <w:tc>
          <w:tcPr>
            <w:tcW w:w="1913" w:type="dxa"/>
            <w:tcBorders>
              <w:top w:val="single" w:color="auto" w:sz="4" w:space="0"/>
              <w:left w:val="single" w:color="auto" w:sz="4" w:space="0"/>
              <w:bottom w:val="single" w:color="auto" w:sz="4" w:space="0"/>
              <w:right w:val="single" w:color="auto" w:sz="4" w:space="0"/>
            </w:tcBorders>
            <w:vAlign w:val="center"/>
            <w:tcPrChange w:author="Vieth, John W" w:date="2019-10-29T15:46:00Z" w:id="842">
              <w:tcPr>
                <w:tcW w:w="1908"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45BFEBA0" w14:textId="77777777">
            <w:pPr>
              <w:spacing w:line="276" w:lineRule="auto"/>
              <w:jc w:val="center"/>
              <w:rPr>
                <w:ins w:author="Vieth, John W" w:date="2019-10-29T15:42:00Z" w:id="843"/>
                <w:rFonts w:cs="Arial"/>
              </w:rPr>
            </w:pPr>
            <w:ins w:author="Vieth, John W" w:date="2019-10-29T15:42:00Z" w:id="844">
              <w:r>
                <w:rPr>
                  <w:rFonts w:cs="Arial"/>
                </w:rPr>
                <w:t>6.4</w:t>
              </w:r>
            </w:ins>
          </w:p>
        </w:tc>
      </w:tr>
      <w:tr w:rsidR="00572A3A" w:rsidTr="00FB18EA" w14:paraId="5E44A14B" w14:textId="77777777">
        <w:trPr>
          <w:cantSplit/>
          <w:ins w:author="Vieth, John W" w:date="2019-10-29T15:42:00Z" w:id="845"/>
          <w:trPrChange w:author="Vieth, John W" w:date="2019-10-29T15:46:00Z" w:id="846">
            <w:trPr>
              <w:cantSplit/>
            </w:trPr>
          </w:trPrChange>
        </w:trPr>
        <w:tc>
          <w:tcPr>
            <w:tcW w:w="5242" w:type="dxa"/>
            <w:tcBorders>
              <w:top w:val="single" w:color="auto" w:sz="4" w:space="0"/>
              <w:left w:val="single" w:color="auto" w:sz="4" w:space="0"/>
              <w:bottom w:val="single" w:color="auto" w:sz="4" w:space="0"/>
              <w:right w:val="single" w:color="auto" w:sz="4" w:space="0"/>
            </w:tcBorders>
            <w:vAlign w:val="center"/>
            <w:tcPrChange w:author="Vieth, John W" w:date="2019-10-29T15:46:00Z" w:id="847">
              <w:tcPr>
                <w:tcW w:w="5238"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3924131E" w14:textId="77777777">
            <w:pPr>
              <w:spacing w:line="276" w:lineRule="auto"/>
              <w:rPr>
                <w:ins w:author="Vieth, John W" w:date="2019-10-29T15:42:00Z" w:id="848"/>
                <w:rFonts w:cs="Arial"/>
              </w:rPr>
            </w:pPr>
            <w:ins w:author="Vieth, John W" w:date="2019-10-29T15:42:00Z" w:id="849">
              <w:r>
                <w:rPr>
                  <w:rFonts w:cs="Arial"/>
                </w:rPr>
                <w:t xml:space="preserve">Software Conformity Inspection - </w:t>
              </w:r>
              <w:r>
                <w:t xml:space="preserve">Software Installation Conformity Inspection. </w:t>
              </w:r>
            </w:ins>
          </w:p>
        </w:tc>
        <w:tc>
          <w:tcPr>
            <w:tcW w:w="2435" w:type="dxa"/>
            <w:tcBorders>
              <w:top w:val="single" w:color="auto" w:sz="4" w:space="0"/>
              <w:left w:val="single" w:color="auto" w:sz="4" w:space="0"/>
              <w:bottom w:val="single" w:color="auto" w:sz="4" w:space="0"/>
              <w:right w:val="single" w:color="auto" w:sz="4" w:space="0"/>
            </w:tcBorders>
            <w:vAlign w:val="center"/>
            <w:tcPrChange w:author="Vieth, John W" w:date="2019-10-29T15:46:00Z" w:id="850">
              <w:tcPr>
                <w:tcW w:w="2430"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37FE377F" w14:textId="77777777">
            <w:pPr>
              <w:spacing w:line="276" w:lineRule="auto"/>
              <w:jc w:val="center"/>
              <w:rPr>
                <w:ins w:author="Vieth, John W" w:date="2019-10-29T15:42:00Z" w:id="851"/>
                <w:rFonts w:cs="Arial"/>
              </w:rPr>
            </w:pPr>
            <w:ins w:author="Vieth, John W" w:date="2019-10-29T15:42:00Z" w:id="852">
              <w:r>
                <w:rPr>
                  <w:rFonts w:cs="Arial"/>
                </w:rPr>
                <w:t>4.4</w:t>
              </w:r>
            </w:ins>
          </w:p>
        </w:tc>
        <w:tc>
          <w:tcPr>
            <w:tcW w:w="1913" w:type="dxa"/>
            <w:tcBorders>
              <w:top w:val="single" w:color="auto" w:sz="4" w:space="0"/>
              <w:left w:val="single" w:color="auto" w:sz="4" w:space="0"/>
              <w:bottom w:val="single" w:color="auto" w:sz="4" w:space="0"/>
              <w:right w:val="single" w:color="auto" w:sz="4" w:space="0"/>
            </w:tcBorders>
            <w:vAlign w:val="center"/>
            <w:tcPrChange w:author="Vieth, John W" w:date="2019-10-29T15:46:00Z" w:id="853">
              <w:tcPr>
                <w:tcW w:w="1908"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2EA3D58F" w14:textId="77777777">
            <w:pPr>
              <w:spacing w:line="276" w:lineRule="auto"/>
              <w:jc w:val="center"/>
              <w:rPr>
                <w:ins w:author="Vieth, John W" w:date="2019-10-29T15:42:00Z" w:id="854"/>
                <w:rFonts w:cs="Arial"/>
              </w:rPr>
            </w:pPr>
            <w:ins w:author="Vieth, John W" w:date="2019-10-29T15:42:00Z" w:id="855">
              <w:r>
                <w:rPr>
                  <w:rFonts w:cs="Arial"/>
                </w:rPr>
                <w:t>6.4</w:t>
              </w:r>
            </w:ins>
          </w:p>
        </w:tc>
      </w:tr>
      <w:tr w:rsidR="00572A3A" w:rsidTr="00FB18EA" w14:paraId="0DB740B7" w14:textId="77777777">
        <w:trPr>
          <w:cantSplit/>
          <w:ins w:author="Vieth, John W" w:date="2019-10-29T15:42:00Z" w:id="856"/>
          <w:trPrChange w:author="Vieth, John W" w:date="2019-10-29T15:46:00Z" w:id="857">
            <w:trPr>
              <w:cantSplit/>
            </w:trPr>
          </w:trPrChange>
        </w:trPr>
        <w:tc>
          <w:tcPr>
            <w:tcW w:w="5242" w:type="dxa"/>
            <w:tcBorders>
              <w:top w:val="single" w:color="auto" w:sz="4" w:space="0"/>
              <w:left w:val="single" w:color="auto" w:sz="4" w:space="0"/>
              <w:bottom w:val="single" w:color="auto" w:sz="4" w:space="0"/>
              <w:right w:val="single" w:color="auto" w:sz="4" w:space="0"/>
            </w:tcBorders>
            <w:vAlign w:val="center"/>
            <w:tcPrChange w:author="Vieth, John W" w:date="2019-10-29T15:46:00Z" w:id="858">
              <w:tcPr>
                <w:tcW w:w="5238"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09ECABFE" w14:textId="77777777">
            <w:pPr>
              <w:spacing w:line="276" w:lineRule="auto"/>
              <w:rPr>
                <w:ins w:author="Vieth, John W" w:date="2019-10-29T15:42:00Z" w:id="859"/>
                <w:rFonts w:cs="Arial"/>
              </w:rPr>
            </w:pPr>
            <w:ins w:author="Vieth, John W" w:date="2019-10-29T15:42:00Z" w:id="860">
              <w:r>
                <w:rPr>
                  <w:rFonts w:cs="Arial"/>
                </w:rPr>
                <w:t>Software Conformity Inspection - Summary</w:t>
              </w:r>
            </w:ins>
          </w:p>
        </w:tc>
        <w:tc>
          <w:tcPr>
            <w:tcW w:w="2435" w:type="dxa"/>
            <w:tcBorders>
              <w:top w:val="single" w:color="auto" w:sz="4" w:space="0"/>
              <w:left w:val="single" w:color="auto" w:sz="4" w:space="0"/>
              <w:bottom w:val="single" w:color="auto" w:sz="4" w:space="0"/>
              <w:right w:val="single" w:color="auto" w:sz="4" w:space="0"/>
            </w:tcBorders>
            <w:vAlign w:val="center"/>
            <w:tcPrChange w:author="Vieth, John W" w:date="2019-10-29T15:46:00Z" w:id="861">
              <w:tcPr>
                <w:tcW w:w="2430"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578ED868" w14:textId="77777777">
            <w:pPr>
              <w:spacing w:line="276" w:lineRule="auto"/>
              <w:jc w:val="center"/>
              <w:rPr>
                <w:ins w:author="Vieth, John W" w:date="2019-10-29T15:42:00Z" w:id="862"/>
                <w:rFonts w:cs="Arial"/>
              </w:rPr>
            </w:pPr>
            <w:ins w:author="Vieth, John W" w:date="2019-10-29T15:42:00Z" w:id="863">
              <w:r>
                <w:rPr>
                  <w:rFonts w:cs="Arial"/>
                </w:rPr>
                <w:t>4.5</w:t>
              </w:r>
            </w:ins>
          </w:p>
        </w:tc>
        <w:tc>
          <w:tcPr>
            <w:tcW w:w="1913" w:type="dxa"/>
            <w:tcBorders>
              <w:top w:val="single" w:color="auto" w:sz="4" w:space="0"/>
              <w:left w:val="single" w:color="auto" w:sz="4" w:space="0"/>
              <w:bottom w:val="single" w:color="auto" w:sz="4" w:space="0"/>
              <w:right w:val="single" w:color="auto" w:sz="4" w:space="0"/>
            </w:tcBorders>
            <w:vAlign w:val="center"/>
            <w:tcPrChange w:author="Vieth, John W" w:date="2019-10-29T15:46:00Z" w:id="864">
              <w:tcPr>
                <w:tcW w:w="1908" w:type="dxa"/>
                <w:tcBorders>
                  <w:top w:val="single" w:color="auto" w:sz="4" w:space="0"/>
                  <w:left w:val="single" w:color="auto" w:sz="4" w:space="0"/>
                  <w:bottom w:val="single" w:color="auto" w:sz="4" w:space="0"/>
                  <w:right w:val="single" w:color="auto" w:sz="4" w:space="0"/>
                </w:tcBorders>
                <w:vAlign w:val="center"/>
              </w:tcPr>
            </w:tcPrChange>
          </w:tcPr>
          <w:p w:rsidR="00572A3A" w:rsidP="00572A3A" w:rsidRDefault="00572A3A" w14:paraId="1E110345" w14:textId="77777777">
            <w:pPr>
              <w:spacing w:line="276" w:lineRule="auto"/>
              <w:jc w:val="center"/>
              <w:rPr>
                <w:ins w:author="Vieth, John W" w:date="2019-10-29T15:42:00Z" w:id="865"/>
                <w:rFonts w:cs="Arial"/>
              </w:rPr>
            </w:pPr>
            <w:ins w:author="Vieth, John W" w:date="2019-10-29T15:42:00Z" w:id="866">
              <w:r>
                <w:rPr>
                  <w:rFonts w:cs="Arial"/>
                </w:rPr>
                <w:t>6.4</w:t>
              </w:r>
            </w:ins>
          </w:p>
        </w:tc>
      </w:tr>
    </w:tbl>
    <w:p w:rsidR="00276B5C" w:rsidP="00151C02" w:rsidRDefault="00276B5C" w14:paraId="7033788A" w14:textId="77777777">
      <w:pPr>
        <w:rPr>
          <w:ins w:author="Vieth, John W" w:date="2019-10-29T15:42:00Z" w:id="867"/>
          <w:color w:val="FF0000"/>
        </w:rPr>
      </w:pPr>
    </w:p>
    <w:p w:rsidR="00572A3A" w:rsidP="00151C02" w:rsidRDefault="00572A3A" w14:paraId="0CEB5BA1" w14:textId="77777777">
      <w:pPr>
        <w:rPr>
          <w:ins w:author="Vieth, John W" w:date="2019-10-29T15:42:00Z" w:id="868"/>
          <w:color w:val="FF0000"/>
        </w:rPr>
      </w:pPr>
    </w:p>
    <w:p w:rsidR="00572A3A" w:rsidP="00151C02" w:rsidRDefault="00572A3A" w14:paraId="3C26E4C3" w14:textId="77777777">
      <w:pPr>
        <w:rPr>
          <w:ins w:author="Vieth, John W" w:date="2019-10-29T15:42:00Z" w:id="869"/>
          <w:color w:val="FF0000"/>
        </w:rPr>
      </w:pPr>
    </w:p>
    <w:p w:rsidR="00572A3A" w:rsidP="00151C02" w:rsidRDefault="00572A3A" w14:paraId="3B22EC4D" w14:textId="77777777">
      <w:pPr>
        <w:rPr>
          <w:ins w:author="Vieth, John W" w:date="2019-10-29T15:42:00Z" w:id="870"/>
          <w:color w:val="FF0000"/>
        </w:rPr>
      </w:pPr>
    </w:p>
    <w:p w:rsidR="00572A3A" w:rsidP="00151C02" w:rsidRDefault="00572A3A" w14:paraId="45D0092F" w14:textId="77777777">
      <w:pPr>
        <w:rPr>
          <w:ins w:author="Vieth, John W" w:date="2019-10-29T15:42:00Z" w:id="871"/>
          <w:color w:val="FF0000"/>
        </w:rPr>
      </w:pPr>
    </w:p>
    <w:p w:rsidR="00572A3A" w:rsidP="00151C02" w:rsidRDefault="00572A3A" w14:paraId="58FD274A" w14:textId="77777777">
      <w:pPr>
        <w:rPr>
          <w:ins w:author="Vieth, John W" w:date="2019-10-29T15:42:00Z" w:id="872"/>
          <w:color w:val="FF0000"/>
        </w:rPr>
      </w:pPr>
    </w:p>
    <w:p w:rsidRPr="001B7207" w:rsidR="00572A3A" w:rsidP="00151C02" w:rsidRDefault="00572A3A" w14:paraId="02D92C36" w14:textId="77777777">
      <w:pPr>
        <w:rPr>
          <w:color w:val="FF000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5245"/>
        <w:gridCol w:w="2434"/>
        <w:gridCol w:w="1911"/>
      </w:tblGrid>
      <w:tr w:rsidRPr="00E908E9" w:rsidR="00151C02" w:rsidDel="00987529" w:rsidTr="005E1266" w14:paraId="5D0AC358" w14:textId="50539E8D">
        <w:trPr>
          <w:cantSplit/>
          <w:tblHeader/>
          <w:del w:author="Vieth, John W" w:date="2019-10-29T15:43:00Z" w:id="873"/>
        </w:trPr>
        <w:tc>
          <w:tcPr>
            <w:tcW w:w="5238" w:type="dxa"/>
            <w:shd w:val="pct10" w:color="auto" w:fill="FFFFFF"/>
            <w:vAlign w:val="center"/>
          </w:tcPr>
          <w:p w:rsidRPr="00E908E9" w:rsidR="00151C02" w:rsidDel="00987529" w:rsidP="00276B5C" w:rsidRDefault="00151C02" w14:paraId="35BD2C57" w14:textId="30441EDB">
            <w:pPr>
              <w:rPr>
                <w:del w:author="Vieth, John W" w:date="2019-10-29T15:43:00Z" w:id="874"/>
                <w:rFonts w:cs="Arial"/>
                <w:b/>
              </w:rPr>
            </w:pPr>
            <w:del w:author="Vieth, John W" w:date="2019-10-29T15:43:00Z" w:id="875">
              <w:r w:rsidRPr="00151C02" w:rsidDel="00987529">
                <w:rPr>
                  <w:rFonts w:cs="Arial"/>
                  <w:b/>
                </w:rPr>
                <w:delText>8110.</w:delText>
              </w:r>
              <w:r w:rsidDel="00987529">
                <w:rPr>
                  <w:rFonts w:cs="Arial"/>
                  <w:b/>
                </w:rPr>
                <w:delText xml:space="preserve">49 </w:delText>
              </w:r>
              <w:r w:rsidRPr="00151C02" w:rsidDel="00987529">
                <w:rPr>
                  <w:rFonts w:cs="Arial"/>
                  <w:b/>
                </w:rPr>
                <w:delText>Title/Topic</w:delText>
              </w:r>
            </w:del>
          </w:p>
        </w:tc>
        <w:tc>
          <w:tcPr>
            <w:tcW w:w="2430" w:type="dxa"/>
            <w:shd w:val="pct10" w:color="auto" w:fill="FFFFFF"/>
            <w:vAlign w:val="center"/>
          </w:tcPr>
          <w:p w:rsidRPr="00E908E9" w:rsidR="00151C02" w:rsidDel="00987529" w:rsidP="00276B5C" w:rsidRDefault="00151C02" w14:paraId="355AD482" w14:textId="1C968FA5">
            <w:pPr>
              <w:jc w:val="center"/>
              <w:rPr>
                <w:del w:author="Vieth, John W" w:date="2019-10-29T15:43:00Z" w:id="876"/>
                <w:rFonts w:cs="Arial"/>
                <w:b/>
              </w:rPr>
            </w:pPr>
            <w:del w:author="Vieth, John W" w:date="2019-10-29T15:43:00Z" w:id="877">
              <w:r w:rsidDel="00987529">
                <w:rPr>
                  <w:rFonts w:cs="Arial"/>
                  <w:b/>
                </w:rPr>
                <w:delText xml:space="preserve">8110.49 </w:delText>
              </w:r>
              <w:r w:rsidRPr="00151C02" w:rsidDel="00987529">
                <w:rPr>
                  <w:rFonts w:cs="Arial"/>
                  <w:b/>
                </w:rPr>
                <w:delText>Chapter</w:delText>
              </w:r>
            </w:del>
          </w:p>
        </w:tc>
        <w:tc>
          <w:tcPr>
            <w:tcW w:w="1908" w:type="dxa"/>
            <w:shd w:val="pct10" w:color="auto" w:fill="FFFFFF"/>
            <w:vAlign w:val="center"/>
          </w:tcPr>
          <w:p w:rsidRPr="00E908E9" w:rsidR="00151C02" w:rsidDel="00987529" w:rsidP="00151C02" w:rsidRDefault="00151C02" w14:paraId="78973CF7" w14:textId="57115E18">
            <w:pPr>
              <w:jc w:val="center"/>
              <w:rPr>
                <w:del w:author="Vieth, John W" w:date="2019-10-29T15:43:00Z" w:id="878"/>
                <w:rFonts w:cs="Arial"/>
                <w:b/>
              </w:rPr>
            </w:pPr>
            <w:del w:author="Vieth, John W" w:date="2019-10-29T15:43:00Z" w:id="879">
              <w:r w:rsidRPr="00E908E9" w:rsidDel="00987529">
                <w:rPr>
                  <w:rFonts w:cs="Arial"/>
                  <w:b/>
                </w:rPr>
                <w:delText>PSAC Section</w:delText>
              </w:r>
            </w:del>
          </w:p>
        </w:tc>
      </w:tr>
      <w:tr w:rsidRPr="00E908E9" w:rsidR="00151C02" w:rsidDel="00987529" w:rsidTr="0086342A" w14:paraId="76F03F7E" w14:textId="6045DBFC">
        <w:trPr>
          <w:cantSplit/>
          <w:del w:author="Vieth, John W" w:date="2019-10-29T15:43:00Z" w:id="880"/>
        </w:trPr>
        <w:tc>
          <w:tcPr>
            <w:tcW w:w="5238" w:type="dxa"/>
            <w:vAlign w:val="center"/>
          </w:tcPr>
          <w:p w:rsidRPr="00E908E9" w:rsidR="00151C02" w:rsidDel="00987529" w:rsidP="00151C02" w:rsidRDefault="00151C02" w14:paraId="00F4EB4D" w14:textId="32CAFF68">
            <w:pPr>
              <w:rPr>
                <w:del w:author="Vieth, John W" w:date="2019-10-29T15:43:00Z" w:id="881"/>
                <w:rFonts w:cs="Arial"/>
              </w:rPr>
            </w:pPr>
            <w:del w:author="Vieth, John W" w:date="2019-10-29T15:43:00Z" w:id="882">
              <w:r w:rsidDel="00987529">
                <w:rPr>
                  <w:rFonts w:cs="Arial"/>
                </w:rPr>
                <w:delText>Introduction</w:delText>
              </w:r>
            </w:del>
          </w:p>
        </w:tc>
        <w:tc>
          <w:tcPr>
            <w:tcW w:w="2430" w:type="dxa"/>
            <w:vAlign w:val="center"/>
          </w:tcPr>
          <w:p w:rsidRPr="00E908E9" w:rsidR="00151C02" w:rsidDel="00987529" w:rsidP="00151C02" w:rsidRDefault="00151C02" w14:paraId="4EF3A4C4" w14:textId="2A98B1F7">
            <w:pPr>
              <w:jc w:val="center"/>
              <w:rPr>
                <w:del w:author="Vieth, John W" w:date="2019-10-29T15:43:00Z" w:id="883"/>
                <w:rFonts w:cs="Arial"/>
              </w:rPr>
            </w:pPr>
            <w:del w:author="Vieth, John W" w:date="2019-10-29T15:43:00Z" w:id="884">
              <w:r w:rsidDel="00987529">
                <w:rPr>
                  <w:rFonts w:cs="Arial"/>
                </w:rPr>
                <w:delText>1</w:delText>
              </w:r>
            </w:del>
          </w:p>
        </w:tc>
        <w:tc>
          <w:tcPr>
            <w:tcW w:w="1908" w:type="dxa"/>
            <w:vAlign w:val="center"/>
          </w:tcPr>
          <w:p w:rsidRPr="00E908E9" w:rsidR="00151C02" w:rsidDel="00987529" w:rsidP="00151C02" w:rsidRDefault="008F0363" w14:paraId="7404CB18" w14:textId="1CB82A92">
            <w:pPr>
              <w:jc w:val="center"/>
              <w:rPr>
                <w:del w:author="Vieth, John W" w:date="2019-10-29T15:43:00Z" w:id="885"/>
                <w:rFonts w:cs="Arial"/>
              </w:rPr>
            </w:pPr>
            <w:del w:author="Vieth, John W" w:date="2019-10-29T15:43:00Z" w:id="886">
              <w:r w:rsidDel="00987529">
                <w:rPr>
                  <w:rFonts w:cs="Arial"/>
                </w:rPr>
                <w:delText>N/A</w:delText>
              </w:r>
            </w:del>
          </w:p>
        </w:tc>
      </w:tr>
      <w:tr w:rsidRPr="00E908E9" w:rsidR="00151C02" w:rsidDel="00987529" w:rsidTr="0086342A" w14:paraId="022F621F" w14:textId="1AA9091E">
        <w:trPr>
          <w:cantSplit/>
          <w:del w:author="Vieth, John W" w:date="2019-10-29T15:43:00Z" w:id="887"/>
        </w:trPr>
        <w:tc>
          <w:tcPr>
            <w:tcW w:w="5238" w:type="dxa"/>
            <w:vAlign w:val="center"/>
          </w:tcPr>
          <w:p w:rsidRPr="00E908E9" w:rsidR="00151C02" w:rsidDel="00987529" w:rsidP="00151C02" w:rsidRDefault="00151C02" w14:paraId="79C0B4A3" w14:textId="0E99A089">
            <w:pPr>
              <w:rPr>
                <w:del w:author="Vieth, John W" w:date="2019-10-29T15:43:00Z" w:id="888"/>
                <w:rFonts w:cs="Arial"/>
              </w:rPr>
            </w:pPr>
            <w:del w:author="Vieth, John W" w:date="2019-10-29T15:43:00Z" w:id="889">
              <w:r w:rsidDel="00987529">
                <w:rPr>
                  <w:rFonts w:cs="Arial"/>
                </w:rPr>
                <w:delText>Software Review Process</w:delText>
              </w:r>
            </w:del>
          </w:p>
        </w:tc>
        <w:tc>
          <w:tcPr>
            <w:tcW w:w="2430" w:type="dxa"/>
            <w:vAlign w:val="center"/>
          </w:tcPr>
          <w:p w:rsidRPr="00E908E9" w:rsidR="00151C02" w:rsidDel="00987529" w:rsidP="00151C02" w:rsidRDefault="008F0363" w14:paraId="70DED8C2" w14:textId="290AB625">
            <w:pPr>
              <w:jc w:val="center"/>
              <w:rPr>
                <w:del w:author="Vieth, John W" w:date="2019-10-29T15:43:00Z" w:id="890"/>
                <w:rFonts w:cs="Arial"/>
              </w:rPr>
            </w:pPr>
            <w:del w:author="Vieth, John W" w:date="2019-10-29T15:43:00Z" w:id="891">
              <w:r w:rsidDel="00987529">
                <w:rPr>
                  <w:rFonts w:cs="Arial"/>
                </w:rPr>
                <w:delText>2</w:delText>
              </w:r>
            </w:del>
          </w:p>
        </w:tc>
        <w:tc>
          <w:tcPr>
            <w:tcW w:w="1908" w:type="dxa"/>
            <w:vAlign w:val="center"/>
          </w:tcPr>
          <w:p w:rsidRPr="00E908E9" w:rsidR="00151C02" w:rsidDel="00987529" w:rsidP="00151C02" w:rsidRDefault="00AC5950" w14:paraId="302E7AF2" w14:textId="26C97C0F">
            <w:pPr>
              <w:jc w:val="center"/>
              <w:rPr>
                <w:del w:author="Vieth, John W" w:date="2019-10-29T15:43:00Z" w:id="892"/>
                <w:rFonts w:cs="Arial"/>
              </w:rPr>
            </w:pPr>
            <w:del w:author="Vieth, John W" w:date="2019-10-29T15:43:00Z" w:id="893">
              <w:r w:rsidDel="00987529">
                <w:rPr>
                  <w:rFonts w:cs="Arial"/>
                  <w:color w:val="2B579A"/>
                  <w:shd w:val="clear" w:color="auto" w:fill="E6E6E6"/>
                </w:rPr>
                <w:fldChar w:fldCharType="begin"/>
              </w:r>
              <w:r w:rsidDel="00987529">
                <w:rPr>
                  <w:rFonts w:cs="Arial"/>
                </w:rPr>
                <w:delInstrText xml:space="preserve"> REF _Ref489274201 \r \h </w:delInstrText>
              </w:r>
              <w:r w:rsidDel="00987529">
                <w:rPr>
                  <w:rFonts w:cs="Arial"/>
                  <w:color w:val="2B579A"/>
                  <w:shd w:val="clear" w:color="auto" w:fill="E6E6E6"/>
                </w:rPr>
              </w:r>
              <w:r w:rsidDel="00987529">
                <w:rPr>
                  <w:rFonts w:cs="Arial"/>
                  <w:color w:val="2B579A"/>
                  <w:shd w:val="clear" w:color="auto" w:fill="E6E6E6"/>
                </w:rPr>
                <w:fldChar w:fldCharType="separate"/>
              </w:r>
              <w:r w:rsidDel="00987529" w:rsidR="00D82E8D">
                <w:rPr>
                  <w:rFonts w:cs="Arial"/>
                </w:rPr>
                <w:delText>6.6</w:delText>
              </w:r>
              <w:r w:rsidDel="00987529">
                <w:rPr>
                  <w:rFonts w:cs="Arial"/>
                  <w:color w:val="2B579A"/>
                  <w:shd w:val="clear" w:color="auto" w:fill="E6E6E6"/>
                </w:rPr>
                <w:fldChar w:fldCharType="end"/>
              </w:r>
            </w:del>
          </w:p>
        </w:tc>
      </w:tr>
      <w:tr w:rsidRPr="00E908E9" w:rsidR="00151C02" w:rsidDel="00987529" w:rsidTr="0086342A" w14:paraId="3CBE8D68" w14:textId="6AB6F7C2">
        <w:trPr>
          <w:cantSplit/>
          <w:del w:author="Vieth, John W" w:date="2019-10-29T15:43:00Z" w:id="894"/>
        </w:trPr>
        <w:tc>
          <w:tcPr>
            <w:tcW w:w="5238" w:type="dxa"/>
            <w:vAlign w:val="center"/>
          </w:tcPr>
          <w:p w:rsidRPr="00E908E9" w:rsidR="00151C02" w:rsidDel="00987529" w:rsidP="00151C02" w:rsidRDefault="00151C02" w14:paraId="6ED3E852" w14:textId="5C84F9CE">
            <w:pPr>
              <w:rPr>
                <w:del w:author="Vieth, John W" w:date="2019-10-29T15:43:00Z" w:id="895"/>
                <w:rFonts w:cs="Arial"/>
              </w:rPr>
            </w:pPr>
            <w:del w:author="Vieth, John W" w:date="2019-10-29T15:43:00Z" w:id="896">
              <w:r w:rsidDel="00987529">
                <w:rPr>
                  <w:rFonts w:cs="Arial"/>
                </w:rPr>
                <w:delText>Reserved</w:delText>
              </w:r>
              <w:r w:rsidRPr="00276B5C" w:rsidDel="00987529" w:rsidR="00276B5C">
                <w:rPr>
                  <w:rFonts w:cs="Arial"/>
                </w:rPr>
                <w:delText xml:space="preserve"> (8110.49 Chg 1:  Determining the Level of FAA Involvement (LOFI) In Software Projects)</w:delText>
              </w:r>
            </w:del>
          </w:p>
        </w:tc>
        <w:tc>
          <w:tcPr>
            <w:tcW w:w="2430" w:type="dxa"/>
            <w:vAlign w:val="center"/>
          </w:tcPr>
          <w:p w:rsidRPr="00E908E9" w:rsidR="00151C02" w:rsidDel="00987529" w:rsidP="00151C02" w:rsidRDefault="008F0363" w14:paraId="5284804F" w14:textId="0F6F8DB2">
            <w:pPr>
              <w:jc w:val="center"/>
              <w:rPr>
                <w:del w:author="Vieth, John W" w:date="2019-10-29T15:43:00Z" w:id="897"/>
                <w:rFonts w:cs="Arial"/>
              </w:rPr>
            </w:pPr>
            <w:del w:author="Vieth, John W" w:date="2019-10-29T15:43:00Z" w:id="898">
              <w:r w:rsidDel="00987529">
                <w:rPr>
                  <w:rFonts w:cs="Arial"/>
                </w:rPr>
                <w:delText>3</w:delText>
              </w:r>
            </w:del>
          </w:p>
        </w:tc>
        <w:tc>
          <w:tcPr>
            <w:tcW w:w="1908" w:type="dxa"/>
            <w:vAlign w:val="center"/>
          </w:tcPr>
          <w:p w:rsidRPr="00E908E9" w:rsidR="00151C02" w:rsidDel="00987529" w:rsidP="00151C02" w:rsidRDefault="00AC5950" w14:paraId="403B4478" w14:textId="7C51D721">
            <w:pPr>
              <w:jc w:val="center"/>
              <w:rPr>
                <w:del w:author="Vieth, John W" w:date="2019-10-29T15:43:00Z" w:id="899"/>
                <w:rFonts w:cs="Arial"/>
              </w:rPr>
            </w:pPr>
            <w:del w:author="Vieth, John W" w:date="2019-10-29T15:43:00Z" w:id="900">
              <w:r w:rsidDel="00987529">
                <w:rPr>
                  <w:rFonts w:cs="Arial"/>
                </w:rPr>
                <w:delText>N/A</w:delText>
              </w:r>
            </w:del>
          </w:p>
        </w:tc>
      </w:tr>
      <w:tr w:rsidRPr="00E908E9" w:rsidR="00151C02" w:rsidDel="00987529" w:rsidTr="0086342A" w14:paraId="0DDAC1E1" w14:textId="240A7E9B">
        <w:trPr>
          <w:cantSplit/>
          <w:del w:author="Vieth, John W" w:date="2019-10-29T15:43:00Z" w:id="901"/>
        </w:trPr>
        <w:tc>
          <w:tcPr>
            <w:tcW w:w="5238" w:type="dxa"/>
            <w:vAlign w:val="center"/>
          </w:tcPr>
          <w:p w:rsidRPr="00E908E9" w:rsidR="00151C02" w:rsidDel="00987529" w:rsidP="00151C02" w:rsidRDefault="00151C02" w14:paraId="75439224" w14:textId="5E32A87C">
            <w:pPr>
              <w:rPr>
                <w:del w:author="Vieth, John W" w:date="2019-10-29T15:43:00Z" w:id="902"/>
                <w:rFonts w:cs="Arial"/>
              </w:rPr>
            </w:pPr>
            <w:del w:author="Vieth, John W" w:date="2019-10-29T15:43:00Z" w:id="903">
              <w:r w:rsidDel="00987529">
                <w:rPr>
                  <w:rFonts w:cs="Arial"/>
                </w:rPr>
                <w:delText>Software Conformity Inspection</w:delText>
              </w:r>
            </w:del>
          </w:p>
        </w:tc>
        <w:tc>
          <w:tcPr>
            <w:tcW w:w="2430" w:type="dxa"/>
            <w:vAlign w:val="center"/>
          </w:tcPr>
          <w:p w:rsidRPr="00E908E9" w:rsidR="00151C02" w:rsidDel="00987529" w:rsidP="00151C02" w:rsidRDefault="008F0363" w14:paraId="3C4A543B" w14:textId="58507F5F">
            <w:pPr>
              <w:jc w:val="center"/>
              <w:rPr>
                <w:del w:author="Vieth, John W" w:date="2019-10-29T15:43:00Z" w:id="904"/>
                <w:rFonts w:cs="Arial"/>
              </w:rPr>
            </w:pPr>
            <w:del w:author="Vieth, John W" w:date="2019-10-29T15:43:00Z" w:id="905">
              <w:r w:rsidDel="00987529">
                <w:rPr>
                  <w:rFonts w:cs="Arial"/>
                </w:rPr>
                <w:delText>4</w:delText>
              </w:r>
            </w:del>
          </w:p>
        </w:tc>
        <w:tc>
          <w:tcPr>
            <w:tcW w:w="1908" w:type="dxa"/>
            <w:vAlign w:val="center"/>
          </w:tcPr>
          <w:p w:rsidRPr="00E908E9" w:rsidR="00151C02" w:rsidDel="00987529" w:rsidP="00151C02" w:rsidRDefault="00AC5950" w14:paraId="0A8E3D85" w14:textId="061D1064">
            <w:pPr>
              <w:jc w:val="center"/>
              <w:rPr>
                <w:del w:author="Vieth, John W" w:date="2019-10-29T15:43:00Z" w:id="906"/>
                <w:rFonts w:cs="Arial"/>
              </w:rPr>
            </w:pPr>
            <w:del w:author="Vieth, John W" w:date="2019-10-29T15:43:00Z" w:id="907">
              <w:r w:rsidDel="00987529">
                <w:rPr>
                  <w:rFonts w:cs="Arial"/>
                  <w:color w:val="2B579A"/>
                  <w:shd w:val="clear" w:color="auto" w:fill="E6E6E6"/>
                </w:rPr>
                <w:fldChar w:fldCharType="begin"/>
              </w:r>
              <w:r w:rsidDel="00987529">
                <w:rPr>
                  <w:rFonts w:cs="Arial"/>
                </w:rPr>
                <w:delInstrText xml:space="preserve"> REF _Ref489274487 \r \h </w:delInstrText>
              </w:r>
              <w:r w:rsidDel="00987529">
                <w:rPr>
                  <w:rFonts w:cs="Arial"/>
                  <w:color w:val="2B579A"/>
                  <w:shd w:val="clear" w:color="auto" w:fill="E6E6E6"/>
                </w:rPr>
              </w:r>
              <w:r w:rsidDel="00987529">
                <w:rPr>
                  <w:rFonts w:cs="Arial"/>
                  <w:color w:val="2B579A"/>
                  <w:shd w:val="clear" w:color="auto" w:fill="E6E6E6"/>
                </w:rPr>
                <w:fldChar w:fldCharType="separate"/>
              </w:r>
              <w:r w:rsidDel="00987529" w:rsidR="00D82E8D">
                <w:rPr>
                  <w:rFonts w:cs="Arial"/>
                </w:rPr>
                <w:delText>6.4</w:delText>
              </w:r>
              <w:r w:rsidDel="00987529">
                <w:rPr>
                  <w:rFonts w:cs="Arial"/>
                  <w:color w:val="2B579A"/>
                  <w:shd w:val="clear" w:color="auto" w:fill="E6E6E6"/>
                </w:rPr>
                <w:fldChar w:fldCharType="end"/>
              </w:r>
            </w:del>
          </w:p>
        </w:tc>
      </w:tr>
      <w:tr w:rsidRPr="00E908E9" w:rsidR="00151C02" w:rsidDel="00987529" w:rsidTr="0086342A" w14:paraId="29A76E85" w14:textId="15EA741C">
        <w:trPr>
          <w:cantSplit/>
          <w:del w:author="Vieth, John W" w:date="2019-10-29T15:43:00Z" w:id="908"/>
        </w:trPr>
        <w:tc>
          <w:tcPr>
            <w:tcW w:w="5238" w:type="dxa"/>
            <w:vAlign w:val="center"/>
          </w:tcPr>
          <w:p w:rsidRPr="00E908E9" w:rsidR="00151C02" w:rsidDel="00987529" w:rsidP="00151C02" w:rsidRDefault="00276B5C" w14:paraId="1C4C8ECF" w14:textId="0D0511FA">
            <w:pPr>
              <w:rPr>
                <w:del w:author="Vieth, John W" w:date="2019-10-29T15:43:00Z" w:id="909"/>
                <w:rFonts w:cs="Arial"/>
              </w:rPr>
            </w:pPr>
            <w:del w:author="Vieth, John W" w:date="2019-10-29T15:43:00Z" w:id="910">
              <w:r w:rsidRPr="00276B5C" w:rsidDel="00987529">
                <w:rPr>
                  <w:rFonts w:cs="Arial"/>
                </w:rPr>
                <w:delText xml:space="preserve">(DO-8110.49 Chg 1&amp;2:  </w:delText>
              </w:r>
              <w:r w:rsidDel="00987529" w:rsidR="00151C02">
                <w:rPr>
                  <w:rFonts w:cs="Arial"/>
                </w:rPr>
                <w:delText>Approval of Field-Loadable Software (FLS)</w:delText>
              </w:r>
              <w:r w:rsidDel="00987529">
                <w:rPr>
                  <w:rFonts w:cs="Arial"/>
                </w:rPr>
                <w:delText>)</w:delText>
              </w:r>
            </w:del>
          </w:p>
        </w:tc>
        <w:tc>
          <w:tcPr>
            <w:tcW w:w="2430" w:type="dxa"/>
            <w:vAlign w:val="center"/>
          </w:tcPr>
          <w:p w:rsidRPr="00E908E9" w:rsidR="00151C02" w:rsidDel="00987529" w:rsidP="00151C02" w:rsidRDefault="008F0363" w14:paraId="400F6C46" w14:textId="40426C89">
            <w:pPr>
              <w:jc w:val="center"/>
              <w:rPr>
                <w:del w:author="Vieth, John W" w:date="2019-10-29T15:43:00Z" w:id="911"/>
                <w:rFonts w:cs="Arial"/>
              </w:rPr>
            </w:pPr>
            <w:del w:author="Vieth, John W" w:date="2019-10-29T15:43:00Z" w:id="912">
              <w:r w:rsidDel="00987529">
                <w:rPr>
                  <w:rFonts w:cs="Arial"/>
                </w:rPr>
                <w:delText>5</w:delText>
              </w:r>
              <w:r w:rsidRPr="00276B5C" w:rsidDel="00987529" w:rsidR="00276B5C">
                <w:rPr>
                  <w:rFonts w:cs="Arial"/>
                </w:rPr>
                <w:delText xml:space="preserve"> (Chg 1&amp;2)</w:delText>
              </w:r>
            </w:del>
          </w:p>
        </w:tc>
        <w:tc>
          <w:tcPr>
            <w:tcW w:w="1908" w:type="dxa"/>
            <w:vAlign w:val="center"/>
          </w:tcPr>
          <w:p w:rsidRPr="00BF0211" w:rsidR="00151C02" w:rsidDel="00987529" w:rsidP="00151C02" w:rsidRDefault="00AC5950" w14:paraId="2AB98170" w14:textId="21AD7190">
            <w:pPr>
              <w:jc w:val="center"/>
              <w:rPr>
                <w:del w:author="Vieth, John W" w:date="2019-10-29T15:43:00Z" w:id="913"/>
                <w:rFonts w:cs="Arial"/>
              </w:rPr>
            </w:pPr>
            <w:del w:author="Vieth, John W" w:date="2019-10-29T15:43:00Z" w:id="914">
              <w:r w:rsidRPr="00BF0211" w:rsidDel="00987529">
                <w:rPr>
                  <w:rFonts w:cs="Arial"/>
                  <w:color w:val="2B579A"/>
                  <w:shd w:val="clear" w:color="auto" w:fill="E6E6E6"/>
                </w:rPr>
                <w:fldChar w:fldCharType="begin"/>
              </w:r>
              <w:r w:rsidRPr="00BF0211" w:rsidDel="00987529">
                <w:rPr>
                  <w:rFonts w:cs="Arial"/>
                </w:rPr>
                <w:delInstrText xml:space="preserve"> REF _Ref489274501 \r \h  \* MERGEFORMAT </w:delInstrText>
              </w:r>
              <w:r w:rsidRPr="00BF0211" w:rsidDel="00987529">
                <w:rPr>
                  <w:rFonts w:cs="Arial"/>
                  <w:color w:val="2B579A"/>
                  <w:shd w:val="clear" w:color="auto" w:fill="E6E6E6"/>
                </w:rPr>
              </w:r>
              <w:r w:rsidRPr="00BF0211" w:rsidDel="00987529">
                <w:rPr>
                  <w:rFonts w:cs="Arial"/>
                  <w:color w:val="2B579A"/>
                  <w:shd w:val="clear" w:color="auto" w:fill="E6E6E6"/>
                </w:rPr>
                <w:fldChar w:fldCharType="separate"/>
              </w:r>
              <w:r w:rsidDel="00987529" w:rsidR="00D82E8D">
                <w:rPr>
                  <w:rFonts w:cs="Arial"/>
                </w:rPr>
                <w:delText>9.7</w:delText>
              </w:r>
              <w:r w:rsidRPr="00BF0211" w:rsidDel="00987529">
                <w:rPr>
                  <w:rFonts w:cs="Arial"/>
                  <w:color w:val="2B579A"/>
                  <w:shd w:val="clear" w:color="auto" w:fill="E6E6E6"/>
                </w:rPr>
                <w:fldChar w:fldCharType="end"/>
              </w:r>
            </w:del>
          </w:p>
        </w:tc>
      </w:tr>
      <w:tr w:rsidRPr="00E908E9" w:rsidR="00151C02" w:rsidDel="00987529" w:rsidTr="0086342A" w14:paraId="0223C428" w14:textId="597AADCC">
        <w:trPr>
          <w:cantSplit/>
          <w:del w:author="Vieth, John W" w:date="2019-10-29T15:43:00Z" w:id="915"/>
        </w:trPr>
        <w:tc>
          <w:tcPr>
            <w:tcW w:w="5238" w:type="dxa"/>
            <w:vAlign w:val="center"/>
          </w:tcPr>
          <w:p w:rsidRPr="00E908E9" w:rsidR="00151C02" w:rsidDel="00987529" w:rsidP="00151C02" w:rsidRDefault="00276B5C" w14:paraId="1747AD13" w14:textId="5FD60AE7">
            <w:pPr>
              <w:rPr>
                <w:del w:author="Vieth, John W" w:date="2019-10-29T15:43:00Z" w:id="916"/>
                <w:rFonts w:cs="Arial"/>
              </w:rPr>
            </w:pPr>
            <w:del w:author="Vieth, John W" w:date="2019-10-29T15:43:00Z" w:id="917">
              <w:r w:rsidRPr="00276B5C" w:rsidDel="00987529">
                <w:rPr>
                  <w:rFonts w:cs="Arial"/>
                </w:rPr>
                <w:delText xml:space="preserve">(DO-8110.49 Chg 1&amp;2:  </w:delText>
              </w:r>
              <w:r w:rsidDel="00987529" w:rsidR="00151C02">
                <w:rPr>
                  <w:rFonts w:cs="Arial"/>
                </w:rPr>
                <w:delText>Approval of Field Loadable Software (FLS) by Finding Identicality Through the Part Manufacturer Approval (PMA) Process</w:delText>
              </w:r>
              <w:r w:rsidDel="00987529">
                <w:rPr>
                  <w:rFonts w:cs="Arial"/>
                </w:rPr>
                <w:delText>)</w:delText>
              </w:r>
            </w:del>
          </w:p>
        </w:tc>
        <w:tc>
          <w:tcPr>
            <w:tcW w:w="2430" w:type="dxa"/>
            <w:vAlign w:val="center"/>
          </w:tcPr>
          <w:p w:rsidRPr="00E908E9" w:rsidR="00151C02" w:rsidDel="00987529" w:rsidP="00151C02" w:rsidRDefault="008F0363" w14:paraId="33C773B1" w14:textId="25DDBEF5">
            <w:pPr>
              <w:jc w:val="center"/>
              <w:rPr>
                <w:del w:author="Vieth, John W" w:date="2019-10-29T15:43:00Z" w:id="918"/>
                <w:rFonts w:cs="Arial"/>
              </w:rPr>
            </w:pPr>
            <w:del w:author="Vieth, John W" w:date="2019-10-29T15:43:00Z" w:id="919">
              <w:r w:rsidDel="00987529">
                <w:rPr>
                  <w:rFonts w:cs="Arial"/>
                </w:rPr>
                <w:delText>6</w:delText>
              </w:r>
              <w:r w:rsidRPr="00276B5C" w:rsidDel="00987529" w:rsidR="00276B5C">
                <w:rPr>
                  <w:rFonts w:cs="Arial"/>
                </w:rPr>
                <w:delText xml:space="preserve"> (Chg 1&amp;2)</w:delText>
              </w:r>
            </w:del>
          </w:p>
        </w:tc>
        <w:tc>
          <w:tcPr>
            <w:tcW w:w="1908" w:type="dxa"/>
            <w:vAlign w:val="center"/>
          </w:tcPr>
          <w:p w:rsidRPr="00E908E9" w:rsidR="00151C02" w:rsidDel="00987529" w:rsidP="00AC5950" w:rsidRDefault="00AC5950" w14:paraId="05AE1336" w14:textId="7540FEC4">
            <w:pPr>
              <w:jc w:val="center"/>
              <w:rPr>
                <w:del w:author="Vieth, John W" w:date="2019-10-29T15:43:00Z" w:id="920"/>
                <w:rFonts w:cs="Arial"/>
              </w:rPr>
            </w:pPr>
            <w:del w:author="Vieth, John W" w:date="2019-10-29T15:43:00Z" w:id="921">
              <w:r w:rsidDel="00987529">
                <w:rPr>
                  <w:rFonts w:cs="Arial"/>
                  <w:color w:val="0000FF"/>
                </w:rPr>
                <w:delText>&lt;Depends on project;</w:delText>
              </w:r>
              <w:r w:rsidRPr="00AC5950" w:rsidDel="00987529">
                <w:rPr>
                  <w:rFonts w:cs="Arial"/>
                  <w:color w:val="0000FF"/>
                </w:rPr>
                <w:delText xml:space="preserve"> typically N/A </w:delText>
              </w:r>
              <w:r w:rsidDel="00987529">
                <w:rPr>
                  <w:rFonts w:cs="Arial"/>
                  <w:color w:val="0000FF"/>
                </w:rPr>
                <w:delText>but may be</w:delText>
              </w:r>
              <w:r w:rsidRPr="00AC5950" w:rsidDel="00987529">
                <w:rPr>
                  <w:rFonts w:cs="Arial"/>
                  <w:color w:val="0000FF"/>
                </w:rPr>
                <w:delText xml:space="preserve"> </w:delText>
              </w:r>
              <w:r w:rsidRPr="00AC5950" w:rsidDel="00987529">
                <w:rPr>
                  <w:rFonts w:cs="Arial"/>
                  <w:color w:val="0000FF"/>
                  <w:shd w:val="clear" w:color="auto" w:fill="E6E6E6"/>
                </w:rPr>
                <w:fldChar w:fldCharType="begin"/>
              </w:r>
              <w:r w:rsidRPr="00AC5950" w:rsidDel="00987529">
                <w:rPr>
                  <w:rFonts w:cs="Arial"/>
                  <w:color w:val="0000FF"/>
                </w:rPr>
                <w:delInstrText xml:space="preserve"> REF _Ref489274501 \r \h </w:delInstrText>
              </w:r>
              <w:r w:rsidDel="00987529">
                <w:rPr>
                  <w:rFonts w:cs="Arial"/>
                  <w:color w:val="0000FF"/>
                </w:rPr>
                <w:delInstrText xml:space="preserve"> \* MERGEFORMAT </w:delInstrText>
              </w:r>
              <w:r w:rsidRPr="00AC5950" w:rsidDel="00987529">
                <w:rPr>
                  <w:rFonts w:cs="Arial"/>
                  <w:color w:val="0000FF"/>
                  <w:shd w:val="clear" w:color="auto" w:fill="E6E6E6"/>
                </w:rPr>
              </w:r>
              <w:r w:rsidRPr="00AC5950" w:rsidDel="00987529">
                <w:rPr>
                  <w:rFonts w:cs="Arial"/>
                  <w:color w:val="0000FF"/>
                  <w:shd w:val="clear" w:color="auto" w:fill="E6E6E6"/>
                </w:rPr>
                <w:fldChar w:fldCharType="separate"/>
              </w:r>
              <w:r w:rsidDel="00987529" w:rsidR="00D82E8D">
                <w:rPr>
                  <w:rFonts w:cs="Arial"/>
                  <w:color w:val="0000FF"/>
                </w:rPr>
                <w:delText>9.7</w:delText>
              </w:r>
              <w:r w:rsidRPr="00AC5950" w:rsidDel="00987529">
                <w:rPr>
                  <w:rFonts w:cs="Arial"/>
                  <w:color w:val="0000FF"/>
                  <w:shd w:val="clear" w:color="auto" w:fill="E6E6E6"/>
                </w:rPr>
                <w:fldChar w:fldCharType="end"/>
              </w:r>
              <w:r w:rsidDel="00987529">
                <w:rPr>
                  <w:rFonts w:cs="Arial"/>
                  <w:color w:val="0000FF"/>
                </w:rPr>
                <w:delText xml:space="preserve"> and occasionally something else</w:delText>
              </w:r>
              <w:r w:rsidRPr="00AC5950" w:rsidDel="00987529">
                <w:rPr>
                  <w:rFonts w:cs="Arial"/>
                  <w:color w:val="0000FF"/>
                </w:rPr>
                <w:delText>&gt;</w:delText>
              </w:r>
            </w:del>
          </w:p>
        </w:tc>
      </w:tr>
      <w:tr w:rsidRPr="00E908E9" w:rsidR="00151C02" w:rsidDel="00987529" w:rsidTr="0086342A" w14:paraId="0BFD9485" w14:textId="0E63EEB0">
        <w:trPr>
          <w:cantSplit/>
          <w:del w:author="Vieth, John W" w:date="2019-10-29T15:43:00Z" w:id="922"/>
        </w:trPr>
        <w:tc>
          <w:tcPr>
            <w:tcW w:w="5238" w:type="dxa"/>
            <w:vAlign w:val="center"/>
          </w:tcPr>
          <w:p w:rsidRPr="00E908E9" w:rsidR="00151C02" w:rsidDel="00987529" w:rsidP="00151C02" w:rsidRDefault="00276B5C" w14:paraId="3128D539" w14:textId="4D6D932D">
            <w:pPr>
              <w:rPr>
                <w:del w:author="Vieth, John W" w:date="2019-10-29T15:43:00Z" w:id="923"/>
                <w:rFonts w:cs="Arial"/>
              </w:rPr>
            </w:pPr>
            <w:del w:author="Vieth, John W" w:date="2019-10-29T15:43:00Z" w:id="924">
              <w:r w:rsidRPr="00276B5C" w:rsidDel="00987529">
                <w:rPr>
                  <w:rFonts w:cs="Arial"/>
                </w:rPr>
                <w:delText xml:space="preserve">(DO-8110.49 Chg 1&amp;2:  </w:delText>
              </w:r>
              <w:r w:rsidDel="00987529" w:rsidR="00151C02">
                <w:rPr>
                  <w:rFonts w:cs="Arial"/>
                </w:rPr>
                <w:delText>Approval of Airborne Systems and Equipment Containing User-Modifiable Software (UMS)</w:delText>
              </w:r>
              <w:r w:rsidDel="00987529">
                <w:rPr>
                  <w:rFonts w:cs="Arial"/>
                </w:rPr>
                <w:delText>)</w:delText>
              </w:r>
            </w:del>
          </w:p>
        </w:tc>
        <w:tc>
          <w:tcPr>
            <w:tcW w:w="2430" w:type="dxa"/>
            <w:vAlign w:val="center"/>
          </w:tcPr>
          <w:p w:rsidRPr="00E908E9" w:rsidR="00151C02" w:rsidDel="00987529" w:rsidP="00151C02" w:rsidRDefault="008F0363" w14:paraId="0688C960" w14:textId="3C98C130">
            <w:pPr>
              <w:jc w:val="center"/>
              <w:rPr>
                <w:del w:author="Vieth, John W" w:date="2019-10-29T15:43:00Z" w:id="925"/>
                <w:rFonts w:cs="Arial"/>
              </w:rPr>
            </w:pPr>
            <w:del w:author="Vieth, John W" w:date="2019-10-29T15:43:00Z" w:id="926">
              <w:r w:rsidDel="00987529">
                <w:rPr>
                  <w:rFonts w:cs="Arial"/>
                </w:rPr>
                <w:delText>7</w:delText>
              </w:r>
              <w:r w:rsidRPr="00276B5C" w:rsidDel="00987529" w:rsidR="00276B5C">
                <w:rPr>
                  <w:rFonts w:cs="Arial"/>
                </w:rPr>
                <w:delText xml:space="preserve"> (Chg 1&amp;2)</w:delText>
              </w:r>
            </w:del>
          </w:p>
        </w:tc>
        <w:tc>
          <w:tcPr>
            <w:tcW w:w="1908" w:type="dxa"/>
            <w:vAlign w:val="center"/>
          </w:tcPr>
          <w:p w:rsidRPr="00E908E9" w:rsidR="00151C02" w:rsidDel="00987529" w:rsidP="00AC5950" w:rsidRDefault="00AC5950" w14:paraId="48A20DF0" w14:textId="024E3C17">
            <w:pPr>
              <w:jc w:val="center"/>
              <w:rPr>
                <w:del w:author="Vieth, John W" w:date="2019-10-29T15:43:00Z" w:id="927"/>
                <w:rFonts w:cs="Arial"/>
              </w:rPr>
            </w:pPr>
            <w:del w:author="Vieth, John W" w:date="2019-10-29T15:43:00Z" w:id="928">
              <w:r w:rsidRPr="000F21F5" w:rsidDel="00987529">
                <w:rPr>
                  <w:rFonts w:cs="Arial"/>
                  <w:color w:val="2B579A"/>
                  <w:shd w:val="clear" w:color="auto" w:fill="E6E6E6"/>
                </w:rPr>
                <w:fldChar w:fldCharType="begin"/>
              </w:r>
              <w:r w:rsidRPr="000F21F5" w:rsidDel="00987529">
                <w:rPr>
                  <w:rFonts w:cs="Arial"/>
                </w:rPr>
                <w:delInstrText xml:space="preserve"> REF _Ref489274638 \r \h </w:delInstrText>
              </w:r>
              <w:r w:rsidRPr="000F21F5" w:rsidDel="00987529">
                <w:rPr>
                  <w:rFonts w:cs="Arial"/>
                  <w:color w:val="2B579A"/>
                  <w:shd w:val="clear" w:color="auto" w:fill="E6E6E6"/>
                </w:rPr>
              </w:r>
              <w:r w:rsidRPr="000F21F5" w:rsidDel="00987529">
                <w:rPr>
                  <w:rFonts w:cs="Arial"/>
                  <w:color w:val="2B579A"/>
                  <w:shd w:val="clear" w:color="auto" w:fill="E6E6E6"/>
                </w:rPr>
                <w:fldChar w:fldCharType="separate"/>
              </w:r>
              <w:r w:rsidDel="00987529" w:rsidR="00D82E8D">
                <w:rPr>
                  <w:rFonts w:cs="Arial"/>
                </w:rPr>
                <w:delText>9.6</w:delText>
              </w:r>
              <w:r w:rsidRPr="000F21F5" w:rsidDel="00987529">
                <w:rPr>
                  <w:rFonts w:cs="Arial"/>
                  <w:color w:val="2B579A"/>
                  <w:shd w:val="clear" w:color="auto" w:fill="E6E6E6"/>
                </w:rPr>
                <w:fldChar w:fldCharType="end"/>
              </w:r>
            </w:del>
          </w:p>
        </w:tc>
      </w:tr>
      <w:tr w:rsidRPr="00E908E9" w:rsidR="00151C02" w:rsidDel="00987529" w:rsidTr="0086342A" w14:paraId="4F978B3E" w14:textId="15826379">
        <w:trPr>
          <w:cantSplit/>
          <w:del w:author="Vieth, John W" w:date="2019-10-29T15:43:00Z" w:id="929"/>
        </w:trPr>
        <w:tc>
          <w:tcPr>
            <w:tcW w:w="5238" w:type="dxa"/>
            <w:vAlign w:val="center"/>
          </w:tcPr>
          <w:p w:rsidRPr="00E908E9" w:rsidR="00151C02" w:rsidDel="00987529" w:rsidP="00151C02" w:rsidRDefault="00276B5C" w14:paraId="327E34F0" w14:textId="5B67179A">
            <w:pPr>
              <w:rPr>
                <w:del w:author="Vieth, John W" w:date="2019-10-29T15:43:00Z" w:id="930"/>
                <w:rFonts w:cs="Arial"/>
              </w:rPr>
            </w:pPr>
            <w:del w:author="Vieth, John W" w:date="2019-10-29T15:43:00Z" w:id="931">
              <w:r w:rsidRPr="00276B5C" w:rsidDel="00987529">
                <w:rPr>
                  <w:rFonts w:cs="Arial"/>
                </w:rPr>
                <w:delText xml:space="preserve">(DO-8110.49 Chg 1&amp;2:  </w:delText>
              </w:r>
              <w:r w:rsidDel="00987529" w:rsidR="00151C02">
                <w:rPr>
                  <w:rFonts w:cs="Arial"/>
                </w:rPr>
                <w:delText>Previously Developed Software (PDS) – Applying RTCA/DO-178B Level D Criteria</w:delText>
              </w:r>
              <w:r w:rsidDel="00987529">
                <w:rPr>
                  <w:rFonts w:cs="Arial"/>
                </w:rPr>
                <w:delText>))</w:delText>
              </w:r>
            </w:del>
          </w:p>
        </w:tc>
        <w:tc>
          <w:tcPr>
            <w:tcW w:w="2430" w:type="dxa"/>
            <w:vAlign w:val="center"/>
          </w:tcPr>
          <w:p w:rsidRPr="00E908E9" w:rsidR="00151C02" w:rsidDel="00987529" w:rsidP="00151C02" w:rsidRDefault="008F0363" w14:paraId="2EC1B46E" w14:textId="5AE6567A">
            <w:pPr>
              <w:jc w:val="center"/>
              <w:rPr>
                <w:del w:author="Vieth, John W" w:date="2019-10-29T15:43:00Z" w:id="932"/>
                <w:rFonts w:cs="Arial"/>
              </w:rPr>
            </w:pPr>
            <w:del w:author="Vieth, John W" w:date="2019-10-29T15:43:00Z" w:id="933">
              <w:r w:rsidDel="00987529">
                <w:rPr>
                  <w:rFonts w:cs="Arial"/>
                </w:rPr>
                <w:delText>8</w:delText>
              </w:r>
              <w:r w:rsidRPr="00276B5C" w:rsidDel="00987529" w:rsidR="00276B5C">
                <w:rPr>
                  <w:rFonts w:cs="Arial"/>
                </w:rPr>
                <w:delText xml:space="preserve"> (Chg 1&amp;2)</w:delText>
              </w:r>
            </w:del>
          </w:p>
        </w:tc>
        <w:tc>
          <w:tcPr>
            <w:tcW w:w="1908" w:type="dxa"/>
            <w:vAlign w:val="center"/>
          </w:tcPr>
          <w:p w:rsidRPr="00E908E9" w:rsidR="00151C02" w:rsidDel="00987529" w:rsidP="00AC5950" w:rsidRDefault="00AC5950" w14:paraId="5833A040" w14:textId="3FEA2B0D">
            <w:pPr>
              <w:jc w:val="center"/>
              <w:rPr>
                <w:del w:author="Vieth, John W" w:date="2019-10-29T15:43:00Z" w:id="934"/>
                <w:rFonts w:cs="Arial"/>
              </w:rPr>
            </w:pPr>
            <w:del w:author="Vieth, John W" w:date="2019-10-29T15:43:00Z" w:id="935">
              <w:r w:rsidDel="00987529">
                <w:rPr>
                  <w:rFonts w:cs="Arial"/>
                  <w:color w:val="0000FF"/>
                </w:rPr>
                <w:delText>&lt;Depends on project;</w:delText>
              </w:r>
              <w:r w:rsidRPr="00AC5950" w:rsidDel="00987529">
                <w:rPr>
                  <w:rFonts w:cs="Arial"/>
                  <w:color w:val="0000FF"/>
                </w:rPr>
                <w:delText xml:space="preserve"> typically N/A </w:delText>
              </w:r>
              <w:r w:rsidDel="00987529">
                <w:rPr>
                  <w:rFonts w:cs="Arial"/>
                  <w:color w:val="0000FF"/>
                </w:rPr>
                <w:delText>but may be</w:delText>
              </w:r>
              <w:r w:rsidRPr="00AC5950" w:rsidDel="00987529">
                <w:rPr>
                  <w:rFonts w:cs="Arial"/>
                  <w:color w:val="0000FF"/>
                </w:rPr>
                <w:delText xml:space="preserve"> </w:delText>
              </w:r>
              <w:r w:rsidDel="00987529">
                <w:rPr>
                  <w:rFonts w:cs="Arial"/>
                  <w:color w:val="0000FF"/>
                </w:rPr>
                <w:delText>something else</w:delText>
              </w:r>
              <w:r w:rsidRPr="00AC5950" w:rsidDel="00987529">
                <w:rPr>
                  <w:rFonts w:cs="Arial"/>
                  <w:color w:val="0000FF"/>
                </w:rPr>
                <w:delText>&gt;</w:delText>
              </w:r>
            </w:del>
          </w:p>
        </w:tc>
      </w:tr>
      <w:tr w:rsidRPr="00E908E9" w:rsidR="00151C02" w:rsidDel="00987529" w:rsidTr="0086342A" w14:paraId="67D064B1" w14:textId="180F7416">
        <w:trPr>
          <w:cantSplit/>
          <w:del w:author="Vieth, John W" w:date="2019-10-29T15:43:00Z" w:id="936"/>
        </w:trPr>
        <w:tc>
          <w:tcPr>
            <w:tcW w:w="5238" w:type="dxa"/>
            <w:vAlign w:val="center"/>
          </w:tcPr>
          <w:p w:rsidRPr="00E908E9" w:rsidR="00151C02" w:rsidDel="00987529" w:rsidP="00151C02" w:rsidRDefault="00276B5C" w14:paraId="03C5BB1E" w14:textId="173A3369">
            <w:pPr>
              <w:rPr>
                <w:del w:author="Vieth, John W" w:date="2019-10-29T15:43:00Z" w:id="937"/>
                <w:rFonts w:cs="Arial"/>
              </w:rPr>
            </w:pPr>
            <w:del w:author="Vieth, John W" w:date="2019-10-29T15:43:00Z" w:id="938">
              <w:r w:rsidRPr="00276B5C" w:rsidDel="00987529">
                <w:rPr>
                  <w:rFonts w:cs="Arial"/>
                </w:rPr>
                <w:delText xml:space="preserve">(DO-8110.49 Chg 1&amp;2:  </w:delText>
              </w:r>
              <w:r w:rsidDel="00987529" w:rsidR="00151C02">
                <w:rPr>
                  <w:rFonts w:cs="Arial"/>
                </w:rPr>
                <w:delText>Qualification of Software Tools Using RTCA/DO-178B</w:delText>
              </w:r>
              <w:r w:rsidDel="00987529">
                <w:rPr>
                  <w:rFonts w:cs="Arial"/>
                </w:rPr>
                <w:delText>)</w:delText>
              </w:r>
            </w:del>
          </w:p>
        </w:tc>
        <w:tc>
          <w:tcPr>
            <w:tcW w:w="2430" w:type="dxa"/>
            <w:vAlign w:val="center"/>
          </w:tcPr>
          <w:p w:rsidRPr="00E908E9" w:rsidR="00151C02" w:rsidDel="00987529" w:rsidP="00151C02" w:rsidRDefault="008F0363" w14:paraId="53A82F76" w14:textId="0A377C87">
            <w:pPr>
              <w:jc w:val="center"/>
              <w:rPr>
                <w:del w:author="Vieth, John W" w:date="2019-10-29T15:43:00Z" w:id="939"/>
                <w:rFonts w:cs="Arial"/>
              </w:rPr>
            </w:pPr>
            <w:del w:author="Vieth, John W" w:date="2019-10-29T15:43:00Z" w:id="940">
              <w:r w:rsidDel="00987529">
                <w:rPr>
                  <w:rFonts w:cs="Arial"/>
                </w:rPr>
                <w:delText>9</w:delText>
              </w:r>
              <w:r w:rsidRPr="00276B5C" w:rsidDel="00987529" w:rsidR="00276B5C">
                <w:rPr>
                  <w:rFonts w:cs="Arial"/>
                </w:rPr>
                <w:delText xml:space="preserve"> (Chg 1&amp;2)</w:delText>
              </w:r>
            </w:del>
          </w:p>
        </w:tc>
        <w:tc>
          <w:tcPr>
            <w:tcW w:w="1908" w:type="dxa"/>
            <w:vAlign w:val="center"/>
          </w:tcPr>
          <w:p w:rsidRPr="00E908E9" w:rsidR="00151C02" w:rsidDel="00987529" w:rsidP="000F21F5" w:rsidRDefault="00AC5950" w14:paraId="7631993B" w14:textId="21D589AD">
            <w:pPr>
              <w:jc w:val="center"/>
              <w:rPr>
                <w:del w:author="Vieth, John W" w:date="2019-10-29T15:43:00Z" w:id="941"/>
                <w:rFonts w:cs="Arial"/>
              </w:rPr>
            </w:pPr>
            <w:del w:author="Vieth, John W" w:date="2019-10-29T15:43:00Z" w:id="942">
              <w:r w:rsidRPr="00AC5950" w:rsidDel="00987529">
                <w:rPr>
                  <w:rFonts w:cs="Arial"/>
                  <w:color w:val="0000FF"/>
                  <w:shd w:val="clear" w:color="auto" w:fill="E6E6E6"/>
                </w:rPr>
                <w:fldChar w:fldCharType="begin"/>
              </w:r>
              <w:r w:rsidRPr="00AC5950" w:rsidDel="00987529">
                <w:rPr>
                  <w:rFonts w:cs="Arial"/>
                  <w:color w:val="0000FF"/>
                </w:rPr>
                <w:delInstrText xml:space="preserve"> REF _Ref489274952 \r \h </w:delInstrText>
              </w:r>
              <w:r w:rsidRPr="00AC5950" w:rsidDel="00987529">
                <w:rPr>
                  <w:rFonts w:cs="Arial"/>
                  <w:color w:val="0000FF"/>
                  <w:shd w:val="clear" w:color="auto" w:fill="E6E6E6"/>
                </w:rPr>
              </w:r>
              <w:r w:rsidRPr="00AC5950" w:rsidDel="00987529">
                <w:rPr>
                  <w:rFonts w:cs="Arial"/>
                  <w:color w:val="0000FF"/>
                  <w:shd w:val="clear" w:color="auto" w:fill="E6E6E6"/>
                </w:rPr>
                <w:fldChar w:fldCharType="separate"/>
              </w:r>
              <w:r w:rsidDel="00987529" w:rsidR="00D82E8D">
                <w:rPr>
                  <w:rFonts w:cs="Arial"/>
                  <w:color w:val="0000FF"/>
                </w:rPr>
                <w:delText>9.4</w:delText>
              </w:r>
              <w:r w:rsidRPr="00AC5950" w:rsidDel="00987529">
                <w:rPr>
                  <w:rFonts w:cs="Arial"/>
                  <w:color w:val="0000FF"/>
                  <w:shd w:val="clear" w:color="auto" w:fill="E6E6E6"/>
                </w:rPr>
                <w:fldChar w:fldCharType="end"/>
              </w:r>
            </w:del>
          </w:p>
        </w:tc>
      </w:tr>
      <w:tr w:rsidRPr="00E908E9" w:rsidR="00151C02" w:rsidDel="00987529" w:rsidTr="0086342A" w14:paraId="2FC5B7DD" w14:textId="4B31D0C1">
        <w:trPr>
          <w:cantSplit/>
          <w:del w:author="Vieth, John W" w:date="2019-10-29T15:43:00Z" w:id="943"/>
        </w:trPr>
        <w:tc>
          <w:tcPr>
            <w:tcW w:w="5238" w:type="dxa"/>
            <w:vAlign w:val="center"/>
          </w:tcPr>
          <w:p w:rsidRPr="00E908E9" w:rsidR="00151C02" w:rsidDel="00987529" w:rsidP="00151C02" w:rsidRDefault="00276B5C" w14:paraId="40B3C8AC" w14:textId="2C502827">
            <w:pPr>
              <w:rPr>
                <w:del w:author="Vieth, John W" w:date="2019-10-29T15:43:00Z" w:id="944"/>
                <w:rFonts w:cs="Arial"/>
              </w:rPr>
            </w:pPr>
            <w:del w:author="Vieth, John W" w:date="2019-10-29T15:43:00Z" w:id="945">
              <w:r w:rsidRPr="00276B5C" w:rsidDel="00987529">
                <w:rPr>
                  <w:rFonts w:cs="Arial"/>
                </w:rPr>
                <w:delText xml:space="preserve">(DO-8110.49 Chg 1&amp;2:  </w:delText>
              </w:r>
              <w:r w:rsidDel="00987529" w:rsidR="00151C02">
                <w:rPr>
                  <w:rFonts w:cs="Arial"/>
                </w:rPr>
                <w:delText>Approval of Software Changes in Legacy Systems Using RTCA/DO-178B</w:delText>
              </w:r>
              <w:r w:rsidDel="00987529">
                <w:rPr>
                  <w:rFonts w:cs="Arial"/>
                </w:rPr>
                <w:delText>)</w:delText>
              </w:r>
            </w:del>
          </w:p>
        </w:tc>
        <w:tc>
          <w:tcPr>
            <w:tcW w:w="2430" w:type="dxa"/>
            <w:vAlign w:val="center"/>
          </w:tcPr>
          <w:p w:rsidRPr="00E908E9" w:rsidR="00151C02" w:rsidDel="00987529" w:rsidP="00151C02" w:rsidRDefault="008F0363" w14:paraId="4C263750" w14:textId="4B082C11">
            <w:pPr>
              <w:jc w:val="center"/>
              <w:rPr>
                <w:del w:author="Vieth, John W" w:date="2019-10-29T15:43:00Z" w:id="946"/>
                <w:rFonts w:cs="Arial"/>
              </w:rPr>
            </w:pPr>
            <w:del w:author="Vieth, John W" w:date="2019-10-29T15:43:00Z" w:id="947">
              <w:r w:rsidDel="00987529">
                <w:rPr>
                  <w:rFonts w:cs="Arial"/>
                </w:rPr>
                <w:delText>10</w:delText>
              </w:r>
              <w:r w:rsidRPr="00276B5C" w:rsidDel="00987529" w:rsidR="00276B5C">
                <w:rPr>
                  <w:rFonts w:cs="Arial"/>
                </w:rPr>
                <w:delText xml:space="preserve"> (Chg 1&amp;2)</w:delText>
              </w:r>
            </w:del>
          </w:p>
        </w:tc>
        <w:tc>
          <w:tcPr>
            <w:tcW w:w="1908" w:type="dxa"/>
            <w:vAlign w:val="center"/>
          </w:tcPr>
          <w:p w:rsidRPr="00E908E9" w:rsidR="00151C02" w:rsidDel="00987529" w:rsidP="000F21F5" w:rsidRDefault="00AC5950" w14:paraId="7124E72E" w14:textId="4532DC14">
            <w:pPr>
              <w:jc w:val="center"/>
              <w:rPr>
                <w:del w:author="Vieth, John W" w:date="2019-10-29T15:43:00Z" w:id="948"/>
                <w:rFonts w:cs="Arial"/>
              </w:rPr>
            </w:pPr>
            <w:del w:author="Vieth, John W" w:date="2019-10-29T15:43:00Z" w:id="949">
              <w:r w:rsidRPr="00AC5950" w:rsidDel="00987529">
                <w:rPr>
                  <w:rFonts w:cs="Arial"/>
                  <w:color w:val="0000FF"/>
                </w:rPr>
                <w:delText xml:space="preserve">&lt;Depends on project; </w:delText>
              </w:r>
              <w:r w:rsidDel="00987529">
                <w:rPr>
                  <w:rFonts w:cs="Arial"/>
                  <w:color w:val="0000FF"/>
                </w:rPr>
                <w:delText>typically</w:delText>
              </w:r>
              <w:r w:rsidDel="00987529" w:rsidR="000F21F5">
                <w:rPr>
                  <w:rFonts w:cs="Arial"/>
                  <w:color w:val="0000FF"/>
                </w:rPr>
                <w:delText xml:space="preserve"> N/A</w:delText>
              </w:r>
              <w:r w:rsidRPr="00AC5950" w:rsidDel="00987529">
                <w:rPr>
                  <w:rFonts w:cs="Arial"/>
                  <w:color w:val="0000FF"/>
                </w:rPr>
                <w:delText>&gt;</w:delText>
              </w:r>
            </w:del>
          </w:p>
        </w:tc>
      </w:tr>
      <w:tr w:rsidRPr="00E908E9" w:rsidR="00151C02" w:rsidDel="00987529" w:rsidTr="0086342A" w14:paraId="4A0C254A" w14:textId="3206789D">
        <w:trPr>
          <w:cantSplit/>
          <w:del w:author="Vieth, John W" w:date="2019-10-29T15:43:00Z" w:id="950"/>
        </w:trPr>
        <w:tc>
          <w:tcPr>
            <w:tcW w:w="5238" w:type="dxa"/>
            <w:vAlign w:val="center"/>
          </w:tcPr>
          <w:p w:rsidRPr="00E908E9" w:rsidR="00151C02" w:rsidDel="00987529" w:rsidP="00151C02" w:rsidRDefault="00276B5C" w14:paraId="4F2B5F31" w14:textId="0B7D10B9">
            <w:pPr>
              <w:rPr>
                <w:del w:author="Vieth, John W" w:date="2019-10-29T15:43:00Z" w:id="951"/>
                <w:rFonts w:cs="Arial"/>
              </w:rPr>
            </w:pPr>
            <w:del w:author="Vieth, John W" w:date="2019-10-29T15:43:00Z" w:id="952">
              <w:r w:rsidRPr="00276B5C" w:rsidDel="00987529">
                <w:rPr>
                  <w:rFonts w:cs="Arial"/>
                </w:rPr>
                <w:delText xml:space="preserve">(DO-8110.49 Chg 1&amp;2:  </w:delText>
              </w:r>
              <w:r w:rsidDel="00987529" w:rsidR="008F0363">
                <w:rPr>
                  <w:rFonts w:cs="Arial"/>
                </w:rPr>
                <w:delText>Oversight of Software Change Impact Analysis Used to Classify Software Changes as Major or Minor</w:delText>
              </w:r>
              <w:r w:rsidDel="00987529">
                <w:rPr>
                  <w:rFonts w:cs="Arial"/>
                </w:rPr>
                <w:delText>)</w:delText>
              </w:r>
            </w:del>
          </w:p>
        </w:tc>
        <w:tc>
          <w:tcPr>
            <w:tcW w:w="2430" w:type="dxa"/>
            <w:vAlign w:val="center"/>
          </w:tcPr>
          <w:p w:rsidRPr="00E908E9" w:rsidR="00151C02" w:rsidDel="00987529" w:rsidP="00151C02" w:rsidRDefault="008F0363" w14:paraId="4DEFC6B2" w14:textId="56E8973D">
            <w:pPr>
              <w:jc w:val="center"/>
              <w:rPr>
                <w:del w:author="Vieth, John W" w:date="2019-10-29T15:43:00Z" w:id="953"/>
                <w:rFonts w:cs="Arial"/>
              </w:rPr>
            </w:pPr>
            <w:del w:author="Vieth, John W" w:date="2019-10-29T15:43:00Z" w:id="954">
              <w:r w:rsidDel="00987529">
                <w:rPr>
                  <w:rFonts w:cs="Arial"/>
                </w:rPr>
                <w:delText>11</w:delText>
              </w:r>
              <w:r w:rsidRPr="00276B5C" w:rsidDel="00987529" w:rsidR="00276B5C">
                <w:rPr>
                  <w:rFonts w:cs="Arial"/>
                </w:rPr>
                <w:delText xml:space="preserve"> (Chg 1&amp;2)</w:delText>
              </w:r>
            </w:del>
          </w:p>
        </w:tc>
        <w:tc>
          <w:tcPr>
            <w:tcW w:w="1908" w:type="dxa"/>
            <w:vAlign w:val="center"/>
          </w:tcPr>
          <w:p w:rsidRPr="00E908E9" w:rsidR="00151C02" w:rsidDel="00987529" w:rsidP="004101DA" w:rsidRDefault="00AC5950" w14:paraId="02A68A16" w14:textId="0E962B44">
            <w:pPr>
              <w:jc w:val="center"/>
              <w:rPr>
                <w:del w:author="Vieth, John W" w:date="2019-10-29T15:43:00Z" w:id="955"/>
                <w:rFonts w:cs="Arial"/>
              </w:rPr>
            </w:pPr>
            <w:del w:author="Vieth, John W" w:date="2019-10-29T15:43:00Z" w:id="956">
              <w:r w:rsidRPr="0086342A" w:rsidDel="00987529">
                <w:rPr>
                  <w:rFonts w:cs="Arial"/>
                  <w:color w:val="0000FF"/>
                </w:rPr>
                <w:delText>&lt;Depends on the project</w:delText>
              </w:r>
              <w:r w:rsidRPr="0086342A" w:rsidDel="00987529" w:rsidR="0086342A">
                <w:rPr>
                  <w:rFonts w:cs="Arial"/>
                  <w:color w:val="0000FF"/>
                </w:rPr>
                <w:delText xml:space="preserve">; conformance statement projects typically identify only </w:delText>
              </w:r>
              <w:r w:rsidDel="00987529" w:rsidR="004101DA">
                <w:rPr>
                  <w:rFonts w:cs="Arial"/>
                  <w:color w:val="0000FF"/>
                  <w:shd w:val="clear" w:color="auto" w:fill="E6E6E6"/>
                </w:rPr>
                <w:fldChar w:fldCharType="begin"/>
              </w:r>
              <w:r w:rsidDel="00987529" w:rsidR="004101DA">
                <w:rPr>
                  <w:rFonts w:cs="Arial"/>
                  <w:color w:val="0000FF"/>
                </w:rPr>
                <w:delInstrText xml:space="preserve"> REF _Ref489344056 \r \h </w:delInstrText>
              </w:r>
              <w:r w:rsidDel="00987529" w:rsidR="004101DA">
                <w:rPr>
                  <w:rFonts w:cs="Arial"/>
                  <w:color w:val="0000FF"/>
                  <w:shd w:val="clear" w:color="auto" w:fill="E6E6E6"/>
                </w:rPr>
              </w:r>
              <w:r w:rsidDel="00987529" w:rsidR="004101DA">
                <w:rPr>
                  <w:rFonts w:cs="Arial"/>
                  <w:color w:val="0000FF"/>
                  <w:shd w:val="clear" w:color="auto" w:fill="E6E6E6"/>
                </w:rPr>
                <w:fldChar w:fldCharType="separate"/>
              </w:r>
              <w:r w:rsidDel="00987529" w:rsidR="00D82E8D">
                <w:rPr>
                  <w:rFonts w:cs="Arial"/>
                  <w:color w:val="0000FF"/>
                </w:rPr>
                <w:delText>6.1.1.1</w:delText>
              </w:r>
              <w:r w:rsidDel="00987529" w:rsidR="004101DA">
                <w:rPr>
                  <w:rFonts w:cs="Arial"/>
                  <w:color w:val="0000FF"/>
                  <w:shd w:val="clear" w:color="auto" w:fill="E6E6E6"/>
                </w:rPr>
                <w:fldChar w:fldCharType="end"/>
              </w:r>
              <w:r w:rsidRPr="0086342A" w:rsidDel="00987529" w:rsidR="0086342A">
                <w:rPr>
                  <w:rFonts w:cs="Arial"/>
                  <w:color w:val="0000FF"/>
                </w:rPr>
                <w:delText xml:space="preserve">, and change projects often </w:delText>
              </w:r>
              <w:r w:rsidDel="00987529" w:rsidR="004101DA">
                <w:rPr>
                  <w:rFonts w:cs="Arial"/>
                  <w:color w:val="0000FF"/>
                  <w:shd w:val="clear" w:color="auto" w:fill="E6E6E6"/>
                </w:rPr>
                <w:fldChar w:fldCharType="begin"/>
              </w:r>
              <w:r w:rsidDel="00987529" w:rsidR="004101DA">
                <w:rPr>
                  <w:rFonts w:cs="Arial"/>
                  <w:color w:val="0000FF"/>
                </w:rPr>
                <w:delInstrText xml:space="preserve"> REF _Ref489344077 \r \h </w:delInstrText>
              </w:r>
              <w:r w:rsidDel="00987529" w:rsidR="004101DA">
                <w:rPr>
                  <w:rFonts w:cs="Arial"/>
                  <w:color w:val="0000FF"/>
                  <w:shd w:val="clear" w:color="auto" w:fill="E6E6E6"/>
                </w:rPr>
              </w:r>
              <w:r w:rsidDel="00987529" w:rsidR="004101DA">
                <w:rPr>
                  <w:rFonts w:cs="Arial"/>
                  <w:color w:val="0000FF"/>
                  <w:shd w:val="clear" w:color="auto" w:fill="E6E6E6"/>
                </w:rPr>
                <w:fldChar w:fldCharType="separate"/>
              </w:r>
              <w:r w:rsidDel="00987529" w:rsidR="00D82E8D">
                <w:rPr>
                  <w:rFonts w:cs="Arial"/>
                  <w:color w:val="0000FF"/>
                </w:rPr>
                <w:delText>6.1.1</w:delText>
              </w:r>
              <w:r w:rsidDel="00987529" w:rsidR="004101DA">
                <w:rPr>
                  <w:rFonts w:cs="Arial"/>
                  <w:color w:val="0000FF"/>
                  <w:shd w:val="clear" w:color="auto" w:fill="E6E6E6"/>
                </w:rPr>
                <w:fldChar w:fldCharType="end"/>
              </w:r>
              <w:r w:rsidRPr="0086342A" w:rsidDel="00987529" w:rsidR="0086342A">
                <w:rPr>
                  <w:rFonts w:cs="Arial"/>
                  <w:color w:val="0000FF"/>
                </w:rPr>
                <w:delText xml:space="preserve"> and </w:delText>
              </w:r>
              <w:r w:rsidRPr="0086342A" w:rsidDel="00987529" w:rsidR="0086342A">
                <w:rPr>
                  <w:rFonts w:cs="Arial"/>
                  <w:color w:val="0000FF"/>
                  <w:shd w:val="clear" w:color="auto" w:fill="E6E6E6"/>
                </w:rPr>
                <w:fldChar w:fldCharType="begin"/>
              </w:r>
              <w:r w:rsidRPr="0086342A" w:rsidDel="00987529" w:rsidR="0086342A">
                <w:rPr>
                  <w:rFonts w:cs="Arial"/>
                  <w:color w:val="0000FF"/>
                </w:rPr>
                <w:delInstrText xml:space="preserve"> REF _Ref489275595 \r \h </w:delInstrText>
              </w:r>
              <w:r w:rsidRPr="0086342A" w:rsidDel="00987529" w:rsidR="0086342A">
                <w:rPr>
                  <w:rFonts w:cs="Arial"/>
                  <w:color w:val="0000FF"/>
                  <w:shd w:val="clear" w:color="auto" w:fill="E6E6E6"/>
                </w:rPr>
              </w:r>
              <w:r w:rsidRPr="0086342A" w:rsidDel="00987529" w:rsidR="0086342A">
                <w:rPr>
                  <w:rFonts w:cs="Arial"/>
                  <w:color w:val="0000FF"/>
                  <w:shd w:val="clear" w:color="auto" w:fill="E6E6E6"/>
                </w:rPr>
                <w:fldChar w:fldCharType="separate"/>
              </w:r>
              <w:r w:rsidDel="00987529" w:rsidR="00D82E8D">
                <w:rPr>
                  <w:rFonts w:cs="Arial"/>
                  <w:color w:val="0000FF"/>
                </w:rPr>
                <w:delText>Appendix B</w:delText>
              </w:r>
              <w:r w:rsidRPr="0086342A" w:rsidDel="00987529" w:rsidR="0086342A">
                <w:rPr>
                  <w:rFonts w:cs="Arial"/>
                  <w:color w:val="0000FF"/>
                  <w:shd w:val="clear" w:color="auto" w:fill="E6E6E6"/>
                </w:rPr>
                <w:fldChar w:fldCharType="end"/>
              </w:r>
              <w:r w:rsidRPr="0086342A" w:rsidDel="00987529">
                <w:rPr>
                  <w:rFonts w:cs="Arial"/>
                  <w:color w:val="0000FF"/>
                </w:rPr>
                <w:delText>&gt;</w:delText>
              </w:r>
            </w:del>
          </w:p>
        </w:tc>
      </w:tr>
      <w:tr w:rsidRPr="00E908E9" w:rsidR="00151C02" w:rsidDel="00987529" w:rsidTr="0086342A" w14:paraId="312ECDEC" w14:textId="13E7A48B">
        <w:trPr>
          <w:cantSplit/>
          <w:del w:author="Vieth, John W" w:date="2019-10-29T15:43:00Z" w:id="957"/>
        </w:trPr>
        <w:tc>
          <w:tcPr>
            <w:tcW w:w="5238" w:type="dxa"/>
            <w:vAlign w:val="center"/>
          </w:tcPr>
          <w:p w:rsidRPr="00E908E9" w:rsidR="00151C02" w:rsidDel="00987529" w:rsidP="00151C02" w:rsidRDefault="00276B5C" w14:paraId="4EFF63AC" w14:textId="3C964A4D">
            <w:pPr>
              <w:rPr>
                <w:del w:author="Vieth, John W" w:date="2019-10-29T15:43:00Z" w:id="958"/>
                <w:rFonts w:cs="Arial"/>
              </w:rPr>
            </w:pPr>
            <w:del w:author="Vieth, John W" w:date="2019-10-29T15:43:00Z" w:id="959">
              <w:r w:rsidRPr="00276B5C" w:rsidDel="00987529">
                <w:rPr>
                  <w:rFonts w:cs="Arial"/>
                </w:rPr>
                <w:delText xml:space="preserve">(DO-8110.49 Chg 1&amp;2:  </w:delText>
              </w:r>
              <w:r w:rsidDel="00987529" w:rsidR="008F0363">
                <w:rPr>
                  <w:rFonts w:cs="Arial"/>
                </w:rPr>
                <w:delText>Approving Reused Software Life Cycle Data</w:delText>
              </w:r>
              <w:r w:rsidDel="00987529">
                <w:rPr>
                  <w:rFonts w:cs="Arial"/>
                </w:rPr>
                <w:delText>)</w:delText>
              </w:r>
            </w:del>
          </w:p>
        </w:tc>
        <w:tc>
          <w:tcPr>
            <w:tcW w:w="2430" w:type="dxa"/>
            <w:vAlign w:val="center"/>
          </w:tcPr>
          <w:p w:rsidRPr="00E908E9" w:rsidR="00151C02" w:rsidDel="00987529" w:rsidP="00151C02" w:rsidRDefault="008F0363" w14:paraId="369F9B85" w14:textId="179E344D">
            <w:pPr>
              <w:jc w:val="center"/>
              <w:rPr>
                <w:del w:author="Vieth, John W" w:date="2019-10-29T15:43:00Z" w:id="960"/>
                <w:rFonts w:cs="Arial"/>
              </w:rPr>
            </w:pPr>
            <w:del w:author="Vieth, John W" w:date="2019-10-29T15:43:00Z" w:id="961">
              <w:r w:rsidDel="00987529">
                <w:rPr>
                  <w:rFonts w:cs="Arial"/>
                </w:rPr>
                <w:delText>12</w:delText>
              </w:r>
              <w:r w:rsidRPr="00276B5C" w:rsidDel="00987529" w:rsidR="00276B5C">
                <w:rPr>
                  <w:rFonts w:cs="Arial"/>
                </w:rPr>
                <w:delText xml:space="preserve"> (Chg 1&amp;2)</w:delText>
              </w:r>
            </w:del>
          </w:p>
        </w:tc>
        <w:tc>
          <w:tcPr>
            <w:tcW w:w="1908" w:type="dxa"/>
            <w:vAlign w:val="center"/>
          </w:tcPr>
          <w:p w:rsidRPr="00E908E9" w:rsidR="00151C02" w:rsidDel="00987529" w:rsidP="00151C02" w:rsidRDefault="00140F81" w14:paraId="241E1595" w14:textId="038EAF4C">
            <w:pPr>
              <w:jc w:val="center"/>
              <w:rPr>
                <w:del w:author="Vieth, John W" w:date="2019-10-29T15:43:00Z" w:id="962"/>
                <w:rFonts w:cs="Arial"/>
              </w:rPr>
            </w:pPr>
            <w:del w:author="Vieth, John W" w:date="2019-10-29T15:43:00Z" w:id="963">
              <w:r w:rsidRPr="00140F81" w:rsidDel="00987529">
                <w:rPr>
                  <w:rFonts w:cs="Arial"/>
                  <w:color w:val="0000FF"/>
                </w:rPr>
                <w:delText>&lt;Depends on the project; either N/A or identify the secti</w:delText>
              </w:r>
              <w:r w:rsidDel="00987529" w:rsidR="000F21F5">
                <w:rPr>
                  <w:rFonts w:cs="Arial"/>
                  <w:color w:val="0000FF"/>
                </w:rPr>
                <w:delText>on(s) identifying how reused so</w:delText>
              </w:r>
              <w:r w:rsidRPr="00140F81" w:rsidDel="00987529">
                <w:rPr>
                  <w:rFonts w:cs="Arial"/>
                  <w:color w:val="0000FF"/>
                </w:rPr>
                <w:delText>ft</w:delText>
              </w:r>
              <w:r w:rsidDel="00987529" w:rsidR="000F21F5">
                <w:rPr>
                  <w:rFonts w:cs="Arial"/>
                  <w:color w:val="0000FF"/>
                </w:rPr>
                <w:delText>w</w:delText>
              </w:r>
              <w:r w:rsidRPr="00140F81" w:rsidDel="00987529">
                <w:rPr>
                  <w:rFonts w:cs="Arial"/>
                  <w:color w:val="0000FF"/>
                </w:rPr>
                <w:delText>are life cycle data was handled&gt;</w:delText>
              </w:r>
            </w:del>
          </w:p>
        </w:tc>
      </w:tr>
      <w:tr w:rsidRPr="00E908E9" w:rsidR="00151C02" w:rsidDel="00987529" w:rsidTr="0086342A" w14:paraId="5B0827DF" w14:textId="6F987058">
        <w:trPr>
          <w:cantSplit/>
          <w:del w:author="Vieth, John W" w:date="2019-10-29T15:43:00Z" w:id="964"/>
        </w:trPr>
        <w:tc>
          <w:tcPr>
            <w:tcW w:w="5238" w:type="dxa"/>
            <w:vAlign w:val="center"/>
          </w:tcPr>
          <w:p w:rsidRPr="00E908E9" w:rsidR="00151C02" w:rsidDel="00987529" w:rsidP="00151C02" w:rsidRDefault="005936C6" w14:paraId="6B9E9393" w14:textId="0926C382">
            <w:pPr>
              <w:rPr>
                <w:del w:author="Vieth, John W" w:date="2019-10-29T15:43:00Z" w:id="965"/>
                <w:rFonts w:cs="Arial"/>
              </w:rPr>
            </w:pPr>
            <w:del w:author="Vieth, John W" w:date="2019-10-29T15:43:00Z" w:id="966">
              <w:r w:rsidRPr="005936C6" w:rsidDel="00987529">
                <w:rPr>
                  <w:rFonts w:cs="Arial"/>
                </w:rPr>
                <w:delText xml:space="preserve">(DO-8110.49 Chg 1&amp;2:  </w:delText>
              </w:r>
              <w:r w:rsidDel="00987529" w:rsidR="008F0363">
                <w:rPr>
                  <w:rFonts w:cs="Arial"/>
                </w:rPr>
                <w:delText>Properly Overseeing Suppliers</w:delText>
              </w:r>
              <w:r w:rsidDel="00987529" w:rsidR="00276B5C">
                <w:rPr>
                  <w:rFonts w:cs="Arial"/>
                </w:rPr>
                <w:delText>)</w:delText>
              </w:r>
            </w:del>
          </w:p>
        </w:tc>
        <w:tc>
          <w:tcPr>
            <w:tcW w:w="2430" w:type="dxa"/>
            <w:vAlign w:val="center"/>
          </w:tcPr>
          <w:p w:rsidRPr="00E908E9" w:rsidR="00151C02" w:rsidDel="00987529" w:rsidP="00151C02" w:rsidRDefault="008F0363" w14:paraId="3D905B20" w14:textId="4CC4F932">
            <w:pPr>
              <w:jc w:val="center"/>
              <w:rPr>
                <w:del w:author="Vieth, John W" w:date="2019-10-29T15:43:00Z" w:id="967"/>
                <w:rFonts w:cs="Arial"/>
              </w:rPr>
            </w:pPr>
            <w:del w:author="Vieth, John W" w:date="2019-10-29T15:43:00Z" w:id="968">
              <w:r w:rsidDel="00987529">
                <w:rPr>
                  <w:rFonts w:cs="Arial"/>
                </w:rPr>
                <w:delText>13</w:delText>
              </w:r>
              <w:r w:rsidRPr="00276B5C" w:rsidDel="00987529" w:rsidR="00276B5C">
                <w:rPr>
                  <w:rFonts w:cs="Arial"/>
                </w:rPr>
                <w:delText xml:space="preserve"> (Chg 1&amp;2)</w:delText>
              </w:r>
            </w:del>
          </w:p>
        </w:tc>
        <w:tc>
          <w:tcPr>
            <w:tcW w:w="1908" w:type="dxa"/>
            <w:vAlign w:val="center"/>
          </w:tcPr>
          <w:p w:rsidRPr="00E908E9" w:rsidR="00151C02" w:rsidDel="00987529" w:rsidP="000F21F5" w:rsidRDefault="000F21F5" w14:paraId="6604A3AE" w14:textId="2D3544AD">
            <w:pPr>
              <w:jc w:val="center"/>
              <w:rPr>
                <w:del w:author="Vieth, John W" w:date="2019-10-29T15:43:00Z" w:id="969"/>
                <w:rFonts w:cs="Arial"/>
              </w:rPr>
            </w:pPr>
            <w:del w:author="Vieth, John W" w:date="2019-10-29T15:43:00Z" w:id="970">
              <w:r w:rsidRPr="000F21F5" w:rsidDel="00987529">
                <w:rPr>
                  <w:rFonts w:cs="Arial"/>
                  <w:color w:val="2B579A"/>
                  <w:shd w:val="clear" w:color="auto" w:fill="E6E6E6"/>
                </w:rPr>
                <w:fldChar w:fldCharType="begin"/>
              </w:r>
              <w:r w:rsidRPr="000F21F5" w:rsidDel="00987529">
                <w:rPr>
                  <w:rFonts w:cs="Arial"/>
                </w:rPr>
                <w:delInstrText xml:space="preserve"> REF _Ref489341217 \r \h </w:delInstrText>
              </w:r>
              <w:r w:rsidRPr="000F21F5" w:rsidDel="00987529">
                <w:rPr>
                  <w:rFonts w:cs="Arial"/>
                  <w:color w:val="2B579A"/>
                  <w:shd w:val="clear" w:color="auto" w:fill="E6E6E6"/>
                </w:rPr>
              </w:r>
              <w:r w:rsidRPr="000F21F5" w:rsidDel="00987529">
                <w:rPr>
                  <w:rFonts w:cs="Arial"/>
                  <w:color w:val="2B579A"/>
                  <w:shd w:val="clear" w:color="auto" w:fill="E6E6E6"/>
                </w:rPr>
                <w:fldChar w:fldCharType="separate"/>
              </w:r>
              <w:r w:rsidDel="00987529" w:rsidR="00D82E8D">
                <w:rPr>
                  <w:rFonts w:cs="Arial"/>
                </w:rPr>
                <w:delText>5.4</w:delText>
              </w:r>
              <w:r w:rsidRPr="000F21F5" w:rsidDel="00987529">
                <w:rPr>
                  <w:rFonts w:cs="Arial"/>
                  <w:color w:val="2B579A"/>
                  <w:shd w:val="clear" w:color="auto" w:fill="E6E6E6"/>
                </w:rPr>
                <w:fldChar w:fldCharType="end"/>
              </w:r>
              <w:r w:rsidRPr="000F21F5" w:rsidDel="00987529">
                <w:rPr>
                  <w:rFonts w:cs="Arial"/>
                </w:rPr>
                <w:delText xml:space="preserve"> &amp; </w:delText>
              </w:r>
              <w:r w:rsidRPr="000F21F5" w:rsidDel="00987529" w:rsidR="00C16D45">
                <w:rPr>
                  <w:rFonts w:cs="Arial"/>
                  <w:color w:val="2B579A"/>
                  <w:shd w:val="clear" w:color="auto" w:fill="E6E6E6"/>
                </w:rPr>
                <w:fldChar w:fldCharType="begin"/>
              </w:r>
              <w:r w:rsidRPr="000F21F5" w:rsidDel="00987529" w:rsidR="00C16D45">
                <w:rPr>
                  <w:rFonts w:cs="Arial"/>
                </w:rPr>
                <w:delInstrText xml:space="preserve"> REF _Ref487013389 \r \h </w:delInstrText>
              </w:r>
              <w:r w:rsidRPr="000F21F5" w:rsidDel="00987529" w:rsidR="00C16D45">
                <w:rPr>
                  <w:rFonts w:cs="Arial"/>
                  <w:color w:val="2B579A"/>
                  <w:shd w:val="clear" w:color="auto" w:fill="E6E6E6"/>
                </w:rPr>
              </w:r>
              <w:r w:rsidRPr="000F21F5" w:rsidDel="00987529" w:rsidR="00C16D45">
                <w:rPr>
                  <w:rFonts w:cs="Arial"/>
                  <w:color w:val="2B579A"/>
                  <w:shd w:val="clear" w:color="auto" w:fill="E6E6E6"/>
                </w:rPr>
                <w:fldChar w:fldCharType="separate"/>
              </w:r>
              <w:r w:rsidDel="00987529" w:rsidR="00D82E8D">
                <w:rPr>
                  <w:rFonts w:cs="Arial"/>
                </w:rPr>
                <w:delText>10</w:delText>
              </w:r>
              <w:r w:rsidRPr="000F21F5" w:rsidDel="00987529" w:rsidR="00C16D45">
                <w:rPr>
                  <w:rFonts w:cs="Arial"/>
                  <w:color w:val="2B579A"/>
                  <w:shd w:val="clear" w:color="auto" w:fill="E6E6E6"/>
                </w:rPr>
                <w:fldChar w:fldCharType="end"/>
              </w:r>
            </w:del>
          </w:p>
        </w:tc>
      </w:tr>
      <w:tr w:rsidRPr="00E908E9" w:rsidR="00151C02" w:rsidDel="00987529" w:rsidTr="0086342A" w14:paraId="4AA5E034" w14:textId="624243ED">
        <w:trPr>
          <w:cantSplit/>
          <w:del w:author="Vieth, John W" w:date="2019-10-29T15:43:00Z" w:id="971"/>
        </w:trPr>
        <w:tc>
          <w:tcPr>
            <w:tcW w:w="5238" w:type="dxa"/>
            <w:vAlign w:val="center"/>
          </w:tcPr>
          <w:p w:rsidRPr="00E908E9" w:rsidR="00151C02" w:rsidDel="00987529" w:rsidP="00151C02" w:rsidRDefault="00276B5C" w14:paraId="62EE71CC" w14:textId="30792F77">
            <w:pPr>
              <w:rPr>
                <w:del w:author="Vieth, John W" w:date="2019-10-29T15:43:00Z" w:id="972"/>
                <w:rFonts w:cs="Arial"/>
              </w:rPr>
            </w:pPr>
            <w:del w:author="Vieth, John W" w:date="2019-10-29T15:43:00Z" w:id="973">
              <w:r w:rsidRPr="00276B5C" w:rsidDel="00987529">
                <w:rPr>
                  <w:rFonts w:cs="Arial"/>
                </w:rPr>
                <w:delText xml:space="preserve">(DO-8110.49 Chg 1&amp;2:  </w:delText>
              </w:r>
              <w:r w:rsidDel="00987529" w:rsidR="008F0363">
                <w:rPr>
                  <w:rFonts w:cs="Arial"/>
                </w:rPr>
                <w:delText>Software Problem Reporting</w:delText>
              </w:r>
              <w:r w:rsidDel="00987529">
                <w:rPr>
                  <w:rFonts w:cs="Arial"/>
                </w:rPr>
                <w:delText>)</w:delText>
              </w:r>
            </w:del>
          </w:p>
        </w:tc>
        <w:tc>
          <w:tcPr>
            <w:tcW w:w="2430" w:type="dxa"/>
            <w:vAlign w:val="center"/>
          </w:tcPr>
          <w:p w:rsidRPr="00E908E9" w:rsidR="00151C02" w:rsidDel="00987529" w:rsidP="00151C02" w:rsidRDefault="008F0363" w14:paraId="70908C81" w14:textId="20DB5675">
            <w:pPr>
              <w:jc w:val="center"/>
              <w:rPr>
                <w:del w:author="Vieth, John W" w:date="2019-10-29T15:43:00Z" w:id="974"/>
                <w:rFonts w:cs="Arial"/>
              </w:rPr>
            </w:pPr>
            <w:del w:author="Vieth, John W" w:date="2019-10-29T15:43:00Z" w:id="975">
              <w:r w:rsidDel="00987529">
                <w:rPr>
                  <w:rFonts w:cs="Arial"/>
                </w:rPr>
                <w:delText>14</w:delText>
              </w:r>
              <w:r w:rsidRPr="00276B5C" w:rsidDel="00987529" w:rsidR="00276B5C">
                <w:rPr>
                  <w:rFonts w:cs="Arial"/>
                </w:rPr>
                <w:delText xml:space="preserve"> (Chg 1&amp;2)</w:delText>
              </w:r>
            </w:del>
          </w:p>
        </w:tc>
        <w:tc>
          <w:tcPr>
            <w:tcW w:w="1908" w:type="dxa"/>
            <w:vAlign w:val="center"/>
          </w:tcPr>
          <w:p w:rsidRPr="00E908E9" w:rsidR="00151C02" w:rsidDel="00987529" w:rsidP="00151C02" w:rsidRDefault="00644055" w14:paraId="746B1231" w14:textId="327C3677">
            <w:pPr>
              <w:jc w:val="center"/>
              <w:rPr>
                <w:del w:author="Vieth, John W" w:date="2019-10-29T15:43:00Z" w:id="976"/>
                <w:rFonts w:cs="Arial"/>
              </w:rPr>
            </w:pPr>
            <w:del w:author="Vieth, John W" w:date="2019-10-29T15:43:00Z" w:id="977">
              <w:r w:rsidDel="00987529">
                <w:rPr>
                  <w:rFonts w:cs="Arial"/>
                  <w:color w:val="2B579A"/>
                  <w:shd w:val="clear" w:color="auto" w:fill="E6E6E6"/>
                </w:rPr>
                <w:fldChar w:fldCharType="begin"/>
              </w:r>
              <w:r w:rsidDel="00987529">
                <w:rPr>
                  <w:rFonts w:cs="Arial"/>
                </w:rPr>
                <w:delInstrText xml:space="preserve"> REF _Ref489342731 \r \h </w:delInstrText>
              </w:r>
              <w:r w:rsidDel="00987529">
                <w:rPr>
                  <w:rFonts w:cs="Arial"/>
                  <w:color w:val="2B579A"/>
                  <w:shd w:val="clear" w:color="auto" w:fill="E6E6E6"/>
                </w:rPr>
              </w:r>
              <w:r w:rsidDel="00987529">
                <w:rPr>
                  <w:rFonts w:cs="Arial"/>
                  <w:color w:val="2B579A"/>
                  <w:shd w:val="clear" w:color="auto" w:fill="E6E6E6"/>
                </w:rPr>
                <w:fldChar w:fldCharType="separate"/>
              </w:r>
              <w:r w:rsidDel="00987529" w:rsidR="00D82E8D">
                <w:rPr>
                  <w:rFonts w:cs="Arial"/>
                </w:rPr>
                <w:delText>6.3.1</w:delText>
              </w:r>
              <w:r w:rsidDel="00987529">
                <w:rPr>
                  <w:rFonts w:cs="Arial"/>
                  <w:color w:val="2B579A"/>
                  <w:shd w:val="clear" w:color="auto" w:fill="E6E6E6"/>
                </w:rPr>
                <w:fldChar w:fldCharType="end"/>
              </w:r>
            </w:del>
          </w:p>
        </w:tc>
      </w:tr>
      <w:tr w:rsidRPr="00E908E9" w:rsidR="00151C02" w:rsidDel="00987529" w:rsidTr="0086342A" w14:paraId="0C8857DD" w14:textId="3827EF6E">
        <w:trPr>
          <w:cantSplit/>
          <w:del w:author="Vieth, John W" w:date="2019-10-29T15:43:00Z" w:id="978"/>
        </w:trPr>
        <w:tc>
          <w:tcPr>
            <w:tcW w:w="5238" w:type="dxa"/>
            <w:vAlign w:val="center"/>
          </w:tcPr>
          <w:p w:rsidRPr="00E908E9" w:rsidR="00151C02" w:rsidDel="00987529" w:rsidP="00151C02" w:rsidRDefault="00276B5C" w14:paraId="58971536" w14:textId="3810D560">
            <w:pPr>
              <w:rPr>
                <w:del w:author="Vieth, John W" w:date="2019-10-29T15:43:00Z" w:id="979"/>
                <w:rFonts w:cs="Arial"/>
              </w:rPr>
            </w:pPr>
            <w:del w:author="Vieth, John W" w:date="2019-10-29T15:43:00Z" w:id="980">
              <w:r w:rsidRPr="00276B5C" w:rsidDel="00987529">
                <w:rPr>
                  <w:rFonts w:cs="Arial"/>
                </w:rPr>
                <w:delText xml:space="preserve">(DO-8110.49 Chg 1&amp;2:  </w:delText>
              </w:r>
              <w:r w:rsidDel="00987529" w:rsidR="008F0363">
                <w:rPr>
                  <w:rFonts w:cs="Arial"/>
                </w:rPr>
                <w:delText>Assuring Airborne System Databases and Aeronautical Databases</w:delText>
              </w:r>
              <w:r w:rsidDel="00987529">
                <w:rPr>
                  <w:rFonts w:cs="Arial"/>
                </w:rPr>
                <w:delText>)</w:delText>
              </w:r>
            </w:del>
          </w:p>
        </w:tc>
        <w:tc>
          <w:tcPr>
            <w:tcW w:w="2430" w:type="dxa"/>
            <w:vAlign w:val="center"/>
          </w:tcPr>
          <w:p w:rsidRPr="00E908E9" w:rsidR="00151C02" w:rsidDel="00987529" w:rsidP="00151C02" w:rsidRDefault="008F0363" w14:paraId="3715AF28" w14:textId="04B0A558">
            <w:pPr>
              <w:jc w:val="center"/>
              <w:rPr>
                <w:del w:author="Vieth, John W" w:date="2019-10-29T15:43:00Z" w:id="981"/>
                <w:rFonts w:cs="Arial"/>
              </w:rPr>
            </w:pPr>
            <w:del w:author="Vieth, John W" w:date="2019-10-29T15:43:00Z" w:id="982">
              <w:r w:rsidDel="00987529">
                <w:rPr>
                  <w:rFonts w:cs="Arial"/>
                </w:rPr>
                <w:delText>15</w:delText>
              </w:r>
              <w:r w:rsidRPr="00276B5C" w:rsidDel="00987529" w:rsidR="00276B5C">
                <w:rPr>
                  <w:rFonts w:cs="Arial"/>
                </w:rPr>
                <w:delText xml:space="preserve"> (Chg 1&amp;2)</w:delText>
              </w:r>
            </w:del>
          </w:p>
        </w:tc>
        <w:tc>
          <w:tcPr>
            <w:tcW w:w="1908" w:type="dxa"/>
            <w:vAlign w:val="center"/>
          </w:tcPr>
          <w:p w:rsidRPr="00E908E9" w:rsidR="00151C02" w:rsidDel="00987529" w:rsidP="00151C02" w:rsidRDefault="002B0BC1" w14:paraId="55ED52A5" w14:textId="1EB59BD5">
            <w:pPr>
              <w:jc w:val="center"/>
              <w:rPr>
                <w:del w:author="Vieth, John W" w:date="2019-10-29T15:43:00Z" w:id="983"/>
                <w:rFonts w:cs="Arial"/>
              </w:rPr>
            </w:pPr>
            <w:del w:author="Vieth, John W" w:date="2019-10-29T15:43:00Z" w:id="984">
              <w:r w:rsidDel="00987529">
                <w:rPr>
                  <w:rFonts w:cs="Arial"/>
                  <w:color w:val="2B579A"/>
                  <w:shd w:val="clear" w:color="auto" w:fill="E6E6E6"/>
                </w:rPr>
                <w:fldChar w:fldCharType="begin"/>
              </w:r>
              <w:r w:rsidDel="00987529">
                <w:rPr>
                  <w:rFonts w:cs="Arial"/>
                </w:rPr>
                <w:delInstrText xml:space="preserve"> REF _Ref486925759 \r \h </w:delInstrText>
              </w:r>
              <w:r w:rsidDel="00987529">
                <w:rPr>
                  <w:rFonts w:cs="Arial"/>
                  <w:color w:val="2B579A"/>
                  <w:shd w:val="clear" w:color="auto" w:fill="E6E6E6"/>
                </w:rPr>
              </w:r>
              <w:r w:rsidDel="00987529">
                <w:rPr>
                  <w:rFonts w:cs="Arial"/>
                  <w:color w:val="2B579A"/>
                  <w:shd w:val="clear" w:color="auto" w:fill="E6E6E6"/>
                </w:rPr>
                <w:fldChar w:fldCharType="separate"/>
              </w:r>
              <w:r w:rsidDel="00987529" w:rsidR="00D82E8D">
                <w:rPr>
                  <w:rFonts w:cs="Arial"/>
                </w:rPr>
                <w:delText>9.9</w:delText>
              </w:r>
              <w:r w:rsidDel="00987529">
                <w:rPr>
                  <w:rFonts w:cs="Arial"/>
                  <w:color w:val="2B579A"/>
                  <w:shd w:val="clear" w:color="auto" w:fill="E6E6E6"/>
                </w:rPr>
                <w:fldChar w:fldCharType="end"/>
              </w:r>
            </w:del>
          </w:p>
        </w:tc>
      </w:tr>
      <w:tr w:rsidRPr="00E908E9" w:rsidR="00151C02" w:rsidDel="00987529" w:rsidTr="0086342A" w14:paraId="0AC1E0D5" w14:textId="7CE6A98A">
        <w:trPr>
          <w:cantSplit/>
          <w:del w:author="Vieth, John W" w:date="2019-10-29T15:43:00Z" w:id="985"/>
        </w:trPr>
        <w:tc>
          <w:tcPr>
            <w:tcW w:w="5238" w:type="dxa"/>
            <w:vAlign w:val="center"/>
          </w:tcPr>
          <w:p w:rsidRPr="00E908E9" w:rsidR="00151C02" w:rsidDel="00987529" w:rsidP="00151C02" w:rsidRDefault="00276B5C" w14:paraId="659F7D8B" w14:textId="45B805FB">
            <w:pPr>
              <w:rPr>
                <w:del w:author="Vieth, John W" w:date="2019-10-29T15:43:00Z" w:id="986"/>
                <w:rFonts w:cs="Arial"/>
              </w:rPr>
            </w:pPr>
            <w:del w:author="Vieth, John W" w:date="2019-10-29T15:43:00Z" w:id="987">
              <w:r w:rsidRPr="00276B5C" w:rsidDel="00987529">
                <w:rPr>
                  <w:rFonts w:cs="Arial"/>
                </w:rPr>
                <w:delText xml:space="preserve">(DO-8110.49 Chg 1&amp;2:  </w:delText>
              </w:r>
              <w:r w:rsidDel="00987529" w:rsidR="008F0363">
                <w:rPr>
                  <w:rFonts w:cs="Arial"/>
                </w:rPr>
                <w:delText>Managing the Software Development or Verification Environment</w:delText>
              </w:r>
              <w:r w:rsidDel="00987529">
                <w:rPr>
                  <w:rFonts w:cs="Arial"/>
                </w:rPr>
                <w:delText>)</w:delText>
              </w:r>
            </w:del>
          </w:p>
        </w:tc>
        <w:tc>
          <w:tcPr>
            <w:tcW w:w="2430" w:type="dxa"/>
            <w:vAlign w:val="center"/>
          </w:tcPr>
          <w:p w:rsidRPr="00E908E9" w:rsidR="00151C02" w:rsidDel="00987529" w:rsidP="00151C02" w:rsidRDefault="008F0363" w14:paraId="32A0298B" w14:textId="366682B9">
            <w:pPr>
              <w:jc w:val="center"/>
              <w:rPr>
                <w:del w:author="Vieth, John W" w:date="2019-10-29T15:43:00Z" w:id="988"/>
                <w:rFonts w:cs="Arial"/>
              </w:rPr>
            </w:pPr>
            <w:del w:author="Vieth, John W" w:date="2019-10-29T15:43:00Z" w:id="989">
              <w:r w:rsidDel="00987529">
                <w:rPr>
                  <w:rFonts w:cs="Arial"/>
                </w:rPr>
                <w:delText>16</w:delText>
              </w:r>
              <w:r w:rsidRPr="00276B5C" w:rsidDel="00987529" w:rsidR="00276B5C">
                <w:rPr>
                  <w:rFonts w:cs="Arial"/>
                </w:rPr>
                <w:delText xml:space="preserve"> (Chg 1&amp;2)</w:delText>
              </w:r>
            </w:del>
          </w:p>
        </w:tc>
        <w:tc>
          <w:tcPr>
            <w:tcW w:w="1908" w:type="dxa"/>
            <w:vAlign w:val="center"/>
          </w:tcPr>
          <w:p w:rsidRPr="00E908E9" w:rsidR="00151C02" w:rsidDel="00987529" w:rsidP="002B0BC1" w:rsidRDefault="00156788" w14:paraId="4566907D" w14:textId="6189C20F">
            <w:pPr>
              <w:jc w:val="center"/>
              <w:rPr>
                <w:del w:author="Vieth, John W" w:date="2019-10-29T15:43:00Z" w:id="990"/>
                <w:rFonts w:cs="Arial"/>
              </w:rPr>
            </w:pPr>
            <w:del w:author="Vieth, John W" w:date="2019-10-29T15:43:00Z" w:id="991">
              <w:r w:rsidDel="00987529">
                <w:rPr>
                  <w:rFonts w:cs="Arial"/>
                  <w:color w:val="2B579A"/>
                  <w:shd w:val="clear" w:color="auto" w:fill="E6E6E6"/>
                </w:rPr>
                <w:fldChar w:fldCharType="begin"/>
              </w:r>
              <w:r w:rsidDel="00987529">
                <w:rPr>
                  <w:rFonts w:cs="Arial"/>
                </w:rPr>
                <w:delInstrText xml:space="preserve"> REF _Ref488765240 \r \h </w:delInstrText>
              </w:r>
              <w:r w:rsidDel="00987529">
                <w:rPr>
                  <w:rFonts w:cs="Arial"/>
                  <w:color w:val="2B579A"/>
                  <w:shd w:val="clear" w:color="auto" w:fill="E6E6E6"/>
                </w:rPr>
              </w:r>
              <w:r w:rsidDel="00987529">
                <w:rPr>
                  <w:rFonts w:cs="Arial"/>
                  <w:color w:val="2B579A"/>
                  <w:shd w:val="clear" w:color="auto" w:fill="E6E6E6"/>
                </w:rPr>
                <w:fldChar w:fldCharType="separate"/>
              </w:r>
              <w:r w:rsidDel="00987529" w:rsidR="00D82E8D">
                <w:rPr>
                  <w:rFonts w:cs="Arial"/>
                </w:rPr>
                <w:delText>6.3</w:delText>
              </w:r>
              <w:r w:rsidDel="00987529">
                <w:rPr>
                  <w:rFonts w:cs="Arial"/>
                  <w:color w:val="2B579A"/>
                  <w:shd w:val="clear" w:color="auto" w:fill="E6E6E6"/>
                </w:rPr>
                <w:fldChar w:fldCharType="end"/>
              </w:r>
            </w:del>
          </w:p>
        </w:tc>
      </w:tr>
    </w:tbl>
    <w:p w:rsidRPr="00CA060B" w:rsidR="00CA060B" w:rsidP="00CA060B" w:rsidRDefault="00CA060B" w14:paraId="5E747CEF" w14:textId="77777777">
      <w:pPr>
        <w:rPr>
          <w:ins w:author="Herring, Michael D" w:date="2019-01-18T14:18:00Z" w:id="992"/>
        </w:rPr>
      </w:pPr>
    </w:p>
    <w:p w:rsidRPr="0034129E" w:rsidR="00CA060B" w:rsidRDefault="00CA060B" w14:paraId="35E9D336" w14:textId="7FDE3ED5">
      <w:pPr>
        <w:pStyle w:val="Appendix"/>
        <w:rPr>
          <w:ins w:author="Herring, Michael D" w:date="2019-01-18T14:18:00Z" w:id="993"/>
        </w:rPr>
        <w:pPrChange w:author="Herring, Michael D" w:date="2019-01-18T14:23:00Z" w:id="994">
          <w:pPr>
            <w:keepNext/>
            <w:keepLines/>
            <w:pageBreakBefore/>
            <w:spacing w:before="180" w:after="0"/>
            <w:ind w:left="720" w:hanging="720"/>
            <w:outlineLvl w:val="0"/>
          </w:pPr>
        </w:pPrChange>
      </w:pPr>
      <w:bookmarkStart w:name="_Ref111194055" w:id="995"/>
      <w:bookmarkStart w:name="_Ref111194062" w:id="996"/>
      <w:bookmarkStart w:name="_Toc111203973" w:id="997"/>
      <w:ins w:author="Herring, Michael D" w:date="2019-01-18T14:18:00Z" w:id="998">
        <w:r w:rsidRPr="0034129E">
          <w:t>Outsource/Offshoring of Regulatory Objectives</w:t>
        </w:r>
        <w:bookmarkEnd w:id="995"/>
        <w:bookmarkEnd w:id="996"/>
        <w:bookmarkEnd w:id="997"/>
      </w:ins>
    </w:p>
    <w:p w:rsidRPr="00CA060B" w:rsidR="00CA060B" w:rsidP="00CA060B" w:rsidRDefault="00CA060B" w14:paraId="66589828" w14:textId="77777777">
      <w:pPr>
        <w:rPr>
          <w:ins w:author="Herring, Michael D" w:date="2019-01-18T14:18:00Z" w:id="999"/>
          <w:color w:val="FF0000"/>
        </w:rPr>
      </w:pPr>
      <w:ins w:author="Herring, Michael D" w:date="2019-01-18T14:18:00Z" w:id="1000">
        <w:r w:rsidRPr="00CA060B">
          <w:rPr>
            <w:color w:val="FF0000"/>
          </w:rPr>
          <w:t>This section is required by the Wichita ACO for any project which has Outsourcing or Offshoring considerations:  Refer to RC-ENG-P-016 “Risk Assessment and Oversight for Outsourcing or Offshoring Activities involving Civil Certification” for additional information.</w:t>
        </w:r>
      </w:ins>
    </w:p>
    <w:p w:rsidR="00CA060B" w:rsidP="00CA060B" w:rsidRDefault="00CA060B" w14:paraId="6FD212B1" w14:textId="63A96A1C">
      <w:ins w:author="Herring, Michael D" w:date="2019-01-18T14:18:00Z" w:id="1001">
        <w:r w:rsidRPr="00CA060B">
          <w:t>The following table identifies the organizations a</w:t>
        </w:r>
        <w:r>
          <w:t>ddressing the applicable DO-178C</w:t>
        </w:r>
        <w:r w:rsidRPr="00CA060B">
          <w:t xml:space="preserve"> objective</w:t>
        </w:r>
        <w:r>
          <w:t>s</w:t>
        </w:r>
        <w:r w:rsidRPr="00CA060B">
          <w:t>:</w:t>
        </w:r>
      </w:ins>
    </w:p>
    <w:p w:rsidR="00341546" w:rsidP="00341546" w:rsidRDefault="00341546" w14:paraId="630A66B7" w14:textId="77777777">
      <w:r>
        <w:t>The following acronyms are used in the table:</w:t>
      </w:r>
    </w:p>
    <w:p w:rsidR="00341546" w:rsidP="00341546" w:rsidRDefault="00341546" w14:paraId="2113615C" w14:textId="77777777">
      <w:r>
        <w:t>USA-based Rockwell Collins – USA-RC</w:t>
      </w:r>
    </w:p>
    <w:p w:rsidRPr="00CA060B" w:rsidR="00341546" w:rsidP="00341546" w:rsidRDefault="00341546" w14:paraId="7558999F" w14:textId="7F8AC8F4">
      <w:pPr>
        <w:rPr>
          <w:ins w:author="Herring, Michael D" w:date="2019-01-18T14:18:00Z" w:id="1002"/>
        </w:rPr>
      </w:pPr>
      <w:r>
        <w:t>Global Engineering Technology Center - India (GETC-I)</w:t>
      </w:r>
    </w:p>
    <w:p w:rsidRPr="00CA060B" w:rsidR="00CA060B" w:rsidP="00CA060B" w:rsidRDefault="00CA060B" w14:paraId="6923FA2C" w14:textId="77777777">
      <w:pPr>
        <w:rPr>
          <w:ins w:author="Herring, Michael D" w:date="2019-01-18T14:18:00Z" w:id="1003"/>
        </w:rPr>
      </w:pPr>
    </w:p>
    <w:p w:rsidR="00FB18EA" w:rsidP="00FB18EA" w:rsidRDefault="00FB18EA" w14:paraId="2C7D8C4A" w14:textId="4C51DA87">
      <w:pPr>
        <w:pStyle w:val="Caption"/>
        <w:keepNext/>
      </w:pPr>
      <w:bookmarkStart w:name="_Toc111203992" w:id="1004"/>
      <w:r>
        <w:t xml:space="preserve">Table </w:t>
      </w:r>
      <w:r>
        <w:fldChar w:fldCharType="begin"/>
      </w:r>
      <w:r>
        <w:instrText> STYLEREF 1 \s </w:instrText>
      </w:r>
      <w:r>
        <w:fldChar w:fldCharType="separate"/>
      </w:r>
      <w:r>
        <w:rPr>
          <w:noProof/>
        </w:rPr>
        <w:t>10</w:t>
      </w:r>
      <w:r>
        <w:fldChar w:fldCharType="end"/>
      </w:r>
      <w:r>
        <w:noBreakHyphen/>
      </w:r>
      <w:r>
        <w:fldChar w:fldCharType="begin"/>
      </w:r>
      <w:r>
        <w:instrText> SEQ Table \* ARABIC \s 1 </w:instrText>
      </w:r>
      <w:r>
        <w:fldChar w:fldCharType="separate"/>
      </w:r>
      <w:r>
        <w:rPr>
          <w:noProof/>
        </w:rPr>
        <w:t>3</w:t>
      </w:r>
      <w:r>
        <w:fldChar w:fldCharType="end"/>
      </w:r>
      <w:r w:rsidR="00584C61">
        <w:t xml:space="preserve"> Outsource/Offshoring Activities</w:t>
      </w:r>
      <w:bookmarkEnd w:id="1004"/>
    </w:p>
    <w:tbl>
      <w:tblPr>
        <w:tblStyle w:val="TableGrid1"/>
        <w:tblW w:w="5000" w:type="pct"/>
        <w:tblLayout w:type="fixed"/>
        <w:tblLook w:val="04A0" w:firstRow="1" w:lastRow="0" w:firstColumn="1" w:lastColumn="0" w:noHBand="0" w:noVBand="1"/>
        <w:tblPrChange w:author="Herring, Michael D" w:date="2019-01-18T14:25:00Z" w:id="1005">
          <w:tblPr>
            <w:tblStyle w:val="TableGrid1"/>
            <w:tblW w:w="0" w:type="auto"/>
            <w:tblLayout w:type="fixed"/>
            <w:tblLook w:val="04A0" w:firstRow="1" w:lastRow="0" w:firstColumn="1" w:lastColumn="0" w:noHBand="0" w:noVBand="1"/>
          </w:tblPr>
        </w:tblPrChange>
      </w:tblPr>
      <w:tblGrid>
        <w:gridCol w:w="1280"/>
        <w:gridCol w:w="3254"/>
        <w:gridCol w:w="310"/>
        <w:gridCol w:w="1341"/>
        <w:gridCol w:w="3405"/>
        <w:tblGridChange w:id="1006">
          <w:tblGrid>
            <w:gridCol w:w="1117"/>
            <w:gridCol w:w="2838"/>
            <w:gridCol w:w="270"/>
            <w:gridCol w:w="1170"/>
            <w:gridCol w:w="2970"/>
          </w:tblGrid>
        </w:tblGridChange>
      </w:tblGrid>
      <w:tr w:rsidRPr="00CA060B" w:rsidR="00CA060B" w:rsidTr="00FB18EA" w14:paraId="0D4B739E" w14:textId="77777777">
        <w:trPr>
          <w:tblHeader/>
          <w:ins w:author="Herring, Michael D" w:date="2019-01-18T14:18:00Z" w:id="1007"/>
          <w:trPrChange w:author="Herring, Michael D" w:date="2019-01-18T14:25:00Z" w:id="1008">
            <w:trPr>
              <w:tblHeader/>
            </w:trPr>
          </w:trPrChange>
        </w:trPr>
        <w:tc>
          <w:tcPr>
            <w:tcW w:w="1280" w:type="dxa"/>
            <w:shd w:val="clear" w:color="auto" w:fill="D9D9D9"/>
            <w:tcPrChange w:author="Herring, Michael D" w:date="2019-01-18T14:25:00Z" w:id="1009">
              <w:tcPr>
                <w:tcW w:w="1117" w:type="dxa"/>
                <w:shd w:val="clear" w:color="auto" w:fill="D9D9D9"/>
              </w:tcPr>
            </w:tcPrChange>
          </w:tcPr>
          <w:p w:rsidRPr="00CA060B" w:rsidR="00CA060B" w:rsidP="00CA060B" w:rsidRDefault="00CA060B" w14:paraId="24415D27" w14:textId="77777777">
            <w:pPr>
              <w:spacing w:before="0" w:after="0"/>
              <w:rPr>
                <w:ins w:author="Herring, Michael D" w:date="2019-01-18T14:18:00Z" w:id="1010"/>
                <w:b/>
              </w:rPr>
            </w:pPr>
            <w:ins w:author="Herring, Michael D" w:date="2019-01-18T14:18:00Z" w:id="1011">
              <w:r w:rsidRPr="00CA060B">
                <w:rPr>
                  <w:b/>
                </w:rPr>
                <w:t>DO-178C Objective</w:t>
              </w:r>
            </w:ins>
          </w:p>
        </w:tc>
        <w:tc>
          <w:tcPr>
            <w:tcW w:w="3254" w:type="dxa"/>
            <w:tcBorders>
              <w:right w:val="single" w:color="auto" w:sz="4" w:space="0"/>
            </w:tcBorders>
            <w:shd w:val="clear" w:color="auto" w:fill="D9D9D9"/>
            <w:tcPrChange w:author="Herring, Michael D" w:date="2019-01-18T14:25:00Z" w:id="1012">
              <w:tcPr>
                <w:tcW w:w="2838" w:type="dxa"/>
                <w:tcBorders>
                  <w:right w:val="single" w:color="auto" w:sz="4" w:space="0"/>
                </w:tcBorders>
                <w:shd w:val="clear" w:color="auto" w:fill="D9D9D9"/>
              </w:tcPr>
            </w:tcPrChange>
          </w:tcPr>
          <w:p w:rsidRPr="00CA060B" w:rsidR="00CA060B" w:rsidP="00CA060B" w:rsidRDefault="00CA060B" w14:paraId="7A9F5B9C" w14:textId="77777777">
            <w:pPr>
              <w:spacing w:before="0" w:after="0"/>
              <w:rPr>
                <w:ins w:author="Herring, Michael D" w:date="2019-01-18T14:18:00Z" w:id="1013"/>
                <w:b/>
              </w:rPr>
            </w:pPr>
            <w:ins w:author="Herring, Michael D" w:date="2019-01-18T14:18:00Z" w:id="1014">
              <w:r w:rsidRPr="00CA060B">
                <w:rPr>
                  <w:b/>
                </w:rPr>
                <w:t>Entity Performing the Work</w:t>
              </w:r>
            </w:ins>
          </w:p>
        </w:tc>
        <w:tc>
          <w:tcPr>
            <w:tcW w:w="310" w:type="dxa"/>
            <w:tcBorders>
              <w:top w:val="single" w:color="auto" w:sz="4" w:space="0"/>
              <w:left w:val="single" w:color="auto" w:sz="4" w:space="0"/>
              <w:bottom w:val="nil"/>
              <w:right w:val="single" w:color="auto" w:sz="4" w:space="0"/>
            </w:tcBorders>
            <w:shd w:val="clear" w:color="auto" w:fill="D9D9D9"/>
            <w:tcPrChange w:author="Herring, Michael D" w:date="2019-01-18T14:25:00Z" w:id="1015">
              <w:tcPr>
                <w:tcW w:w="270" w:type="dxa"/>
                <w:tcBorders>
                  <w:top w:val="single" w:color="auto" w:sz="4" w:space="0"/>
                  <w:left w:val="single" w:color="auto" w:sz="4" w:space="0"/>
                  <w:bottom w:val="nil"/>
                  <w:right w:val="single" w:color="auto" w:sz="4" w:space="0"/>
                </w:tcBorders>
                <w:shd w:val="clear" w:color="auto" w:fill="D9D9D9"/>
              </w:tcPr>
            </w:tcPrChange>
          </w:tcPr>
          <w:p w:rsidRPr="00CA060B" w:rsidR="00CA060B" w:rsidP="00CA060B" w:rsidRDefault="00CA060B" w14:paraId="4E8A6396" w14:textId="77777777">
            <w:pPr>
              <w:spacing w:before="0" w:after="0"/>
              <w:rPr>
                <w:ins w:author="Herring, Michael D" w:date="2019-01-18T14:18:00Z" w:id="1016"/>
                <w:b/>
                <w:highlight w:val="black"/>
              </w:rPr>
            </w:pPr>
          </w:p>
        </w:tc>
        <w:tc>
          <w:tcPr>
            <w:tcW w:w="1341" w:type="dxa"/>
            <w:tcBorders>
              <w:left w:val="single" w:color="auto" w:sz="4" w:space="0"/>
            </w:tcBorders>
            <w:shd w:val="clear" w:color="auto" w:fill="D9D9D9"/>
            <w:tcPrChange w:author="Herring, Michael D" w:date="2019-01-18T14:25:00Z" w:id="1017">
              <w:tcPr>
                <w:tcW w:w="1170" w:type="dxa"/>
                <w:tcBorders>
                  <w:left w:val="single" w:color="auto" w:sz="4" w:space="0"/>
                </w:tcBorders>
                <w:shd w:val="clear" w:color="auto" w:fill="D9D9D9"/>
              </w:tcPr>
            </w:tcPrChange>
          </w:tcPr>
          <w:p w:rsidRPr="00CA060B" w:rsidR="00CA060B" w:rsidP="00CA060B" w:rsidRDefault="00CA060B" w14:paraId="2E1B4B55" w14:textId="77777777">
            <w:pPr>
              <w:spacing w:before="0" w:after="0"/>
              <w:rPr>
                <w:ins w:author="Herring, Michael D" w:date="2019-01-18T14:18:00Z" w:id="1018"/>
                <w:b/>
              </w:rPr>
            </w:pPr>
            <w:ins w:author="Herring, Michael D" w:date="2019-01-18T14:18:00Z" w:id="1019">
              <w:r w:rsidRPr="00CA060B">
                <w:rPr>
                  <w:b/>
                </w:rPr>
                <w:t>DO-178C Objective</w:t>
              </w:r>
            </w:ins>
          </w:p>
        </w:tc>
        <w:tc>
          <w:tcPr>
            <w:tcW w:w="3405" w:type="dxa"/>
            <w:shd w:val="clear" w:color="auto" w:fill="D9D9D9"/>
            <w:tcPrChange w:author="Herring, Michael D" w:date="2019-01-18T14:25:00Z" w:id="1020">
              <w:tcPr>
                <w:tcW w:w="2970" w:type="dxa"/>
                <w:shd w:val="clear" w:color="auto" w:fill="D9D9D9"/>
              </w:tcPr>
            </w:tcPrChange>
          </w:tcPr>
          <w:p w:rsidRPr="00CA060B" w:rsidR="00CA060B" w:rsidP="00CA060B" w:rsidRDefault="00CA060B" w14:paraId="6825CD8C" w14:textId="77777777">
            <w:pPr>
              <w:spacing w:before="0" w:after="0"/>
              <w:rPr>
                <w:ins w:author="Herring, Michael D" w:date="2019-01-18T14:18:00Z" w:id="1021"/>
                <w:b/>
              </w:rPr>
            </w:pPr>
            <w:ins w:author="Herring, Michael D" w:date="2019-01-18T14:18:00Z" w:id="1022">
              <w:r w:rsidRPr="00CA060B">
                <w:rPr>
                  <w:b/>
                </w:rPr>
                <w:t>Entity Performing the Work</w:t>
              </w:r>
            </w:ins>
          </w:p>
        </w:tc>
      </w:tr>
      <w:tr w:rsidRPr="00CA060B" w:rsidR="00CA060B" w:rsidTr="00FB18EA" w14:paraId="7051DCE1" w14:textId="77777777">
        <w:trPr>
          <w:ins w:author="Herring, Michael D" w:date="2019-01-18T14:18:00Z" w:id="1023"/>
        </w:trPr>
        <w:tc>
          <w:tcPr>
            <w:tcW w:w="1280" w:type="dxa"/>
            <w:tcPrChange w:author="Herring, Michael D" w:date="2019-01-18T14:25:00Z" w:id="1024">
              <w:tcPr>
                <w:tcW w:w="1117" w:type="dxa"/>
              </w:tcPr>
            </w:tcPrChange>
          </w:tcPr>
          <w:p w:rsidRPr="00CA060B" w:rsidR="00CA060B" w:rsidP="00CA060B" w:rsidRDefault="00CA060B" w14:paraId="229F1C43" w14:textId="77777777">
            <w:pPr>
              <w:spacing w:before="0" w:after="0"/>
              <w:rPr>
                <w:ins w:author="Herring, Michael D" w:date="2019-01-18T14:18:00Z" w:id="1025"/>
              </w:rPr>
            </w:pPr>
            <w:ins w:author="Herring, Michael D" w:date="2019-01-18T14:18:00Z" w:id="1026">
              <w:r w:rsidRPr="00CA060B">
                <w:t>A-1.1</w:t>
              </w:r>
            </w:ins>
          </w:p>
        </w:tc>
        <w:tc>
          <w:tcPr>
            <w:tcW w:w="3254" w:type="dxa"/>
            <w:tcBorders>
              <w:right w:val="single" w:color="auto" w:sz="4" w:space="0"/>
            </w:tcBorders>
            <w:tcPrChange w:author="Herring, Michael D" w:date="2019-01-18T14:25:00Z" w:id="1027">
              <w:tcPr>
                <w:tcW w:w="2838" w:type="dxa"/>
                <w:tcBorders>
                  <w:right w:val="single" w:color="auto" w:sz="4" w:space="0"/>
                </w:tcBorders>
              </w:tcPr>
            </w:tcPrChange>
          </w:tcPr>
          <w:p w:rsidRPr="00CA060B" w:rsidR="00CA060B" w:rsidP="00CA060B" w:rsidRDefault="00EC55D5" w14:paraId="4D0C0218" w14:textId="6B26AB53">
            <w:pPr>
              <w:spacing w:before="0" w:after="0"/>
              <w:rPr>
                <w:ins w:author="Herring, Michael D" w:date="2019-01-18T14:18:00Z" w:id="1028"/>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029">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60B91EB2" w14:textId="77777777">
            <w:pPr>
              <w:spacing w:before="0" w:after="0"/>
              <w:rPr>
                <w:ins w:author="Herring, Michael D" w:date="2019-01-18T14:18:00Z" w:id="1030"/>
                <w:highlight w:val="black"/>
              </w:rPr>
            </w:pPr>
          </w:p>
        </w:tc>
        <w:tc>
          <w:tcPr>
            <w:tcW w:w="1341" w:type="dxa"/>
            <w:tcBorders>
              <w:left w:val="single" w:color="auto" w:sz="4" w:space="0"/>
            </w:tcBorders>
            <w:tcPrChange w:author="Herring, Michael D" w:date="2019-01-18T14:25:00Z" w:id="1031">
              <w:tcPr>
                <w:tcW w:w="1170" w:type="dxa"/>
                <w:tcBorders>
                  <w:left w:val="single" w:color="auto" w:sz="4" w:space="0"/>
                </w:tcBorders>
              </w:tcPr>
            </w:tcPrChange>
          </w:tcPr>
          <w:p w:rsidRPr="00CA060B" w:rsidR="00CA060B" w:rsidP="00CA060B" w:rsidRDefault="00CA060B" w14:paraId="38DB738C" w14:textId="77777777">
            <w:pPr>
              <w:spacing w:before="0" w:after="0"/>
              <w:rPr>
                <w:ins w:author="Herring, Michael D" w:date="2019-01-18T14:18:00Z" w:id="1032"/>
              </w:rPr>
            </w:pPr>
            <w:ins w:author="Herring, Michael D" w:date="2019-01-18T14:18:00Z" w:id="1033">
              <w:r w:rsidRPr="00CA060B">
                <w:t>A-5.1</w:t>
              </w:r>
            </w:ins>
          </w:p>
        </w:tc>
        <w:tc>
          <w:tcPr>
            <w:tcW w:w="3405" w:type="dxa"/>
            <w:tcPrChange w:author="Herring, Michael D" w:date="2019-01-18T14:25:00Z" w:id="1034">
              <w:tcPr>
                <w:tcW w:w="2970" w:type="dxa"/>
              </w:tcPr>
            </w:tcPrChange>
          </w:tcPr>
          <w:p w:rsidRPr="00CA060B" w:rsidR="00CA060B" w:rsidP="00CA060B" w:rsidRDefault="008F2D9B" w14:paraId="55EC9661" w14:textId="02B112CE">
            <w:pPr>
              <w:spacing w:before="0" w:after="0"/>
              <w:rPr>
                <w:ins w:author="Herring, Michael D" w:date="2019-01-18T14:18:00Z" w:id="1035"/>
              </w:rPr>
            </w:pPr>
            <w:r>
              <w:t>USA-RC, GETC-I</w:t>
            </w:r>
          </w:p>
        </w:tc>
      </w:tr>
      <w:tr w:rsidRPr="00CA060B" w:rsidR="00CA060B" w:rsidTr="00FB18EA" w14:paraId="2ACDE94A" w14:textId="77777777">
        <w:trPr>
          <w:ins w:author="Herring, Michael D" w:date="2019-01-18T14:18:00Z" w:id="1036"/>
        </w:trPr>
        <w:tc>
          <w:tcPr>
            <w:tcW w:w="1280" w:type="dxa"/>
            <w:tcPrChange w:author="Herring, Michael D" w:date="2019-01-18T14:25:00Z" w:id="1037">
              <w:tcPr>
                <w:tcW w:w="1117" w:type="dxa"/>
              </w:tcPr>
            </w:tcPrChange>
          </w:tcPr>
          <w:p w:rsidRPr="00CA060B" w:rsidR="00CA060B" w:rsidP="00CA060B" w:rsidRDefault="00CA060B" w14:paraId="0F93952F" w14:textId="77777777">
            <w:pPr>
              <w:spacing w:before="0" w:after="0"/>
              <w:rPr>
                <w:ins w:author="Herring, Michael D" w:date="2019-01-18T14:18:00Z" w:id="1038"/>
              </w:rPr>
            </w:pPr>
            <w:ins w:author="Herring, Michael D" w:date="2019-01-18T14:18:00Z" w:id="1039">
              <w:r w:rsidRPr="00CA060B">
                <w:t>A-1.2</w:t>
              </w:r>
            </w:ins>
          </w:p>
        </w:tc>
        <w:tc>
          <w:tcPr>
            <w:tcW w:w="3254" w:type="dxa"/>
            <w:tcBorders>
              <w:right w:val="single" w:color="auto" w:sz="4" w:space="0"/>
            </w:tcBorders>
            <w:tcPrChange w:author="Herring, Michael D" w:date="2019-01-18T14:25:00Z" w:id="1040">
              <w:tcPr>
                <w:tcW w:w="2838" w:type="dxa"/>
                <w:tcBorders>
                  <w:right w:val="single" w:color="auto" w:sz="4" w:space="0"/>
                </w:tcBorders>
              </w:tcPr>
            </w:tcPrChange>
          </w:tcPr>
          <w:p w:rsidRPr="00CA060B" w:rsidR="00CA060B" w:rsidP="00CA060B" w:rsidRDefault="00EC55D5" w14:paraId="2BCEDFDA" w14:textId="0576F94C">
            <w:pPr>
              <w:spacing w:before="0" w:after="0"/>
              <w:rPr>
                <w:ins w:author="Herring, Michael D" w:date="2019-01-18T14:18:00Z" w:id="1041"/>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042">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3A6E7561" w14:textId="77777777">
            <w:pPr>
              <w:spacing w:before="0" w:after="0"/>
              <w:rPr>
                <w:ins w:author="Herring, Michael D" w:date="2019-01-18T14:18:00Z" w:id="1043"/>
                <w:highlight w:val="black"/>
              </w:rPr>
            </w:pPr>
          </w:p>
        </w:tc>
        <w:tc>
          <w:tcPr>
            <w:tcW w:w="1341" w:type="dxa"/>
            <w:tcBorders>
              <w:left w:val="single" w:color="auto" w:sz="4" w:space="0"/>
            </w:tcBorders>
            <w:tcPrChange w:author="Herring, Michael D" w:date="2019-01-18T14:25:00Z" w:id="1044">
              <w:tcPr>
                <w:tcW w:w="1170" w:type="dxa"/>
                <w:tcBorders>
                  <w:left w:val="single" w:color="auto" w:sz="4" w:space="0"/>
                </w:tcBorders>
              </w:tcPr>
            </w:tcPrChange>
          </w:tcPr>
          <w:p w:rsidRPr="00CA060B" w:rsidR="00CA060B" w:rsidP="00CA060B" w:rsidRDefault="00CA060B" w14:paraId="3A99D325" w14:textId="77777777">
            <w:pPr>
              <w:spacing w:before="0" w:after="0"/>
              <w:rPr>
                <w:ins w:author="Herring, Michael D" w:date="2019-01-18T14:18:00Z" w:id="1045"/>
              </w:rPr>
            </w:pPr>
            <w:ins w:author="Herring, Michael D" w:date="2019-01-18T14:18:00Z" w:id="1046">
              <w:r w:rsidRPr="00CA060B">
                <w:t>A-5.2</w:t>
              </w:r>
            </w:ins>
          </w:p>
        </w:tc>
        <w:tc>
          <w:tcPr>
            <w:tcW w:w="3405" w:type="dxa"/>
            <w:tcPrChange w:author="Herring, Michael D" w:date="2019-01-18T14:25:00Z" w:id="1047">
              <w:tcPr>
                <w:tcW w:w="2970" w:type="dxa"/>
              </w:tcPr>
            </w:tcPrChange>
          </w:tcPr>
          <w:p w:rsidRPr="00CA060B" w:rsidR="00CA060B" w:rsidP="00CA060B" w:rsidRDefault="008F2D9B" w14:paraId="3A46022A" w14:textId="5E2B0E99">
            <w:pPr>
              <w:spacing w:before="0" w:after="0"/>
              <w:rPr>
                <w:ins w:author="Herring, Michael D" w:date="2019-01-18T14:18:00Z" w:id="1048"/>
              </w:rPr>
            </w:pPr>
            <w:r>
              <w:t>USA-RC, GETC-I</w:t>
            </w:r>
          </w:p>
        </w:tc>
      </w:tr>
      <w:tr w:rsidRPr="00CA060B" w:rsidR="00CA060B" w:rsidTr="00FB18EA" w14:paraId="563536B1" w14:textId="77777777">
        <w:trPr>
          <w:ins w:author="Herring, Michael D" w:date="2019-01-18T14:18:00Z" w:id="1049"/>
        </w:trPr>
        <w:tc>
          <w:tcPr>
            <w:tcW w:w="1280" w:type="dxa"/>
            <w:tcPrChange w:author="Herring, Michael D" w:date="2019-01-18T14:25:00Z" w:id="1050">
              <w:tcPr>
                <w:tcW w:w="1117" w:type="dxa"/>
              </w:tcPr>
            </w:tcPrChange>
          </w:tcPr>
          <w:p w:rsidRPr="00CA060B" w:rsidR="00CA060B" w:rsidP="00CA060B" w:rsidRDefault="00CA060B" w14:paraId="387B822B" w14:textId="77777777">
            <w:pPr>
              <w:spacing w:before="0" w:after="0"/>
              <w:rPr>
                <w:ins w:author="Herring, Michael D" w:date="2019-01-18T14:18:00Z" w:id="1051"/>
              </w:rPr>
            </w:pPr>
            <w:ins w:author="Herring, Michael D" w:date="2019-01-18T14:18:00Z" w:id="1052">
              <w:r w:rsidRPr="00CA060B">
                <w:t>A-1.3</w:t>
              </w:r>
            </w:ins>
          </w:p>
        </w:tc>
        <w:tc>
          <w:tcPr>
            <w:tcW w:w="3254" w:type="dxa"/>
            <w:tcBorders>
              <w:right w:val="single" w:color="auto" w:sz="4" w:space="0"/>
            </w:tcBorders>
            <w:tcPrChange w:author="Herring, Michael D" w:date="2019-01-18T14:25:00Z" w:id="1053">
              <w:tcPr>
                <w:tcW w:w="2838" w:type="dxa"/>
                <w:tcBorders>
                  <w:right w:val="single" w:color="auto" w:sz="4" w:space="0"/>
                </w:tcBorders>
              </w:tcPr>
            </w:tcPrChange>
          </w:tcPr>
          <w:p w:rsidRPr="00CA060B" w:rsidR="00CA060B" w:rsidP="00CA060B" w:rsidRDefault="00EC55D5" w14:paraId="753D6DA1" w14:textId="40468664">
            <w:pPr>
              <w:spacing w:before="0" w:after="0"/>
              <w:rPr>
                <w:ins w:author="Herring, Michael D" w:date="2019-01-18T14:18:00Z" w:id="1054"/>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055">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50A3BAAA" w14:textId="77777777">
            <w:pPr>
              <w:spacing w:before="0" w:after="0"/>
              <w:rPr>
                <w:ins w:author="Herring, Michael D" w:date="2019-01-18T14:18:00Z" w:id="1056"/>
                <w:highlight w:val="black"/>
              </w:rPr>
            </w:pPr>
          </w:p>
        </w:tc>
        <w:tc>
          <w:tcPr>
            <w:tcW w:w="1341" w:type="dxa"/>
            <w:tcBorders>
              <w:left w:val="single" w:color="auto" w:sz="4" w:space="0"/>
            </w:tcBorders>
            <w:tcPrChange w:author="Herring, Michael D" w:date="2019-01-18T14:25:00Z" w:id="1057">
              <w:tcPr>
                <w:tcW w:w="1170" w:type="dxa"/>
                <w:tcBorders>
                  <w:left w:val="single" w:color="auto" w:sz="4" w:space="0"/>
                </w:tcBorders>
              </w:tcPr>
            </w:tcPrChange>
          </w:tcPr>
          <w:p w:rsidRPr="00CA060B" w:rsidR="00CA060B" w:rsidP="00CA060B" w:rsidRDefault="00CA060B" w14:paraId="343CEB4B" w14:textId="77777777">
            <w:pPr>
              <w:spacing w:before="0" w:after="0"/>
              <w:rPr>
                <w:ins w:author="Herring, Michael D" w:date="2019-01-18T14:18:00Z" w:id="1058"/>
              </w:rPr>
            </w:pPr>
            <w:ins w:author="Herring, Michael D" w:date="2019-01-18T14:18:00Z" w:id="1059">
              <w:r w:rsidRPr="00CA060B">
                <w:t>A-5.3</w:t>
              </w:r>
            </w:ins>
          </w:p>
        </w:tc>
        <w:tc>
          <w:tcPr>
            <w:tcW w:w="3405" w:type="dxa"/>
            <w:tcPrChange w:author="Herring, Michael D" w:date="2019-01-18T14:25:00Z" w:id="1060">
              <w:tcPr>
                <w:tcW w:w="2970" w:type="dxa"/>
              </w:tcPr>
            </w:tcPrChange>
          </w:tcPr>
          <w:p w:rsidRPr="00CA060B" w:rsidR="00CA060B" w:rsidP="00CA060B" w:rsidRDefault="008F2D9B" w14:paraId="201B666D" w14:textId="34DBF268">
            <w:pPr>
              <w:spacing w:before="0" w:after="0"/>
              <w:rPr>
                <w:ins w:author="Herring, Michael D" w:date="2019-01-18T14:18:00Z" w:id="1061"/>
              </w:rPr>
            </w:pPr>
            <w:r>
              <w:t>USA-RC, GETC-I</w:t>
            </w:r>
          </w:p>
        </w:tc>
      </w:tr>
      <w:tr w:rsidRPr="00CA060B" w:rsidR="00CA060B" w:rsidTr="00FB18EA" w14:paraId="3ED57A48" w14:textId="77777777">
        <w:trPr>
          <w:ins w:author="Herring, Michael D" w:date="2019-01-18T14:18:00Z" w:id="1062"/>
        </w:trPr>
        <w:tc>
          <w:tcPr>
            <w:tcW w:w="1280" w:type="dxa"/>
            <w:tcPrChange w:author="Herring, Michael D" w:date="2019-01-18T14:25:00Z" w:id="1063">
              <w:tcPr>
                <w:tcW w:w="1117" w:type="dxa"/>
              </w:tcPr>
            </w:tcPrChange>
          </w:tcPr>
          <w:p w:rsidRPr="00CA060B" w:rsidR="00CA060B" w:rsidP="00CA060B" w:rsidRDefault="00CA060B" w14:paraId="52800EFF" w14:textId="77777777">
            <w:pPr>
              <w:spacing w:before="0" w:after="0"/>
              <w:rPr>
                <w:ins w:author="Herring, Michael D" w:date="2019-01-18T14:18:00Z" w:id="1064"/>
              </w:rPr>
            </w:pPr>
            <w:ins w:author="Herring, Michael D" w:date="2019-01-18T14:18:00Z" w:id="1065">
              <w:r w:rsidRPr="00CA060B">
                <w:t>A-1.4</w:t>
              </w:r>
            </w:ins>
          </w:p>
        </w:tc>
        <w:tc>
          <w:tcPr>
            <w:tcW w:w="3254" w:type="dxa"/>
            <w:tcBorders>
              <w:right w:val="single" w:color="auto" w:sz="4" w:space="0"/>
            </w:tcBorders>
            <w:tcPrChange w:author="Herring, Michael D" w:date="2019-01-18T14:25:00Z" w:id="1066">
              <w:tcPr>
                <w:tcW w:w="2838" w:type="dxa"/>
                <w:tcBorders>
                  <w:right w:val="single" w:color="auto" w:sz="4" w:space="0"/>
                </w:tcBorders>
              </w:tcPr>
            </w:tcPrChange>
          </w:tcPr>
          <w:p w:rsidRPr="00CA060B" w:rsidR="00CA060B" w:rsidP="00CA060B" w:rsidRDefault="00EC55D5" w14:paraId="15CC3FA8" w14:textId="6C9E837E">
            <w:pPr>
              <w:spacing w:before="0" w:after="0"/>
              <w:rPr>
                <w:ins w:author="Herring, Michael D" w:date="2019-01-18T14:18:00Z" w:id="1067"/>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068">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57B2BC8A" w14:textId="77777777">
            <w:pPr>
              <w:spacing w:before="0" w:after="0"/>
              <w:rPr>
                <w:ins w:author="Herring, Michael D" w:date="2019-01-18T14:18:00Z" w:id="1069"/>
                <w:highlight w:val="black"/>
              </w:rPr>
            </w:pPr>
          </w:p>
        </w:tc>
        <w:tc>
          <w:tcPr>
            <w:tcW w:w="1341" w:type="dxa"/>
            <w:tcBorders>
              <w:left w:val="single" w:color="auto" w:sz="4" w:space="0"/>
            </w:tcBorders>
            <w:tcPrChange w:author="Herring, Michael D" w:date="2019-01-18T14:25:00Z" w:id="1070">
              <w:tcPr>
                <w:tcW w:w="1170" w:type="dxa"/>
                <w:tcBorders>
                  <w:left w:val="single" w:color="auto" w:sz="4" w:space="0"/>
                </w:tcBorders>
              </w:tcPr>
            </w:tcPrChange>
          </w:tcPr>
          <w:p w:rsidRPr="00CA060B" w:rsidR="00CA060B" w:rsidP="00CA060B" w:rsidRDefault="00CA060B" w14:paraId="7EF7CFEC" w14:textId="77777777">
            <w:pPr>
              <w:spacing w:before="0" w:after="0"/>
              <w:rPr>
                <w:ins w:author="Herring, Michael D" w:date="2019-01-18T14:18:00Z" w:id="1071"/>
              </w:rPr>
            </w:pPr>
            <w:ins w:author="Herring, Michael D" w:date="2019-01-18T14:18:00Z" w:id="1072">
              <w:r w:rsidRPr="00CA060B">
                <w:t>A-5.4</w:t>
              </w:r>
            </w:ins>
          </w:p>
        </w:tc>
        <w:tc>
          <w:tcPr>
            <w:tcW w:w="3405" w:type="dxa"/>
            <w:tcPrChange w:author="Herring, Michael D" w:date="2019-01-18T14:25:00Z" w:id="1073">
              <w:tcPr>
                <w:tcW w:w="2970" w:type="dxa"/>
              </w:tcPr>
            </w:tcPrChange>
          </w:tcPr>
          <w:p w:rsidRPr="00CA060B" w:rsidR="00CA060B" w:rsidP="00CA060B" w:rsidRDefault="008F2D9B" w14:paraId="03F0901E" w14:textId="74EF3CB2">
            <w:pPr>
              <w:spacing w:before="0" w:after="0"/>
              <w:rPr>
                <w:ins w:author="Herring, Michael D" w:date="2019-01-18T14:18:00Z" w:id="1074"/>
              </w:rPr>
            </w:pPr>
            <w:r>
              <w:t>USA-RC, GETC-I</w:t>
            </w:r>
          </w:p>
        </w:tc>
      </w:tr>
      <w:tr w:rsidRPr="00CA060B" w:rsidR="00CA060B" w:rsidTr="00FB18EA" w14:paraId="17BC92D0" w14:textId="77777777">
        <w:trPr>
          <w:ins w:author="Herring, Michael D" w:date="2019-01-18T14:18:00Z" w:id="1075"/>
        </w:trPr>
        <w:tc>
          <w:tcPr>
            <w:tcW w:w="1280" w:type="dxa"/>
            <w:tcPrChange w:author="Herring, Michael D" w:date="2019-01-18T14:25:00Z" w:id="1076">
              <w:tcPr>
                <w:tcW w:w="1117" w:type="dxa"/>
              </w:tcPr>
            </w:tcPrChange>
          </w:tcPr>
          <w:p w:rsidRPr="00CA060B" w:rsidR="00CA060B" w:rsidP="00CA060B" w:rsidRDefault="00CA060B" w14:paraId="1EC0FC84" w14:textId="77777777">
            <w:pPr>
              <w:spacing w:before="0" w:after="0"/>
              <w:rPr>
                <w:ins w:author="Herring, Michael D" w:date="2019-01-18T14:18:00Z" w:id="1077"/>
              </w:rPr>
            </w:pPr>
            <w:ins w:author="Herring, Michael D" w:date="2019-01-18T14:18:00Z" w:id="1078">
              <w:r w:rsidRPr="00CA060B">
                <w:t>A-1.5</w:t>
              </w:r>
            </w:ins>
          </w:p>
        </w:tc>
        <w:tc>
          <w:tcPr>
            <w:tcW w:w="3254" w:type="dxa"/>
            <w:tcBorders>
              <w:right w:val="single" w:color="auto" w:sz="4" w:space="0"/>
            </w:tcBorders>
            <w:tcPrChange w:author="Herring, Michael D" w:date="2019-01-18T14:25:00Z" w:id="1079">
              <w:tcPr>
                <w:tcW w:w="2838" w:type="dxa"/>
                <w:tcBorders>
                  <w:right w:val="single" w:color="auto" w:sz="4" w:space="0"/>
                </w:tcBorders>
              </w:tcPr>
            </w:tcPrChange>
          </w:tcPr>
          <w:p w:rsidRPr="00CA060B" w:rsidR="00CA060B" w:rsidP="00CA060B" w:rsidRDefault="00EC55D5" w14:paraId="6CA41E0E" w14:textId="18275876">
            <w:pPr>
              <w:spacing w:before="0" w:after="0"/>
              <w:rPr>
                <w:ins w:author="Herring, Michael D" w:date="2019-01-18T14:18:00Z" w:id="1080"/>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081">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6F21F193" w14:textId="77777777">
            <w:pPr>
              <w:spacing w:before="0" w:after="0"/>
              <w:rPr>
                <w:ins w:author="Herring, Michael D" w:date="2019-01-18T14:18:00Z" w:id="1082"/>
                <w:highlight w:val="black"/>
              </w:rPr>
            </w:pPr>
          </w:p>
        </w:tc>
        <w:tc>
          <w:tcPr>
            <w:tcW w:w="1341" w:type="dxa"/>
            <w:tcBorders>
              <w:left w:val="single" w:color="auto" w:sz="4" w:space="0"/>
            </w:tcBorders>
            <w:tcPrChange w:author="Herring, Michael D" w:date="2019-01-18T14:25:00Z" w:id="1083">
              <w:tcPr>
                <w:tcW w:w="1170" w:type="dxa"/>
                <w:tcBorders>
                  <w:left w:val="single" w:color="auto" w:sz="4" w:space="0"/>
                </w:tcBorders>
              </w:tcPr>
            </w:tcPrChange>
          </w:tcPr>
          <w:p w:rsidRPr="00CA060B" w:rsidR="00CA060B" w:rsidP="00CA060B" w:rsidRDefault="00CA060B" w14:paraId="043D833A" w14:textId="77777777">
            <w:pPr>
              <w:spacing w:before="0" w:after="0"/>
              <w:rPr>
                <w:ins w:author="Herring, Michael D" w:date="2019-01-18T14:18:00Z" w:id="1084"/>
              </w:rPr>
            </w:pPr>
            <w:ins w:author="Herring, Michael D" w:date="2019-01-18T14:18:00Z" w:id="1085">
              <w:r w:rsidRPr="00CA060B">
                <w:t>A-5.5</w:t>
              </w:r>
            </w:ins>
          </w:p>
        </w:tc>
        <w:tc>
          <w:tcPr>
            <w:tcW w:w="3405" w:type="dxa"/>
            <w:tcPrChange w:author="Herring, Michael D" w:date="2019-01-18T14:25:00Z" w:id="1086">
              <w:tcPr>
                <w:tcW w:w="2970" w:type="dxa"/>
              </w:tcPr>
            </w:tcPrChange>
          </w:tcPr>
          <w:p w:rsidRPr="00CA060B" w:rsidR="00CA060B" w:rsidP="00CA060B" w:rsidRDefault="008E0955" w14:paraId="46DFEE0F" w14:textId="2C739FCA">
            <w:pPr>
              <w:spacing w:before="0" w:after="0"/>
              <w:rPr>
                <w:ins w:author="Herring, Michael D" w:date="2019-01-18T14:18:00Z" w:id="1087"/>
              </w:rPr>
            </w:pPr>
            <w:r>
              <w:t>USA-RC, GETC-I</w:t>
            </w:r>
          </w:p>
        </w:tc>
      </w:tr>
      <w:tr w:rsidRPr="00CA060B" w:rsidR="00CA060B" w:rsidTr="00FB18EA" w14:paraId="33EA6DBC" w14:textId="77777777">
        <w:trPr>
          <w:ins w:author="Herring, Michael D" w:date="2019-01-18T14:18:00Z" w:id="1088"/>
        </w:trPr>
        <w:tc>
          <w:tcPr>
            <w:tcW w:w="1280" w:type="dxa"/>
            <w:tcPrChange w:author="Herring, Michael D" w:date="2019-01-18T14:25:00Z" w:id="1089">
              <w:tcPr>
                <w:tcW w:w="1117" w:type="dxa"/>
              </w:tcPr>
            </w:tcPrChange>
          </w:tcPr>
          <w:p w:rsidRPr="00CA060B" w:rsidR="00CA060B" w:rsidP="00CA060B" w:rsidRDefault="00CA060B" w14:paraId="3858F57A" w14:textId="77777777">
            <w:pPr>
              <w:spacing w:before="0" w:after="0"/>
              <w:rPr>
                <w:ins w:author="Herring, Michael D" w:date="2019-01-18T14:18:00Z" w:id="1090"/>
              </w:rPr>
            </w:pPr>
            <w:ins w:author="Herring, Michael D" w:date="2019-01-18T14:18:00Z" w:id="1091">
              <w:r w:rsidRPr="00CA060B">
                <w:t>A-1.6</w:t>
              </w:r>
            </w:ins>
          </w:p>
        </w:tc>
        <w:tc>
          <w:tcPr>
            <w:tcW w:w="3254" w:type="dxa"/>
            <w:tcBorders>
              <w:right w:val="single" w:color="auto" w:sz="4" w:space="0"/>
            </w:tcBorders>
            <w:tcPrChange w:author="Herring, Michael D" w:date="2019-01-18T14:25:00Z" w:id="1092">
              <w:tcPr>
                <w:tcW w:w="2838" w:type="dxa"/>
                <w:tcBorders>
                  <w:right w:val="single" w:color="auto" w:sz="4" w:space="0"/>
                </w:tcBorders>
              </w:tcPr>
            </w:tcPrChange>
          </w:tcPr>
          <w:p w:rsidRPr="00CA060B" w:rsidR="00CA060B" w:rsidP="00CA060B" w:rsidRDefault="00EC55D5" w14:paraId="47CE20D6" w14:textId="387958B2">
            <w:pPr>
              <w:spacing w:before="0" w:after="0"/>
              <w:rPr>
                <w:ins w:author="Herring, Michael D" w:date="2019-01-18T14:18:00Z" w:id="1093"/>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094">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49CE9193" w14:textId="77777777">
            <w:pPr>
              <w:spacing w:before="0" w:after="0"/>
              <w:rPr>
                <w:ins w:author="Herring, Michael D" w:date="2019-01-18T14:18:00Z" w:id="1095"/>
                <w:highlight w:val="black"/>
              </w:rPr>
            </w:pPr>
          </w:p>
        </w:tc>
        <w:tc>
          <w:tcPr>
            <w:tcW w:w="1341" w:type="dxa"/>
            <w:tcBorders>
              <w:left w:val="single" w:color="auto" w:sz="4" w:space="0"/>
            </w:tcBorders>
            <w:tcPrChange w:author="Herring, Michael D" w:date="2019-01-18T14:25:00Z" w:id="1096">
              <w:tcPr>
                <w:tcW w:w="1170" w:type="dxa"/>
                <w:tcBorders>
                  <w:left w:val="single" w:color="auto" w:sz="4" w:space="0"/>
                </w:tcBorders>
              </w:tcPr>
            </w:tcPrChange>
          </w:tcPr>
          <w:p w:rsidRPr="00CA060B" w:rsidR="00CA060B" w:rsidP="00CA060B" w:rsidRDefault="00CA060B" w14:paraId="14B39A75" w14:textId="77777777">
            <w:pPr>
              <w:spacing w:before="0" w:after="0"/>
              <w:rPr>
                <w:ins w:author="Herring, Michael D" w:date="2019-01-18T14:18:00Z" w:id="1097"/>
              </w:rPr>
            </w:pPr>
            <w:ins w:author="Herring, Michael D" w:date="2019-01-18T14:18:00Z" w:id="1098">
              <w:r w:rsidRPr="00CA060B">
                <w:t>A-5.6</w:t>
              </w:r>
            </w:ins>
          </w:p>
        </w:tc>
        <w:tc>
          <w:tcPr>
            <w:tcW w:w="3405" w:type="dxa"/>
            <w:tcPrChange w:author="Herring, Michael D" w:date="2019-01-18T14:25:00Z" w:id="1099">
              <w:tcPr>
                <w:tcW w:w="2970" w:type="dxa"/>
              </w:tcPr>
            </w:tcPrChange>
          </w:tcPr>
          <w:p w:rsidRPr="00CA060B" w:rsidR="00CA060B" w:rsidP="00CA060B" w:rsidRDefault="00B57F6E" w14:paraId="49393D1D" w14:textId="71AD1782">
            <w:pPr>
              <w:spacing w:before="0" w:after="0"/>
              <w:rPr>
                <w:ins w:author="Herring, Michael D" w:date="2019-01-18T14:18:00Z" w:id="1100"/>
              </w:rPr>
            </w:pPr>
            <w:r>
              <w:t>USA-RC, GETC-I</w:t>
            </w:r>
          </w:p>
        </w:tc>
      </w:tr>
      <w:tr w:rsidRPr="00CA060B" w:rsidR="00CA060B" w:rsidTr="00FB18EA" w14:paraId="6BAFDA76" w14:textId="77777777">
        <w:trPr>
          <w:ins w:author="Herring, Michael D" w:date="2019-01-18T14:18:00Z" w:id="1101"/>
        </w:trPr>
        <w:tc>
          <w:tcPr>
            <w:tcW w:w="1280" w:type="dxa"/>
            <w:tcPrChange w:author="Herring, Michael D" w:date="2019-01-18T14:25:00Z" w:id="1102">
              <w:tcPr>
                <w:tcW w:w="1117" w:type="dxa"/>
              </w:tcPr>
            </w:tcPrChange>
          </w:tcPr>
          <w:p w:rsidRPr="00CA060B" w:rsidR="00CA060B" w:rsidP="00CA060B" w:rsidRDefault="00CA060B" w14:paraId="438083DD" w14:textId="77777777">
            <w:pPr>
              <w:spacing w:before="0" w:after="0"/>
              <w:rPr>
                <w:ins w:author="Herring, Michael D" w:date="2019-01-18T14:18:00Z" w:id="1103"/>
              </w:rPr>
            </w:pPr>
            <w:ins w:author="Herring, Michael D" w:date="2019-01-18T14:18:00Z" w:id="1104">
              <w:r w:rsidRPr="00CA060B">
                <w:t>A-1.7</w:t>
              </w:r>
            </w:ins>
          </w:p>
        </w:tc>
        <w:tc>
          <w:tcPr>
            <w:tcW w:w="3254" w:type="dxa"/>
            <w:tcBorders>
              <w:right w:val="single" w:color="auto" w:sz="4" w:space="0"/>
            </w:tcBorders>
            <w:tcPrChange w:author="Herring, Michael D" w:date="2019-01-18T14:25:00Z" w:id="1105">
              <w:tcPr>
                <w:tcW w:w="2838" w:type="dxa"/>
                <w:tcBorders>
                  <w:right w:val="single" w:color="auto" w:sz="4" w:space="0"/>
                </w:tcBorders>
              </w:tcPr>
            </w:tcPrChange>
          </w:tcPr>
          <w:p w:rsidRPr="00CA060B" w:rsidR="00CA060B" w:rsidP="00CA060B" w:rsidRDefault="00EC55D5" w14:paraId="344F8276" w14:textId="224C767D">
            <w:pPr>
              <w:spacing w:before="0" w:after="0"/>
              <w:rPr>
                <w:ins w:author="Herring, Michael D" w:date="2019-01-18T14:18:00Z" w:id="1106"/>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107">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694CC627" w14:textId="77777777">
            <w:pPr>
              <w:spacing w:before="0" w:after="0"/>
              <w:rPr>
                <w:ins w:author="Herring, Michael D" w:date="2019-01-18T14:18:00Z" w:id="1108"/>
                <w:highlight w:val="black"/>
              </w:rPr>
            </w:pPr>
          </w:p>
        </w:tc>
        <w:tc>
          <w:tcPr>
            <w:tcW w:w="1341" w:type="dxa"/>
            <w:tcBorders>
              <w:left w:val="single" w:color="auto" w:sz="4" w:space="0"/>
            </w:tcBorders>
            <w:tcPrChange w:author="Herring, Michael D" w:date="2019-01-18T14:25:00Z" w:id="1109">
              <w:tcPr>
                <w:tcW w:w="1170" w:type="dxa"/>
                <w:tcBorders>
                  <w:left w:val="single" w:color="auto" w:sz="4" w:space="0"/>
                </w:tcBorders>
              </w:tcPr>
            </w:tcPrChange>
          </w:tcPr>
          <w:p w:rsidRPr="00CA060B" w:rsidR="00CA060B" w:rsidP="00CA060B" w:rsidRDefault="00CA060B" w14:paraId="415AA57A" w14:textId="77777777">
            <w:pPr>
              <w:spacing w:before="0" w:after="0"/>
              <w:rPr>
                <w:ins w:author="Herring, Michael D" w:date="2019-01-18T14:18:00Z" w:id="1110"/>
              </w:rPr>
            </w:pPr>
            <w:ins w:author="Herring, Michael D" w:date="2019-01-18T14:18:00Z" w:id="1111">
              <w:r w:rsidRPr="00CA060B">
                <w:t>A-5.7</w:t>
              </w:r>
            </w:ins>
          </w:p>
        </w:tc>
        <w:tc>
          <w:tcPr>
            <w:tcW w:w="3405" w:type="dxa"/>
            <w:tcPrChange w:author="Herring, Michael D" w:date="2019-01-18T14:25:00Z" w:id="1112">
              <w:tcPr>
                <w:tcW w:w="2970" w:type="dxa"/>
              </w:tcPr>
            </w:tcPrChange>
          </w:tcPr>
          <w:p w:rsidRPr="00CA060B" w:rsidR="00CA060B" w:rsidP="00CA060B" w:rsidRDefault="00B57F6E" w14:paraId="4D8B14F5" w14:textId="186BC57F">
            <w:pPr>
              <w:spacing w:before="0" w:after="0"/>
              <w:rPr>
                <w:ins w:author="Herring, Michael D" w:date="2019-01-18T14:18:00Z" w:id="1113"/>
              </w:rPr>
            </w:pPr>
            <w:r>
              <w:t>USA-RC, GETC-I</w:t>
            </w:r>
          </w:p>
        </w:tc>
      </w:tr>
      <w:tr w:rsidRPr="00CA060B" w:rsidR="00CA060B" w:rsidTr="00FB18EA" w14:paraId="56DB7471" w14:textId="77777777">
        <w:trPr>
          <w:ins w:author="Herring, Michael D" w:date="2019-01-18T14:18:00Z" w:id="1114"/>
        </w:trPr>
        <w:tc>
          <w:tcPr>
            <w:tcW w:w="1280" w:type="dxa"/>
            <w:shd w:val="clear" w:color="auto" w:fill="525252"/>
            <w:tcPrChange w:author="Herring, Michael D" w:date="2019-01-18T14:25:00Z" w:id="1115">
              <w:tcPr>
                <w:tcW w:w="1117" w:type="dxa"/>
                <w:shd w:val="clear" w:color="auto" w:fill="525252"/>
              </w:tcPr>
            </w:tcPrChange>
          </w:tcPr>
          <w:p w:rsidRPr="00CA060B" w:rsidR="00CA060B" w:rsidP="00CA060B" w:rsidRDefault="00CA060B" w14:paraId="545CCA71" w14:textId="77777777">
            <w:pPr>
              <w:spacing w:before="0" w:after="0"/>
              <w:rPr>
                <w:ins w:author="Herring, Michael D" w:date="2019-01-18T14:18:00Z" w:id="1116"/>
              </w:rPr>
            </w:pPr>
          </w:p>
        </w:tc>
        <w:tc>
          <w:tcPr>
            <w:tcW w:w="3254" w:type="dxa"/>
            <w:tcBorders>
              <w:right w:val="single" w:color="auto" w:sz="4" w:space="0"/>
            </w:tcBorders>
            <w:shd w:val="clear" w:color="auto" w:fill="525252"/>
            <w:tcPrChange w:author="Herring, Michael D" w:date="2019-01-18T14:25:00Z" w:id="1117">
              <w:tcPr>
                <w:tcW w:w="2838" w:type="dxa"/>
                <w:tcBorders>
                  <w:right w:val="single" w:color="auto" w:sz="4" w:space="0"/>
                </w:tcBorders>
                <w:shd w:val="clear" w:color="auto" w:fill="525252"/>
              </w:tcPr>
            </w:tcPrChange>
          </w:tcPr>
          <w:p w:rsidRPr="00CA060B" w:rsidR="00CA060B" w:rsidP="00CA060B" w:rsidRDefault="00CA060B" w14:paraId="06CF2859" w14:textId="77777777">
            <w:pPr>
              <w:spacing w:before="0" w:after="0"/>
              <w:rPr>
                <w:ins w:author="Herring, Michael D" w:date="2019-01-18T14:18:00Z" w:id="1118"/>
              </w:rPr>
            </w:pPr>
          </w:p>
        </w:tc>
        <w:tc>
          <w:tcPr>
            <w:tcW w:w="310" w:type="dxa"/>
            <w:tcBorders>
              <w:top w:val="nil"/>
              <w:left w:val="single" w:color="auto" w:sz="4" w:space="0"/>
              <w:bottom w:val="nil"/>
              <w:right w:val="single" w:color="auto" w:sz="4" w:space="0"/>
            </w:tcBorders>
            <w:shd w:val="clear" w:color="auto" w:fill="DBDBDB"/>
            <w:tcPrChange w:author="Herring, Michael D" w:date="2019-01-18T14:25:00Z" w:id="1119">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544B82E5" w14:textId="77777777">
            <w:pPr>
              <w:spacing w:before="0" w:after="0"/>
              <w:rPr>
                <w:ins w:author="Herring, Michael D" w:date="2019-01-18T14:18:00Z" w:id="1120"/>
                <w:highlight w:val="black"/>
              </w:rPr>
            </w:pPr>
          </w:p>
        </w:tc>
        <w:tc>
          <w:tcPr>
            <w:tcW w:w="1341" w:type="dxa"/>
            <w:tcBorders>
              <w:left w:val="single" w:color="auto" w:sz="4" w:space="0"/>
            </w:tcBorders>
            <w:tcPrChange w:author="Herring, Michael D" w:date="2019-01-18T14:25:00Z" w:id="1121">
              <w:tcPr>
                <w:tcW w:w="1170" w:type="dxa"/>
                <w:tcBorders>
                  <w:left w:val="single" w:color="auto" w:sz="4" w:space="0"/>
                </w:tcBorders>
              </w:tcPr>
            </w:tcPrChange>
          </w:tcPr>
          <w:p w:rsidRPr="00CA060B" w:rsidR="00CA060B" w:rsidP="00CA060B" w:rsidRDefault="00CA060B" w14:paraId="6FE97D9B" w14:textId="77777777">
            <w:pPr>
              <w:spacing w:before="0" w:after="0"/>
              <w:rPr>
                <w:ins w:author="Herring, Michael D" w:date="2019-01-18T14:18:00Z" w:id="1122"/>
              </w:rPr>
            </w:pPr>
            <w:ins w:author="Herring, Michael D" w:date="2019-01-18T14:18:00Z" w:id="1123">
              <w:r w:rsidRPr="00CA060B">
                <w:t>A-5.8</w:t>
              </w:r>
            </w:ins>
          </w:p>
        </w:tc>
        <w:tc>
          <w:tcPr>
            <w:tcW w:w="3405" w:type="dxa"/>
            <w:tcPrChange w:author="Herring, Michael D" w:date="2019-01-18T14:25:00Z" w:id="1124">
              <w:tcPr>
                <w:tcW w:w="2970" w:type="dxa"/>
              </w:tcPr>
            </w:tcPrChange>
          </w:tcPr>
          <w:p w:rsidRPr="00CA060B" w:rsidR="00CA060B" w:rsidP="00CA060B" w:rsidRDefault="00E834F5" w14:paraId="6B848B28" w14:textId="6456C0A0">
            <w:pPr>
              <w:spacing w:before="0" w:after="0"/>
              <w:rPr>
                <w:ins w:author="Herring, Michael D" w:date="2019-01-18T14:18:00Z" w:id="1125"/>
              </w:rPr>
            </w:pPr>
            <w:r>
              <w:t>USA-RC, GETC-I</w:t>
            </w:r>
          </w:p>
        </w:tc>
      </w:tr>
      <w:tr w:rsidRPr="00CA060B" w:rsidR="00CA060B" w:rsidTr="00FB18EA" w14:paraId="4A703F5C" w14:textId="77777777">
        <w:trPr>
          <w:ins w:author="Herring, Michael D" w:date="2019-01-18T14:18:00Z" w:id="1126"/>
        </w:trPr>
        <w:tc>
          <w:tcPr>
            <w:tcW w:w="1280" w:type="dxa"/>
            <w:tcPrChange w:author="Herring, Michael D" w:date="2019-01-18T14:25:00Z" w:id="1127">
              <w:tcPr>
                <w:tcW w:w="1117" w:type="dxa"/>
              </w:tcPr>
            </w:tcPrChange>
          </w:tcPr>
          <w:p w:rsidRPr="00CA060B" w:rsidR="00CA060B" w:rsidP="00CA060B" w:rsidRDefault="00CA060B" w14:paraId="3C0EF715" w14:textId="77777777">
            <w:pPr>
              <w:spacing w:before="0" w:after="0"/>
              <w:rPr>
                <w:ins w:author="Herring, Michael D" w:date="2019-01-18T14:18:00Z" w:id="1128"/>
              </w:rPr>
            </w:pPr>
            <w:ins w:author="Herring, Michael D" w:date="2019-01-18T14:18:00Z" w:id="1129">
              <w:r w:rsidRPr="00CA060B">
                <w:t>A-2.1</w:t>
              </w:r>
            </w:ins>
          </w:p>
        </w:tc>
        <w:tc>
          <w:tcPr>
            <w:tcW w:w="3254" w:type="dxa"/>
            <w:tcBorders>
              <w:right w:val="single" w:color="auto" w:sz="4" w:space="0"/>
            </w:tcBorders>
            <w:tcPrChange w:author="Herring, Michael D" w:date="2019-01-18T14:25:00Z" w:id="1130">
              <w:tcPr>
                <w:tcW w:w="2838" w:type="dxa"/>
                <w:tcBorders>
                  <w:right w:val="single" w:color="auto" w:sz="4" w:space="0"/>
                </w:tcBorders>
              </w:tcPr>
            </w:tcPrChange>
          </w:tcPr>
          <w:p w:rsidRPr="00CA060B" w:rsidR="00CA060B" w:rsidP="00CA060B" w:rsidRDefault="00EC55D5" w14:paraId="2529A6EA" w14:textId="6A6A5A5F">
            <w:pPr>
              <w:spacing w:before="0" w:after="0"/>
              <w:rPr>
                <w:ins w:author="Herring, Michael D" w:date="2019-01-18T14:18:00Z" w:id="1131"/>
                <w:b/>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132">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49F52105" w14:textId="77777777">
            <w:pPr>
              <w:spacing w:before="0" w:after="0"/>
              <w:rPr>
                <w:ins w:author="Herring, Michael D" w:date="2019-01-18T14:18:00Z" w:id="1133"/>
                <w:highlight w:val="black"/>
              </w:rPr>
            </w:pPr>
          </w:p>
        </w:tc>
        <w:tc>
          <w:tcPr>
            <w:tcW w:w="1341" w:type="dxa"/>
            <w:tcBorders>
              <w:left w:val="single" w:color="auto" w:sz="4" w:space="0"/>
            </w:tcBorders>
            <w:tcPrChange w:author="Herring, Michael D" w:date="2019-01-18T14:25:00Z" w:id="1134">
              <w:tcPr>
                <w:tcW w:w="1170" w:type="dxa"/>
                <w:tcBorders>
                  <w:left w:val="single" w:color="auto" w:sz="4" w:space="0"/>
                </w:tcBorders>
              </w:tcPr>
            </w:tcPrChange>
          </w:tcPr>
          <w:p w:rsidRPr="00CA060B" w:rsidR="00CA060B" w:rsidP="00CA060B" w:rsidRDefault="00CA060B" w14:paraId="5C0097A1" w14:textId="77777777">
            <w:pPr>
              <w:spacing w:before="0" w:after="0"/>
              <w:rPr>
                <w:ins w:author="Herring, Michael D" w:date="2019-01-18T14:18:00Z" w:id="1135"/>
              </w:rPr>
            </w:pPr>
            <w:ins w:author="Herring, Michael D" w:date="2019-01-18T14:18:00Z" w:id="1136">
              <w:r w:rsidRPr="00CA060B">
                <w:t>A-5.9</w:t>
              </w:r>
            </w:ins>
          </w:p>
        </w:tc>
        <w:tc>
          <w:tcPr>
            <w:tcW w:w="3405" w:type="dxa"/>
            <w:tcPrChange w:author="Herring, Michael D" w:date="2019-01-18T14:25:00Z" w:id="1137">
              <w:tcPr>
                <w:tcW w:w="2970" w:type="dxa"/>
              </w:tcPr>
            </w:tcPrChange>
          </w:tcPr>
          <w:p w:rsidRPr="00CA060B" w:rsidR="00CA060B" w:rsidP="00CA060B" w:rsidRDefault="00E834F5" w14:paraId="1DC5DB06" w14:textId="6F2898C2">
            <w:pPr>
              <w:spacing w:before="0" w:after="0"/>
              <w:rPr>
                <w:ins w:author="Herring, Michael D" w:date="2019-01-18T14:18:00Z" w:id="1138"/>
              </w:rPr>
            </w:pPr>
            <w:r>
              <w:t>USA-RC, GETC-I</w:t>
            </w:r>
          </w:p>
        </w:tc>
      </w:tr>
      <w:tr w:rsidRPr="00CA060B" w:rsidR="00CA060B" w:rsidTr="00FB18EA" w14:paraId="3EA6EF74" w14:textId="77777777">
        <w:trPr>
          <w:ins w:author="Herring, Michael D" w:date="2019-01-18T14:18:00Z" w:id="1139"/>
        </w:trPr>
        <w:tc>
          <w:tcPr>
            <w:tcW w:w="1280" w:type="dxa"/>
            <w:tcPrChange w:author="Herring, Michael D" w:date="2019-01-18T14:25:00Z" w:id="1140">
              <w:tcPr>
                <w:tcW w:w="1117" w:type="dxa"/>
              </w:tcPr>
            </w:tcPrChange>
          </w:tcPr>
          <w:p w:rsidRPr="00CA060B" w:rsidR="00CA060B" w:rsidP="00CA060B" w:rsidRDefault="00CA060B" w14:paraId="4F3B7F84" w14:textId="77777777">
            <w:pPr>
              <w:spacing w:before="0" w:after="0"/>
              <w:rPr>
                <w:ins w:author="Herring, Michael D" w:date="2019-01-18T14:18:00Z" w:id="1141"/>
              </w:rPr>
            </w:pPr>
            <w:ins w:author="Herring, Michael D" w:date="2019-01-18T14:18:00Z" w:id="1142">
              <w:r w:rsidRPr="00CA060B">
                <w:t>A-2.2</w:t>
              </w:r>
            </w:ins>
          </w:p>
        </w:tc>
        <w:tc>
          <w:tcPr>
            <w:tcW w:w="3254" w:type="dxa"/>
            <w:tcBorders>
              <w:right w:val="single" w:color="auto" w:sz="4" w:space="0"/>
            </w:tcBorders>
            <w:tcPrChange w:author="Herring, Michael D" w:date="2019-01-18T14:25:00Z" w:id="1143">
              <w:tcPr>
                <w:tcW w:w="2838" w:type="dxa"/>
                <w:tcBorders>
                  <w:right w:val="single" w:color="auto" w:sz="4" w:space="0"/>
                </w:tcBorders>
              </w:tcPr>
            </w:tcPrChange>
          </w:tcPr>
          <w:p w:rsidRPr="00CA060B" w:rsidR="00CA060B" w:rsidP="00CA060B" w:rsidRDefault="00EC55D5" w14:paraId="3897D5A7" w14:textId="0D19DADD">
            <w:pPr>
              <w:spacing w:before="0" w:after="0"/>
              <w:rPr>
                <w:ins w:author="Herring, Michael D" w:date="2019-01-18T14:18:00Z" w:id="1144"/>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145">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33EC3452" w14:textId="77777777">
            <w:pPr>
              <w:spacing w:before="0" w:after="0"/>
              <w:rPr>
                <w:ins w:author="Herring, Michael D" w:date="2019-01-18T14:18:00Z" w:id="1146"/>
                <w:highlight w:val="black"/>
              </w:rPr>
            </w:pPr>
          </w:p>
        </w:tc>
        <w:tc>
          <w:tcPr>
            <w:tcW w:w="1341" w:type="dxa"/>
            <w:tcBorders>
              <w:left w:val="single" w:color="auto" w:sz="4" w:space="0"/>
            </w:tcBorders>
            <w:shd w:val="clear" w:color="auto" w:fill="525252"/>
            <w:tcPrChange w:author="Herring, Michael D" w:date="2019-01-18T14:25:00Z" w:id="1147">
              <w:tcPr>
                <w:tcW w:w="1170" w:type="dxa"/>
                <w:tcBorders>
                  <w:left w:val="single" w:color="auto" w:sz="4" w:space="0"/>
                </w:tcBorders>
                <w:shd w:val="clear" w:color="auto" w:fill="525252"/>
              </w:tcPr>
            </w:tcPrChange>
          </w:tcPr>
          <w:p w:rsidRPr="00CA060B" w:rsidR="00CA060B" w:rsidP="00CA060B" w:rsidRDefault="00CA060B" w14:paraId="07A000AA" w14:textId="77777777">
            <w:pPr>
              <w:spacing w:before="0" w:after="0"/>
              <w:rPr>
                <w:ins w:author="Herring, Michael D" w:date="2019-01-18T14:18:00Z" w:id="1148"/>
              </w:rPr>
            </w:pPr>
          </w:p>
        </w:tc>
        <w:tc>
          <w:tcPr>
            <w:tcW w:w="3405" w:type="dxa"/>
            <w:shd w:val="clear" w:color="auto" w:fill="525252"/>
            <w:tcPrChange w:author="Herring, Michael D" w:date="2019-01-18T14:25:00Z" w:id="1149">
              <w:tcPr>
                <w:tcW w:w="2970" w:type="dxa"/>
                <w:shd w:val="clear" w:color="auto" w:fill="525252"/>
              </w:tcPr>
            </w:tcPrChange>
          </w:tcPr>
          <w:p w:rsidRPr="00CA060B" w:rsidR="00CA060B" w:rsidP="00CA060B" w:rsidRDefault="00CA060B" w14:paraId="20462931" w14:textId="77777777">
            <w:pPr>
              <w:spacing w:before="0" w:after="0"/>
              <w:rPr>
                <w:ins w:author="Herring, Michael D" w:date="2019-01-18T14:18:00Z" w:id="1150"/>
              </w:rPr>
            </w:pPr>
          </w:p>
        </w:tc>
      </w:tr>
      <w:tr w:rsidRPr="00CA060B" w:rsidR="00CA060B" w:rsidTr="00FB18EA" w14:paraId="0C58ED8F" w14:textId="77777777">
        <w:trPr>
          <w:ins w:author="Herring, Michael D" w:date="2019-01-18T14:18:00Z" w:id="1151"/>
        </w:trPr>
        <w:tc>
          <w:tcPr>
            <w:tcW w:w="1280" w:type="dxa"/>
            <w:tcPrChange w:author="Herring, Michael D" w:date="2019-01-18T14:25:00Z" w:id="1152">
              <w:tcPr>
                <w:tcW w:w="1117" w:type="dxa"/>
              </w:tcPr>
            </w:tcPrChange>
          </w:tcPr>
          <w:p w:rsidRPr="00CA060B" w:rsidR="00CA060B" w:rsidP="00CA060B" w:rsidRDefault="00CA060B" w14:paraId="253D06E4" w14:textId="77777777">
            <w:pPr>
              <w:spacing w:before="0" w:after="0"/>
              <w:rPr>
                <w:ins w:author="Herring, Michael D" w:date="2019-01-18T14:18:00Z" w:id="1153"/>
              </w:rPr>
            </w:pPr>
            <w:ins w:author="Herring, Michael D" w:date="2019-01-18T14:18:00Z" w:id="1154">
              <w:r w:rsidRPr="00CA060B">
                <w:t>A-2.3</w:t>
              </w:r>
            </w:ins>
          </w:p>
        </w:tc>
        <w:tc>
          <w:tcPr>
            <w:tcW w:w="3254" w:type="dxa"/>
            <w:tcBorders>
              <w:right w:val="single" w:color="auto" w:sz="4" w:space="0"/>
            </w:tcBorders>
            <w:tcPrChange w:author="Herring, Michael D" w:date="2019-01-18T14:25:00Z" w:id="1155">
              <w:tcPr>
                <w:tcW w:w="2838" w:type="dxa"/>
                <w:tcBorders>
                  <w:right w:val="single" w:color="auto" w:sz="4" w:space="0"/>
                </w:tcBorders>
              </w:tcPr>
            </w:tcPrChange>
          </w:tcPr>
          <w:p w:rsidRPr="00CA060B" w:rsidR="00CA060B" w:rsidP="00CA060B" w:rsidRDefault="00EC55D5" w14:paraId="313E12D3" w14:textId="33EDF66D">
            <w:pPr>
              <w:spacing w:before="0" w:after="0"/>
              <w:rPr>
                <w:ins w:author="Herring, Michael D" w:date="2019-01-18T14:18:00Z" w:id="1156"/>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157">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3564F2C2" w14:textId="77777777">
            <w:pPr>
              <w:spacing w:before="0" w:after="0"/>
              <w:rPr>
                <w:ins w:author="Herring, Michael D" w:date="2019-01-18T14:18:00Z" w:id="1158"/>
                <w:highlight w:val="black"/>
              </w:rPr>
            </w:pPr>
          </w:p>
        </w:tc>
        <w:tc>
          <w:tcPr>
            <w:tcW w:w="1341" w:type="dxa"/>
            <w:tcBorders>
              <w:left w:val="single" w:color="auto" w:sz="4" w:space="0"/>
            </w:tcBorders>
            <w:tcPrChange w:author="Herring, Michael D" w:date="2019-01-18T14:25:00Z" w:id="1159">
              <w:tcPr>
                <w:tcW w:w="1170" w:type="dxa"/>
                <w:tcBorders>
                  <w:left w:val="single" w:color="auto" w:sz="4" w:space="0"/>
                </w:tcBorders>
              </w:tcPr>
            </w:tcPrChange>
          </w:tcPr>
          <w:p w:rsidRPr="00CA060B" w:rsidR="00CA060B" w:rsidP="00CA060B" w:rsidRDefault="00CA060B" w14:paraId="7CC1C89A" w14:textId="77777777">
            <w:pPr>
              <w:spacing w:before="0" w:after="0"/>
              <w:rPr>
                <w:ins w:author="Herring, Michael D" w:date="2019-01-18T14:18:00Z" w:id="1160"/>
              </w:rPr>
            </w:pPr>
            <w:ins w:author="Herring, Michael D" w:date="2019-01-18T14:18:00Z" w:id="1161">
              <w:r w:rsidRPr="00CA060B">
                <w:t>A-6.1</w:t>
              </w:r>
            </w:ins>
          </w:p>
        </w:tc>
        <w:tc>
          <w:tcPr>
            <w:tcW w:w="3405" w:type="dxa"/>
            <w:tcPrChange w:author="Herring, Michael D" w:date="2019-01-18T14:25:00Z" w:id="1162">
              <w:tcPr>
                <w:tcW w:w="2970" w:type="dxa"/>
              </w:tcPr>
            </w:tcPrChange>
          </w:tcPr>
          <w:p w:rsidRPr="00CA060B" w:rsidR="00CA060B" w:rsidP="00CA060B" w:rsidRDefault="00E834F5" w14:paraId="3139AAC4" w14:textId="03793421">
            <w:pPr>
              <w:spacing w:before="0" w:after="0"/>
              <w:rPr>
                <w:ins w:author="Herring, Michael D" w:date="2019-01-18T14:18:00Z" w:id="1163"/>
              </w:rPr>
            </w:pPr>
            <w:r>
              <w:t>USA-RC, GETC-I</w:t>
            </w:r>
          </w:p>
        </w:tc>
      </w:tr>
      <w:tr w:rsidRPr="00CA060B" w:rsidR="00CA060B" w:rsidTr="00FB18EA" w14:paraId="529C6084" w14:textId="77777777">
        <w:trPr>
          <w:ins w:author="Herring, Michael D" w:date="2019-01-18T14:18:00Z" w:id="1164"/>
        </w:trPr>
        <w:tc>
          <w:tcPr>
            <w:tcW w:w="1280" w:type="dxa"/>
            <w:tcPrChange w:author="Herring, Michael D" w:date="2019-01-18T14:25:00Z" w:id="1165">
              <w:tcPr>
                <w:tcW w:w="1117" w:type="dxa"/>
              </w:tcPr>
            </w:tcPrChange>
          </w:tcPr>
          <w:p w:rsidRPr="00CA060B" w:rsidR="00CA060B" w:rsidP="00CA060B" w:rsidRDefault="00CA060B" w14:paraId="4A9E3DF2" w14:textId="77777777">
            <w:pPr>
              <w:spacing w:before="0" w:after="0"/>
              <w:rPr>
                <w:ins w:author="Herring, Michael D" w:date="2019-01-18T14:18:00Z" w:id="1166"/>
              </w:rPr>
            </w:pPr>
            <w:ins w:author="Herring, Michael D" w:date="2019-01-18T14:18:00Z" w:id="1167">
              <w:r w:rsidRPr="00CA060B">
                <w:t>A-2.4</w:t>
              </w:r>
            </w:ins>
          </w:p>
        </w:tc>
        <w:tc>
          <w:tcPr>
            <w:tcW w:w="3254" w:type="dxa"/>
            <w:tcBorders>
              <w:right w:val="single" w:color="auto" w:sz="4" w:space="0"/>
            </w:tcBorders>
            <w:tcPrChange w:author="Herring, Michael D" w:date="2019-01-18T14:25:00Z" w:id="1168">
              <w:tcPr>
                <w:tcW w:w="2838" w:type="dxa"/>
                <w:tcBorders>
                  <w:right w:val="single" w:color="auto" w:sz="4" w:space="0"/>
                </w:tcBorders>
              </w:tcPr>
            </w:tcPrChange>
          </w:tcPr>
          <w:p w:rsidRPr="00CA060B" w:rsidR="00CA060B" w:rsidP="00CA060B" w:rsidRDefault="00EC55D5" w14:paraId="33BB5331" w14:textId="4B137888">
            <w:pPr>
              <w:spacing w:before="0" w:after="0"/>
              <w:rPr>
                <w:ins w:author="Herring, Michael D" w:date="2019-01-18T14:18:00Z" w:id="1169"/>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170">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34735651" w14:textId="77777777">
            <w:pPr>
              <w:spacing w:before="0" w:after="0"/>
              <w:rPr>
                <w:ins w:author="Herring, Michael D" w:date="2019-01-18T14:18:00Z" w:id="1171"/>
                <w:highlight w:val="black"/>
              </w:rPr>
            </w:pPr>
          </w:p>
        </w:tc>
        <w:tc>
          <w:tcPr>
            <w:tcW w:w="1341" w:type="dxa"/>
            <w:tcBorders>
              <w:left w:val="single" w:color="auto" w:sz="4" w:space="0"/>
            </w:tcBorders>
            <w:tcPrChange w:author="Herring, Michael D" w:date="2019-01-18T14:25:00Z" w:id="1172">
              <w:tcPr>
                <w:tcW w:w="1170" w:type="dxa"/>
                <w:tcBorders>
                  <w:left w:val="single" w:color="auto" w:sz="4" w:space="0"/>
                </w:tcBorders>
              </w:tcPr>
            </w:tcPrChange>
          </w:tcPr>
          <w:p w:rsidRPr="00CA060B" w:rsidR="00CA060B" w:rsidP="00CA060B" w:rsidRDefault="00CA060B" w14:paraId="47C34142" w14:textId="77777777">
            <w:pPr>
              <w:spacing w:before="0" w:after="0"/>
              <w:rPr>
                <w:ins w:author="Herring, Michael D" w:date="2019-01-18T14:18:00Z" w:id="1173"/>
              </w:rPr>
            </w:pPr>
            <w:ins w:author="Herring, Michael D" w:date="2019-01-18T14:18:00Z" w:id="1174">
              <w:r w:rsidRPr="00CA060B">
                <w:t>A-6.2</w:t>
              </w:r>
            </w:ins>
          </w:p>
        </w:tc>
        <w:tc>
          <w:tcPr>
            <w:tcW w:w="3405" w:type="dxa"/>
            <w:tcPrChange w:author="Herring, Michael D" w:date="2019-01-18T14:25:00Z" w:id="1175">
              <w:tcPr>
                <w:tcW w:w="2970" w:type="dxa"/>
              </w:tcPr>
            </w:tcPrChange>
          </w:tcPr>
          <w:p w:rsidRPr="00CA060B" w:rsidR="00CA060B" w:rsidP="00CA060B" w:rsidRDefault="00E834F5" w14:paraId="28AB6708" w14:textId="5BD18DF5">
            <w:pPr>
              <w:spacing w:before="0" w:after="0"/>
              <w:rPr>
                <w:ins w:author="Herring, Michael D" w:date="2019-01-18T14:18:00Z" w:id="1176"/>
              </w:rPr>
            </w:pPr>
            <w:r>
              <w:t>USA-RC, GETC-I</w:t>
            </w:r>
          </w:p>
        </w:tc>
      </w:tr>
      <w:tr w:rsidRPr="00CA060B" w:rsidR="00CA060B" w:rsidTr="00FB18EA" w14:paraId="3D803A04" w14:textId="77777777">
        <w:trPr>
          <w:ins w:author="Herring, Michael D" w:date="2019-01-18T14:18:00Z" w:id="1177"/>
        </w:trPr>
        <w:tc>
          <w:tcPr>
            <w:tcW w:w="1280" w:type="dxa"/>
            <w:tcPrChange w:author="Herring, Michael D" w:date="2019-01-18T14:25:00Z" w:id="1178">
              <w:tcPr>
                <w:tcW w:w="1117" w:type="dxa"/>
              </w:tcPr>
            </w:tcPrChange>
          </w:tcPr>
          <w:p w:rsidRPr="00CA060B" w:rsidR="00CA060B" w:rsidP="00CA060B" w:rsidRDefault="00CA060B" w14:paraId="542F9426" w14:textId="77777777">
            <w:pPr>
              <w:spacing w:before="0" w:after="0"/>
              <w:rPr>
                <w:ins w:author="Herring, Michael D" w:date="2019-01-18T14:18:00Z" w:id="1179"/>
              </w:rPr>
            </w:pPr>
            <w:ins w:author="Herring, Michael D" w:date="2019-01-18T14:18:00Z" w:id="1180">
              <w:r w:rsidRPr="00CA060B">
                <w:t>A-2.5</w:t>
              </w:r>
            </w:ins>
          </w:p>
        </w:tc>
        <w:tc>
          <w:tcPr>
            <w:tcW w:w="3254" w:type="dxa"/>
            <w:tcBorders>
              <w:right w:val="single" w:color="auto" w:sz="4" w:space="0"/>
            </w:tcBorders>
            <w:tcPrChange w:author="Herring, Michael D" w:date="2019-01-18T14:25:00Z" w:id="1181">
              <w:tcPr>
                <w:tcW w:w="2838" w:type="dxa"/>
                <w:tcBorders>
                  <w:right w:val="single" w:color="auto" w:sz="4" w:space="0"/>
                </w:tcBorders>
              </w:tcPr>
            </w:tcPrChange>
          </w:tcPr>
          <w:p w:rsidRPr="00CA060B" w:rsidR="00CA060B" w:rsidP="00CA060B" w:rsidRDefault="00EC55D5" w14:paraId="40535ABC" w14:textId="4503D771">
            <w:pPr>
              <w:spacing w:before="0" w:after="0"/>
              <w:rPr>
                <w:ins w:author="Herring, Michael D" w:date="2019-01-18T14:18:00Z" w:id="1182"/>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183">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58CCAB79" w14:textId="77777777">
            <w:pPr>
              <w:spacing w:before="0" w:after="0"/>
              <w:rPr>
                <w:ins w:author="Herring, Michael D" w:date="2019-01-18T14:18:00Z" w:id="1184"/>
                <w:highlight w:val="black"/>
              </w:rPr>
            </w:pPr>
          </w:p>
        </w:tc>
        <w:tc>
          <w:tcPr>
            <w:tcW w:w="1341" w:type="dxa"/>
            <w:tcBorders>
              <w:left w:val="single" w:color="auto" w:sz="4" w:space="0"/>
            </w:tcBorders>
            <w:tcPrChange w:author="Herring, Michael D" w:date="2019-01-18T14:25:00Z" w:id="1185">
              <w:tcPr>
                <w:tcW w:w="1170" w:type="dxa"/>
                <w:tcBorders>
                  <w:left w:val="single" w:color="auto" w:sz="4" w:space="0"/>
                </w:tcBorders>
              </w:tcPr>
            </w:tcPrChange>
          </w:tcPr>
          <w:p w:rsidRPr="00CA060B" w:rsidR="00CA060B" w:rsidP="00CA060B" w:rsidRDefault="00CA060B" w14:paraId="3EDB1E3E" w14:textId="77777777">
            <w:pPr>
              <w:spacing w:before="0" w:after="0"/>
              <w:rPr>
                <w:ins w:author="Herring, Michael D" w:date="2019-01-18T14:18:00Z" w:id="1186"/>
              </w:rPr>
            </w:pPr>
            <w:ins w:author="Herring, Michael D" w:date="2019-01-18T14:18:00Z" w:id="1187">
              <w:r w:rsidRPr="00CA060B">
                <w:t>A-6.3</w:t>
              </w:r>
            </w:ins>
          </w:p>
        </w:tc>
        <w:tc>
          <w:tcPr>
            <w:tcW w:w="3405" w:type="dxa"/>
            <w:tcPrChange w:author="Herring, Michael D" w:date="2019-01-18T14:25:00Z" w:id="1188">
              <w:tcPr>
                <w:tcW w:w="2970" w:type="dxa"/>
              </w:tcPr>
            </w:tcPrChange>
          </w:tcPr>
          <w:p w:rsidRPr="00CA060B" w:rsidR="00CA060B" w:rsidP="00CA060B" w:rsidRDefault="00E834F5" w14:paraId="77240FD4" w14:textId="113FE425">
            <w:pPr>
              <w:spacing w:before="0" w:after="0"/>
              <w:rPr>
                <w:ins w:author="Herring, Michael D" w:date="2019-01-18T14:18:00Z" w:id="1189"/>
              </w:rPr>
            </w:pPr>
            <w:r>
              <w:t>USA-RC, GETC-I</w:t>
            </w:r>
          </w:p>
        </w:tc>
      </w:tr>
      <w:tr w:rsidRPr="00CA060B" w:rsidR="00CA060B" w:rsidTr="00FB18EA" w14:paraId="090EECD0" w14:textId="77777777">
        <w:trPr>
          <w:trHeight w:val="70"/>
          <w:ins w:author="Herring, Michael D" w:date="2019-01-18T14:18:00Z" w:id="1190"/>
          <w:trPrChange w:author="Herring, Michael D" w:date="2019-01-18T14:25:00Z" w:id="1191">
            <w:trPr>
              <w:trHeight w:val="70"/>
            </w:trPr>
          </w:trPrChange>
        </w:trPr>
        <w:tc>
          <w:tcPr>
            <w:tcW w:w="1280" w:type="dxa"/>
            <w:tcPrChange w:author="Herring, Michael D" w:date="2019-01-18T14:25:00Z" w:id="1192">
              <w:tcPr>
                <w:tcW w:w="1117" w:type="dxa"/>
              </w:tcPr>
            </w:tcPrChange>
          </w:tcPr>
          <w:p w:rsidRPr="00CA060B" w:rsidR="00CA060B" w:rsidP="00CA060B" w:rsidRDefault="00CA060B" w14:paraId="7B3E8AFC" w14:textId="77777777">
            <w:pPr>
              <w:spacing w:before="0" w:after="0"/>
              <w:rPr>
                <w:ins w:author="Herring, Michael D" w:date="2019-01-18T14:18:00Z" w:id="1193"/>
              </w:rPr>
            </w:pPr>
            <w:ins w:author="Herring, Michael D" w:date="2019-01-18T14:18:00Z" w:id="1194">
              <w:r w:rsidRPr="00CA060B">
                <w:t>A-2.6</w:t>
              </w:r>
            </w:ins>
          </w:p>
        </w:tc>
        <w:tc>
          <w:tcPr>
            <w:tcW w:w="3254" w:type="dxa"/>
            <w:tcBorders>
              <w:right w:val="single" w:color="auto" w:sz="4" w:space="0"/>
            </w:tcBorders>
            <w:tcPrChange w:author="Herring, Michael D" w:date="2019-01-18T14:25:00Z" w:id="1195">
              <w:tcPr>
                <w:tcW w:w="2838" w:type="dxa"/>
                <w:tcBorders>
                  <w:right w:val="single" w:color="auto" w:sz="4" w:space="0"/>
                </w:tcBorders>
              </w:tcPr>
            </w:tcPrChange>
          </w:tcPr>
          <w:p w:rsidRPr="00CA060B" w:rsidR="00CA060B" w:rsidP="00CA060B" w:rsidRDefault="00EC55D5" w14:paraId="2966D617" w14:textId="3F6CE251">
            <w:pPr>
              <w:spacing w:before="0" w:after="0"/>
              <w:rPr>
                <w:ins w:author="Herring, Michael D" w:date="2019-01-18T14:18:00Z" w:id="1196"/>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197">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69300399" w14:textId="77777777">
            <w:pPr>
              <w:spacing w:before="0" w:after="0"/>
              <w:rPr>
                <w:ins w:author="Herring, Michael D" w:date="2019-01-18T14:18:00Z" w:id="1198"/>
                <w:highlight w:val="black"/>
              </w:rPr>
            </w:pPr>
          </w:p>
        </w:tc>
        <w:tc>
          <w:tcPr>
            <w:tcW w:w="1341" w:type="dxa"/>
            <w:tcBorders>
              <w:left w:val="single" w:color="auto" w:sz="4" w:space="0"/>
            </w:tcBorders>
            <w:tcPrChange w:author="Herring, Michael D" w:date="2019-01-18T14:25:00Z" w:id="1199">
              <w:tcPr>
                <w:tcW w:w="1170" w:type="dxa"/>
                <w:tcBorders>
                  <w:left w:val="single" w:color="auto" w:sz="4" w:space="0"/>
                </w:tcBorders>
              </w:tcPr>
            </w:tcPrChange>
          </w:tcPr>
          <w:p w:rsidRPr="00CA060B" w:rsidR="00CA060B" w:rsidP="00CA060B" w:rsidRDefault="00CA060B" w14:paraId="7206FD37" w14:textId="77777777">
            <w:pPr>
              <w:spacing w:before="0" w:after="0"/>
              <w:rPr>
                <w:ins w:author="Herring, Michael D" w:date="2019-01-18T14:18:00Z" w:id="1200"/>
              </w:rPr>
            </w:pPr>
            <w:ins w:author="Herring, Michael D" w:date="2019-01-18T14:18:00Z" w:id="1201">
              <w:r w:rsidRPr="00CA060B">
                <w:t>A-6.4</w:t>
              </w:r>
            </w:ins>
          </w:p>
        </w:tc>
        <w:tc>
          <w:tcPr>
            <w:tcW w:w="3405" w:type="dxa"/>
            <w:tcPrChange w:author="Herring, Michael D" w:date="2019-01-18T14:25:00Z" w:id="1202">
              <w:tcPr>
                <w:tcW w:w="2970" w:type="dxa"/>
              </w:tcPr>
            </w:tcPrChange>
          </w:tcPr>
          <w:p w:rsidRPr="00CA060B" w:rsidR="00CA060B" w:rsidP="00CA060B" w:rsidRDefault="00E834F5" w14:paraId="112D11C2" w14:textId="5B2027BF">
            <w:pPr>
              <w:spacing w:before="0" w:after="0"/>
              <w:rPr>
                <w:ins w:author="Herring, Michael D" w:date="2019-01-18T14:18:00Z" w:id="1203"/>
              </w:rPr>
            </w:pPr>
            <w:r>
              <w:t>USA-RC, GETC-I</w:t>
            </w:r>
          </w:p>
        </w:tc>
      </w:tr>
      <w:tr w:rsidRPr="00CA060B" w:rsidR="00CA060B" w:rsidTr="00FB18EA" w14:paraId="6FCD7568" w14:textId="77777777">
        <w:trPr>
          <w:ins w:author="Herring, Michael D" w:date="2019-01-18T14:18:00Z" w:id="1204"/>
        </w:trPr>
        <w:tc>
          <w:tcPr>
            <w:tcW w:w="1280" w:type="dxa"/>
            <w:shd w:val="clear" w:color="auto" w:fill="auto"/>
            <w:tcPrChange w:author="Herring, Michael D" w:date="2019-01-18T14:25:00Z" w:id="1205">
              <w:tcPr>
                <w:tcW w:w="1117" w:type="dxa"/>
                <w:shd w:val="clear" w:color="auto" w:fill="auto"/>
              </w:tcPr>
            </w:tcPrChange>
          </w:tcPr>
          <w:p w:rsidRPr="00CA060B" w:rsidR="00CA060B" w:rsidP="00CA060B" w:rsidRDefault="00CA060B" w14:paraId="1C9F96EB" w14:textId="77777777">
            <w:pPr>
              <w:spacing w:before="0" w:after="0"/>
              <w:rPr>
                <w:ins w:author="Herring, Michael D" w:date="2019-01-18T14:18:00Z" w:id="1206"/>
              </w:rPr>
            </w:pPr>
            <w:ins w:author="Herring, Michael D" w:date="2019-01-18T14:18:00Z" w:id="1207">
              <w:r w:rsidRPr="00CA060B">
                <w:t>A-2.7</w:t>
              </w:r>
            </w:ins>
          </w:p>
        </w:tc>
        <w:tc>
          <w:tcPr>
            <w:tcW w:w="3254" w:type="dxa"/>
            <w:tcBorders>
              <w:right w:val="single" w:color="auto" w:sz="4" w:space="0"/>
            </w:tcBorders>
            <w:shd w:val="clear" w:color="auto" w:fill="auto"/>
            <w:tcPrChange w:author="Herring, Michael D" w:date="2019-01-18T14:25:00Z" w:id="1208">
              <w:tcPr>
                <w:tcW w:w="2838" w:type="dxa"/>
                <w:tcBorders>
                  <w:right w:val="single" w:color="auto" w:sz="4" w:space="0"/>
                </w:tcBorders>
                <w:shd w:val="clear" w:color="auto" w:fill="auto"/>
              </w:tcPr>
            </w:tcPrChange>
          </w:tcPr>
          <w:p w:rsidRPr="00CA060B" w:rsidR="00CA060B" w:rsidP="00CA060B" w:rsidRDefault="00EC55D5" w14:paraId="316D876B" w14:textId="4F331637">
            <w:pPr>
              <w:spacing w:before="0" w:after="0"/>
              <w:rPr>
                <w:ins w:author="Herring, Michael D" w:date="2019-01-18T14:18:00Z" w:id="1209"/>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210">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51F0E9BD" w14:textId="77777777">
            <w:pPr>
              <w:spacing w:before="0" w:after="0"/>
              <w:rPr>
                <w:ins w:author="Herring, Michael D" w:date="2019-01-18T14:18:00Z" w:id="1211"/>
                <w:highlight w:val="black"/>
              </w:rPr>
            </w:pPr>
          </w:p>
        </w:tc>
        <w:tc>
          <w:tcPr>
            <w:tcW w:w="1341" w:type="dxa"/>
            <w:tcBorders>
              <w:left w:val="single" w:color="auto" w:sz="4" w:space="0"/>
            </w:tcBorders>
            <w:tcPrChange w:author="Herring, Michael D" w:date="2019-01-18T14:25:00Z" w:id="1212">
              <w:tcPr>
                <w:tcW w:w="1170" w:type="dxa"/>
                <w:tcBorders>
                  <w:left w:val="single" w:color="auto" w:sz="4" w:space="0"/>
                </w:tcBorders>
              </w:tcPr>
            </w:tcPrChange>
          </w:tcPr>
          <w:p w:rsidRPr="00CA060B" w:rsidR="00CA060B" w:rsidP="00CA060B" w:rsidRDefault="00CA060B" w14:paraId="2243D7A5" w14:textId="77777777">
            <w:pPr>
              <w:spacing w:before="0" w:after="0"/>
              <w:rPr>
                <w:ins w:author="Herring, Michael D" w:date="2019-01-18T14:18:00Z" w:id="1213"/>
              </w:rPr>
            </w:pPr>
            <w:ins w:author="Herring, Michael D" w:date="2019-01-18T14:18:00Z" w:id="1214">
              <w:r w:rsidRPr="00CA060B">
                <w:t>A-6.5</w:t>
              </w:r>
            </w:ins>
          </w:p>
        </w:tc>
        <w:tc>
          <w:tcPr>
            <w:tcW w:w="3405" w:type="dxa"/>
            <w:tcPrChange w:author="Herring, Michael D" w:date="2019-01-18T14:25:00Z" w:id="1215">
              <w:tcPr>
                <w:tcW w:w="2970" w:type="dxa"/>
              </w:tcPr>
            </w:tcPrChange>
          </w:tcPr>
          <w:p w:rsidRPr="00CA060B" w:rsidR="00CA060B" w:rsidP="00CA060B" w:rsidRDefault="006B2B82" w14:paraId="1FB4A292" w14:textId="4B14927F">
            <w:pPr>
              <w:spacing w:before="0" w:after="0"/>
              <w:rPr>
                <w:ins w:author="Herring, Michael D" w:date="2019-01-18T14:18:00Z" w:id="1216"/>
              </w:rPr>
            </w:pPr>
            <w:r>
              <w:t>USA-RC, GETC-I</w:t>
            </w:r>
          </w:p>
        </w:tc>
      </w:tr>
      <w:tr w:rsidRPr="00CA060B" w:rsidR="00CA060B" w:rsidTr="00FB18EA" w14:paraId="408883BD" w14:textId="77777777">
        <w:trPr>
          <w:ins w:author="Herring, Michael D" w:date="2019-01-18T14:18:00Z" w:id="1217"/>
        </w:trPr>
        <w:tc>
          <w:tcPr>
            <w:tcW w:w="1280" w:type="dxa"/>
            <w:shd w:val="clear" w:color="auto" w:fill="595959"/>
            <w:tcPrChange w:author="Herring, Michael D" w:date="2019-01-18T14:25:00Z" w:id="1218">
              <w:tcPr>
                <w:tcW w:w="1117" w:type="dxa"/>
                <w:shd w:val="clear" w:color="auto" w:fill="595959"/>
              </w:tcPr>
            </w:tcPrChange>
          </w:tcPr>
          <w:p w:rsidRPr="00CA060B" w:rsidR="00CA060B" w:rsidP="00CA060B" w:rsidRDefault="00CA060B" w14:paraId="381E03BA" w14:textId="77777777">
            <w:pPr>
              <w:spacing w:before="0" w:after="0"/>
              <w:rPr>
                <w:ins w:author="Herring, Michael D" w:date="2019-01-18T14:18:00Z" w:id="1219"/>
              </w:rPr>
            </w:pPr>
          </w:p>
        </w:tc>
        <w:tc>
          <w:tcPr>
            <w:tcW w:w="3254" w:type="dxa"/>
            <w:tcBorders>
              <w:right w:val="single" w:color="auto" w:sz="4" w:space="0"/>
            </w:tcBorders>
            <w:shd w:val="clear" w:color="auto" w:fill="595959"/>
            <w:tcPrChange w:author="Herring, Michael D" w:date="2019-01-18T14:25:00Z" w:id="1220">
              <w:tcPr>
                <w:tcW w:w="2838" w:type="dxa"/>
                <w:tcBorders>
                  <w:right w:val="single" w:color="auto" w:sz="4" w:space="0"/>
                </w:tcBorders>
                <w:shd w:val="clear" w:color="auto" w:fill="595959"/>
              </w:tcPr>
            </w:tcPrChange>
          </w:tcPr>
          <w:p w:rsidRPr="00CA060B" w:rsidR="00CA060B" w:rsidP="00CA060B" w:rsidRDefault="00CA060B" w14:paraId="7281D49A" w14:textId="77777777">
            <w:pPr>
              <w:spacing w:before="0" w:after="0"/>
              <w:rPr>
                <w:ins w:author="Herring, Michael D" w:date="2019-01-18T14:18:00Z" w:id="1221"/>
              </w:rPr>
            </w:pPr>
          </w:p>
        </w:tc>
        <w:tc>
          <w:tcPr>
            <w:tcW w:w="310" w:type="dxa"/>
            <w:tcBorders>
              <w:top w:val="nil"/>
              <w:left w:val="single" w:color="auto" w:sz="4" w:space="0"/>
              <w:bottom w:val="nil"/>
              <w:right w:val="single" w:color="auto" w:sz="4" w:space="0"/>
            </w:tcBorders>
            <w:shd w:val="clear" w:color="auto" w:fill="DBDBDB"/>
            <w:tcPrChange w:author="Herring, Michael D" w:date="2019-01-18T14:25:00Z" w:id="1222">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79C61692" w14:textId="77777777">
            <w:pPr>
              <w:spacing w:before="0" w:after="0"/>
              <w:rPr>
                <w:ins w:author="Herring, Michael D" w:date="2019-01-18T14:18:00Z" w:id="1223"/>
                <w:highlight w:val="black"/>
              </w:rPr>
            </w:pPr>
          </w:p>
        </w:tc>
        <w:tc>
          <w:tcPr>
            <w:tcW w:w="1341" w:type="dxa"/>
            <w:tcBorders>
              <w:left w:val="single" w:color="auto" w:sz="4" w:space="0"/>
            </w:tcBorders>
            <w:shd w:val="clear" w:color="auto" w:fill="525252"/>
            <w:tcPrChange w:author="Herring, Michael D" w:date="2019-01-18T14:25:00Z" w:id="1224">
              <w:tcPr>
                <w:tcW w:w="1170" w:type="dxa"/>
                <w:tcBorders>
                  <w:left w:val="single" w:color="auto" w:sz="4" w:space="0"/>
                </w:tcBorders>
                <w:shd w:val="clear" w:color="auto" w:fill="525252"/>
              </w:tcPr>
            </w:tcPrChange>
          </w:tcPr>
          <w:p w:rsidRPr="00CA060B" w:rsidR="00CA060B" w:rsidP="00CA060B" w:rsidRDefault="00CA060B" w14:paraId="3F5CDE58" w14:textId="77777777">
            <w:pPr>
              <w:spacing w:before="0" w:after="0"/>
              <w:rPr>
                <w:ins w:author="Herring, Michael D" w:date="2019-01-18T14:18:00Z" w:id="1225"/>
              </w:rPr>
            </w:pPr>
          </w:p>
        </w:tc>
        <w:tc>
          <w:tcPr>
            <w:tcW w:w="3405" w:type="dxa"/>
            <w:shd w:val="clear" w:color="auto" w:fill="525252"/>
            <w:tcPrChange w:author="Herring, Michael D" w:date="2019-01-18T14:25:00Z" w:id="1226">
              <w:tcPr>
                <w:tcW w:w="2970" w:type="dxa"/>
                <w:shd w:val="clear" w:color="auto" w:fill="525252"/>
              </w:tcPr>
            </w:tcPrChange>
          </w:tcPr>
          <w:p w:rsidRPr="00CA060B" w:rsidR="00CA060B" w:rsidP="00CA060B" w:rsidRDefault="00CA060B" w14:paraId="68CAA0D2" w14:textId="77777777">
            <w:pPr>
              <w:spacing w:before="0" w:after="0"/>
              <w:rPr>
                <w:ins w:author="Herring, Michael D" w:date="2019-01-18T14:18:00Z" w:id="1227"/>
              </w:rPr>
            </w:pPr>
          </w:p>
        </w:tc>
      </w:tr>
      <w:tr w:rsidRPr="00CA060B" w:rsidR="00CA060B" w:rsidTr="00FB18EA" w14:paraId="691261C3" w14:textId="77777777">
        <w:trPr>
          <w:ins w:author="Herring, Michael D" w:date="2019-01-18T14:18:00Z" w:id="1228"/>
        </w:trPr>
        <w:tc>
          <w:tcPr>
            <w:tcW w:w="1280" w:type="dxa"/>
            <w:tcPrChange w:author="Herring, Michael D" w:date="2019-01-18T14:25:00Z" w:id="1229">
              <w:tcPr>
                <w:tcW w:w="1117" w:type="dxa"/>
              </w:tcPr>
            </w:tcPrChange>
          </w:tcPr>
          <w:p w:rsidRPr="00CA060B" w:rsidR="00CA060B" w:rsidP="00CA060B" w:rsidRDefault="00CA060B" w14:paraId="5032AF45" w14:textId="77777777">
            <w:pPr>
              <w:spacing w:before="0" w:after="0"/>
              <w:rPr>
                <w:ins w:author="Herring, Michael D" w:date="2019-01-18T14:18:00Z" w:id="1230"/>
              </w:rPr>
            </w:pPr>
            <w:ins w:author="Herring, Michael D" w:date="2019-01-18T14:18:00Z" w:id="1231">
              <w:r w:rsidRPr="00CA060B">
                <w:t>A-3.1</w:t>
              </w:r>
            </w:ins>
          </w:p>
        </w:tc>
        <w:tc>
          <w:tcPr>
            <w:tcW w:w="3254" w:type="dxa"/>
            <w:tcBorders>
              <w:right w:val="single" w:color="auto" w:sz="4" w:space="0"/>
            </w:tcBorders>
            <w:tcPrChange w:author="Herring, Michael D" w:date="2019-01-18T14:25:00Z" w:id="1232">
              <w:tcPr>
                <w:tcW w:w="2838" w:type="dxa"/>
                <w:tcBorders>
                  <w:right w:val="single" w:color="auto" w:sz="4" w:space="0"/>
                </w:tcBorders>
              </w:tcPr>
            </w:tcPrChange>
          </w:tcPr>
          <w:p w:rsidRPr="00CA060B" w:rsidR="00CA060B" w:rsidP="00CA060B" w:rsidRDefault="00EC55D5" w14:paraId="437ABA17" w14:textId="75E81F2F">
            <w:pPr>
              <w:spacing w:before="0" w:after="0"/>
              <w:rPr>
                <w:ins w:author="Herring, Michael D" w:date="2019-01-18T14:18:00Z" w:id="1233"/>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234">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5641DDE5" w14:textId="77777777">
            <w:pPr>
              <w:spacing w:before="0" w:after="0"/>
              <w:rPr>
                <w:ins w:author="Herring, Michael D" w:date="2019-01-18T14:18:00Z" w:id="1235"/>
                <w:highlight w:val="black"/>
              </w:rPr>
            </w:pPr>
          </w:p>
        </w:tc>
        <w:tc>
          <w:tcPr>
            <w:tcW w:w="1341" w:type="dxa"/>
            <w:tcBorders>
              <w:left w:val="single" w:color="auto" w:sz="4" w:space="0"/>
            </w:tcBorders>
            <w:tcPrChange w:author="Herring, Michael D" w:date="2019-01-18T14:25:00Z" w:id="1236">
              <w:tcPr>
                <w:tcW w:w="1170" w:type="dxa"/>
                <w:tcBorders>
                  <w:left w:val="single" w:color="auto" w:sz="4" w:space="0"/>
                </w:tcBorders>
              </w:tcPr>
            </w:tcPrChange>
          </w:tcPr>
          <w:p w:rsidRPr="00CA060B" w:rsidR="00CA060B" w:rsidP="00CA060B" w:rsidRDefault="00CA060B" w14:paraId="37EA765B" w14:textId="77777777">
            <w:pPr>
              <w:spacing w:before="0" w:after="0"/>
              <w:rPr>
                <w:ins w:author="Herring, Michael D" w:date="2019-01-18T14:18:00Z" w:id="1237"/>
              </w:rPr>
            </w:pPr>
            <w:ins w:author="Herring, Michael D" w:date="2019-01-18T14:18:00Z" w:id="1238">
              <w:r w:rsidRPr="00CA060B">
                <w:t>A-7.1</w:t>
              </w:r>
            </w:ins>
          </w:p>
        </w:tc>
        <w:tc>
          <w:tcPr>
            <w:tcW w:w="3405" w:type="dxa"/>
            <w:tcPrChange w:author="Herring, Michael D" w:date="2019-01-18T14:25:00Z" w:id="1239">
              <w:tcPr>
                <w:tcW w:w="2970" w:type="dxa"/>
              </w:tcPr>
            </w:tcPrChange>
          </w:tcPr>
          <w:p w:rsidRPr="00CA060B" w:rsidR="00CA060B" w:rsidP="00CA060B" w:rsidRDefault="006B2B82" w14:paraId="38CB4492" w14:textId="6F44F869">
            <w:pPr>
              <w:spacing w:before="0" w:after="0"/>
              <w:rPr>
                <w:ins w:author="Herring, Michael D" w:date="2019-01-18T14:18:00Z" w:id="1240"/>
              </w:rPr>
            </w:pPr>
            <w:r>
              <w:t>USA-RC, GETC-I</w:t>
            </w:r>
          </w:p>
        </w:tc>
      </w:tr>
      <w:tr w:rsidRPr="00CA060B" w:rsidR="00CA060B" w:rsidTr="00FB18EA" w14:paraId="4BA63F57" w14:textId="77777777">
        <w:trPr>
          <w:ins w:author="Herring, Michael D" w:date="2019-01-18T14:18:00Z" w:id="1241"/>
        </w:trPr>
        <w:tc>
          <w:tcPr>
            <w:tcW w:w="1280" w:type="dxa"/>
            <w:tcPrChange w:author="Herring, Michael D" w:date="2019-01-18T14:25:00Z" w:id="1242">
              <w:tcPr>
                <w:tcW w:w="1117" w:type="dxa"/>
              </w:tcPr>
            </w:tcPrChange>
          </w:tcPr>
          <w:p w:rsidRPr="00CA060B" w:rsidR="00CA060B" w:rsidP="00CA060B" w:rsidRDefault="00CA060B" w14:paraId="013D760C" w14:textId="77777777">
            <w:pPr>
              <w:spacing w:before="0" w:after="0"/>
              <w:rPr>
                <w:ins w:author="Herring, Michael D" w:date="2019-01-18T14:18:00Z" w:id="1243"/>
              </w:rPr>
            </w:pPr>
            <w:ins w:author="Herring, Michael D" w:date="2019-01-18T14:18:00Z" w:id="1244">
              <w:r w:rsidRPr="00CA060B">
                <w:t>A-3.2</w:t>
              </w:r>
            </w:ins>
          </w:p>
        </w:tc>
        <w:tc>
          <w:tcPr>
            <w:tcW w:w="3254" w:type="dxa"/>
            <w:tcBorders>
              <w:right w:val="single" w:color="auto" w:sz="4" w:space="0"/>
            </w:tcBorders>
            <w:tcPrChange w:author="Herring, Michael D" w:date="2019-01-18T14:25:00Z" w:id="1245">
              <w:tcPr>
                <w:tcW w:w="2838" w:type="dxa"/>
                <w:tcBorders>
                  <w:right w:val="single" w:color="auto" w:sz="4" w:space="0"/>
                </w:tcBorders>
              </w:tcPr>
            </w:tcPrChange>
          </w:tcPr>
          <w:p w:rsidRPr="00CA060B" w:rsidR="00CA060B" w:rsidP="00CA060B" w:rsidRDefault="00A40901" w14:paraId="2DE655AB" w14:textId="1C4E1143">
            <w:pPr>
              <w:spacing w:before="0" w:after="0"/>
              <w:rPr>
                <w:ins w:author="Herring, Michael D" w:date="2019-01-18T14:18:00Z" w:id="1246"/>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247">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78715A82" w14:textId="77777777">
            <w:pPr>
              <w:spacing w:before="0" w:after="0"/>
              <w:rPr>
                <w:ins w:author="Herring, Michael D" w:date="2019-01-18T14:18:00Z" w:id="1248"/>
                <w:highlight w:val="black"/>
              </w:rPr>
            </w:pPr>
          </w:p>
        </w:tc>
        <w:tc>
          <w:tcPr>
            <w:tcW w:w="1341" w:type="dxa"/>
            <w:tcBorders>
              <w:left w:val="single" w:color="auto" w:sz="4" w:space="0"/>
            </w:tcBorders>
            <w:tcPrChange w:author="Herring, Michael D" w:date="2019-01-18T14:25:00Z" w:id="1249">
              <w:tcPr>
                <w:tcW w:w="1170" w:type="dxa"/>
                <w:tcBorders>
                  <w:left w:val="single" w:color="auto" w:sz="4" w:space="0"/>
                </w:tcBorders>
              </w:tcPr>
            </w:tcPrChange>
          </w:tcPr>
          <w:p w:rsidRPr="00CA060B" w:rsidR="00CA060B" w:rsidP="00CA060B" w:rsidRDefault="00CA060B" w14:paraId="2FAA2D51" w14:textId="77777777">
            <w:pPr>
              <w:spacing w:before="0" w:after="0"/>
              <w:rPr>
                <w:ins w:author="Herring, Michael D" w:date="2019-01-18T14:18:00Z" w:id="1250"/>
              </w:rPr>
            </w:pPr>
            <w:ins w:author="Herring, Michael D" w:date="2019-01-18T14:18:00Z" w:id="1251">
              <w:r w:rsidRPr="00CA060B">
                <w:t>A-7.2</w:t>
              </w:r>
            </w:ins>
          </w:p>
        </w:tc>
        <w:tc>
          <w:tcPr>
            <w:tcW w:w="3405" w:type="dxa"/>
            <w:tcPrChange w:author="Herring, Michael D" w:date="2019-01-18T14:25:00Z" w:id="1252">
              <w:tcPr>
                <w:tcW w:w="2970" w:type="dxa"/>
              </w:tcPr>
            </w:tcPrChange>
          </w:tcPr>
          <w:p w:rsidRPr="00CA060B" w:rsidR="00CA060B" w:rsidP="00CA060B" w:rsidRDefault="006B2B82" w14:paraId="2E9956DE" w14:textId="43FAD206">
            <w:pPr>
              <w:spacing w:before="0" w:after="0"/>
              <w:rPr>
                <w:ins w:author="Herring, Michael D" w:date="2019-01-18T14:18:00Z" w:id="1253"/>
              </w:rPr>
            </w:pPr>
            <w:r>
              <w:t>USA-RC, GETC-I</w:t>
            </w:r>
          </w:p>
        </w:tc>
      </w:tr>
      <w:tr w:rsidRPr="00CA060B" w:rsidR="00CA060B" w:rsidTr="00FB18EA" w14:paraId="4AE70E42" w14:textId="77777777">
        <w:trPr>
          <w:ins w:author="Herring, Michael D" w:date="2019-01-18T14:18:00Z" w:id="1254"/>
        </w:trPr>
        <w:tc>
          <w:tcPr>
            <w:tcW w:w="1280" w:type="dxa"/>
            <w:tcPrChange w:author="Herring, Michael D" w:date="2019-01-18T14:25:00Z" w:id="1255">
              <w:tcPr>
                <w:tcW w:w="1117" w:type="dxa"/>
              </w:tcPr>
            </w:tcPrChange>
          </w:tcPr>
          <w:p w:rsidRPr="00CA060B" w:rsidR="00CA060B" w:rsidP="00CA060B" w:rsidRDefault="00CA060B" w14:paraId="43D8CB64" w14:textId="77777777">
            <w:pPr>
              <w:spacing w:before="0" w:after="0"/>
              <w:rPr>
                <w:ins w:author="Herring, Michael D" w:date="2019-01-18T14:18:00Z" w:id="1256"/>
              </w:rPr>
            </w:pPr>
            <w:ins w:author="Herring, Michael D" w:date="2019-01-18T14:18:00Z" w:id="1257">
              <w:r w:rsidRPr="00CA060B">
                <w:t>A-3.3</w:t>
              </w:r>
            </w:ins>
          </w:p>
        </w:tc>
        <w:tc>
          <w:tcPr>
            <w:tcW w:w="3254" w:type="dxa"/>
            <w:tcBorders>
              <w:right w:val="single" w:color="auto" w:sz="4" w:space="0"/>
            </w:tcBorders>
            <w:tcPrChange w:author="Herring, Michael D" w:date="2019-01-18T14:25:00Z" w:id="1258">
              <w:tcPr>
                <w:tcW w:w="2838" w:type="dxa"/>
                <w:tcBorders>
                  <w:right w:val="single" w:color="auto" w:sz="4" w:space="0"/>
                </w:tcBorders>
              </w:tcPr>
            </w:tcPrChange>
          </w:tcPr>
          <w:p w:rsidRPr="00CA060B" w:rsidR="00CA060B" w:rsidP="00CA060B" w:rsidRDefault="00A40901" w14:paraId="6EFF8C8C" w14:textId="79F904D0">
            <w:pPr>
              <w:spacing w:before="0" w:after="0"/>
              <w:rPr>
                <w:ins w:author="Herring, Michael D" w:date="2019-01-18T14:18:00Z" w:id="1259"/>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260">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5CBFD32A" w14:textId="77777777">
            <w:pPr>
              <w:spacing w:before="0" w:after="0"/>
              <w:rPr>
                <w:ins w:author="Herring, Michael D" w:date="2019-01-18T14:18:00Z" w:id="1261"/>
                <w:highlight w:val="black"/>
              </w:rPr>
            </w:pPr>
          </w:p>
        </w:tc>
        <w:tc>
          <w:tcPr>
            <w:tcW w:w="1341" w:type="dxa"/>
            <w:tcBorders>
              <w:left w:val="single" w:color="auto" w:sz="4" w:space="0"/>
            </w:tcBorders>
            <w:tcPrChange w:author="Herring, Michael D" w:date="2019-01-18T14:25:00Z" w:id="1262">
              <w:tcPr>
                <w:tcW w:w="1170" w:type="dxa"/>
                <w:tcBorders>
                  <w:left w:val="single" w:color="auto" w:sz="4" w:space="0"/>
                </w:tcBorders>
              </w:tcPr>
            </w:tcPrChange>
          </w:tcPr>
          <w:p w:rsidRPr="00CA060B" w:rsidR="00CA060B" w:rsidP="00CA060B" w:rsidRDefault="00CA060B" w14:paraId="4614D949" w14:textId="77777777">
            <w:pPr>
              <w:spacing w:before="0" w:after="0"/>
              <w:rPr>
                <w:ins w:author="Herring, Michael D" w:date="2019-01-18T14:18:00Z" w:id="1263"/>
              </w:rPr>
            </w:pPr>
            <w:ins w:author="Herring, Michael D" w:date="2019-01-18T14:18:00Z" w:id="1264">
              <w:r w:rsidRPr="00CA060B">
                <w:t>A-7.3</w:t>
              </w:r>
            </w:ins>
          </w:p>
        </w:tc>
        <w:tc>
          <w:tcPr>
            <w:tcW w:w="3405" w:type="dxa"/>
            <w:tcPrChange w:author="Herring, Michael D" w:date="2019-01-18T14:25:00Z" w:id="1265">
              <w:tcPr>
                <w:tcW w:w="2970" w:type="dxa"/>
              </w:tcPr>
            </w:tcPrChange>
          </w:tcPr>
          <w:p w:rsidRPr="00CA060B" w:rsidR="00CA060B" w:rsidP="00CA060B" w:rsidRDefault="006B2B82" w14:paraId="28E095FF" w14:textId="08581004">
            <w:pPr>
              <w:spacing w:before="0" w:after="0"/>
              <w:rPr>
                <w:ins w:author="Herring, Michael D" w:date="2019-01-18T14:18:00Z" w:id="1266"/>
              </w:rPr>
            </w:pPr>
            <w:r>
              <w:t>USA-RC, GETC-I</w:t>
            </w:r>
          </w:p>
        </w:tc>
      </w:tr>
      <w:tr w:rsidRPr="00CA060B" w:rsidR="00CA060B" w:rsidTr="00FB18EA" w14:paraId="48E33491" w14:textId="77777777">
        <w:trPr>
          <w:ins w:author="Herring, Michael D" w:date="2019-01-18T14:18:00Z" w:id="1267"/>
        </w:trPr>
        <w:tc>
          <w:tcPr>
            <w:tcW w:w="1280" w:type="dxa"/>
            <w:tcPrChange w:author="Herring, Michael D" w:date="2019-01-18T14:25:00Z" w:id="1268">
              <w:tcPr>
                <w:tcW w:w="1117" w:type="dxa"/>
              </w:tcPr>
            </w:tcPrChange>
          </w:tcPr>
          <w:p w:rsidRPr="00CA060B" w:rsidR="00CA060B" w:rsidP="00CA060B" w:rsidRDefault="00CA060B" w14:paraId="1D1AE3C7" w14:textId="77777777">
            <w:pPr>
              <w:spacing w:before="0" w:after="0"/>
              <w:rPr>
                <w:ins w:author="Herring, Michael D" w:date="2019-01-18T14:18:00Z" w:id="1269"/>
              </w:rPr>
            </w:pPr>
            <w:ins w:author="Herring, Michael D" w:date="2019-01-18T14:18:00Z" w:id="1270">
              <w:r w:rsidRPr="00CA060B">
                <w:t>A-3.4</w:t>
              </w:r>
            </w:ins>
          </w:p>
        </w:tc>
        <w:tc>
          <w:tcPr>
            <w:tcW w:w="3254" w:type="dxa"/>
            <w:tcBorders>
              <w:right w:val="single" w:color="auto" w:sz="4" w:space="0"/>
            </w:tcBorders>
            <w:tcPrChange w:author="Herring, Michael D" w:date="2019-01-18T14:25:00Z" w:id="1271">
              <w:tcPr>
                <w:tcW w:w="2838" w:type="dxa"/>
                <w:tcBorders>
                  <w:right w:val="single" w:color="auto" w:sz="4" w:space="0"/>
                </w:tcBorders>
              </w:tcPr>
            </w:tcPrChange>
          </w:tcPr>
          <w:p w:rsidRPr="00CA060B" w:rsidR="00CA060B" w:rsidP="00CA060B" w:rsidRDefault="00A40901" w14:paraId="2BA10F0E" w14:textId="613A98B8">
            <w:pPr>
              <w:spacing w:before="0" w:after="0"/>
              <w:rPr>
                <w:ins w:author="Herring, Michael D" w:date="2019-01-18T14:18:00Z" w:id="1272"/>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273">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5CCB43AE" w14:textId="77777777">
            <w:pPr>
              <w:spacing w:before="0" w:after="0"/>
              <w:rPr>
                <w:ins w:author="Herring, Michael D" w:date="2019-01-18T14:18:00Z" w:id="1274"/>
                <w:highlight w:val="black"/>
              </w:rPr>
            </w:pPr>
          </w:p>
        </w:tc>
        <w:tc>
          <w:tcPr>
            <w:tcW w:w="1341" w:type="dxa"/>
            <w:tcBorders>
              <w:left w:val="single" w:color="auto" w:sz="4" w:space="0"/>
            </w:tcBorders>
            <w:tcPrChange w:author="Herring, Michael D" w:date="2019-01-18T14:25:00Z" w:id="1275">
              <w:tcPr>
                <w:tcW w:w="1170" w:type="dxa"/>
                <w:tcBorders>
                  <w:left w:val="single" w:color="auto" w:sz="4" w:space="0"/>
                </w:tcBorders>
              </w:tcPr>
            </w:tcPrChange>
          </w:tcPr>
          <w:p w:rsidRPr="00CA060B" w:rsidR="00CA060B" w:rsidP="00CA060B" w:rsidRDefault="00CA060B" w14:paraId="7CF061DE" w14:textId="77777777">
            <w:pPr>
              <w:spacing w:before="0" w:after="0"/>
              <w:rPr>
                <w:ins w:author="Herring, Michael D" w:date="2019-01-18T14:18:00Z" w:id="1276"/>
              </w:rPr>
            </w:pPr>
            <w:ins w:author="Herring, Michael D" w:date="2019-01-18T14:18:00Z" w:id="1277">
              <w:r w:rsidRPr="00CA060B">
                <w:t>A-7.4</w:t>
              </w:r>
            </w:ins>
          </w:p>
        </w:tc>
        <w:tc>
          <w:tcPr>
            <w:tcW w:w="3405" w:type="dxa"/>
            <w:tcPrChange w:author="Herring, Michael D" w:date="2019-01-18T14:25:00Z" w:id="1278">
              <w:tcPr>
                <w:tcW w:w="2970" w:type="dxa"/>
              </w:tcPr>
            </w:tcPrChange>
          </w:tcPr>
          <w:p w:rsidRPr="00CA060B" w:rsidR="00CA060B" w:rsidP="00CA060B" w:rsidRDefault="006B2B82" w14:paraId="2CE784ED" w14:textId="356B2925">
            <w:pPr>
              <w:spacing w:before="0" w:after="0"/>
              <w:rPr>
                <w:ins w:author="Herring, Michael D" w:date="2019-01-18T14:18:00Z" w:id="1279"/>
              </w:rPr>
            </w:pPr>
            <w:r>
              <w:t>USA-RC, GETC-I</w:t>
            </w:r>
          </w:p>
        </w:tc>
      </w:tr>
      <w:tr w:rsidRPr="00CA060B" w:rsidR="00CA060B" w:rsidTr="00FB18EA" w14:paraId="5682CC23" w14:textId="77777777">
        <w:trPr>
          <w:ins w:author="Herring, Michael D" w:date="2019-01-18T14:18:00Z" w:id="1280"/>
        </w:trPr>
        <w:tc>
          <w:tcPr>
            <w:tcW w:w="1280" w:type="dxa"/>
            <w:tcPrChange w:author="Herring, Michael D" w:date="2019-01-18T14:25:00Z" w:id="1281">
              <w:tcPr>
                <w:tcW w:w="1117" w:type="dxa"/>
              </w:tcPr>
            </w:tcPrChange>
          </w:tcPr>
          <w:p w:rsidRPr="00CA060B" w:rsidR="00CA060B" w:rsidP="00CA060B" w:rsidRDefault="00CA060B" w14:paraId="4F64688E" w14:textId="77777777">
            <w:pPr>
              <w:spacing w:before="0" w:after="0"/>
              <w:rPr>
                <w:ins w:author="Herring, Michael D" w:date="2019-01-18T14:18:00Z" w:id="1282"/>
              </w:rPr>
            </w:pPr>
            <w:ins w:author="Herring, Michael D" w:date="2019-01-18T14:18:00Z" w:id="1283">
              <w:r w:rsidRPr="00CA060B">
                <w:t>A-3.5</w:t>
              </w:r>
            </w:ins>
          </w:p>
        </w:tc>
        <w:tc>
          <w:tcPr>
            <w:tcW w:w="3254" w:type="dxa"/>
            <w:tcBorders>
              <w:right w:val="single" w:color="auto" w:sz="4" w:space="0"/>
            </w:tcBorders>
            <w:tcPrChange w:author="Herring, Michael D" w:date="2019-01-18T14:25:00Z" w:id="1284">
              <w:tcPr>
                <w:tcW w:w="2838" w:type="dxa"/>
                <w:tcBorders>
                  <w:right w:val="single" w:color="auto" w:sz="4" w:space="0"/>
                </w:tcBorders>
              </w:tcPr>
            </w:tcPrChange>
          </w:tcPr>
          <w:p w:rsidRPr="00CA060B" w:rsidR="00CA060B" w:rsidP="00CA060B" w:rsidRDefault="00A40901" w14:paraId="5A0BED2C" w14:textId="2001C01C">
            <w:pPr>
              <w:spacing w:before="0" w:after="0"/>
              <w:rPr>
                <w:ins w:author="Herring, Michael D" w:date="2019-01-18T14:18:00Z" w:id="1285"/>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286">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169685CE" w14:textId="77777777">
            <w:pPr>
              <w:spacing w:before="0" w:after="0"/>
              <w:rPr>
                <w:ins w:author="Herring, Michael D" w:date="2019-01-18T14:18:00Z" w:id="1287"/>
                <w:highlight w:val="black"/>
              </w:rPr>
            </w:pPr>
          </w:p>
        </w:tc>
        <w:tc>
          <w:tcPr>
            <w:tcW w:w="1341" w:type="dxa"/>
            <w:tcBorders>
              <w:left w:val="single" w:color="auto" w:sz="4" w:space="0"/>
            </w:tcBorders>
            <w:tcPrChange w:author="Herring, Michael D" w:date="2019-01-18T14:25:00Z" w:id="1288">
              <w:tcPr>
                <w:tcW w:w="1170" w:type="dxa"/>
                <w:tcBorders>
                  <w:left w:val="single" w:color="auto" w:sz="4" w:space="0"/>
                </w:tcBorders>
              </w:tcPr>
            </w:tcPrChange>
          </w:tcPr>
          <w:p w:rsidRPr="00CA060B" w:rsidR="00CA060B" w:rsidP="00CA060B" w:rsidRDefault="00CA060B" w14:paraId="2797FAFE" w14:textId="77777777">
            <w:pPr>
              <w:spacing w:before="0" w:after="0"/>
              <w:rPr>
                <w:ins w:author="Herring, Michael D" w:date="2019-01-18T14:18:00Z" w:id="1289"/>
              </w:rPr>
            </w:pPr>
            <w:ins w:author="Herring, Michael D" w:date="2019-01-18T14:18:00Z" w:id="1290">
              <w:r w:rsidRPr="00CA060B">
                <w:t>A-7.5</w:t>
              </w:r>
            </w:ins>
          </w:p>
        </w:tc>
        <w:tc>
          <w:tcPr>
            <w:tcW w:w="3405" w:type="dxa"/>
            <w:tcPrChange w:author="Herring, Michael D" w:date="2019-01-18T14:25:00Z" w:id="1291">
              <w:tcPr>
                <w:tcW w:w="2970" w:type="dxa"/>
              </w:tcPr>
            </w:tcPrChange>
          </w:tcPr>
          <w:p w:rsidRPr="00CA060B" w:rsidR="00CA060B" w:rsidP="00CA060B" w:rsidRDefault="006B2B82" w14:paraId="0C849CDF" w14:textId="6B16330D">
            <w:pPr>
              <w:spacing w:before="0" w:after="0"/>
              <w:rPr>
                <w:ins w:author="Herring, Michael D" w:date="2019-01-18T14:18:00Z" w:id="1292"/>
              </w:rPr>
            </w:pPr>
            <w:r>
              <w:t>USA-RC, GETC-I</w:t>
            </w:r>
          </w:p>
        </w:tc>
      </w:tr>
      <w:tr w:rsidRPr="00CA060B" w:rsidR="00CA060B" w:rsidTr="00FB18EA" w14:paraId="4924320E" w14:textId="77777777">
        <w:trPr>
          <w:ins w:author="Herring, Michael D" w:date="2019-01-18T14:18:00Z" w:id="1293"/>
        </w:trPr>
        <w:tc>
          <w:tcPr>
            <w:tcW w:w="1280" w:type="dxa"/>
            <w:tcPrChange w:author="Herring, Michael D" w:date="2019-01-18T14:25:00Z" w:id="1294">
              <w:tcPr>
                <w:tcW w:w="1117" w:type="dxa"/>
              </w:tcPr>
            </w:tcPrChange>
          </w:tcPr>
          <w:p w:rsidRPr="00CA060B" w:rsidR="00CA060B" w:rsidP="00CA060B" w:rsidRDefault="00CA060B" w14:paraId="72DE2C3C" w14:textId="77777777">
            <w:pPr>
              <w:spacing w:before="0" w:after="0"/>
              <w:rPr>
                <w:ins w:author="Herring, Michael D" w:date="2019-01-18T14:18:00Z" w:id="1295"/>
              </w:rPr>
            </w:pPr>
            <w:ins w:author="Herring, Michael D" w:date="2019-01-18T14:18:00Z" w:id="1296">
              <w:r w:rsidRPr="00CA060B">
                <w:t>A-3.6</w:t>
              </w:r>
            </w:ins>
          </w:p>
        </w:tc>
        <w:tc>
          <w:tcPr>
            <w:tcW w:w="3254" w:type="dxa"/>
            <w:tcBorders>
              <w:right w:val="single" w:color="auto" w:sz="4" w:space="0"/>
            </w:tcBorders>
            <w:tcPrChange w:author="Herring, Michael D" w:date="2019-01-18T14:25:00Z" w:id="1297">
              <w:tcPr>
                <w:tcW w:w="2838" w:type="dxa"/>
                <w:tcBorders>
                  <w:right w:val="single" w:color="auto" w:sz="4" w:space="0"/>
                </w:tcBorders>
              </w:tcPr>
            </w:tcPrChange>
          </w:tcPr>
          <w:p w:rsidRPr="00CA060B" w:rsidR="00CA060B" w:rsidP="00CA060B" w:rsidRDefault="00A40901" w14:paraId="5053EB9D" w14:textId="7E33AFE9">
            <w:pPr>
              <w:spacing w:before="0" w:after="0"/>
              <w:rPr>
                <w:ins w:author="Herring, Michael D" w:date="2019-01-18T14:18:00Z" w:id="1298"/>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299">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3E82BC94" w14:textId="77777777">
            <w:pPr>
              <w:spacing w:before="0" w:after="0"/>
              <w:rPr>
                <w:ins w:author="Herring, Michael D" w:date="2019-01-18T14:18:00Z" w:id="1300"/>
                <w:highlight w:val="black"/>
              </w:rPr>
            </w:pPr>
          </w:p>
        </w:tc>
        <w:tc>
          <w:tcPr>
            <w:tcW w:w="1341" w:type="dxa"/>
            <w:tcBorders>
              <w:left w:val="single" w:color="auto" w:sz="4" w:space="0"/>
            </w:tcBorders>
            <w:tcPrChange w:author="Herring, Michael D" w:date="2019-01-18T14:25:00Z" w:id="1301">
              <w:tcPr>
                <w:tcW w:w="1170" w:type="dxa"/>
                <w:tcBorders>
                  <w:left w:val="single" w:color="auto" w:sz="4" w:space="0"/>
                </w:tcBorders>
              </w:tcPr>
            </w:tcPrChange>
          </w:tcPr>
          <w:p w:rsidRPr="00CA060B" w:rsidR="00CA060B" w:rsidP="00CA060B" w:rsidRDefault="00CA060B" w14:paraId="38894BBD" w14:textId="77777777">
            <w:pPr>
              <w:spacing w:before="0" w:after="0"/>
              <w:rPr>
                <w:ins w:author="Herring, Michael D" w:date="2019-01-18T14:18:00Z" w:id="1302"/>
              </w:rPr>
            </w:pPr>
            <w:ins w:author="Herring, Michael D" w:date="2019-01-18T14:18:00Z" w:id="1303">
              <w:r w:rsidRPr="00CA060B">
                <w:t>A-7.6</w:t>
              </w:r>
            </w:ins>
          </w:p>
        </w:tc>
        <w:tc>
          <w:tcPr>
            <w:tcW w:w="3405" w:type="dxa"/>
            <w:tcPrChange w:author="Herring, Michael D" w:date="2019-01-18T14:25:00Z" w:id="1304">
              <w:tcPr>
                <w:tcW w:w="2970" w:type="dxa"/>
              </w:tcPr>
            </w:tcPrChange>
          </w:tcPr>
          <w:p w:rsidRPr="00CA060B" w:rsidR="00CA060B" w:rsidP="00CA060B" w:rsidRDefault="006B2B82" w14:paraId="062B6090" w14:textId="4DB165EB">
            <w:pPr>
              <w:spacing w:before="0" w:after="0"/>
              <w:rPr>
                <w:ins w:author="Herring, Michael D" w:date="2019-01-18T14:18:00Z" w:id="1305"/>
              </w:rPr>
            </w:pPr>
            <w:r>
              <w:t>USA-RC, GETC-I</w:t>
            </w:r>
          </w:p>
        </w:tc>
      </w:tr>
      <w:tr w:rsidRPr="00CA060B" w:rsidR="00CA060B" w:rsidTr="00FB18EA" w14:paraId="32BBE022" w14:textId="77777777">
        <w:trPr>
          <w:ins w:author="Herring, Michael D" w:date="2019-01-18T14:18:00Z" w:id="1306"/>
        </w:trPr>
        <w:tc>
          <w:tcPr>
            <w:tcW w:w="1280" w:type="dxa"/>
            <w:shd w:val="clear" w:color="auto" w:fill="auto"/>
            <w:tcPrChange w:author="Herring, Michael D" w:date="2019-01-18T14:25:00Z" w:id="1307">
              <w:tcPr>
                <w:tcW w:w="1117" w:type="dxa"/>
                <w:shd w:val="clear" w:color="auto" w:fill="auto"/>
              </w:tcPr>
            </w:tcPrChange>
          </w:tcPr>
          <w:p w:rsidRPr="00CA060B" w:rsidR="00CA060B" w:rsidP="00CA060B" w:rsidRDefault="00CA060B" w14:paraId="0CA11057" w14:textId="77777777">
            <w:pPr>
              <w:spacing w:before="0" w:after="0"/>
              <w:rPr>
                <w:ins w:author="Herring, Michael D" w:date="2019-01-18T14:18:00Z" w:id="1308"/>
              </w:rPr>
            </w:pPr>
            <w:ins w:author="Herring, Michael D" w:date="2019-01-18T14:18:00Z" w:id="1309">
              <w:r w:rsidRPr="00CA060B">
                <w:t>A-3.7</w:t>
              </w:r>
            </w:ins>
          </w:p>
        </w:tc>
        <w:tc>
          <w:tcPr>
            <w:tcW w:w="3254" w:type="dxa"/>
            <w:tcBorders>
              <w:right w:val="single" w:color="auto" w:sz="4" w:space="0"/>
            </w:tcBorders>
            <w:shd w:val="clear" w:color="auto" w:fill="auto"/>
            <w:tcPrChange w:author="Herring, Michael D" w:date="2019-01-18T14:25:00Z" w:id="1310">
              <w:tcPr>
                <w:tcW w:w="2838" w:type="dxa"/>
                <w:tcBorders>
                  <w:right w:val="single" w:color="auto" w:sz="4" w:space="0"/>
                </w:tcBorders>
                <w:shd w:val="clear" w:color="auto" w:fill="auto"/>
              </w:tcPr>
            </w:tcPrChange>
          </w:tcPr>
          <w:p w:rsidRPr="00CA060B" w:rsidR="00CA060B" w:rsidP="00CA060B" w:rsidRDefault="00A40901" w14:paraId="19FC9780" w14:textId="1FF07143">
            <w:pPr>
              <w:spacing w:before="0" w:after="0"/>
              <w:rPr>
                <w:ins w:author="Herring, Michael D" w:date="2019-01-18T14:18:00Z" w:id="1311"/>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312">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0A4CBE54" w14:textId="77777777">
            <w:pPr>
              <w:spacing w:before="0" w:after="0"/>
              <w:rPr>
                <w:ins w:author="Herring, Michael D" w:date="2019-01-18T14:18:00Z" w:id="1313"/>
                <w:highlight w:val="black"/>
              </w:rPr>
            </w:pPr>
          </w:p>
        </w:tc>
        <w:tc>
          <w:tcPr>
            <w:tcW w:w="1341" w:type="dxa"/>
            <w:tcBorders>
              <w:left w:val="single" w:color="auto" w:sz="4" w:space="0"/>
            </w:tcBorders>
            <w:tcPrChange w:author="Herring, Michael D" w:date="2019-01-18T14:25:00Z" w:id="1314">
              <w:tcPr>
                <w:tcW w:w="1170" w:type="dxa"/>
                <w:tcBorders>
                  <w:left w:val="single" w:color="auto" w:sz="4" w:space="0"/>
                </w:tcBorders>
              </w:tcPr>
            </w:tcPrChange>
          </w:tcPr>
          <w:p w:rsidRPr="00CA060B" w:rsidR="00CA060B" w:rsidP="00CA060B" w:rsidRDefault="00CA060B" w14:paraId="3D2E522A" w14:textId="77777777">
            <w:pPr>
              <w:spacing w:before="0" w:after="0"/>
              <w:rPr>
                <w:ins w:author="Herring, Michael D" w:date="2019-01-18T14:18:00Z" w:id="1315"/>
              </w:rPr>
            </w:pPr>
            <w:ins w:author="Herring, Michael D" w:date="2019-01-18T14:18:00Z" w:id="1316">
              <w:r w:rsidRPr="00CA060B">
                <w:t>A-7.7</w:t>
              </w:r>
            </w:ins>
          </w:p>
        </w:tc>
        <w:tc>
          <w:tcPr>
            <w:tcW w:w="3405" w:type="dxa"/>
            <w:tcPrChange w:author="Herring, Michael D" w:date="2019-01-18T14:25:00Z" w:id="1317">
              <w:tcPr>
                <w:tcW w:w="2970" w:type="dxa"/>
              </w:tcPr>
            </w:tcPrChange>
          </w:tcPr>
          <w:p w:rsidRPr="00CA060B" w:rsidR="00CA060B" w:rsidP="00CA060B" w:rsidRDefault="006B2B82" w14:paraId="3512F132" w14:textId="299FCD4D">
            <w:pPr>
              <w:spacing w:before="0" w:after="0"/>
              <w:rPr>
                <w:ins w:author="Herring, Michael D" w:date="2019-01-18T14:18:00Z" w:id="1318"/>
              </w:rPr>
            </w:pPr>
            <w:r>
              <w:t>USA-RC, GETC-I</w:t>
            </w:r>
          </w:p>
        </w:tc>
      </w:tr>
      <w:tr w:rsidRPr="00CA060B" w:rsidR="00CA060B" w:rsidTr="00FB18EA" w14:paraId="4F7D6B4E" w14:textId="77777777">
        <w:trPr>
          <w:ins w:author="Herring, Michael D" w:date="2019-01-18T14:18:00Z" w:id="1319"/>
        </w:trPr>
        <w:tc>
          <w:tcPr>
            <w:tcW w:w="1280" w:type="dxa"/>
            <w:shd w:val="clear" w:color="auto" w:fill="595959"/>
            <w:tcPrChange w:author="Herring, Michael D" w:date="2019-01-18T14:25:00Z" w:id="1320">
              <w:tcPr>
                <w:tcW w:w="1117" w:type="dxa"/>
                <w:shd w:val="clear" w:color="auto" w:fill="595959"/>
              </w:tcPr>
            </w:tcPrChange>
          </w:tcPr>
          <w:p w:rsidRPr="00CA060B" w:rsidR="00CA060B" w:rsidP="00CA060B" w:rsidRDefault="00CA060B" w14:paraId="6C925170" w14:textId="77777777">
            <w:pPr>
              <w:spacing w:before="0" w:after="0"/>
              <w:rPr>
                <w:ins w:author="Herring, Michael D" w:date="2019-01-18T14:18:00Z" w:id="1321"/>
              </w:rPr>
            </w:pPr>
          </w:p>
        </w:tc>
        <w:tc>
          <w:tcPr>
            <w:tcW w:w="3254" w:type="dxa"/>
            <w:tcBorders>
              <w:right w:val="single" w:color="auto" w:sz="4" w:space="0"/>
            </w:tcBorders>
            <w:shd w:val="clear" w:color="auto" w:fill="595959"/>
            <w:tcPrChange w:author="Herring, Michael D" w:date="2019-01-18T14:25:00Z" w:id="1322">
              <w:tcPr>
                <w:tcW w:w="2838" w:type="dxa"/>
                <w:tcBorders>
                  <w:right w:val="single" w:color="auto" w:sz="4" w:space="0"/>
                </w:tcBorders>
                <w:shd w:val="clear" w:color="auto" w:fill="595959"/>
              </w:tcPr>
            </w:tcPrChange>
          </w:tcPr>
          <w:p w:rsidRPr="00CA060B" w:rsidR="00CA060B" w:rsidP="00CA060B" w:rsidRDefault="00CA060B" w14:paraId="444B34C4" w14:textId="77777777">
            <w:pPr>
              <w:spacing w:before="0" w:after="0"/>
              <w:rPr>
                <w:ins w:author="Herring, Michael D" w:date="2019-01-18T14:18:00Z" w:id="1323"/>
              </w:rPr>
            </w:pPr>
          </w:p>
        </w:tc>
        <w:tc>
          <w:tcPr>
            <w:tcW w:w="310" w:type="dxa"/>
            <w:tcBorders>
              <w:top w:val="nil"/>
              <w:left w:val="single" w:color="auto" w:sz="4" w:space="0"/>
              <w:bottom w:val="nil"/>
              <w:right w:val="single" w:color="auto" w:sz="4" w:space="0"/>
            </w:tcBorders>
            <w:shd w:val="clear" w:color="auto" w:fill="DBDBDB"/>
            <w:tcPrChange w:author="Herring, Michael D" w:date="2019-01-18T14:25:00Z" w:id="1324">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14341F71" w14:textId="77777777">
            <w:pPr>
              <w:spacing w:before="0" w:after="0"/>
              <w:rPr>
                <w:ins w:author="Herring, Michael D" w:date="2019-01-18T14:18:00Z" w:id="1325"/>
                <w:highlight w:val="black"/>
              </w:rPr>
            </w:pPr>
          </w:p>
        </w:tc>
        <w:tc>
          <w:tcPr>
            <w:tcW w:w="1341" w:type="dxa"/>
            <w:tcBorders>
              <w:left w:val="single" w:color="auto" w:sz="4" w:space="0"/>
            </w:tcBorders>
            <w:tcPrChange w:author="Herring, Michael D" w:date="2019-01-18T14:25:00Z" w:id="1326">
              <w:tcPr>
                <w:tcW w:w="1170" w:type="dxa"/>
                <w:tcBorders>
                  <w:left w:val="single" w:color="auto" w:sz="4" w:space="0"/>
                </w:tcBorders>
              </w:tcPr>
            </w:tcPrChange>
          </w:tcPr>
          <w:p w:rsidRPr="00CA060B" w:rsidR="00CA060B" w:rsidP="00CA060B" w:rsidRDefault="00CA060B" w14:paraId="2EA6FC88" w14:textId="77777777">
            <w:pPr>
              <w:spacing w:before="0" w:after="0"/>
              <w:rPr>
                <w:ins w:author="Herring, Michael D" w:date="2019-01-18T14:18:00Z" w:id="1327"/>
              </w:rPr>
            </w:pPr>
            <w:ins w:author="Herring, Michael D" w:date="2019-01-18T14:18:00Z" w:id="1328">
              <w:r w:rsidRPr="00CA060B">
                <w:t>A-7.8</w:t>
              </w:r>
            </w:ins>
          </w:p>
        </w:tc>
        <w:tc>
          <w:tcPr>
            <w:tcW w:w="3405" w:type="dxa"/>
            <w:tcPrChange w:author="Herring, Michael D" w:date="2019-01-18T14:25:00Z" w:id="1329">
              <w:tcPr>
                <w:tcW w:w="2970" w:type="dxa"/>
              </w:tcPr>
            </w:tcPrChange>
          </w:tcPr>
          <w:p w:rsidRPr="00CA060B" w:rsidR="00CA060B" w:rsidP="00CA060B" w:rsidRDefault="006B2B82" w14:paraId="5732B603" w14:textId="7293D025">
            <w:pPr>
              <w:spacing w:before="0" w:after="0"/>
              <w:rPr>
                <w:ins w:author="Herring, Michael D" w:date="2019-01-18T14:18:00Z" w:id="1330"/>
              </w:rPr>
            </w:pPr>
            <w:r>
              <w:t>USA-RC, GETC-I</w:t>
            </w:r>
          </w:p>
        </w:tc>
      </w:tr>
      <w:tr w:rsidRPr="00CA060B" w:rsidR="00CA060B" w:rsidTr="00FB18EA" w14:paraId="61480426" w14:textId="77777777">
        <w:trPr>
          <w:ins w:author="Herring, Michael D" w:date="2019-01-18T14:18:00Z" w:id="1331"/>
        </w:trPr>
        <w:tc>
          <w:tcPr>
            <w:tcW w:w="1280" w:type="dxa"/>
            <w:tcPrChange w:author="Herring, Michael D" w:date="2019-01-18T14:25:00Z" w:id="1332">
              <w:tcPr>
                <w:tcW w:w="1117" w:type="dxa"/>
              </w:tcPr>
            </w:tcPrChange>
          </w:tcPr>
          <w:p w:rsidRPr="00CA060B" w:rsidR="00CA060B" w:rsidP="00CA060B" w:rsidRDefault="00CA060B" w14:paraId="198A5D7D" w14:textId="77777777">
            <w:pPr>
              <w:spacing w:before="0" w:after="0"/>
              <w:rPr>
                <w:ins w:author="Herring, Michael D" w:date="2019-01-18T14:18:00Z" w:id="1333"/>
              </w:rPr>
            </w:pPr>
            <w:ins w:author="Herring, Michael D" w:date="2019-01-18T14:18:00Z" w:id="1334">
              <w:r w:rsidRPr="00CA060B">
                <w:t>A-4.1</w:t>
              </w:r>
            </w:ins>
          </w:p>
        </w:tc>
        <w:tc>
          <w:tcPr>
            <w:tcW w:w="3254" w:type="dxa"/>
            <w:tcBorders>
              <w:right w:val="single" w:color="auto" w:sz="4" w:space="0"/>
            </w:tcBorders>
            <w:tcPrChange w:author="Herring, Michael D" w:date="2019-01-18T14:25:00Z" w:id="1335">
              <w:tcPr>
                <w:tcW w:w="2838" w:type="dxa"/>
                <w:tcBorders>
                  <w:right w:val="single" w:color="auto" w:sz="4" w:space="0"/>
                </w:tcBorders>
              </w:tcPr>
            </w:tcPrChange>
          </w:tcPr>
          <w:p w:rsidRPr="00CA060B" w:rsidR="00CA060B" w:rsidP="00CA060B" w:rsidRDefault="00A40901" w14:paraId="6C314931" w14:textId="6635D54E">
            <w:pPr>
              <w:spacing w:before="0" w:after="0"/>
              <w:rPr>
                <w:ins w:author="Herring, Michael D" w:date="2019-01-18T14:18:00Z" w:id="1336"/>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337">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39D1D343" w14:textId="77777777">
            <w:pPr>
              <w:spacing w:before="0" w:after="0"/>
              <w:rPr>
                <w:ins w:author="Herring, Michael D" w:date="2019-01-18T14:18:00Z" w:id="1338"/>
                <w:highlight w:val="black"/>
              </w:rPr>
            </w:pPr>
          </w:p>
        </w:tc>
        <w:tc>
          <w:tcPr>
            <w:tcW w:w="1341" w:type="dxa"/>
            <w:tcBorders>
              <w:left w:val="single" w:color="auto" w:sz="4" w:space="0"/>
            </w:tcBorders>
            <w:tcPrChange w:author="Herring, Michael D" w:date="2019-01-18T14:25:00Z" w:id="1339">
              <w:tcPr>
                <w:tcW w:w="1170" w:type="dxa"/>
                <w:tcBorders>
                  <w:left w:val="single" w:color="auto" w:sz="4" w:space="0"/>
                </w:tcBorders>
              </w:tcPr>
            </w:tcPrChange>
          </w:tcPr>
          <w:p w:rsidRPr="00CA060B" w:rsidR="00CA060B" w:rsidP="00CA060B" w:rsidRDefault="00CA060B" w14:paraId="41A291EC" w14:textId="77777777">
            <w:pPr>
              <w:spacing w:before="0" w:after="0"/>
              <w:rPr>
                <w:ins w:author="Herring, Michael D" w:date="2019-01-18T14:18:00Z" w:id="1340"/>
              </w:rPr>
            </w:pPr>
            <w:ins w:author="Herring, Michael D" w:date="2019-01-18T14:18:00Z" w:id="1341">
              <w:r w:rsidRPr="00CA060B">
                <w:t>A-7.9</w:t>
              </w:r>
            </w:ins>
          </w:p>
        </w:tc>
        <w:tc>
          <w:tcPr>
            <w:tcW w:w="3405" w:type="dxa"/>
            <w:tcPrChange w:author="Herring, Michael D" w:date="2019-01-18T14:25:00Z" w:id="1342">
              <w:tcPr>
                <w:tcW w:w="2970" w:type="dxa"/>
              </w:tcPr>
            </w:tcPrChange>
          </w:tcPr>
          <w:p w:rsidRPr="00CA060B" w:rsidR="00CA060B" w:rsidP="00CA060B" w:rsidRDefault="006B2B82" w14:paraId="14C4E9BF" w14:textId="2BA51F18">
            <w:pPr>
              <w:spacing w:before="0" w:after="0"/>
              <w:rPr>
                <w:ins w:author="Herring, Michael D" w:date="2019-01-18T14:18:00Z" w:id="1343"/>
              </w:rPr>
            </w:pPr>
            <w:r>
              <w:t>USA-RC, GETC-I</w:t>
            </w:r>
          </w:p>
        </w:tc>
      </w:tr>
      <w:tr w:rsidRPr="00CA060B" w:rsidR="00CA060B" w:rsidTr="00FB18EA" w14:paraId="6059E628" w14:textId="77777777">
        <w:trPr>
          <w:ins w:author="Herring, Michael D" w:date="2019-01-18T14:18:00Z" w:id="1344"/>
        </w:trPr>
        <w:tc>
          <w:tcPr>
            <w:tcW w:w="1280" w:type="dxa"/>
            <w:tcPrChange w:author="Herring, Michael D" w:date="2019-01-18T14:25:00Z" w:id="1345">
              <w:tcPr>
                <w:tcW w:w="1117" w:type="dxa"/>
              </w:tcPr>
            </w:tcPrChange>
          </w:tcPr>
          <w:p w:rsidRPr="00CA060B" w:rsidR="00CA060B" w:rsidP="00CA060B" w:rsidRDefault="00CA060B" w14:paraId="22D415C0" w14:textId="77777777">
            <w:pPr>
              <w:spacing w:before="0" w:after="0"/>
              <w:rPr>
                <w:ins w:author="Herring, Michael D" w:date="2019-01-18T14:18:00Z" w:id="1346"/>
              </w:rPr>
            </w:pPr>
            <w:ins w:author="Herring, Michael D" w:date="2019-01-18T14:18:00Z" w:id="1347">
              <w:r w:rsidRPr="00CA060B">
                <w:t>A-4.2</w:t>
              </w:r>
            </w:ins>
          </w:p>
        </w:tc>
        <w:tc>
          <w:tcPr>
            <w:tcW w:w="3254" w:type="dxa"/>
            <w:tcBorders>
              <w:right w:val="single" w:color="auto" w:sz="4" w:space="0"/>
            </w:tcBorders>
            <w:tcPrChange w:author="Herring, Michael D" w:date="2019-01-18T14:25:00Z" w:id="1348">
              <w:tcPr>
                <w:tcW w:w="2838" w:type="dxa"/>
                <w:tcBorders>
                  <w:right w:val="single" w:color="auto" w:sz="4" w:space="0"/>
                </w:tcBorders>
              </w:tcPr>
            </w:tcPrChange>
          </w:tcPr>
          <w:p w:rsidRPr="00CA060B" w:rsidR="00CA060B" w:rsidP="00CA060B" w:rsidRDefault="00A40901" w14:paraId="3D532876" w14:textId="3A44F37E">
            <w:pPr>
              <w:spacing w:before="0" w:after="0"/>
              <w:rPr>
                <w:ins w:author="Herring, Michael D" w:date="2019-01-18T14:18:00Z" w:id="1349"/>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350">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3A441C2C" w14:textId="77777777">
            <w:pPr>
              <w:spacing w:before="0" w:after="0"/>
              <w:rPr>
                <w:ins w:author="Herring, Michael D" w:date="2019-01-18T14:18:00Z" w:id="1351"/>
                <w:highlight w:val="black"/>
              </w:rPr>
            </w:pPr>
          </w:p>
        </w:tc>
        <w:tc>
          <w:tcPr>
            <w:tcW w:w="1341" w:type="dxa"/>
            <w:tcBorders>
              <w:left w:val="single" w:color="auto" w:sz="4" w:space="0"/>
            </w:tcBorders>
            <w:shd w:val="clear" w:color="auto" w:fill="525252"/>
            <w:tcPrChange w:author="Herring, Michael D" w:date="2019-01-18T14:25:00Z" w:id="1352">
              <w:tcPr>
                <w:tcW w:w="1170" w:type="dxa"/>
                <w:tcBorders>
                  <w:left w:val="single" w:color="auto" w:sz="4" w:space="0"/>
                </w:tcBorders>
                <w:shd w:val="clear" w:color="auto" w:fill="525252"/>
              </w:tcPr>
            </w:tcPrChange>
          </w:tcPr>
          <w:p w:rsidRPr="00CA060B" w:rsidR="00CA060B" w:rsidP="00CA060B" w:rsidRDefault="00CA060B" w14:paraId="61F98DA3" w14:textId="77777777">
            <w:pPr>
              <w:spacing w:before="0" w:after="0"/>
              <w:rPr>
                <w:ins w:author="Herring, Michael D" w:date="2019-01-18T14:18:00Z" w:id="1353"/>
              </w:rPr>
            </w:pPr>
          </w:p>
        </w:tc>
        <w:tc>
          <w:tcPr>
            <w:tcW w:w="3405" w:type="dxa"/>
            <w:shd w:val="clear" w:color="auto" w:fill="525252"/>
            <w:tcPrChange w:author="Herring, Michael D" w:date="2019-01-18T14:25:00Z" w:id="1354">
              <w:tcPr>
                <w:tcW w:w="2970" w:type="dxa"/>
                <w:shd w:val="clear" w:color="auto" w:fill="525252"/>
              </w:tcPr>
            </w:tcPrChange>
          </w:tcPr>
          <w:p w:rsidRPr="00CA060B" w:rsidR="00CA060B" w:rsidP="00CA060B" w:rsidRDefault="00CA060B" w14:paraId="3DBB9542" w14:textId="77777777">
            <w:pPr>
              <w:spacing w:before="0" w:after="0"/>
              <w:rPr>
                <w:ins w:author="Herring, Michael D" w:date="2019-01-18T14:18:00Z" w:id="1355"/>
              </w:rPr>
            </w:pPr>
          </w:p>
        </w:tc>
      </w:tr>
      <w:tr w:rsidRPr="00CA060B" w:rsidR="00CA060B" w:rsidTr="00FB18EA" w14:paraId="09767A00" w14:textId="77777777">
        <w:trPr>
          <w:ins w:author="Herring, Michael D" w:date="2019-01-18T14:18:00Z" w:id="1356"/>
        </w:trPr>
        <w:tc>
          <w:tcPr>
            <w:tcW w:w="1280" w:type="dxa"/>
            <w:tcPrChange w:author="Herring, Michael D" w:date="2019-01-18T14:25:00Z" w:id="1357">
              <w:tcPr>
                <w:tcW w:w="1117" w:type="dxa"/>
              </w:tcPr>
            </w:tcPrChange>
          </w:tcPr>
          <w:p w:rsidRPr="00CA060B" w:rsidR="00CA060B" w:rsidP="00CA060B" w:rsidRDefault="00CA060B" w14:paraId="73DF7CEC" w14:textId="77777777">
            <w:pPr>
              <w:spacing w:before="0" w:after="0"/>
              <w:rPr>
                <w:ins w:author="Herring, Michael D" w:date="2019-01-18T14:18:00Z" w:id="1358"/>
              </w:rPr>
            </w:pPr>
            <w:ins w:author="Herring, Michael D" w:date="2019-01-18T14:18:00Z" w:id="1359">
              <w:r w:rsidRPr="00CA060B">
                <w:t>A-4.3</w:t>
              </w:r>
            </w:ins>
          </w:p>
        </w:tc>
        <w:tc>
          <w:tcPr>
            <w:tcW w:w="3254" w:type="dxa"/>
            <w:tcBorders>
              <w:right w:val="single" w:color="auto" w:sz="4" w:space="0"/>
            </w:tcBorders>
            <w:tcPrChange w:author="Herring, Michael D" w:date="2019-01-18T14:25:00Z" w:id="1360">
              <w:tcPr>
                <w:tcW w:w="2838" w:type="dxa"/>
                <w:tcBorders>
                  <w:right w:val="single" w:color="auto" w:sz="4" w:space="0"/>
                </w:tcBorders>
              </w:tcPr>
            </w:tcPrChange>
          </w:tcPr>
          <w:p w:rsidRPr="00CA060B" w:rsidR="00CA060B" w:rsidP="00CA060B" w:rsidRDefault="00A40901" w14:paraId="5FC85541" w14:textId="023E00AB">
            <w:pPr>
              <w:spacing w:before="0" w:after="0"/>
              <w:rPr>
                <w:ins w:author="Herring, Michael D" w:date="2019-01-18T14:18:00Z" w:id="1361"/>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362">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237B91A1" w14:textId="77777777">
            <w:pPr>
              <w:spacing w:before="0" w:after="0"/>
              <w:rPr>
                <w:ins w:author="Herring, Michael D" w:date="2019-01-18T14:18:00Z" w:id="1363"/>
                <w:highlight w:val="black"/>
              </w:rPr>
            </w:pPr>
          </w:p>
        </w:tc>
        <w:tc>
          <w:tcPr>
            <w:tcW w:w="1341" w:type="dxa"/>
            <w:tcBorders>
              <w:left w:val="single" w:color="auto" w:sz="4" w:space="0"/>
            </w:tcBorders>
            <w:tcPrChange w:author="Herring, Michael D" w:date="2019-01-18T14:25:00Z" w:id="1364">
              <w:tcPr>
                <w:tcW w:w="1170" w:type="dxa"/>
                <w:tcBorders>
                  <w:left w:val="single" w:color="auto" w:sz="4" w:space="0"/>
                </w:tcBorders>
              </w:tcPr>
            </w:tcPrChange>
          </w:tcPr>
          <w:p w:rsidRPr="00CA060B" w:rsidR="00CA060B" w:rsidP="00CA060B" w:rsidRDefault="00CA060B" w14:paraId="568EA05C" w14:textId="77777777">
            <w:pPr>
              <w:spacing w:before="0" w:after="0"/>
              <w:rPr>
                <w:ins w:author="Herring, Michael D" w:date="2019-01-18T14:18:00Z" w:id="1365"/>
              </w:rPr>
            </w:pPr>
            <w:ins w:author="Herring, Michael D" w:date="2019-01-18T14:18:00Z" w:id="1366">
              <w:r w:rsidRPr="00CA060B">
                <w:t>A-8.1</w:t>
              </w:r>
            </w:ins>
          </w:p>
        </w:tc>
        <w:tc>
          <w:tcPr>
            <w:tcW w:w="3405" w:type="dxa"/>
            <w:tcPrChange w:author="Herring, Michael D" w:date="2019-01-18T14:25:00Z" w:id="1367">
              <w:tcPr>
                <w:tcW w:w="2970" w:type="dxa"/>
              </w:tcPr>
            </w:tcPrChange>
          </w:tcPr>
          <w:p w:rsidRPr="00CA060B" w:rsidR="00CA060B" w:rsidP="00CA060B" w:rsidRDefault="005C018B" w14:paraId="38AABF37" w14:textId="3C3DF70F">
            <w:pPr>
              <w:spacing w:before="0" w:after="0"/>
              <w:rPr>
                <w:ins w:author="Herring, Michael D" w:date="2019-01-18T14:18:00Z" w:id="1368"/>
              </w:rPr>
            </w:pPr>
            <w:r>
              <w:t>USA-RC</w:t>
            </w:r>
          </w:p>
        </w:tc>
      </w:tr>
      <w:tr w:rsidRPr="00CA060B" w:rsidR="00CA060B" w:rsidTr="00FB18EA" w14:paraId="3965650E" w14:textId="77777777">
        <w:trPr>
          <w:ins w:author="Herring, Michael D" w:date="2019-01-18T14:18:00Z" w:id="1369"/>
        </w:trPr>
        <w:tc>
          <w:tcPr>
            <w:tcW w:w="1280" w:type="dxa"/>
            <w:tcPrChange w:author="Herring, Michael D" w:date="2019-01-18T14:25:00Z" w:id="1370">
              <w:tcPr>
                <w:tcW w:w="1117" w:type="dxa"/>
              </w:tcPr>
            </w:tcPrChange>
          </w:tcPr>
          <w:p w:rsidRPr="00CA060B" w:rsidR="00CA060B" w:rsidP="00CA060B" w:rsidRDefault="00CA060B" w14:paraId="2132FD63" w14:textId="77777777">
            <w:pPr>
              <w:spacing w:before="0" w:after="0"/>
              <w:rPr>
                <w:ins w:author="Herring, Michael D" w:date="2019-01-18T14:18:00Z" w:id="1371"/>
              </w:rPr>
            </w:pPr>
            <w:ins w:author="Herring, Michael D" w:date="2019-01-18T14:18:00Z" w:id="1372">
              <w:r w:rsidRPr="00CA060B">
                <w:t>A-4.4</w:t>
              </w:r>
            </w:ins>
          </w:p>
        </w:tc>
        <w:tc>
          <w:tcPr>
            <w:tcW w:w="3254" w:type="dxa"/>
            <w:tcBorders>
              <w:right w:val="single" w:color="auto" w:sz="4" w:space="0"/>
            </w:tcBorders>
            <w:tcPrChange w:author="Herring, Michael D" w:date="2019-01-18T14:25:00Z" w:id="1373">
              <w:tcPr>
                <w:tcW w:w="2838" w:type="dxa"/>
                <w:tcBorders>
                  <w:right w:val="single" w:color="auto" w:sz="4" w:space="0"/>
                </w:tcBorders>
              </w:tcPr>
            </w:tcPrChange>
          </w:tcPr>
          <w:p w:rsidRPr="00CA060B" w:rsidR="00CA060B" w:rsidP="00CA060B" w:rsidRDefault="00A40901" w14:paraId="3C2F78F6" w14:textId="1FAC5612">
            <w:pPr>
              <w:spacing w:before="0" w:after="0"/>
              <w:rPr>
                <w:ins w:author="Herring, Michael D" w:date="2019-01-18T14:18:00Z" w:id="1374"/>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375">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04403F7A" w14:textId="77777777">
            <w:pPr>
              <w:spacing w:before="0" w:after="0"/>
              <w:rPr>
                <w:ins w:author="Herring, Michael D" w:date="2019-01-18T14:18:00Z" w:id="1376"/>
                <w:highlight w:val="black"/>
              </w:rPr>
            </w:pPr>
          </w:p>
        </w:tc>
        <w:tc>
          <w:tcPr>
            <w:tcW w:w="1341" w:type="dxa"/>
            <w:tcBorders>
              <w:left w:val="single" w:color="auto" w:sz="4" w:space="0"/>
            </w:tcBorders>
            <w:tcPrChange w:author="Herring, Michael D" w:date="2019-01-18T14:25:00Z" w:id="1377">
              <w:tcPr>
                <w:tcW w:w="1170" w:type="dxa"/>
                <w:tcBorders>
                  <w:left w:val="single" w:color="auto" w:sz="4" w:space="0"/>
                </w:tcBorders>
              </w:tcPr>
            </w:tcPrChange>
          </w:tcPr>
          <w:p w:rsidRPr="00CA060B" w:rsidR="00CA060B" w:rsidP="00CA060B" w:rsidRDefault="00CA060B" w14:paraId="2FCFD116" w14:textId="77777777">
            <w:pPr>
              <w:spacing w:before="0" w:after="0"/>
              <w:rPr>
                <w:ins w:author="Herring, Michael D" w:date="2019-01-18T14:18:00Z" w:id="1378"/>
              </w:rPr>
            </w:pPr>
            <w:ins w:author="Herring, Michael D" w:date="2019-01-18T14:18:00Z" w:id="1379">
              <w:r w:rsidRPr="00CA060B">
                <w:t>A-8.2</w:t>
              </w:r>
            </w:ins>
          </w:p>
        </w:tc>
        <w:tc>
          <w:tcPr>
            <w:tcW w:w="3405" w:type="dxa"/>
            <w:tcPrChange w:author="Herring, Michael D" w:date="2019-01-18T14:25:00Z" w:id="1380">
              <w:tcPr>
                <w:tcW w:w="2970" w:type="dxa"/>
              </w:tcPr>
            </w:tcPrChange>
          </w:tcPr>
          <w:p w:rsidRPr="00CA060B" w:rsidR="00CA060B" w:rsidP="00CA060B" w:rsidRDefault="005C018B" w14:paraId="52950172" w14:textId="7EF35317">
            <w:pPr>
              <w:spacing w:before="0" w:after="0"/>
              <w:rPr>
                <w:ins w:author="Herring, Michael D" w:date="2019-01-18T14:18:00Z" w:id="1381"/>
              </w:rPr>
            </w:pPr>
            <w:r>
              <w:t>USA-RC</w:t>
            </w:r>
          </w:p>
        </w:tc>
      </w:tr>
      <w:tr w:rsidRPr="00CA060B" w:rsidR="00CA060B" w:rsidTr="00FB18EA" w14:paraId="60B6BA27" w14:textId="77777777">
        <w:trPr>
          <w:ins w:author="Herring, Michael D" w:date="2019-01-18T14:18:00Z" w:id="1382"/>
        </w:trPr>
        <w:tc>
          <w:tcPr>
            <w:tcW w:w="1280" w:type="dxa"/>
            <w:tcPrChange w:author="Herring, Michael D" w:date="2019-01-18T14:25:00Z" w:id="1383">
              <w:tcPr>
                <w:tcW w:w="1117" w:type="dxa"/>
              </w:tcPr>
            </w:tcPrChange>
          </w:tcPr>
          <w:p w:rsidRPr="00CA060B" w:rsidR="00CA060B" w:rsidP="00CA060B" w:rsidRDefault="00CA060B" w14:paraId="01E2A07B" w14:textId="77777777">
            <w:pPr>
              <w:spacing w:before="0" w:after="0"/>
              <w:rPr>
                <w:ins w:author="Herring, Michael D" w:date="2019-01-18T14:18:00Z" w:id="1384"/>
              </w:rPr>
            </w:pPr>
            <w:ins w:author="Herring, Michael D" w:date="2019-01-18T14:18:00Z" w:id="1385">
              <w:r w:rsidRPr="00CA060B">
                <w:t>A-4.5</w:t>
              </w:r>
            </w:ins>
          </w:p>
        </w:tc>
        <w:tc>
          <w:tcPr>
            <w:tcW w:w="3254" w:type="dxa"/>
            <w:tcBorders>
              <w:right w:val="single" w:color="auto" w:sz="4" w:space="0"/>
            </w:tcBorders>
            <w:tcPrChange w:author="Herring, Michael D" w:date="2019-01-18T14:25:00Z" w:id="1386">
              <w:tcPr>
                <w:tcW w:w="2838" w:type="dxa"/>
                <w:tcBorders>
                  <w:right w:val="single" w:color="auto" w:sz="4" w:space="0"/>
                </w:tcBorders>
              </w:tcPr>
            </w:tcPrChange>
          </w:tcPr>
          <w:p w:rsidRPr="00CA060B" w:rsidR="00CA060B" w:rsidP="00CA060B" w:rsidRDefault="008F2D9B" w14:paraId="6E3352B7" w14:textId="4C61C883">
            <w:pPr>
              <w:spacing w:before="0" w:after="0"/>
              <w:rPr>
                <w:ins w:author="Herring, Michael D" w:date="2019-01-18T14:18:00Z" w:id="1387"/>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388">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41F933FD" w14:textId="77777777">
            <w:pPr>
              <w:spacing w:before="0" w:after="0"/>
              <w:rPr>
                <w:ins w:author="Herring, Michael D" w:date="2019-01-18T14:18:00Z" w:id="1389"/>
                <w:highlight w:val="black"/>
              </w:rPr>
            </w:pPr>
          </w:p>
        </w:tc>
        <w:tc>
          <w:tcPr>
            <w:tcW w:w="1341" w:type="dxa"/>
            <w:tcBorders>
              <w:left w:val="single" w:color="auto" w:sz="4" w:space="0"/>
            </w:tcBorders>
            <w:tcPrChange w:author="Herring, Michael D" w:date="2019-01-18T14:25:00Z" w:id="1390">
              <w:tcPr>
                <w:tcW w:w="1170" w:type="dxa"/>
                <w:tcBorders>
                  <w:left w:val="single" w:color="auto" w:sz="4" w:space="0"/>
                </w:tcBorders>
              </w:tcPr>
            </w:tcPrChange>
          </w:tcPr>
          <w:p w:rsidRPr="00CA060B" w:rsidR="00CA060B" w:rsidP="00CA060B" w:rsidRDefault="00CA060B" w14:paraId="104C44E8" w14:textId="77777777">
            <w:pPr>
              <w:spacing w:before="0" w:after="0"/>
              <w:rPr>
                <w:ins w:author="Herring, Michael D" w:date="2019-01-18T14:18:00Z" w:id="1391"/>
              </w:rPr>
            </w:pPr>
            <w:ins w:author="Herring, Michael D" w:date="2019-01-18T14:18:00Z" w:id="1392">
              <w:r w:rsidRPr="00CA060B">
                <w:t>A-8.3</w:t>
              </w:r>
            </w:ins>
          </w:p>
        </w:tc>
        <w:tc>
          <w:tcPr>
            <w:tcW w:w="3405" w:type="dxa"/>
            <w:tcPrChange w:author="Herring, Michael D" w:date="2019-01-18T14:25:00Z" w:id="1393">
              <w:tcPr>
                <w:tcW w:w="2970" w:type="dxa"/>
              </w:tcPr>
            </w:tcPrChange>
          </w:tcPr>
          <w:p w:rsidRPr="00CA060B" w:rsidR="00CA060B" w:rsidP="00CA060B" w:rsidRDefault="005C018B" w14:paraId="58FC4382" w14:textId="57C7998F">
            <w:pPr>
              <w:spacing w:before="0" w:after="0"/>
              <w:rPr>
                <w:ins w:author="Herring, Michael D" w:date="2019-01-18T14:18:00Z" w:id="1394"/>
              </w:rPr>
            </w:pPr>
            <w:r>
              <w:t>USA-RC</w:t>
            </w:r>
          </w:p>
        </w:tc>
      </w:tr>
      <w:tr w:rsidRPr="00CA060B" w:rsidR="00CA060B" w:rsidTr="00FB18EA" w14:paraId="5D8CA2D0" w14:textId="77777777">
        <w:trPr>
          <w:ins w:author="Herring, Michael D" w:date="2019-01-18T14:18:00Z" w:id="1395"/>
        </w:trPr>
        <w:tc>
          <w:tcPr>
            <w:tcW w:w="1280" w:type="dxa"/>
            <w:tcPrChange w:author="Herring, Michael D" w:date="2019-01-18T14:25:00Z" w:id="1396">
              <w:tcPr>
                <w:tcW w:w="1117" w:type="dxa"/>
              </w:tcPr>
            </w:tcPrChange>
          </w:tcPr>
          <w:p w:rsidRPr="00CA060B" w:rsidR="00CA060B" w:rsidP="00CA060B" w:rsidRDefault="00CA060B" w14:paraId="5D104188" w14:textId="77777777">
            <w:pPr>
              <w:spacing w:before="0" w:after="0"/>
              <w:rPr>
                <w:ins w:author="Herring, Michael D" w:date="2019-01-18T14:18:00Z" w:id="1397"/>
              </w:rPr>
            </w:pPr>
            <w:ins w:author="Herring, Michael D" w:date="2019-01-18T14:18:00Z" w:id="1398">
              <w:r w:rsidRPr="00CA060B">
                <w:t>A-4.6</w:t>
              </w:r>
            </w:ins>
          </w:p>
        </w:tc>
        <w:tc>
          <w:tcPr>
            <w:tcW w:w="3254" w:type="dxa"/>
            <w:tcBorders>
              <w:right w:val="single" w:color="auto" w:sz="4" w:space="0"/>
            </w:tcBorders>
            <w:tcPrChange w:author="Herring, Michael D" w:date="2019-01-18T14:25:00Z" w:id="1399">
              <w:tcPr>
                <w:tcW w:w="2838" w:type="dxa"/>
                <w:tcBorders>
                  <w:right w:val="single" w:color="auto" w:sz="4" w:space="0"/>
                </w:tcBorders>
              </w:tcPr>
            </w:tcPrChange>
          </w:tcPr>
          <w:p w:rsidRPr="00CA060B" w:rsidR="00CA060B" w:rsidP="00CA060B" w:rsidRDefault="008F2D9B" w14:paraId="53AEF6AA" w14:textId="5E561CAF">
            <w:pPr>
              <w:spacing w:before="0" w:after="0"/>
              <w:rPr>
                <w:ins w:author="Herring, Michael D" w:date="2019-01-18T14:18:00Z" w:id="1400"/>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401">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7A39C60D" w14:textId="77777777">
            <w:pPr>
              <w:spacing w:before="0" w:after="0"/>
              <w:rPr>
                <w:ins w:author="Herring, Michael D" w:date="2019-01-18T14:18:00Z" w:id="1402"/>
                <w:highlight w:val="black"/>
              </w:rPr>
            </w:pPr>
          </w:p>
        </w:tc>
        <w:tc>
          <w:tcPr>
            <w:tcW w:w="1341" w:type="dxa"/>
            <w:tcBorders>
              <w:left w:val="single" w:color="auto" w:sz="4" w:space="0"/>
            </w:tcBorders>
            <w:tcPrChange w:author="Herring, Michael D" w:date="2019-01-18T14:25:00Z" w:id="1403">
              <w:tcPr>
                <w:tcW w:w="1170" w:type="dxa"/>
                <w:tcBorders>
                  <w:left w:val="single" w:color="auto" w:sz="4" w:space="0"/>
                </w:tcBorders>
              </w:tcPr>
            </w:tcPrChange>
          </w:tcPr>
          <w:p w:rsidRPr="00CA060B" w:rsidR="00CA060B" w:rsidP="00CA060B" w:rsidRDefault="00CA060B" w14:paraId="156FC8F3" w14:textId="77777777">
            <w:pPr>
              <w:spacing w:before="0" w:after="0"/>
              <w:rPr>
                <w:ins w:author="Herring, Michael D" w:date="2019-01-18T14:18:00Z" w:id="1404"/>
              </w:rPr>
            </w:pPr>
            <w:ins w:author="Herring, Michael D" w:date="2019-01-18T14:18:00Z" w:id="1405">
              <w:r w:rsidRPr="00CA060B">
                <w:t>A-8.4</w:t>
              </w:r>
            </w:ins>
          </w:p>
        </w:tc>
        <w:tc>
          <w:tcPr>
            <w:tcW w:w="3405" w:type="dxa"/>
            <w:tcPrChange w:author="Herring, Michael D" w:date="2019-01-18T14:25:00Z" w:id="1406">
              <w:tcPr>
                <w:tcW w:w="2970" w:type="dxa"/>
              </w:tcPr>
            </w:tcPrChange>
          </w:tcPr>
          <w:p w:rsidRPr="00CA060B" w:rsidR="00CA060B" w:rsidP="00CA060B" w:rsidRDefault="005C018B" w14:paraId="7C7CDF3A" w14:textId="1F5AD4B3">
            <w:pPr>
              <w:spacing w:before="0" w:after="0"/>
              <w:rPr>
                <w:ins w:author="Herring, Michael D" w:date="2019-01-18T14:18:00Z" w:id="1407"/>
              </w:rPr>
            </w:pPr>
            <w:r>
              <w:t>USA-RC</w:t>
            </w:r>
          </w:p>
        </w:tc>
      </w:tr>
      <w:tr w:rsidRPr="00CA060B" w:rsidR="00CA060B" w:rsidTr="00FB18EA" w14:paraId="22E9C550" w14:textId="77777777">
        <w:trPr>
          <w:ins w:author="Herring, Michael D" w:date="2019-01-18T14:18:00Z" w:id="1408"/>
        </w:trPr>
        <w:tc>
          <w:tcPr>
            <w:tcW w:w="1280" w:type="dxa"/>
            <w:tcPrChange w:author="Herring, Michael D" w:date="2019-01-18T14:25:00Z" w:id="1409">
              <w:tcPr>
                <w:tcW w:w="1117" w:type="dxa"/>
              </w:tcPr>
            </w:tcPrChange>
          </w:tcPr>
          <w:p w:rsidRPr="00CA060B" w:rsidR="00CA060B" w:rsidP="00CA060B" w:rsidRDefault="00CA060B" w14:paraId="774EF162" w14:textId="77777777">
            <w:pPr>
              <w:spacing w:before="0" w:after="0"/>
              <w:rPr>
                <w:ins w:author="Herring, Michael D" w:date="2019-01-18T14:18:00Z" w:id="1410"/>
              </w:rPr>
            </w:pPr>
            <w:ins w:author="Herring, Michael D" w:date="2019-01-18T14:18:00Z" w:id="1411">
              <w:r w:rsidRPr="00CA060B">
                <w:t>A-4.7</w:t>
              </w:r>
            </w:ins>
          </w:p>
        </w:tc>
        <w:tc>
          <w:tcPr>
            <w:tcW w:w="3254" w:type="dxa"/>
            <w:tcBorders>
              <w:right w:val="single" w:color="auto" w:sz="4" w:space="0"/>
            </w:tcBorders>
            <w:tcPrChange w:author="Herring, Michael D" w:date="2019-01-18T14:25:00Z" w:id="1412">
              <w:tcPr>
                <w:tcW w:w="2838" w:type="dxa"/>
                <w:tcBorders>
                  <w:right w:val="single" w:color="auto" w:sz="4" w:space="0"/>
                </w:tcBorders>
              </w:tcPr>
            </w:tcPrChange>
          </w:tcPr>
          <w:p w:rsidRPr="00CA060B" w:rsidR="00CA060B" w:rsidP="00CA060B" w:rsidRDefault="008F2D9B" w14:paraId="2A8F250E" w14:textId="28975046">
            <w:pPr>
              <w:spacing w:before="0" w:after="0"/>
              <w:rPr>
                <w:ins w:author="Herring, Michael D" w:date="2019-01-18T14:18:00Z" w:id="1413"/>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414">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508D45A7" w14:textId="77777777">
            <w:pPr>
              <w:spacing w:before="0" w:after="0"/>
              <w:rPr>
                <w:ins w:author="Herring, Michael D" w:date="2019-01-18T14:18:00Z" w:id="1415"/>
                <w:highlight w:val="black"/>
              </w:rPr>
            </w:pPr>
          </w:p>
        </w:tc>
        <w:tc>
          <w:tcPr>
            <w:tcW w:w="1341" w:type="dxa"/>
            <w:tcBorders>
              <w:left w:val="single" w:color="auto" w:sz="4" w:space="0"/>
            </w:tcBorders>
            <w:tcPrChange w:author="Herring, Michael D" w:date="2019-01-18T14:25:00Z" w:id="1416">
              <w:tcPr>
                <w:tcW w:w="1170" w:type="dxa"/>
                <w:tcBorders>
                  <w:left w:val="single" w:color="auto" w:sz="4" w:space="0"/>
                </w:tcBorders>
              </w:tcPr>
            </w:tcPrChange>
          </w:tcPr>
          <w:p w:rsidRPr="00CA060B" w:rsidR="00CA060B" w:rsidP="00CA060B" w:rsidRDefault="00CA060B" w14:paraId="56B60104" w14:textId="77777777">
            <w:pPr>
              <w:spacing w:before="0" w:after="0"/>
              <w:rPr>
                <w:ins w:author="Herring, Michael D" w:date="2019-01-18T14:18:00Z" w:id="1417"/>
              </w:rPr>
            </w:pPr>
            <w:ins w:author="Herring, Michael D" w:date="2019-01-18T14:18:00Z" w:id="1418">
              <w:r w:rsidRPr="00CA060B">
                <w:t>A-8.5</w:t>
              </w:r>
            </w:ins>
          </w:p>
        </w:tc>
        <w:tc>
          <w:tcPr>
            <w:tcW w:w="3405" w:type="dxa"/>
            <w:tcPrChange w:author="Herring, Michael D" w:date="2019-01-18T14:25:00Z" w:id="1419">
              <w:tcPr>
                <w:tcW w:w="2970" w:type="dxa"/>
              </w:tcPr>
            </w:tcPrChange>
          </w:tcPr>
          <w:p w:rsidRPr="00CA060B" w:rsidR="00CA060B" w:rsidP="00CA060B" w:rsidRDefault="005C018B" w14:paraId="1F51DF21" w14:textId="7A9E9105">
            <w:pPr>
              <w:spacing w:before="0" w:after="0"/>
              <w:rPr>
                <w:ins w:author="Herring, Michael D" w:date="2019-01-18T14:18:00Z" w:id="1420"/>
              </w:rPr>
            </w:pPr>
            <w:r>
              <w:t>USA-RC</w:t>
            </w:r>
          </w:p>
        </w:tc>
      </w:tr>
      <w:tr w:rsidRPr="00CA060B" w:rsidR="00CA060B" w:rsidTr="00FB18EA" w14:paraId="682B877A" w14:textId="77777777">
        <w:trPr>
          <w:ins w:author="Herring, Michael D" w:date="2019-01-18T14:18:00Z" w:id="1421"/>
        </w:trPr>
        <w:tc>
          <w:tcPr>
            <w:tcW w:w="1280" w:type="dxa"/>
            <w:tcPrChange w:author="Herring, Michael D" w:date="2019-01-18T14:25:00Z" w:id="1422">
              <w:tcPr>
                <w:tcW w:w="1117" w:type="dxa"/>
              </w:tcPr>
            </w:tcPrChange>
          </w:tcPr>
          <w:p w:rsidRPr="00CA060B" w:rsidR="00CA060B" w:rsidP="00CA060B" w:rsidRDefault="00CA060B" w14:paraId="7D435D1C" w14:textId="77777777">
            <w:pPr>
              <w:spacing w:before="0" w:after="0"/>
              <w:rPr>
                <w:ins w:author="Herring, Michael D" w:date="2019-01-18T14:18:00Z" w:id="1423"/>
              </w:rPr>
            </w:pPr>
            <w:ins w:author="Herring, Michael D" w:date="2019-01-18T14:18:00Z" w:id="1424">
              <w:r w:rsidRPr="00CA060B">
                <w:t>A-4.8</w:t>
              </w:r>
            </w:ins>
          </w:p>
        </w:tc>
        <w:tc>
          <w:tcPr>
            <w:tcW w:w="3254" w:type="dxa"/>
            <w:tcBorders>
              <w:right w:val="single" w:color="auto" w:sz="4" w:space="0"/>
            </w:tcBorders>
            <w:tcPrChange w:author="Herring, Michael D" w:date="2019-01-18T14:25:00Z" w:id="1425">
              <w:tcPr>
                <w:tcW w:w="2838" w:type="dxa"/>
                <w:tcBorders>
                  <w:right w:val="single" w:color="auto" w:sz="4" w:space="0"/>
                </w:tcBorders>
              </w:tcPr>
            </w:tcPrChange>
          </w:tcPr>
          <w:p w:rsidRPr="00CA060B" w:rsidR="00CA060B" w:rsidP="00CA060B" w:rsidRDefault="008F2D9B" w14:paraId="1C57ED37" w14:textId="4FEF5A15">
            <w:pPr>
              <w:spacing w:before="0" w:after="0"/>
              <w:rPr>
                <w:ins w:author="Herring, Michael D" w:date="2019-01-18T14:18:00Z" w:id="1426"/>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427">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74341C23" w14:textId="77777777">
            <w:pPr>
              <w:spacing w:before="0" w:after="0"/>
              <w:rPr>
                <w:ins w:author="Herring, Michael D" w:date="2019-01-18T14:18:00Z" w:id="1428"/>
                <w:highlight w:val="black"/>
              </w:rPr>
            </w:pPr>
          </w:p>
        </w:tc>
        <w:tc>
          <w:tcPr>
            <w:tcW w:w="1341" w:type="dxa"/>
            <w:tcBorders>
              <w:left w:val="single" w:color="auto" w:sz="4" w:space="0"/>
            </w:tcBorders>
            <w:tcPrChange w:author="Herring, Michael D" w:date="2019-01-18T14:25:00Z" w:id="1429">
              <w:tcPr>
                <w:tcW w:w="1170" w:type="dxa"/>
                <w:tcBorders>
                  <w:left w:val="single" w:color="auto" w:sz="4" w:space="0"/>
                </w:tcBorders>
              </w:tcPr>
            </w:tcPrChange>
          </w:tcPr>
          <w:p w:rsidRPr="00CA060B" w:rsidR="00CA060B" w:rsidP="00CA060B" w:rsidRDefault="00CA060B" w14:paraId="0E285DA9" w14:textId="77777777">
            <w:pPr>
              <w:spacing w:before="0" w:after="0"/>
              <w:rPr>
                <w:ins w:author="Herring, Michael D" w:date="2019-01-18T14:18:00Z" w:id="1430"/>
              </w:rPr>
            </w:pPr>
            <w:ins w:author="Herring, Michael D" w:date="2019-01-18T14:18:00Z" w:id="1431">
              <w:r w:rsidRPr="00CA060B">
                <w:t>A-8.6</w:t>
              </w:r>
            </w:ins>
          </w:p>
        </w:tc>
        <w:tc>
          <w:tcPr>
            <w:tcW w:w="3405" w:type="dxa"/>
            <w:tcPrChange w:author="Herring, Michael D" w:date="2019-01-18T14:25:00Z" w:id="1432">
              <w:tcPr>
                <w:tcW w:w="2970" w:type="dxa"/>
              </w:tcPr>
            </w:tcPrChange>
          </w:tcPr>
          <w:p w:rsidRPr="00CA060B" w:rsidR="00CA060B" w:rsidP="00CA060B" w:rsidRDefault="005C018B" w14:paraId="3D9DC215" w14:textId="302E5D49">
            <w:pPr>
              <w:spacing w:before="0" w:after="0"/>
              <w:rPr>
                <w:ins w:author="Herring, Michael D" w:date="2019-01-18T14:18:00Z" w:id="1433"/>
              </w:rPr>
            </w:pPr>
            <w:r>
              <w:t>USA-RC</w:t>
            </w:r>
          </w:p>
        </w:tc>
      </w:tr>
      <w:tr w:rsidRPr="00CA060B" w:rsidR="00CA060B" w:rsidTr="00FB18EA" w14:paraId="4E498197" w14:textId="77777777">
        <w:trPr>
          <w:ins w:author="Herring, Michael D" w:date="2019-01-18T14:18:00Z" w:id="1434"/>
        </w:trPr>
        <w:tc>
          <w:tcPr>
            <w:tcW w:w="1280" w:type="dxa"/>
            <w:tcPrChange w:author="Herring, Michael D" w:date="2019-01-18T14:25:00Z" w:id="1435">
              <w:tcPr>
                <w:tcW w:w="1117" w:type="dxa"/>
              </w:tcPr>
            </w:tcPrChange>
          </w:tcPr>
          <w:p w:rsidRPr="00CA060B" w:rsidR="00CA060B" w:rsidP="00CA060B" w:rsidRDefault="00CA060B" w14:paraId="68F94A14" w14:textId="77777777">
            <w:pPr>
              <w:spacing w:before="0" w:after="0"/>
              <w:rPr>
                <w:ins w:author="Herring, Michael D" w:date="2019-01-18T14:18:00Z" w:id="1436"/>
              </w:rPr>
            </w:pPr>
            <w:ins w:author="Herring, Michael D" w:date="2019-01-18T14:18:00Z" w:id="1437">
              <w:r w:rsidRPr="00CA060B">
                <w:t>A-4.9</w:t>
              </w:r>
            </w:ins>
          </w:p>
        </w:tc>
        <w:tc>
          <w:tcPr>
            <w:tcW w:w="3254" w:type="dxa"/>
            <w:tcBorders>
              <w:right w:val="single" w:color="auto" w:sz="4" w:space="0"/>
            </w:tcBorders>
            <w:tcPrChange w:author="Herring, Michael D" w:date="2019-01-18T14:25:00Z" w:id="1438">
              <w:tcPr>
                <w:tcW w:w="2838" w:type="dxa"/>
                <w:tcBorders>
                  <w:right w:val="single" w:color="auto" w:sz="4" w:space="0"/>
                </w:tcBorders>
              </w:tcPr>
            </w:tcPrChange>
          </w:tcPr>
          <w:p w:rsidRPr="00CA060B" w:rsidR="00CA060B" w:rsidP="00CA060B" w:rsidRDefault="008F2D9B" w14:paraId="3E9BDDA6" w14:textId="2C5FAA80">
            <w:pPr>
              <w:spacing w:before="0" w:after="0"/>
              <w:rPr>
                <w:ins w:author="Herring, Michael D" w:date="2019-01-18T14:18:00Z" w:id="1439"/>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440">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7C92F0DC" w14:textId="77777777">
            <w:pPr>
              <w:spacing w:before="0" w:after="0"/>
              <w:rPr>
                <w:ins w:author="Herring, Michael D" w:date="2019-01-18T14:18:00Z" w:id="1441"/>
                <w:highlight w:val="black"/>
              </w:rPr>
            </w:pPr>
          </w:p>
        </w:tc>
        <w:tc>
          <w:tcPr>
            <w:tcW w:w="1341" w:type="dxa"/>
            <w:tcBorders>
              <w:left w:val="single" w:color="auto" w:sz="4" w:space="0"/>
            </w:tcBorders>
            <w:shd w:val="clear" w:color="auto" w:fill="525252"/>
            <w:tcPrChange w:author="Herring, Michael D" w:date="2019-01-18T14:25:00Z" w:id="1442">
              <w:tcPr>
                <w:tcW w:w="1170" w:type="dxa"/>
                <w:tcBorders>
                  <w:left w:val="single" w:color="auto" w:sz="4" w:space="0"/>
                </w:tcBorders>
                <w:shd w:val="clear" w:color="auto" w:fill="525252"/>
              </w:tcPr>
            </w:tcPrChange>
          </w:tcPr>
          <w:p w:rsidRPr="00CA060B" w:rsidR="00CA060B" w:rsidP="00CA060B" w:rsidRDefault="00CA060B" w14:paraId="2C2F13AC" w14:textId="77777777">
            <w:pPr>
              <w:spacing w:before="0" w:after="0"/>
              <w:rPr>
                <w:ins w:author="Herring, Michael D" w:date="2019-01-18T14:18:00Z" w:id="1443"/>
              </w:rPr>
            </w:pPr>
          </w:p>
        </w:tc>
        <w:tc>
          <w:tcPr>
            <w:tcW w:w="3405" w:type="dxa"/>
            <w:shd w:val="clear" w:color="auto" w:fill="525252"/>
            <w:tcPrChange w:author="Herring, Michael D" w:date="2019-01-18T14:25:00Z" w:id="1444">
              <w:tcPr>
                <w:tcW w:w="2970" w:type="dxa"/>
                <w:shd w:val="clear" w:color="auto" w:fill="525252"/>
              </w:tcPr>
            </w:tcPrChange>
          </w:tcPr>
          <w:p w:rsidRPr="00CA060B" w:rsidR="00CA060B" w:rsidP="00CA060B" w:rsidRDefault="00CA060B" w14:paraId="251268C1" w14:textId="77777777">
            <w:pPr>
              <w:spacing w:before="0" w:after="0"/>
              <w:rPr>
                <w:ins w:author="Herring, Michael D" w:date="2019-01-18T14:18:00Z" w:id="1445"/>
              </w:rPr>
            </w:pPr>
          </w:p>
        </w:tc>
      </w:tr>
      <w:tr w:rsidRPr="00CA060B" w:rsidR="00CA060B" w:rsidTr="00FB18EA" w14:paraId="6FBC4BA9" w14:textId="77777777">
        <w:trPr>
          <w:ins w:author="Herring, Michael D" w:date="2019-01-18T14:18:00Z" w:id="1446"/>
        </w:trPr>
        <w:tc>
          <w:tcPr>
            <w:tcW w:w="1280" w:type="dxa"/>
            <w:tcPrChange w:author="Herring, Michael D" w:date="2019-01-18T14:25:00Z" w:id="1447">
              <w:tcPr>
                <w:tcW w:w="1117" w:type="dxa"/>
              </w:tcPr>
            </w:tcPrChange>
          </w:tcPr>
          <w:p w:rsidRPr="00CA060B" w:rsidR="00CA060B" w:rsidP="00CA060B" w:rsidRDefault="00CA060B" w14:paraId="74FD50A6" w14:textId="77777777">
            <w:pPr>
              <w:spacing w:before="0" w:after="0"/>
              <w:rPr>
                <w:ins w:author="Herring, Michael D" w:date="2019-01-18T14:18:00Z" w:id="1448"/>
              </w:rPr>
            </w:pPr>
            <w:ins w:author="Herring, Michael D" w:date="2019-01-18T14:18:00Z" w:id="1449">
              <w:r w:rsidRPr="00CA060B">
                <w:t>A-4.10</w:t>
              </w:r>
            </w:ins>
          </w:p>
        </w:tc>
        <w:tc>
          <w:tcPr>
            <w:tcW w:w="3254" w:type="dxa"/>
            <w:tcBorders>
              <w:right w:val="single" w:color="auto" w:sz="4" w:space="0"/>
            </w:tcBorders>
            <w:tcPrChange w:author="Herring, Michael D" w:date="2019-01-18T14:25:00Z" w:id="1450">
              <w:tcPr>
                <w:tcW w:w="2838" w:type="dxa"/>
                <w:tcBorders>
                  <w:right w:val="single" w:color="auto" w:sz="4" w:space="0"/>
                </w:tcBorders>
              </w:tcPr>
            </w:tcPrChange>
          </w:tcPr>
          <w:p w:rsidRPr="00CA060B" w:rsidR="00CA060B" w:rsidP="00CA060B" w:rsidRDefault="008F2D9B" w14:paraId="350BE57E" w14:textId="6D1CC64A">
            <w:pPr>
              <w:spacing w:before="0" w:after="0"/>
              <w:rPr>
                <w:ins w:author="Herring, Michael D" w:date="2019-01-18T14:18:00Z" w:id="1451"/>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452">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246FEFE9" w14:textId="77777777">
            <w:pPr>
              <w:spacing w:before="0" w:after="0"/>
              <w:rPr>
                <w:ins w:author="Herring, Michael D" w:date="2019-01-18T14:18:00Z" w:id="1453"/>
                <w:highlight w:val="black"/>
              </w:rPr>
            </w:pPr>
          </w:p>
        </w:tc>
        <w:tc>
          <w:tcPr>
            <w:tcW w:w="1341" w:type="dxa"/>
            <w:tcBorders>
              <w:left w:val="single" w:color="auto" w:sz="4" w:space="0"/>
            </w:tcBorders>
            <w:tcPrChange w:author="Herring, Michael D" w:date="2019-01-18T14:25:00Z" w:id="1454">
              <w:tcPr>
                <w:tcW w:w="1170" w:type="dxa"/>
                <w:tcBorders>
                  <w:left w:val="single" w:color="auto" w:sz="4" w:space="0"/>
                </w:tcBorders>
              </w:tcPr>
            </w:tcPrChange>
          </w:tcPr>
          <w:p w:rsidRPr="00CA060B" w:rsidR="00CA060B" w:rsidP="00CA060B" w:rsidRDefault="00CA060B" w14:paraId="75538F04" w14:textId="77777777">
            <w:pPr>
              <w:spacing w:before="0" w:after="0"/>
              <w:rPr>
                <w:ins w:author="Herring, Michael D" w:date="2019-01-18T14:18:00Z" w:id="1455"/>
              </w:rPr>
            </w:pPr>
            <w:ins w:author="Herring, Michael D" w:date="2019-01-18T14:18:00Z" w:id="1456">
              <w:r w:rsidRPr="00CA060B">
                <w:t>A-9.1</w:t>
              </w:r>
            </w:ins>
          </w:p>
        </w:tc>
        <w:tc>
          <w:tcPr>
            <w:tcW w:w="3405" w:type="dxa"/>
            <w:tcPrChange w:author="Herring, Michael D" w:date="2019-01-18T14:25:00Z" w:id="1457">
              <w:tcPr>
                <w:tcW w:w="2970" w:type="dxa"/>
              </w:tcPr>
            </w:tcPrChange>
          </w:tcPr>
          <w:p w:rsidRPr="00CA060B" w:rsidR="00CA060B" w:rsidP="00CA060B" w:rsidRDefault="000F5BFD" w14:paraId="21A27056" w14:textId="5CEFDB4E">
            <w:pPr>
              <w:spacing w:before="0" w:after="0"/>
              <w:rPr>
                <w:ins w:author="Herring, Michael D" w:date="2019-01-18T14:18:00Z" w:id="1458"/>
              </w:rPr>
            </w:pPr>
            <w:r>
              <w:t>USA-RC</w:t>
            </w:r>
          </w:p>
        </w:tc>
      </w:tr>
      <w:tr w:rsidRPr="00CA060B" w:rsidR="00CA060B" w:rsidTr="00FB18EA" w14:paraId="279CFA69" w14:textId="77777777">
        <w:trPr>
          <w:ins w:author="Herring, Michael D" w:date="2019-01-18T14:18:00Z" w:id="1459"/>
        </w:trPr>
        <w:tc>
          <w:tcPr>
            <w:tcW w:w="1280" w:type="dxa"/>
            <w:tcPrChange w:author="Herring, Michael D" w:date="2019-01-18T14:25:00Z" w:id="1460">
              <w:tcPr>
                <w:tcW w:w="1117" w:type="dxa"/>
              </w:tcPr>
            </w:tcPrChange>
          </w:tcPr>
          <w:p w:rsidRPr="00CA060B" w:rsidR="00CA060B" w:rsidP="00CA060B" w:rsidRDefault="00CA060B" w14:paraId="25AF89FB" w14:textId="77777777">
            <w:pPr>
              <w:spacing w:before="0" w:after="0"/>
              <w:rPr>
                <w:ins w:author="Herring, Michael D" w:date="2019-01-18T14:18:00Z" w:id="1461"/>
              </w:rPr>
            </w:pPr>
            <w:ins w:author="Herring, Michael D" w:date="2019-01-18T14:18:00Z" w:id="1462">
              <w:r w:rsidRPr="00CA060B">
                <w:t>A-4.11</w:t>
              </w:r>
            </w:ins>
          </w:p>
        </w:tc>
        <w:tc>
          <w:tcPr>
            <w:tcW w:w="3254" w:type="dxa"/>
            <w:tcBorders>
              <w:right w:val="single" w:color="auto" w:sz="4" w:space="0"/>
            </w:tcBorders>
            <w:tcPrChange w:author="Herring, Michael D" w:date="2019-01-18T14:25:00Z" w:id="1463">
              <w:tcPr>
                <w:tcW w:w="2838" w:type="dxa"/>
                <w:tcBorders>
                  <w:right w:val="single" w:color="auto" w:sz="4" w:space="0"/>
                </w:tcBorders>
              </w:tcPr>
            </w:tcPrChange>
          </w:tcPr>
          <w:p w:rsidRPr="00CA060B" w:rsidR="00CA060B" w:rsidP="00CA060B" w:rsidRDefault="008F2D9B" w14:paraId="5A4D3820" w14:textId="03F00444">
            <w:pPr>
              <w:spacing w:before="0" w:after="0"/>
              <w:rPr>
                <w:ins w:author="Herring, Michael D" w:date="2019-01-18T14:18:00Z" w:id="1464"/>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465">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5F6F0A93" w14:textId="77777777">
            <w:pPr>
              <w:spacing w:before="0" w:after="0"/>
              <w:rPr>
                <w:ins w:author="Herring, Michael D" w:date="2019-01-18T14:18:00Z" w:id="1466"/>
                <w:highlight w:val="black"/>
              </w:rPr>
            </w:pPr>
          </w:p>
        </w:tc>
        <w:tc>
          <w:tcPr>
            <w:tcW w:w="1341" w:type="dxa"/>
            <w:tcBorders>
              <w:left w:val="single" w:color="auto" w:sz="4" w:space="0"/>
            </w:tcBorders>
            <w:tcPrChange w:author="Herring, Michael D" w:date="2019-01-18T14:25:00Z" w:id="1467">
              <w:tcPr>
                <w:tcW w:w="1170" w:type="dxa"/>
                <w:tcBorders>
                  <w:left w:val="single" w:color="auto" w:sz="4" w:space="0"/>
                </w:tcBorders>
              </w:tcPr>
            </w:tcPrChange>
          </w:tcPr>
          <w:p w:rsidRPr="00CA060B" w:rsidR="00CA060B" w:rsidP="00CA060B" w:rsidRDefault="00CA060B" w14:paraId="41F59945" w14:textId="77777777">
            <w:pPr>
              <w:spacing w:before="0" w:after="0"/>
              <w:rPr>
                <w:ins w:author="Herring, Michael D" w:date="2019-01-18T14:18:00Z" w:id="1468"/>
              </w:rPr>
            </w:pPr>
            <w:ins w:author="Herring, Michael D" w:date="2019-01-18T14:18:00Z" w:id="1469">
              <w:r w:rsidRPr="00CA060B">
                <w:t>A-9.2</w:t>
              </w:r>
            </w:ins>
          </w:p>
        </w:tc>
        <w:tc>
          <w:tcPr>
            <w:tcW w:w="3405" w:type="dxa"/>
            <w:tcPrChange w:author="Herring, Michael D" w:date="2019-01-18T14:25:00Z" w:id="1470">
              <w:tcPr>
                <w:tcW w:w="2970" w:type="dxa"/>
              </w:tcPr>
            </w:tcPrChange>
          </w:tcPr>
          <w:p w:rsidRPr="00CA060B" w:rsidR="00CA060B" w:rsidP="00CA060B" w:rsidRDefault="000F5BFD" w14:paraId="0605CD2D" w14:textId="5B0FD274">
            <w:pPr>
              <w:spacing w:before="0" w:after="0"/>
              <w:rPr>
                <w:ins w:author="Herring, Michael D" w:date="2019-01-18T14:18:00Z" w:id="1471"/>
              </w:rPr>
            </w:pPr>
            <w:r>
              <w:t>USA-RC</w:t>
            </w:r>
          </w:p>
        </w:tc>
      </w:tr>
      <w:tr w:rsidRPr="00CA060B" w:rsidR="00CA060B" w:rsidTr="00FB18EA" w14:paraId="2D6C86FB" w14:textId="77777777">
        <w:trPr>
          <w:ins w:author="Herring, Michael D" w:date="2019-01-18T14:18:00Z" w:id="1472"/>
        </w:trPr>
        <w:tc>
          <w:tcPr>
            <w:tcW w:w="1280" w:type="dxa"/>
            <w:tcPrChange w:author="Herring, Michael D" w:date="2019-01-18T14:25:00Z" w:id="1473">
              <w:tcPr>
                <w:tcW w:w="1117" w:type="dxa"/>
              </w:tcPr>
            </w:tcPrChange>
          </w:tcPr>
          <w:p w:rsidRPr="00CA060B" w:rsidR="00CA060B" w:rsidP="00CA060B" w:rsidRDefault="00CA060B" w14:paraId="4C3F576D" w14:textId="77777777">
            <w:pPr>
              <w:spacing w:before="0" w:after="0"/>
              <w:rPr>
                <w:ins w:author="Herring, Michael D" w:date="2019-01-18T14:18:00Z" w:id="1474"/>
              </w:rPr>
            </w:pPr>
            <w:ins w:author="Herring, Michael D" w:date="2019-01-18T14:18:00Z" w:id="1475">
              <w:r w:rsidRPr="00CA060B">
                <w:t>A-4.12</w:t>
              </w:r>
            </w:ins>
          </w:p>
        </w:tc>
        <w:tc>
          <w:tcPr>
            <w:tcW w:w="3254" w:type="dxa"/>
            <w:tcBorders>
              <w:right w:val="single" w:color="auto" w:sz="4" w:space="0"/>
            </w:tcBorders>
            <w:tcPrChange w:author="Herring, Michael D" w:date="2019-01-18T14:25:00Z" w:id="1476">
              <w:tcPr>
                <w:tcW w:w="2838" w:type="dxa"/>
                <w:tcBorders>
                  <w:right w:val="single" w:color="auto" w:sz="4" w:space="0"/>
                </w:tcBorders>
              </w:tcPr>
            </w:tcPrChange>
          </w:tcPr>
          <w:p w:rsidRPr="00CA060B" w:rsidR="00CA060B" w:rsidP="00CA060B" w:rsidRDefault="008F2D9B" w14:paraId="3509BCCD" w14:textId="29E05017">
            <w:pPr>
              <w:spacing w:before="0" w:after="0"/>
              <w:rPr>
                <w:ins w:author="Herring, Michael D" w:date="2019-01-18T14:18:00Z" w:id="1477"/>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478">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519CD3E5" w14:textId="77777777">
            <w:pPr>
              <w:spacing w:before="0" w:after="0"/>
              <w:rPr>
                <w:ins w:author="Herring, Michael D" w:date="2019-01-18T14:18:00Z" w:id="1479"/>
                <w:highlight w:val="black"/>
              </w:rPr>
            </w:pPr>
          </w:p>
        </w:tc>
        <w:tc>
          <w:tcPr>
            <w:tcW w:w="1341" w:type="dxa"/>
            <w:tcBorders>
              <w:left w:val="single" w:color="auto" w:sz="4" w:space="0"/>
            </w:tcBorders>
            <w:tcPrChange w:author="Herring, Michael D" w:date="2019-01-18T14:25:00Z" w:id="1480">
              <w:tcPr>
                <w:tcW w:w="1170" w:type="dxa"/>
                <w:tcBorders>
                  <w:left w:val="single" w:color="auto" w:sz="4" w:space="0"/>
                </w:tcBorders>
              </w:tcPr>
            </w:tcPrChange>
          </w:tcPr>
          <w:p w:rsidRPr="00CA060B" w:rsidR="00CA060B" w:rsidP="00CA060B" w:rsidRDefault="00CA060B" w14:paraId="0879E6B7" w14:textId="77777777">
            <w:pPr>
              <w:spacing w:before="0" w:after="0"/>
              <w:rPr>
                <w:ins w:author="Herring, Michael D" w:date="2019-01-18T14:18:00Z" w:id="1481"/>
              </w:rPr>
            </w:pPr>
            <w:ins w:author="Herring, Michael D" w:date="2019-01-18T14:18:00Z" w:id="1482">
              <w:r w:rsidRPr="00CA060B">
                <w:t>A-9.3</w:t>
              </w:r>
            </w:ins>
          </w:p>
        </w:tc>
        <w:tc>
          <w:tcPr>
            <w:tcW w:w="3405" w:type="dxa"/>
            <w:tcPrChange w:author="Herring, Michael D" w:date="2019-01-18T14:25:00Z" w:id="1483">
              <w:tcPr>
                <w:tcW w:w="2970" w:type="dxa"/>
              </w:tcPr>
            </w:tcPrChange>
          </w:tcPr>
          <w:p w:rsidRPr="00CA060B" w:rsidR="00CA060B" w:rsidP="00CA060B" w:rsidRDefault="000F5BFD" w14:paraId="4794AAE2" w14:textId="3DC8B461">
            <w:pPr>
              <w:spacing w:before="0" w:after="0"/>
              <w:rPr>
                <w:ins w:author="Herring, Michael D" w:date="2019-01-18T14:18:00Z" w:id="1484"/>
              </w:rPr>
            </w:pPr>
            <w:r>
              <w:t>USA-RC</w:t>
            </w:r>
          </w:p>
        </w:tc>
      </w:tr>
      <w:tr w:rsidRPr="00CA060B" w:rsidR="00CA060B" w:rsidTr="00FB18EA" w14:paraId="4CCE5BA8" w14:textId="77777777">
        <w:trPr>
          <w:ins w:author="Herring, Michael D" w:date="2019-01-18T14:18:00Z" w:id="1485"/>
        </w:trPr>
        <w:tc>
          <w:tcPr>
            <w:tcW w:w="1280" w:type="dxa"/>
            <w:shd w:val="clear" w:color="auto" w:fill="auto"/>
            <w:tcPrChange w:author="Herring, Michael D" w:date="2019-01-18T14:25:00Z" w:id="1486">
              <w:tcPr>
                <w:tcW w:w="1117" w:type="dxa"/>
                <w:shd w:val="clear" w:color="auto" w:fill="auto"/>
              </w:tcPr>
            </w:tcPrChange>
          </w:tcPr>
          <w:p w:rsidRPr="00CA060B" w:rsidR="00CA060B" w:rsidP="00CA060B" w:rsidRDefault="00CA060B" w14:paraId="37830DB9" w14:textId="77777777">
            <w:pPr>
              <w:spacing w:before="0" w:after="0"/>
              <w:rPr>
                <w:ins w:author="Herring, Michael D" w:date="2019-01-18T14:18:00Z" w:id="1487"/>
              </w:rPr>
            </w:pPr>
            <w:ins w:author="Herring, Michael D" w:date="2019-01-18T14:18:00Z" w:id="1488">
              <w:r w:rsidRPr="00CA060B">
                <w:t>A-4.13</w:t>
              </w:r>
            </w:ins>
          </w:p>
        </w:tc>
        <w:tc>
          <w:tcPr>
            <w:tcW w:w="3254" w:type="dxa"/>
            <w:tcBorders>
              <w:right w:val="single" w:color="auto" w:sz="4" w:space="0"/>
            </w:tcBorders>
            <w:shd w:val="clear" w:color="auto" w:fill="auto"/>
            <w:tcPrChange w:author="Herring, Michael D" w:date="2019-01-18T14:25:00Z" w:id="1489">
              <w:tcPr>
                <w:tcW w:w="2838" w:type="dxa"/>
                <w:tcBorders>
                  <w:right w:val="single" w:color="auto" w:sz="4" w:space="0"/>
                </w:tcBorders>
                <w:shd w:val="clear" w:color="auto" w:fill="auto"/>
              </w:tcPr>
            </w:tcPrChange>
          </w:tcPr>
          <w:p w:rsidRPr="00CA060B" w:rsidR="00CA060B" w:rsidP="00CA060B" w:rsidRDefault="008F2D9B" w14:paraId="39B23113" w14:textId="1D6D3C5A">
            <w:pPr>
              <w:spacing w:before="0" w:after="0"/>
              <w:rPr>
                <w:ins w:author="Herring, Michael D" w:date="2019-01-18T14:18:00Z" w:id="1490"/>
              </w:rPr>
            </w:pPr>
            <w:r>
              <w:t>USA-RC, GETC-I</w:t>
            </w:r>
          </w:p>
        </w:tc>
        <w:tc>
          <w:tcPr>
            <w:tcW w:w="310" w:type="dxa"/>
            <w:tcBorders>
              <w:top w:val="nil"/>
              <w:left w:val="single" w:color="auto" w:sz="4" w:space="0"/>
              <w:bottom w:val="nil"/>
              <w:right w:val="single" w:color="auto" w:sz="4" w:space="0"/>
            </w:tcBorders>
            <w:shd w:val="clear" w:color="auto" w:fill="DBDBDB"/>
            <w:tcPrChange w:author="Herring, Michael D" w:date="2019-01-18T14:25:00Z" w:id="1491">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04116898" w14:textId="77777777">
            <w:pPr>
              <w:spacing w:before="0" w:after="0"/>
              <w:rPr>
                <w:ins w:author="Herring, Michael D" w:date="2019-01-18T14:18:00Z" w:id="1492"/>
                <w:highlight w:val="black"/>
              </w:rPr>
            </w:pPr>
          </w:p>
        </w:tc>
        <w:tc>
          <w:tcPr>
            <w:tcW w:w="1341" w:type="dxa"/>
            <w:tcBorders>
              <w:left w:val="single" w:color="auto" w:sz="4" w:space="0"/>
            </w:tcBorders>
            <w:tcPrChange w:author="Herring, Michael D" w:date="2019-01-18T14:25:00Z" w:id="1493">
              <w:tcPr>
                <w:tcW w:w="1170" w:type="dxa"/>
                <w:tcBorders>
                  <w:left w:val="single" w:color="auto" w:sz="4" w:space="0"/>
                </w:tcBorders>
              </w:tcPr>
            </w:tcPrChange>
          </w:tcPr>
          <w:p w:rsidRPr="00CA060B" w:rsidR="00CA060B" w:rsidP="00CA060B" w:rsidRDefault="00CA060B" w14:paraId="2AE635A9" w14:textId="77777777">
            <w:pPr>
              <w:spacing w:before="0" w:after="0"/>
              <w:rPr>
                <w:ins w:author="Herring, Michael D" w:date="2019-01-18T14:18:00Z" w:id="1494"/>
              </w:rPr>
            </w:pPr>
            <w:ins w:author="Herring, Michael D" w:date="2019-01-18T14:18:00Z" w:id="1495">
              <w:r w:rsidRPr="00CA060B">
                <w:t>A-9.4</w:t>
              </w:r>
            </w:ins>
          </w:p>
        </w:tc>
        <w:tc>
          <w:tcPr>
            <w:tcW w:w="3405" w:type="dxa"/>
            <w:tcPrChange w:author="Herring, Michael D" w:date="2019-01-18T14:25:00Z" w:id="1496">
              <w:tcPr>
                <w:tcW w:w="2970" w:type="dxa"/>
              </w:tcPr>
            </w:tcPrChange>
          </w:tcPr>
          <w:p w:rsidRPr="00CA060B" w:rsidR="00CA060B" w:rsidP="00CA060B" w:rsidRDefault="000F5BFD" w14:paraId="5CA54ED6" w14:textId="1339AE07">
            <w:pPr>
              <w:spacing w:before="0" w:after="0"/>
              <w:rPr>
                <w:ins w:author="Herring, Michael D" w:date="2019-01-18T14:18:00Z" w:id="1497"/>
              </w:rPr>
            </w:pPr>
            <w:r>
              <w:t>USA-RC</w:t>
            </w:r>
          </w:p>
        </w:tc>
      </w:tr>
      <w:tr w:rsidRPr="00CA060B" w:rsidR="00CA060B" w:rsidTr="00FB18EA" w14:paraId="5FE1956B" w14:textId="77777777">
        <w:trPr>
          <w:ins w:author="Herring, Michael D" w:date="2019-01-18T14:18:00Z" w:id="1498"/>
        </w:trPr>
        <w:tc>
          <w:tcPr>
            <w:tcW w:w="1280" w:type="dxa"/>
            <w:shd w:val="clear" w:color="auto" w:fill="525252"/>
            <w:tcPrChange w:author="Herring, Michael D" w:date="2019-01-18T14:25:00Z" w:id="1499">
              <w:tcPr>
                <w:tcW w:w="1117" w:type="dxa"/>
                <w:shd w:val="clear" w:color="auto" w:fill="525252"/>
              </w:tcPr>
            </w:tcPrChange>
          </w:tcPr>
          <w:p w:rsidRPr="00CA060B" w:rsidR="00CA060B" w:rsidP="00CA060B" w:rsidRDefault="00CA060B" w14:paraId="239F15CC" w14:textId="77777777">
            <w:pPr>
              <w:spacing w:before="0" w:after="0"/>
              <w:rPr>
                <w:ins w:author="Herring, Michael D" w:date="2019-01-18T14:18:00Z" w:id="1500"/>
              </w:rPr>
            </w:pPr>
          </w:p>
        </w:tc>
        <w:tc>
          <w:tcPr>
            <w:tcW w:w="3254" w:type="dxa"/>
            <w:tcBorders>
              <w:right w:val="single" w:color="auto" w:sz="4" w:space="0"/>
            </w:tcBorders>
            <w:shd w:val="clear" w:color="auto" w:fill="525252"/>
            <w:tcPrChange w:author="Herring, Michael D" w:date="2019-01-18T14:25:00Z" w:id="1501">
              <w:tcPr>
                <w:tcW w:w="2838" w:type="dxa"/>
                <w:tcBorders>
                  <w:right w:val="single" w:color="auto" w:sz="4" w:space="0"/>
                </w:tcBorders>
                <w:shd w:val="clear" w:color="auto" w:fill="525252"/>
              </w:tcPr>
            </w:tcPrChange>
          </w:tcPr>
          <w:p w:rsidRPr="00CA060B" w:rsidR="00CA060B" w:rsidP="00CA060B" w:rsidRDefault="00CA060B" w14:paraId="2913FDD1" w14:textId="77777777">
            <w:pPr>
              <w:spacing w:before="0" w:after="0"/>
              <w:rPr>
                <w:ins w:author="Herring, Michael D" w:date="2019-01-18T14:18:00Z" w:id="1502"/>
              </w:rPr>
            </w:pPr>
          </w:p>
        </w:tc>
        <w:tc>
          <w:tcPr>
            <w:tcW w:w="310" w:type="dxa"/>
            <w:tcBorders>
              <w:top w:val="nil"/>
              <w:left w:val="single" w:color="auto" w:sz="4" w:space="0"/>
              <w:bottom w:val="nil"/>
              <w:right w:val="single" w:color="auto" w:sz="4" w:space="0"/>
            </w:tcBorders>
            <w:shd w:val="clear" w:color="auto" w:fill="DBDBDB"/>
            <w:tcPrChange w:author="Herring, Michael D" w:date="2019-01-18T14:25:00Z" w:id="1503">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7EFCF212" w14:textId="77777777">
            <w:pPr>
              <w:spacing w:before="0" w:after="0"/>
              <w:rPr>
                <w:ins w:author="Herring, Michael D" w:date="2019-01-18T14:18:00Z" w:id="1504"/>
                <w:highlight w:val="black"/>
              </w:rPr>
            </w:pPr>
          </w:p>
        </w:tc>
        <w:tc>
          <w:tcPr>
            <w:tcW w:w="1341" w:type="dxa"/>
            <w:tcBorders>
              <w:left w:val="single" w:color="auto" w:sz="4" w:space="0"/>
            </w:tcBorders>
            <w:tcPrChange w:author="Herring, Michael D" w:date="2019-01-18T14:25:00Z" w:id="1505">
              <w:tcPr>
                <w:tcW w:w="1170" w:type="dxa"/>
                <w:tcBorders>
                  <w:left w:val="single" w:color="auto" w:sz="4" w:space="0"/>
                </w:tcBorders>
              </w:tcPr>
            </w:tcPrChange>
          </w:tcPr>
          <w:p w:rsidRPr="00CA060B" w:rsidR="00CA060B" w:rsidP="00CA060B" w:rsidRDefault="00CA060B" w14:paraId="48DF90C1" w14:textId="77777777">
            <w:pPr>
              <w:spacing w:before="0" w:after="0"/>
              <w:rPr>
                <w:ins w:author="Herring, Michael D" w:date="2019-01-18T14:18:00Z" w:id="1506"/>
              </w:rPr>
            </w:pPr>
            <w:ins w:author="Herring, Michael D" w:date="2019-01-18T14:18:00Z" w:id="1507">
              <w:r w:rsidRPr="00CA060B">
                <w:t>A-9.5</w:t>
              </w:r>
            </w:ins>
          </w:p>
        </w:tc>
        <w:tc>
          <w:tcPr>
            <w:tcW w:w="3405" w:type="dxa"/>
            <w:tcPrChange w:author="Herring, Michael D" w:date="2019-01-18T14:25:00Z" w:id="1508">
              <w:tcPr>
                <w:tcW w:w="2970" w:type="dxa"/>
              </w:tcPr>
            </w:tcPrChange>
          </w:tcPr>
          <w:p w:rsidRPr="00CA060B" w:rsidR="00CA060B" w:rsidP="00CA060B" w:rsidRDefault="000F5BFD" w14:paraId="43C10B76" w14:textId="531C58CD">
            <w:pPr>
              <w:spacing w:before="0" w:after="0"/>
              <w:rPr>
                <w:ins w:author="Herring, Michael D" w:date="2019-01-18T14:18:00Z" w:id="1509"/>
              </w:rPr>
            </w:pPr>
            <w:r>
              <w:t>USA-RC</w:t>
            </w:r>
          </w:p>
        </w:tc>
      </w:tr>
      <w:tr w:rsidRPr="00CA060B" w:rsidR="00CA060B" w:rsidTr="00FB18EA" w14:paraId="7FFAB52F" w14:textId="77777777">
        <w:trPr>
          <w:ins w:author="Herring, Michael D" w:date="2019-01-18T14:18:00Z" w:id="1510"/>
        </w:trPr>
        <w:tc>
          <w:tcPr>
            <w:tcW w:w="1280" w:type="dxa"/>
            <w:shd w:val="clear" w:color="auto" w:fill="525252"/>
            <w:tcPrChange w:author="Herring, Michael D" w:date="2019-01-18T14:25:00Z" w:id="1511">
              <w:tcPr>
                <w:tcW w:w="1117" w:type="dxa"/>
                <w:shd w:val="clear" w:color="auto" w:fill="525252"/>
              </w:tcPr>
            </w:tcPrChange>
          </w:tcPr>
          <w:p w:rsidRPr="00CA060B" w:rsidR="00CA060B" w:rsidP="00CA060B" w:rsidRDefault="00CA060B" w14:paraId="6C2E04C2" w14:textId="77777777">
            <w:pPr>
              <w:spacing w:before="0" w:after="0"/>
              <w:rPr>
                <w:ins w:author="Herring, Michael D" w:date="2019-01-18T14:18:00Z" w:id="1512"/>
              </w:rPr>
            </w:pPr>
          </w:p>
        </w:tc>
        <w:tc>
          <w:tcPr>
            <w:tcW w:w="3254" w:type="dxa"/>
            <w:tcBorders>
              <w:right w:val="single" w:color="auto" w:sz="4" w:space="0"/>
            </w:tcBorders>
            <w:shd w:val="clear" w:color="auto" w:fill="525252"/>
            <w:tcPrChange w:author="Herring, Michael D" w:date="2019-01-18T14:25:00Z" w:id="1513">
              <w:tcPr>
                <w:tcW w:w="2838" w:type="dxa"/>
                <w:tcBorders>
                  <w:right w:val="single" w:color="auto" w:sz="4" w:space="0"/>
                </w:tcBorders>
                <w:shd w:val="clear" w:color="auto" w:fill="525252"/>
              </w:tcPr>
            </w:tcPrChange>
          </w:tcPr>
          <w:p w:rsidRPr="00CA060B" w:rsidR="00CA060B" w:rsidP="00CA060B" w:rsidRDefault="00CA060B" w14:paraId="3C796CFB" w14:textId="77777777">
            <w:pPr>
              <w:spacing w:before="0" w:after="0"/>
              <w:rPr>
                <w:ins w:author="Herring, Michael D" w:date="2019-01-18T14:18:00Z" w:id="1514"/>
              </w:rPr>
            </w:pPr>
          </w:p>
        </w:tc>
        <w:tc>
          <w:tcPr>
            <w:tcW w:w="310" w:type="dxa"/>
            <w:tcBorders>
              <w:top w:val="nil"/>
              <w:left w:val="single" w:color="auto" w:sz="4" w:space="0"/>
              <w:bottom w:val="nil"/>
              <w:right w:val="single" w:color="auto" w:sz="4" w:space="0"/>
            </w:tcBorders>
            <w:shd w:val="clear" w:color="auto" w:fill="DBDBDB"/>
            <w:tcPrChange w:author="Herring, Michael D" w:date="2019-01-18T14:25:00Z" w:id="1515">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19569F3F" w14:textId="77777777">
            <w:pPr>
              <w:spacing w:before="0" w:after="0"/>
              <w:rPr>
                <w:ins w:author="Herring, Michael D" w:date="2019-01-18T14:18:00Z" w:id="1516"/>
                <w:highlight w:val="black"/>
              </w:rPr>
            </w:pPr>
          </w:p>
        </w:tc>
        <w:tc>
          <w:tcPr>
            <w:tcW w:w="1341" w:type="dxa"/>
            <w:tcBorders>
              <w:left w:val="single" w:color="auto" w:sz="4" w:space="0"/>
            </w:tcBorders>
            <w:shd w:val="clear" w:color="auto" w:fill="525252"/>
            <w:tcPrChange w:author="Herring, Michael D" w:date="2019-01-18T14:25:00Z" w:id="1517">
              <w:tcPr>
                <w:tcW w:w="1170" w:type="dxa"/>
                <w:tcBorders>
                  <w:left w:val="single" w:color="auto" w:sz="4" w:space="0"/>
                </w:tcBorders>
                <w:shd w:val="clear" w:color="auto" w:fill="525252"/>
              </w:tcPr>
            </w:tcPrChange>
          </w:tcPr>
          <w:p w:rsidRPr="00CA060B" w:rsidR="00CA060B" w:rsidP="00CA060B" w:rsidRDefault="00CA060B" w14:paraId="2B27E0FF" w14:textId="77777777">
            <w:pPr>
              <w:spacing w:before="0" w:after="0"/>
              <w:rPr>
                <w:ins w:author="Herring, Michael D" w:date="2019-01-18T14:18:00Z" w:id="1518"/>
              </w:rPr>
            </w:pPr>
          </w:p>
        </w:tc>
        <w:tc>
          <w:tcPr>
            <w:tcW w:w="3405" w:type="dxa"/>
            <w:shd w:val="clear" w:color="auto" w:fill="525252"/>
            <w:tcPrChange w:author="Herring, Michael D" w:date="2019-01-18T14:25:00Z" w:id="1519">
              <w:tcPr>
                <w:tcW w:w="2970" w:type="dxa"/>
                <w:shd w:val="clear" w:color="auto" w:fill="525252"/>
              </w:tcPr>
            </w:tcPrChange>
          </w:tcPr>
          <w:p w:rsidRPr="00CA060B" w:rsidR="00CA060B" w:rsidP="00CA060B" w:rsidRDefault="00CA060B" w14:paraId="33EF5773" w14:textId="77777777">
            <w:pPr>
              <w:spacing w:before="0" w:after="0"/>
              <w:rPr>
                <w:ins w:author="Herring, Michael D" w:date="2019-01-18T14:18:00Z" w:id="1520"/>
              </w:rPr>
            </w:pPr>
          </w:p>
        </w:tc>
      </w:tr>
      <w:tr w:rsidRPr="00CA060B" w:rsidR="00CA060B" w:rsidTr="00FB18EA" w14:paraId="5F7A2856" w14:textId="77777777">
        <w:trPr>
          <w:ins w:author="Herring, Michael D" w:date="2019-01-18T14:18:00Z" w:id="1521"/>
        </w:trPr>
        <w:tc>
          <w:tcPr>
            <w:tcW w:w="1280" w:type="dxa"/>
            <w:shd w:val="clear" w:color="auto" w:fill="525252"/>
            <w:tcPrChange w:author="Herring, Michael D" w:date="2019-01-18T14:25:00Z" w:id="1522">
              <w:tcPr>
                <w:tcW w:w="1117" w:type="dxa"/>
                <w:shd w:val="clear" w:color="auto" w:fill="525252"/>
              </w:tcPr>
            </w:tcPrChange>
          </w:tcPr>
          <w:p w:rsidRPr="00CA060B" w:rsidR="00CA060B" w:rsidP="00CA060B" w:rsidRDefault="00CA060B" w14:paraId="5005C72E" w14:textId="77777777">
            <w:pPr>
              <w:spacing w:before="0" w:after="0"/>
              <w:rPr>
                <w:ins w:author="Herring, Michael D" w:date="2019-01-18T14:18:00Z" w:id="1523"/>
              </w:rPr>
            </w:pPr>
          </w:p>
        </w:tc>
        <w:tc>
          <w:tcPr>
            <w:tcW w:w="3254" w:type="dxa"/>
            <w:tcBorders>
              <w:right w:val="single" w:color="auto" w:sz="4" w:space="0"/>
            </w:tcBorders>
            <w:shd w:val="clear" w:color="auto" w:fill="525252"/>
            <w:tcPrChange w:author="Herring, Michael D" w:date="2019-01-18T14:25:00Z" w:id="1524">
              <w:tcPr>
                <w:tcW w:w="2838" w:type="dxa"/>
                <w:tcBorders>
                  <w:right w:val="single" w:color="auto" w:sz="4" w:space="0"/>
                </w:tcBorders>
                <w:shd w:val="clear" w:color="auto" w:fill="525252"/>
              </w:tcPr>
            </w:tcPrChange>
          </w:tcPr>
          <w:p w:rsidRPr="00CA060B" w:rsidR="00CA060B" w:rsidP="00CA060B" w:rsidRDefault="00CA060B" w14:paraId="08B71A56" w14:textId="77777777">
            <w:pPr>
              <w:spacing w:before="0" w:after="0"/>
              <w:rPr>
                <w:ins w:author="Herring, Michael D" w:date="2019-01-18T14:18:00Z" w:id="1525"/>
              </w:rPr>
            </w:pPr>
          </w:p>
        </w:tc>
        <w:tc>
          <w:tcPr>
            <w:tcW w:w="310" w:type="dxa"/>
            <w:tcBorders>
              <w:top w:val="nil"/>
              <w:left w:val="single" w:color="auto" w:sz="4" w:space="0"/>
              <w:bottom w:val="nil"/>
              <w:right w:val="single" w:color="auto" w:sz="4" w:space="0"/>
            </w:tcBorders>
            <w:shd w:val="clear" w:color="auto" w:fill="DBDBDB"/>
            <w:tcPrChange w:author="Herring, Michael D" w:date="2019-01-18T14:25:00Z" w:id="1526">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737A1AEC" w14:textId="77777777">
            <w:pPr>
              <w:spacing w:before="0" w:after="0"/>
              <w:rPr>
                <w:ins w:author="Herring, Michael D" w:date="2019-01-18T14:18:00Z" w:id="1527"/>
                <w:highlight w:val="black"/>
              </w:rPr>
            </w:pPr>
          </w:p>
        </w:tc>
        <w:tc>
          <w:tcPr>
            <w:tcW w:w="1341" w:type="dxa"/>
            <w:tcBorders>
              <w:left w:val="single" w:color="auto" w:sz="4" w:space="0"/>
            </w:tcBorders>
            <w:tcPrChange w:author="Herring, Michael D" w:date="2019-01-18T14:25:00Z" w:id="1528">
              <w:tcPr>
                <w:tcW w:w="1170" w:type="dxa"/>
                <w:tcBorders>
                  <w:left w:val="single" w:color="auto" w:sz="4" w:space="0"/>
                </w:tcBorders>
              </w:tcPr>
            </w:tcPrChange>
          </w:tcPr>
          <w:p w:rsidRPr="00CA060B" w:rsidR="00CA060B" w:rsidP="00CA060B" w:rsidRDefault="00CA060B" w14:paraId="2E67CD17" w14:textId="77777777">
            <w:pPr>
              <w:spacing w:before="0" w:after="0"/>
              <w:rPr>
                <w:ins w:author="Herring, Michael D" w:date="2019-01-18T14:18:00Z" w:id="1529"/>
              </w:rPr>
            </w:pPr>
            <w:ins w:author="Herring, Michael D" w:date="2019-01-18T14:18:00Z" w:id="1530">
              <w:r w:rsidRPr="00CA060B">
                <w:t>A-10.1</w:t>
              </w:r>
            </w:ins>
          </w:p>
        </w:tc>
        <w:tc>
          <w:tcPr>
            <w:tcW w:w="3405" w:type="dxa"/>
            <w:tcPrChange w:author="Herring, Michael D" w:date="2019-01-18T14:25:00Z" w:id="1531">
              <w:tcPr>
                <w:tcW w:w="2970" w:type="dxa"/>
              </w:tcPr>
            </w:tcPrChange>
          </w:tcPr>
          <w:p w:rsidRPr="00CA060B" w:rsidR="00CA060B" w:rsidP="00CA060B" w:rsidRDefault="005641CB" w14:paraId="5F33C0D9" w14:textId="33516856">
            <w:pPr>
              <w:spacing w:before="0" w:after="0"/>
              <w:rPr>
                <w:ins w:author="Herring, Michael D" w:date="2019-01-18T14:18:00Z" w:id="1532"/>
              </w:rPr>
            </w:pPr>
            <w:r>
              <w:t>USA-RC</w:t>
            </w:r>
          </w:p>
        </w:tc>
      </w:tr>
      <w:tr w:rsidRPr="00CA060B" w:rsidR="00CA060B" w:rsidTr="00FB18EA" w14:paraId="43153B60" w14:textId="77777777">
        <w:trPr>
          <w:ins w:author="Herring, Michael D" w:date="2019-01-18T14:18:00Z" w:id="1533"/>
        </w:trPr>
        <w:tc>
          <w:tcPr>
            <w:tcW w:w="1280" w:type="dxa"/>
            <w:shd w:val="clear" w:color="auto" w:fill="525252"/>
            <w:tcPrChange w:author="Herring, Michael D" w:date="2019-01-18T14:25:00Z" w:id="1534">
              <w:tcPr>
                <w:tcW w:w="1117" w:type="dxa"/>
                <w:shd w:val="clear" w:color="auto" w:fill="525252"/>
              </w:tcPr>
            </w:tcPrChange>
          </w:tcPr>
          <w:p w:rsidRPr="00CA060B" w:rsidR="00CA060B" w:rsidP="00CA060B" w:rsidRDefault="00CA060B" w14:paraId="6C6A4D79" w14:textId="77777777">
            <w:pPr>
              <w:spacing w:before="0" w:after="0"/>
              <w:rPr>
                <w:ins w:author="Herring, Michael D" w:date="2019-01-18T14:18:00Z" w:id="1535"/>
              </w:rPr>
            </w:pPr>
          </w:p>
        </w:tc>
        <w:tc>
          <w:tcPr>
            <w:tcW w:w="3254" w:type="dxa"/>
            <w:tcBorders>
              <w:right w:val="single" w:color="auto" w:sz="4" w:space="0"/>
            </w:tcBorders>
            <w:shd w:val="clear" w:color="auto" w:fill="525252"/>
            <w:tcPrChange w:author="Herring, Michael D" w:date="2019-01-18T14:25:00Z" w:id="1536">
              <w:tcPr>
                <w:tcW w:w="2838" w:type="dxa"/>
                <w:tcBorders>
                  <w:right w:val="single" w:color="auto" w:sz="4" w:space="0"/>
                </w:tcBorders>
                <w:shd w:val="clear" w:color="auto" w:fill="525252"/>
              </w:tcPr>
            </w:tcPrChange>
          </w:tcPr>
          <w:p w:rsidRPr="00CA060B" w:rsidR="00CA060B" w:rsidP="00CA060B" w:rsidRDefault="00CA060B" w14:paraId="452AF9D1" w14:textId="77777777">
            <w:pPr>
              <w:spacing w:before="0" w:after="0"/>
              <w:rPr>
                <w:ins w:author="Herring, Michael D" w:date="2019-01-18T14:18:00Z" w:id="1537"/>
              </w:rPr>
            </w:pPr>
          </w:p>
        </w:tc>
        <w:tc>
          <w:tcPr>
            <w:tcW w:w="310" w:type="dxa"/>
            <w:tcBorders>
              <w:top w:val="nil"/>
              <w:left w:val="single" w:color="auto" w:sz="4" w:space="0"/>
              <w:bottom w:val="nil"/>
              <w:right w:val="single" w:color="auto" w:sz="4" w:space="0"/>
            </w:tcBorders>
            <w:shd w:val="clear" w:color="auto" w:fill="DBDBDB"/>
            <w:tcPrChange w:author="Herring, Michael D" w:date="2019-01-18T14:25:00Z" w:id="1538">
              <w:tcPr>
                <w:tcW w:w="270" w:type="dxa"/>
                <w:tcBorders>
                  <w:top w:val="nil"/>
                  <w:left w:val="single" w:color="auto" w:sz="4" w:space="0"/>
                  <w:bottom w:val="nil"/>
                  <w:right w:val="single" w:color="auto" w:sz="4" w:space="0"/>
                </w:tcBorders>
                <w:shd w:val="clear" w:color="auto" w:fill="DBDBDB"/>
              </w:tcPr>
            </w:tcPrChange>
          </w:tcPr>
          <w:p w:rsidRPr="00CA060B" w:rsidR="00CA060B" w:rsidP="00CA060B" w:rsidRDefault="00CA060B" w14:paraId="1CBE9F45" w14:textId="77777777">
            <w:pPr>
              <w:spacing w:before="0" w:after="0"/>
              <w:rPr>
                <w:ins w:author="Herring, Michael D" w:date="2019-01-18T14:18:00Z" w:id="1539"/>
                <w:highlight w:val="black"/>
              </w:rPr>
            </w:pPr>
          </w:p>
        </w:tc>
        <w:tc>
          <w:tcPr>
            <w:tcW w:w="1341" w:type="dxa"/>
            <w:tcBorders>
              <w:left w:val="single" w:color="auto" w:sz="4" w:space="0"/>
            </w:tcBorders>
            <w:tcPrChange w:author="Herring, Michael D" w:date="2019-01-18T14:25:00Z" w:id="1540">
              <w:tcPr>
                <w:tcW w:w="1170" w:type="dxa"/>
                <w:tcBorders>
                  <w:left w:val="single" w:color="auto" w:sz="4" w:space="0"/>
                </w:tcBorders>
              </w:tcPr>
            </w:tcPrChange>
          </w:tcPr>
          <w:p w:rsidRPr="00CA060B" w:rsidR="00CA060B" w:rsidP="00CA060B" w:rsidRDefault="00CA060B" w14:paraId="57F0D376" w14:textId="77777777">
            <w:pPr>
              <w:spacing w:before="0" w:after="0"/>
              <w:rPr>
                <w:ins w:author="Herring, Michael D" w:date="2019-01-18T14:18:00Z" w:id="1541"/>
              </w:rPr>
            </w:pPr>
            <w:ins w:author="Herring, Michael D" w:date="2019-01-18T14:18:00Z" w:id="1542">
              <w:r w:rsidRPr="00CA060B">
                <w:t>A-10.2</w:t>
              </w:r>
            </w:ins>
          </w:p>
        </w:tc>
        <w:tc>
          <w:tcPr>
            <w:tcW w:w="3405" w:type="dxa"/>
            <w:tcPrChange w:author="Herring, Michael D" w:date="2019-01-18T14:25:00Z" w:id="1543">
              <w:tcPr>
                <w:tcW w:w="2970" w:type="dxa"/>
              </w:tcPr>
            </w:tcPrChange>
          </w:tcPr>
          <w:p w:rsidRPr="00CA060B" w:rsidR="00CA060B" w:rsidP="00CA060B" w:rsidRDefault="005641CB" w14:paraId="4CED34F3" w14:textId="0831C709">
            <w:pPr>
              <w:spacing w:before="0" w:after="0"/>
              <w:rPr>
                <w:ins w:author="Herring, Michael D" w:date="2019-01-18T14:18:00Z" w:id="1544"/>
              </w:rPr>
            </w:pPr>
            <w:r>
              <w:t>USA-RC</w:t>
            </w:r>
          </w:p>
        </w:tc>
      </w:tr>
      <w:tr w:rsidRPr="00CA060B" w:rsidR="00CA060B" w:rsidTr="00FB18EA" w14:paraId="38E73AF2" w14:textId="77777777">
        <w:trPr>
          <w:ins w:author="Herring, Michael D" w:date="2019-01-18T14:18:00Z" w:id="1545"/>
        </w:trPr>
        <w:tc>
          <w:tcPr>
            <w:tcW w:w="1280" w:type="dxa"/>
            <w:shd w:val="clear" w:color="auto" w:fill="525252"/>
            <w:tcPrChange w:author="Herring, Michael D" w:date="2019-01-18T14:25:00Z" w:id="1546">
              <w:tcPr>
                <w:tcW w:w="1117" w:type="dxa"/>
                <w:shd w:val="clear" w:color="auto" w:fill="525252"/>
              </w:tcPr>
            </w:tcPrChange>
          </w:tcPr>
          <w:p w:rsidRPr="00CA060B" w:rsidR="00CA060B" w:rsidP="00CA060B" w:rsidRDefault="00CA060B" w14:paraId="20939756" w14:textId="77777777">
            <w:pPr>
              <w:spacing w:before="0" w:after="0"/>
              <w:rPr>
                <w:ins w:author="Herring, Michael D" w:date="2019-01-18T14:18:00Z" w:id="1547"/>
              </w:rPr>
            </w:pPr>
          </w:p>
        </w:tc>
        <w:tc>
          <w:tcPr>
            <w:tcW w:w="3254" w:type="dxa"/>
            <w:tcBorders>
              <w:right w:val="single" w:color="auto" w:sz="4" w:space="0"/>
            </w:tcBorders>
            <w:shd w:val="clear" w:color="auto" w:fill="525252"/>
            <w:tcPrChange w:author="Herring, Michael D" w:date="2019-01-18T14:25:00Z" w:id="1548">
              <w:tcPr>
                <w:tcW w:w="2838" w:type="dxa"/>
                <w:tcBorders>
                  <w:right w:val="single" w:color="auto" w:sz="4" w:space="0"/>
                </w:tcBorders>
                <w:shd w:val="clear" w:color="auto" w:fill="525252"/>
              </w:tcPr>
            </w:tcPrChange>
          </w:tcPr>
          <w:p w:rsidRPr="00CA060B" w:rsidR="00CA060B" w:rsidP="00CA060B" w:rsidRDefault="00CA060B" w14:paraId="59218054" w14:textId="77777777">
            <w:pPr>
              <w:spacing w:before="0" w:after="0"/>
              <w:rPr>
                <w:ins w:author="Herring, Michael D" w:date="2019-01-18T14:18:00Z" w:id="1549"/>
              </w:rPr>
            </w:pPr>
          </w:p>
        </w:tc>
        <w:tc>
          <w:tcPr>
            <w:tcW w:w="310" w:type="dxa"/>
            <w:tcBorders>
              <w:top w:val="nil"/>
              <w:left w:val="single" w:color="auto" w:sz="4" w:space="0"/>
              <w:bottom w:val="single" w:color="auto" w:sz="4" w:space="0"/>
              <w:right w:val="single" w:color="auto" w:sz="4" w:space="0"/>
            </w:tcBorders>
            <w:shd w:val="clear" w:color="auto" w:fill="DBDBDB"/>
            <w:tcPrChange w:author="Herring, Michael D" w:date="2019-01-18T14:25:00Z" w:id="1550">
              <w:tcPr>
                <w:tcW w:w="270" w:type="dxa"/>
                <w:tcBorders>
                  <w:top w:val="nil"/>
                  <w:left w:val="single" w:color="auto" w:sz="4" w:space="0"/>
                  <w:bottom w:val="single" w:color="auto" w:sz="4" w:space="0"/>
                  <w:right w:val="single" w:color="auto" w:sz="4" w:space="0"/>
                </w:tcBorders>
                <w:shd w:val="clear" w:color="auto" w:fill="DBDBDB"/>
              </w:tcPr>
            </w:tcPrChange>
          </w:tcPr>
          <w:p w:rsidRPr="00CA060B" w:rsidR="00CA060B" w:rsidP="00CA060B" w:rsidRDefault="00CA060B" w14:paraId="7544F84B" w14:textId="77777777">
            <w:pPr>
              <w:spacing w:before="0" w:after="0"/>
              <w:rPr>
                <w:ins w:author="Herring, Michael D" w:date="2019-01-18T14:18:00Z" w:id="1551"/>
                <w:highlight w:val="black"/>
              </w:rPr>
            </w:pPr>
          </w:p>
        </w:tc>
        <w:tc>
          <w:tcPr>
            <w:tcW w:w="1341" w:type="dxa"/>
            <w:tcBorders>
              <w:left w:val="single" w:color="auto" w:sz="4" w:space="0"/>
            </w:tcBorders>
            <w:tcPrChange w:author="Herring, Michael D" w:date="2019-01-18T14:25:00Z" w:id="1552">
              <w:tcPr>
                <w:tcW w:w="1170" w:type="dxa"/>
                <w:tcBorders>
                  <w:left w:val="single" w:color="auto" w:sz="4" w:space="0"/>
                </w:tcBorders>
              </w:tcPr>
            </w:tcPrChange>
          </w:tcPr>
          <w:p w:rsidRPr="00CA060B" w:rsidR="00CA060B" w:rsidP="00CA060B" w:rsidRDefault="00CA060B" w14:paraId="71F65705" w14:textId="77777777">
            <w:pPr>
              <w:spacing w:before="0" w:after="0"/>
              <w:rPr>
                <w:ins w:author="Herring, Michael D" w:date="2019-01-18T14:18:00Z" w:id="1553"/>
              </w:rPr>
            </w:pPr>
            <w:ins w:author="Herring, Michael D" w:date="2019-01-18T14:18:00Z" w:id="1554">
              <w:r w:rsidRPr="00CA060B">
                <w:t>A-10.3</w:t>
              </w:r>
            </w:ins>
          </w:p>
        </w:tc>
        <w:tc>
          <w:tcPr>
            <w:tcW w:w="3405" w:type="dxa"/>
            <w:tcPrChange w:author="Herring, Michael D" w:date="2019-01-18T14:25:00Z" w:id="1555">
              <w:tcPr>
                <w:tcW w:w="2970" w:type="dxa"/>
              </w:tcPr>
            </w:tcPrChange>
          </w:tcPr>
          <w:p w:rsidRPr="00CA060B" w:rsidR="00CA060B" w:rsidP="00CA060B" w:rsidRDefault="005641CB" w14:paraId="12754BBD" w14:textId="0AC0C0C0">
            <w:pPr>
              <w:spacing w:before="0" w:after="0"/>
              <w:rPr>
                <w:ins w:author="Herring, Michael D" w:date="2019-01-18T14:18:00Z" w:id="1556"/>
              </w:rPr>
            </w:pPr>
            <w:r>
              <w:t>USA-RC</w:t>
            </w:r>
          </w:p>
        </w:tc>
      </w:tr>
    </w:tbl>
    <w:p w:rsidR="00151C02" w:rsidP="00151C02" w:rsidRDefault="00151C02" w14:paraId="58207863" w14:textId="77777777"/>
    <w:p w:rsidR="005D2C5D" w:rsidP="005D2C5D" w:rsidRDefault="005D2C5D" w14:paraId="415CB57B" w14:textId="6D6D9DF3">
      <w:pPr>
        <w:rPr>
          <w:color w:val="FF0000"/>
        </w:rPr>
      </w:pPr>
    </w:p>
    <w:p w:rsidR="00294BA6" w:rsidP="005D2C5D" w:rsidRDefault="00294BA6" w14:paraId="21515283" w14:textId="47D74055">
      <w:pPr>
        <w:rPr>
          <w:color w:val="FF0000"/>
        </w:rPr>
      </w:pPr>
    </w:p>
    <w:p w:rsidR="00294BA6" w:rsidP="005D2C5D" w:rsidRDefault="00294BA6" w14:paraId="27CBE76E" w14:textId="547A25AD">
      <w:pPr>
        <w:rPr>
          <w:color w:val="FF0000"/>
        </w:rPr>
      </w:pPr>
    </w:p>
    <w:p w:rsidR="00294BA6" w:rsidP="005D2C5D" w:rsidRDefault="00294BA6" w14:paraId="6D0438F5" w14:textId="560A0A69">
      <w:pPr>
        <w:rPr>
          <w:color w:val="FF0000"/>
        </w:rPr>
      </w:pPr>
    </w:p>
    <w:p w:rsidR="00294BA6" w:rsidP="005D2C5D" w:rsidRDefault="00294BA6" w14:paraId="5A3E3E47" w14:textId="20E8055C">
      <w:pPr>
        <w:rPr>
          <w:color w:val="FF0000"/>
        </w:rPr>
      </w:pPr>
    </w:p>
    <w:p w:rsidR="00294BA6" w:rsidP="005D2C5D" w:rsidRDefault="00294BA6" w14:paraId="00224C8E" w14:textId="3EDF848E">
      <w:pPr>
        <w:rPr>
          <w:color w:val="FF0000"/>
        </w:rPr>
      </w:pPr>
    </w:p>
    <w:p w:rsidR="00294BA6" w:rsidP="005D2C5D" w:rsidRDefault="00294BA6" w14:paraId="1FED126E" w14:textId="64E8DBD4">
      <w:pPr>
        <w:rPr>
          <w:color w:val="FF0000"/>
        </w:rPr>
      </w:pPr>
    </w:p>
    <w:p w:rsidR="00294BA6" w:rsidP="005D2C5D" w:rsidRDefault="00294BA6" w14:paraId="544633FF" w14:textId="2445B1A1">
      <w:pPr>
        <w:rPr>
          <w:color w:val="FF0000"/>
        </w:rPr>
      </w:pPr>
    </w:p>
    <w:p w:rsidR="00294BA6" w:rsidP="005D2C5D" w:rsidRDefault="00294BA6" w14:paraId="20BC27DC" w14:textId="6D51E980">
      <w:pPr>
        <w:rPr>
          <w:color w:val="FF0000"/>
        </w:rPr>
      </w:pPr>
    </w:p>
    <w:p w:rsidR="00294BA6" w:rsidP="005D2C5D" w:rsidRDefault="00294BA6" w14:paraId="7A77D7BF" w14:textId="629CAB27">
      <w:pPr>
        <w:rPr>
          <w:color w:val="FF0000"/>
        </w:rPr>
      </w:pPr>
    </w:p>
    <w:p w:rsidR="00294BA6" w:rsidP="005D2C5D" w:rsidRDefault="00294BA6" w14:paraId="2F5EDF3F" w14:textId="65A732D3">
      <w:pPr>
        <w:rPr>
          <w:color w:val="FF0000"/>
        </w:rPr>
      </w:pPr>
    </w:p>
    <w:p w:rsidR="00294BA6" w:rsidP="005D2C5D" w:rsidRDefault="00294BA6" w14:paraId="5A55B8AB" w14:textId="259A672B">
      <w:pPr>
        <w:rPr>
          <w:color w:val="FF0000"/>
        </w:rPr>
      </w:pPr>
    </w:p>
    <w:p w:rsidR="00294BA6" w:rsidP="005D2C5D" w:rsidRDefault="00294BA6" w14:paraId="2F749771" w14:textId="26E29415">
      <w:pPr>
        <w:rPr>
          <w:color w:val="FF0000"/>
        </w:rPr>
      </w:pPr>
    </w:p>
    <w:p w:rsidR="00294BA6" w:rsidP="005D2C5D" w:rsidRDefault="00294BA6" w14:paraId="5D57AEC9" w14:textId="07D947F7">
      <w:pPr>
        <w:rPr>
          <w:color w:val="FF0000"/>
        </w:rPr>
      </w:pPr>
    </w:p>
    <w:p w:rsidR="00294BA6" w:rsidP="005D2C5D" w:rsidRDefault="00294BA6" w14:paraId="35AA7445" w14:textId="673B54FA">
      <w:pPr>
        <w:rPr>
          <w:color w:val="FF0000"/>
        </w:rPr>
      </w:pPr>
    </w:p>
    <w:p w:rsidR="00294BA6" w:rsidP="005D2C5D" w:rsidRDefault="00294BA6" w14:paraId="6A37F9D2" w14:textId="0077E8ED">
      <w:pPr>
        <w:rPr>
          <w:color w:val="FF0000"/>
        </w:rPr>
      </w:pPr>
    </w:p>
    <w:p w:rsidR="00294BA6" w:rsidP="005D2C5D" w:rsidRDefault="00294BA6" w14:paraId="132F7456" w14:textId="1E8ECF7A">
      <w:pPr>
        <w:rPr>
          <w:color w:val="FF0000"/>
        </w:rPr>
      </w:pPr>
    </w:p>
    <w:p w:rsidR="00294BA6" w:rsidP="005D2C5D" w:rsidRDefault="00294BA6" w14:paraId="67BA3E31" w14:textId="6EF0CF34">
      <w:pPr>
        <w:rPr>
          <w:color w:val="FF0000"/>
        </w:rPr>
      </w:pPr>
    </w:p>
    <w:p w:rsidR="00294BA6" w:rsidP="005D2C5D" w:rsidRDefault="00294BA6" w14:paraId="2749E78B" w14:textId="59447777">
      <w:pPr>
        <w:rPr>
          <w:color w:val="FF0000"/>
        </w:rPr>
      </w:pPr>
    </w:p>
    <w:p w:rsidR="00294BA6" w:rsidP="005D2C5D" w:rsidRDefault="00294BA6" w14:paraId="32A8045F" w14:textId="72BC78D1">
      <w:pPr>
        <w:rPr>
          <w:color w:val="FF0000"/>
        </w:rPr>
      </w:pPr>
    </w:p>
    <w:p w:rsidR="00294BA6" w:rsidP="005D2C5D" w:rsidRDefault="00294BA6" w14:paraId="4373CEA1" w14:textId="4CCAD51F">
      <w:pPr>
        <w:rPr>
          <w:color w:val="FF0000"/>
        </w:rPr>
      </w:pPr>
    </w:p>
    <w:p w:rsidR="00294BA6" w:rsidP="005D2C5D" w:rsidRDefault="00294BA6" w14:paraId="1C5EEFEA" w14:textId="01269BD5">
      <w:pPr>
        <w:rPr>
          <w:color w:val="FF0000"/>
        </w:rPr>
      </w:pPr>
    </w:p>
    <w:p w:rsidR="00294BA6" w:rsidP="005D2C5D" w:rsidRDefault="00294BA6" w14:paraId="4134FA38" w14:textId="287006E5">
      <w:pPr>
        <w:rPr>
          <w:color w:val="FF0000"/>
        </w:rPr>
      </w:pPr>
    </w:p>
    <w:p w:rsidR="00294BA6" w:rsidP="005D2C5D" w:rsidRDefault="00294BA6" w14:paraId="6CC5483E" w14:textId="6771768C">
      <w:pPr>
        <w:rPr>
          <w:color w:val="FF0000"/>
        </w:rPr>
      </w:pPr>
    </w:p>
    <w:p w:rsidR="00294BA6" w:rsidP="005D2C5D" w:rsidRDefault="00294BA6" w14:paraId="06DDB4CD" w14:textId="026DCB15">
      <w:pPr>
        <w:rPr>
          <w:color w:val="FF0000"/>
        </w:rPr>
      </w:pPr>
    </w:p>
    <w:p w:rsidR="00294BA6" w:rsidP="005D2C5D" w:rsidRDefault="00294BA6" w14:paraId="4914975B" w14:textId="35FF56C7">
      <w:pPr>
        <w:rPr>
          <w:color w:val="FF0000"/>
        </w:rPr>
      </w:pPr>
    </w:p>
    <w:p w:rsidR="00294BA6" w:rsidP="005D2C5D" w:rsidRDefault="00294BA6" w14:paraId="1FB0DD2C" w14:textId="5F21A265">
      <w:pPr>
        <w:rPr>
          <w:color w:val="FF0000"/>
        </w:rPr>
      </w:pPr>
    </w:p>
    <w:p w:rsidR="00294BA6" w:rsidP="005D2C5D" w:rsidRDefault="00294BA6" w14:paraId="285FEC7C" w14:textId="03002B31">
      <w:pPr>
        <w:rPr>
          <w:color w:val="FF0000"/>
        </w:rPr>
      </w:pPr>
    </w:p>
    <w:p w:rsidR="00294BA6" w:rsidP="005D2C5D" w:rsidRDefault="00294BA6" w14:paraId="3885979F" w14:textId="781677AB">
      <w:pPr>
        <w:rPr>
          <w:color w:val="FF0000"/>
        </w:rPr>
      </w:pPr>
    </w:p>
    <w:p w:rsidR="00294BA6" w:rsidP="005D2C5D" w:rsidRDefault="00294BA6" w14:paraId="10F9C1DA" w14:textId="588E7CDE">
      <w:pPr>
        <w:rPr>
          <w:color w:val="FF0000"/>
        </w:rPr>
      </w:pPr>
    </w:p>
    <w:p w:rsidR="00294BA6" w:rsidP="005D2C5D" w:rsidRDefault="00294BA6" w14:paraId="6D594516" w14:textId="14BC412D">
      <w:pPr>
        <w:rPr>
          <w:color w:val="FF0000"/>
        </w:rPr>
      </w:pPr>
    </w:p>
    <w:p w:rsidR="00294BA6" w:rsidP="005D2C5D" w:rsidRDefault="00294BA6" w14:paraId="151D0948" w14:textId="15F9CFE6">
      <w:pPr>
        <w:rPr>
          <w:color w:val="FF0000"/>
        </w:rPr>
      </w:pPr>
    </w:p>
    <w:p w:rsidR="00294BA6" w:rsidP="005D2C5D" w:rsidRDefault="00294BA6" w14:paraId="2BA95BA2" w14:textId="1B2D2EB8">
      <w:pPr>
        <w:rPr>
          <w:color w:val="FF0000"/>
        </w:rPr>
      </w:pPr>
    </w:p>
    <w:p w:rsidR="00294BA6" w:rsidP="00294BA6" w:rsidRDefault="00294BA6" w14:paraId="12C67E3B" w14:textId="31C2F5D9">
      <w:pPr>
        <w:pStyle w:val="Appendix"/>
      </w:pPr>
      <w:bookmarkStart w:name="_Toc111203974" w:id="1557"/>
      <w:r>
        <w:t>H</w:t>
      </w:r>
      <w:r w:rsidRPr="00E52354">
        <w:t>ardware Dependent Components</w:t>
      </w:r>
      <w:bookmarkEnd w:id="1557"/>
    </w:p>
    <w:p w:rsidRPr="001B7207" w:rsidR="00294BA6" w:rsidP="00294BA6" w:rsidRDefault="00294BA6" w14:paraId="63E55927" w14:textId="77777777">
      <w:pPr>
        <w:rPr>
          <w:color w:val="FF0000"/>
        </w:rPr>
      </w:pPr>
    </w:p>
    <w:p w:rsidR="00B42DE2" w:rsidP="00B42DE2" w:rsidRDefault="00B42DE2" w14:paraId="60252691" w14:textId="00143A9A">
      <w:r>
        <w:t xml:space="preserve">This appendix documents the different </w:t>
      </w:r>
      <w:proofErr w:type="gramStart"/>
      <w:r>
        <w:t>SAS’s</w:t>
      </w:r>
      <w:proofErr w:type="gramEnd"/>
      <w:r>
        <w:t xml:space="preserve"> used by the applicable software components.  The DLCA software is able operate on multiple hardware platforms. </w:t>
      </w:r>
    </w:p>
    <w:p w:rsidR="00B42DE2" w:rsidP="00B42DE2" w:rsidRDefault="00B42DE2" w14:paraId="0C45704E" w14:textId="77777777">
      <w:pPr>
        <w:pStyle w:val="Caption"/>
        <w:keepNext/>
        <w:jc w:val="both"/>
      </w:pPr>
    </w:p>
    <w:p w:rsidR="00B42DE2" w:rsidP="00B42DE2" w:rsidRDefault="00B42DE2" w14:paraId="5EF21BD4" w14:textId="4EB52AED">
      <w:pPr>
        <w:pStyle w:val="Caption"/>
        <w:keepNext/>
      </w:pPr>
      <w:bookmarkStart w:name="_Ref45198654" w:id="1558"/>
      <w:bookmarkStart w:name="_Ref45198660" w:id="1559"/>
      <w:bookmarkStart w:name="_Toc64965305" w:id="1560"/>
      <w:bookmarkStart w:name="_Toc111203993" w:id="1561"/>
      <w:r>
        <w:t xml:space="preserve">Table </w:t>
      </w:r>
      <w:r>
        <w:fldChar w:fldCharType="begin"/>
      </w:r>
      <w:r>
        <w:instrText> STYLEREF 1 \s </w:instrText>
      </w:r>
      <w:r>
        <w:fldChar w:fldCharType="separate"/>
      </w:r>
      <w:r w:rsidR="00FB18EA">
        <w:rPr>
          <w:noProof/>
        </w:rPr>
        <w:t>10</w:t>
      </w:r>
      <w:r>
        <w:fldChar w:fldCharType="end"/>
      </w:r>
      <w:r w:rsidR="00FB18EA">
        <w:noBreakHyphen/>
      </w:r>
      <w:r>
        <w:fldChar w:fldCharType="begin"/>
      </w:r>
      <w:r>
        <w:instrText> SEQ Table \* ARABIC \s 1 </w:instrText>
      </w:r>
      <w:r>
        <w:fldChar w:fldCharType="separate"/>
      </w:r>
      <w:r w:rsidR="00FB18EA">
        <w:rPr>
          <w:noProof/>
        </w:rPr>
        <w:t>4</w:t>
      </w:r>
      <w:r>
        <w:fldChar w:fldCharType="end"/>
      </w:r>
      <w:bookmarkEnd w:id="1558"/>
      <w:r>
        <w:t xml:space="preserve"> -</w:t>
      </w:r>
      <w:r w:rsidRPr="00E3134B">
        <w:t>Hardware Dependent Components</w:t>
      </w:r>
      <w:bookmarkEnd w:id="1559"/>
      <w:bookmarkEnd w:id="1560"/>
      <w:bookmarkEnd w:id="1561"/>
    </w:p>
    <w:tbl>
      <w:tblPr>
        <w:tblW w:w="9356" w:type="dxa"/>
        <w:jc w:val="center"/>
        <w:tblLook w:val="04A0" w:firstRow="1" w:lastRow="0" w:firstColumn="1" w:lastColumn="0" w:noHBand="0" w:noVBand="1"/>
      </w:tblPr>
      <w:tblGrid>
        <w:gridCol w:w="4136"/>
        <w:gridCol w:w="2610"/>
        <w:gridCol w:w="2610"/>
      </w:tblGrid>
      <w:tr w:rsidRPr="00775486" w:rsidR="00B42DE2" w:rsidTr="00C90394" w14:paraId="45B7A45C" w14:textId="77777777">
        <w:trPr>
          <w:trHeight w:val="300"/>
          <w:tblHeader/>
          <w:jc w:val="center"/>
        </w:trPr>
        <w:tc>
          <w:tcPr>
            <w:tcW w:w="4136" w:type="dxa"/>
            <w:tcBorders>
              <w:top w:val="single" w:color="000000" w:sz="4" w:space="0"/>
              <w:left w:val="single" w:color="000000" w:sz="4" w:space="0"/>
              <w:bottom w:val="single" w:color="auto" w:sz="4" w:space="0"/>
              <w:right w:val="nil"/>
            </w:tcBorders>
            <w:shd w:val="clear" w:color="000000" w:fill="000000"/>
            <w:noWrap/>
            <w:vAlign w:val="bottom"/>
          </w:tcPr>
          <w:p w:rsidRPr="00D44F04" w:rsidR="00B42DE2" w:rsidP="00C90394" w:rsidRDefault="00B42DE2" w14:paraId="09227666" w14:textId="77777777">
            <w:pPr>
              <w:spacing w:before="0" w:after="0"/>
              <w:jc w:val="both"/>
              <w:rPr>
                <w:rFonts w:cs="Arial"/>
                <w:b/>
                <w:bCs/>
                <w:color w:val="FFFFFF"/>
              </w:rPr>
            </w:pPr>
          </w:p>
        </w:tc>
        <w:tc>
          <w:tcPr>
            <w:tcW w:w="5220" w:type="dxa"/>
            <w:gridSpan w:val="2"/>
            <w:tcBorders>
              <w:top w:val="single" w:color="000000" w:sz="4" w:space="0"/>
              <w:left w:val="nil"/>
              <w:bottom w:val="single" w:color="auto" w:sz="4" w:space="0"/>
              <w:right w:val="nil"/>
            </w:tcBorders>
            <w:shd w:val="clear" w:color="000000" w:fill="000000"/>
            <w:noWrap/>
            <w:vAlign w:val="bottom"/>
          </w:tcPr>
          <w:p w:rsidRPr="00D44F04" w:rsidR="00B42DE2" w:rsidP="00C90394" w:rsidRDefault="00B42DE2" w14:paraId="0A24ED7E" w14:textId="77777777">
            <w:pPr>
              <w:spacing w:before="0" w:after="0"/>
              <w:jc w:val="center"/>
              <w:rPr>
                <w:rFonts w:cs="Arial"/>
                <w:b/>
                <w:bCs/>
                <w:color w:val="FFFFFF"/>
              </w:rPr>
            </w:pPr>
            <w:r>
              <w:rPr>
                <w:rFonts w:cs="Arial"/>
                <w:b/>
                <w:bCs/>
                <w:color w:val="FFFFFF"/>
              </w:rPr>
              <w:t>Applicable SAS</w:t>
            </w:r>
          </w:p>
        </w:tc>
      </w:tr>
      <w:tr w:rsidRPr="00775486" w:rsidR="00B42DE2" w:rsidTr="00C90394" w14:paraId="6F76443D" w14:textId="77777777">
        <w:trPr>
          <w:trHeight w:val="300"/>
          <w:tblHeader/>
          <w:jc w:val="center"/>
        </w:trPr>
        <w:tc>
          <w:tcPr>
            <w:tcW w:w="4136" w:type="dxa"/>
            <w:tcBorders>
              <w:top w:val="single" w:color="000000" w:sz="4" w:space="0"/>
              <w:left w:val="single" w:color="000000" w:sz="4" w:space="0"/>
              <w:bottom w:val="single" w:color="auto" w:sz="4" w:space="0"/>
              <w:right w:val="nil"/>
            </w:tcBorders>
            <w:shd w:val="clear" w:color="000000" w:fill="000000"/>
            <w:noWrap/>
            <w:vAlign w:val="bottom"/>
          </w:tcPr>
          <w:p w:rsidR="00B42DE2" w:rsidP="00C90394" w:rsidRDefault="00B42DE2" w14:paraId="31292FFE" w14:textId="77777777">
            <w:pPr>
              <w:spacing w:before="0" w:after="0"/>
              <w:jc w:val="both"/>
              <w:rPr>
                <w:rFonts w:cs="Arial"/>
                <w:b/>
                <w:bCs/>
                <w:color w:val="FFFFFF"/>
              </w:rPr>
            </w:pPr>
            <w:r>
              <w:rPr>
                <w:rFonts w:cs="Arial"/>
                <w:b/>
                <w:bCs/>
                <w:color w:val="FFFFFF"/>
              </w:rPr>
              <w:t>Component</w:t>
            </w:r>
          </w:p>
        </w:tc>
        <w:tc>
          <w:tcPr>
            <w:tcW w:w="2610" w:type="dxa"/>
            <w:tcBorders>
              <w:top w:val="single" w:color="000000" w:sz="4" w:space="0"/>
              <w:left w:val="nil"/>
              <w:bottom w:val="single" w:color="auto" w:sz="4" w:space="0"/>
              <w:right w:val="nil"/>
            </w:tcBorders>
            <w:shd w:val="clear" w:color="000000" w:fill="000000"/>
            <w:noWrap/>
            <w:vAlign w:val="bottom"/>
          </w:tcPr>
          <w:p w:rsidR="00B42DE2" w:rsidP="00C90394" w:rsidRDefault="00B42DE2" w14:paraId="1423038F" w14:textId="77777777">
            <w:pPr>
              <w:spacing w:before="0" w:after="0"/>
              <w:jc w:val="center"/>
              <w:rPr>
                <w:rFonts w:cs="Arial"/>
                <w:b/>
                <w:bCs/>
                <w:color w:val="FFFFFF"/>
              </w:rPr>
            </w:pPr>
            <w:r>
              <w:rPr>
                <w:rFonts w:cs="Arial"/>
                <w:b/>
                <w:bCs/>
                <w:color w:val="FFFFFF"/>
              </w:rPr>
              <w:t>AFD-37X0</w:t>
            </w:r>
          </w:p>
        </w:tc>
        <w:tc>
          <w:tcPr>
            <w:tcW w:w="2610" w:type="dxa"/>
            <w:tcBorders>
              <w:top w:val="single" w:color="000000" w:sz="4" w:space="0"/>
              <w:left w:val="nil"/>
              <w:bottom w:val="single" w:color="auto" w:sz="4" w:space="0"/>
              <w:right w:val="nil"/>
            </w:tcBorders>
            <w:shd w:val="clear" w:color="000000" w:fill="000000"/>
            <w:noWrap/>
            <w:vAlign w:val="bottom"/>
          </w:tcPr>
          <w:p w:rsidR="00B42DE2" w:rsidP="00C90394" w:rsidRDefault="00B42DE2" w14:paraId="1E4C4816" w14:textId="77777777">
            <w:pPr>
              <w:spacing w:before="0" w:after="0"/>
              <w:jc w:val="center"/>
              <w:rPr>
                <w:rFonts w:cs="Arial"/>
                <w:b/>
                <w:bCs/>
                <w:color w:val="FFFFFF"/>
              </w:rPr>
            </w:pPr>
            <w:r>
              <w:rPr>
                <w:rFonts w:cs="Arial"/>
                <w:b/>
                <w:bCs/>
                <w:color w:val="FFFFFF"/>
              </w:rPr>
              <w:t>CCM</w:t>
            </w:r>
          </w:p>
        </w:tc>
      </w:tr>
      <w:tr w:rsidRPr="00775486" w:rsidR="00B42DE2" w:rsidTr="00C90394" w14:paraId="627BB124" w14:textId="77777777">
        <w:trPr>
          <w:trHeight w:val="300"/>
          <w:jc w:val="center"/>
        </w:trPr>
        <w:tc>
          <w:tcPr>
            <w:tcW w:w="413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D44F04" w:rsidR="00B42DE2" w:rsidP="00C90394" w:rsidRDefault="00B42DE2" w14:paraId="2724C69B" w14:textId="77777777">
            <w:pPr>
              <w:spacing w:before="0" w:after="0"/>
              <w:jc w:val="both"/>
              <w:rPr>
                <w:rFonts w:cs="Arial"/>
                <w:color w:val="000000"/>
              </w:rPr>
            </w:pPr>
            <w:r w:rsidRPr="00E50527">
              <w:t>Platform Software</w:t>
            </w:r>
          </w:p>
        </w:tc>
        <w:tc>
          <w:tcPr>
            <w:tcW w:w="261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D44F04" w:rsidR="00B42DE2" w:rsidP="00C90394" w:rsidRDefault="00B42DE2" w14:paraId="48E3F842" w14:textId="77777777">
            <w:pPr>
              <w:spacing w:before="0" w:after="0"/>
              <w:jc w:val="center"/>
              <w:rPr>
                <w:rFonts w:cs="Arial"/>
                <w:color w:val="000000"/>
              </w:rPr>
            </w:pPr>
            <w:r>
              <w:rPr>
                <w:rFonts w:cs="Arial"/>
                <w:color w:val="000000"/>
                <w:shd w:val="clear" w:color="auto" w:fill="E6E6E6"/>
              </w:rPr>
              <w:fldChar w:fldCharType="begin"/>
            </w:r>
            <w:r>
              <w:rPr>
                <w:rFonts w:cs="Arial"/>
                <w:color w:val="000000"/>
              </w:rPr>
              <w:instrText xml:space="preserve"> REF _Ref514221310 \r \h  \* MERGEFORMAT </w:instrText>
            </w:r>
            <w:r>
              <w:rPr>
                <w:rFonts w:cs="Arial"/>
                <w:color w:val="000000"/>
                <w:shd w:val="clear" w:color="auto" w:fill="E6E6E6"/>
              </w:rPr>
            </w:r>
            <w:r>
              <w:rPr>
                <w:rFonts w:cs="Arial"/>
                <w:color w:val="000000"/>
                <w:shd w:val="clear" w:color="auto" w:fill="E6E6E6"/>
              </w:rPr>
              <w:fldChar w:fldCharType="separate"/>
            </w:r>
            <w:r>
              <w:rPr>
                <w:rFonts w:cs="Arial"/>
                <w:color w:val="000000"/>
              </w:rPr>
              <w:t>[46]</w:t>
            </w:r>
            <w:r>
              <w:rPr>
                <w:rFonts w:cs="Arial"/>
                <w:color w:val="000000"/>
                <w:shd w:val="clear" w:color="auto" w:fill="E6E6E6"/>
              </w:rPr>
              <w:fldChar w:fldCharType="end"/>
            </w:r>
          </w:p>
        </w:tc>
        <w:tc>
          <w:tcPr>
            <w:tcW w:w="2610" w:type="dxa"/>
            <w:tcBorders>
              <w:top w:val="single" w:color="auto" w:sz="4" w:space="0"/>
              <w:left w:val="nil"/>
              <w:bottom w:val="single" w:color="auto" w:sz="4" w:space="0"/>
              <w:right w:val="single" w:color="auto" w:sz="4" w:space="0"/>
            </w:tcBorders>
            <w:shd w:val="clear" w:color="auto" w:fill="auto"/>
            <w:noWrap/>
            <w:vAlign w:val="bottom"/>
            <w:hideMark/>
          </w:tcPr>
          <w:p w:rsidRPr="005767D6" w:rsidR="00B42DE2" w:rsidP="00C90394" w:rsidRDefault="00B42DE2" w14:paraId="6CB7CE8C" w14:textId="77777777">
            <w:pPr>
              <w:spacing w:before="0" w:after="0"/>
              <w:jc w:val="center"/>
              <w:rPr>
                <w:rFonts w:cs="Arial"/>
                <w:color w:val="000000"/>
              </w:rPr>
            </w:pPr>
            <w:r>
              <w:rPr>
                <w:rFonts w:cs="Arial"/>
                <w:color w:val="000000"/>
                <w:shd w:val="clear" w:color="auto" w:fill="E6E6E6"/>
              </w:rPr>
              <w:fldChar w:fldCharType="begin"/>
            </w:r>
            <w:r>
              <w:rPr>
                <w:rFonts w:cs="Arial"/>
                <w:color w:val="000000"/>
              </w:rPr>
              <w:instrText xml:space="preserve"> REF _Ref383349408 \r \h  \* MERGEFORMAT </w:instrText>
            </w:r>
            <w:r>
              <w:rPr>
                <w:rFonts w:cs="Arial"/>
                <w:color w:val="000000"/>
                <w:shd w:val="clear" w:color="auto" w:fill="E6E6E6"/>
              </w:rPr>
            </w:r>
            <w:r>
              <w:rPr>
                <w:rFonts w:cs="Arial"/>
                <w:color w:val="000000"/>
                <w:shd w:val="clear" w:color="auto" w:fill="E6E6E6"/>
              </w:rPr>
              <w:fldChar w:fldCharType="separate"/>
            </w:r>
            <w:r>
              <w:rPr>
                <w:rFonts w:cs="Arial"/>
                <w:color w:val="000000"/>
              </w:rPr>
              <w:t>[27]</w:t>
            </w:r>
            <w:r>
              <w:rPr>
                <w:rFonts w:cs="Arial"/>
                <w:color w:val="000000"/>
                <w:shd w:val="clear" w:color="auto" w:fill="E6E6E6"/>
              </w:rPr>
              <w:fldChar w:fldCharType="end"/>
            </w:r>
          </w:p>
        </w:tc>
      </w:tr>
    </w:tbl>
    <w:p w:rsidR="00B42DE2" w:rsidP="005D2C5D" w:rsidRDefault="00B42DE2" w14:paraId="0F940A30" w14:textId="35E7C3D6">
      <w:pPr>
        <w:rPr>
          <w:color w:val="FF0000"/>
        </w:rPr>
      </w:pPr>
    </w:p>
    <w:p w:rsidR="0059524F" w:rsidP="005D2C5D" w:rsidRDefault="0059524F" w14:paraId="1750AB5B" w14:textId="0CCA87E5">
      <w:pPr>
        <w:rPr>
          <w:color w:val="FF0000"/>
        </w:rPr>
      </w:pPr>
    </w:p>
    <w:p w:rsidR="0059524F" w:rsidP="005D2C5D" w:rsidRDefault="0059524F" w14:paraId="50CC1AC1" w14:textId="412B51A7">
      <w:pPr>
        <w:rPr>
          <w:color w:val="FF0000"/>
        </w:rPr>
      </w:pPr>
    </w:p>
    <w:p w:rsidR="0059524F" w:rsidP="005D2C5D" w:rsidRDefault="0059524F" w14:paraId="35E850F4" w14:textId="2C767FF3">
      <w:pPr>
        <w:rPr>
          <w:color w:val="FF0000"/>
        </w:rPr>
      </w:pPr>
    </w:p>
    <w:p w:rsidR="0059524F" w:rsidP="005D2C5D" w:rsidRDefault="0059524F" w14:paraId="591768EA" w14:textId="7220B877">
      <w:pPr>
        <w:rPr>
          <w:color w:val="FF0000"/>
        </w:rPr>
      </w:pPr>
    </w:p>
    <w:p w:rsidR="0059524F" w:rsidP="005D2C5D" w:rsidRDefault="0059524F" w14:paraId="6C5196CD" w14:textId="11133421">
      <w:pPr>
        <w:rPr>
          <w:color w:val="FF0000"/>
        </w:rPr>
      </w:pPr>
    </w:p>
    <w:p w:rsidR="0059524F" w:rsidP="005D2C5D" w:rsidRDefault="0059524F" w14:paraId="28C3A0FE" w14:textId="7404034B">
      <w:pPr>
        <w:rPr>
          <w:color w:val="FF0000"/>
        </w:rPr>
      </w:pPr>
    </w:p>
    <w:p w:rsidR="0059524F" w:rsidP="005D2C5D" w:rsidRDefault="0059524F" w14:paraId="58FF37F9" w14:textId="521342AB">
      <w:pPr>
        <w:rPr>
          <w:color w:val="FF0000"/>
        </w:rPr>
      </w:pPr>
    </w:p>
    <w:p w:rsidR="0059524F" w:rsidP="005D2C5D" w:rsidRDefault="0059524F" w14:paraId="47F17396" w14:textId="14EC16B0">
      <w:pPr>
        <w:rPr>
          <w:color w:val="FF0000"/>
        </w:rPr>
      </w:pPr>
    </w:p>
    <w:p w:rsidR="0059524F" w:rsidP="005D2C5D" w:rsidRDefault="0059524F" w14:paraId="402F2592" w14:textId="6BC11E63">
      <w:pPr>
        <w:rPr>
          <w:color w:val="FF0000"/>
        </w:rPr>
      </w:pPr>
    </w:p>
    <w:p w:rsidR="0059524F" w:rsidP="005D2C5D" w:rsidRDefault="0059524F" w14:paraId="6AB7BFB0" w14:textId="2641A95E">
      <w:pPr>
        <w:rPr>
          <w:color w:val="FF0000"/>
        </w:rPr>
      </w:pPr>
    </w:p>
    <w:p w:rsidR="0059524F" w:rsidP="005D2C5D" w:rsidRDefault="0059524F" w14:paraId="400B3A3D" w14:textId="09C60DC1">
      <w:pPr>
        <w:rPr>
          <w:color w:val="FF0000"/>
        </w:rPr>
      </w:pPr>
    </w:p>
    <w:p w:rsidR="0059524F" w:rsidP="005D2C5D" w:rsidRDefault="0059524F" w14:paraId="0E0A658E" w14:textId="3FE6B427">
      <w:pPr>
        <w:rPr>
          <w:color w:val="FF0000"/>
        </w:rPr>
      </w:pPr>
    </w:p>
    <w:p w:rsidR="0059524F" w:rsidP="005D2C5D" w:rsidRDefault="0059524F" w14:paraId="109A2585" w14:textId="049E21A2">
      <w:pPr>
        <w:rPr>
          <w:color w:val="FF0000"/>
        </w:rPr>
      </w:pPr>
    </w:p>
    <w:p w:rsidR="0059524F" w:rsidP="005D2C5D" w:rsidRDefault="0059524F" w14:paraId="417CEDD0" w14:textId="70BC139C">
      <w:pPr>
        <w:rPr>
          <w:color w:val="FF0000"/>
        </w:rPr>
      </w:pPr>
    </w:p>
    <w:p w:rsidR="0059524F" w:rsidP="005D2C5D" w:rsidRDefault="0059524F" w14:paraId="7A4939B6" w14:textId="6637E6A3">
      <w:pPr>
        <w:rPr>
          <w:color w:val="FF0000"/>
        </w:rPr>
      </w:pPr>
    </w:p>
    <w:p w:rsidR="0059524F" w:rsidP="005D2C5D" w:rsidRDefault="0059524F" w14:paraId="0997EE3C" w14:textId="249B204E">
      <w:pPr>
        <w:rPr>
          <w:color w:val="FF0000"/>
        </w:rPr>
      </w:pPr>
    </w:p>
    <w:p w:rsidR="0059524F" w:rsidP="005D2C5D" w:rsidRDefault="0059524F" w14:paraId="6E332620" w14:textId="3B4A9901">
      <w:pPr>
        <w:rPr>
          <w:color w:val="FF0000"/>
        </w:rPr>
      </w:pPr>
    </w:p>
    <w:p w:rsidR="0059524F" w:rsidP="005D2C5D" w:rsidRDefault="0059524F" w14:paraId="37DC8D1C" w14:textId="231E4B88">
      <w:pPr>
        <w:rPr>
          <w:color w:val="FF0000"/>
        </w:rPr>
      </w:pPr>
    </w:p>
    <w:p w:rsidR="0059524F" w:rsidP="005D2C5D" w:rsidRDefault="0059524F" w14:paraId="5C446A82" w14:textId="47B6EFB8">
      <w:pPr>
        <w:rPr>
          <w:color w:val="FF0000"/>
        </w:rPr>
      </w:pPr>
    </w:p>
    <w:p w:rsidR="0059524F" w:rsidP="005D2C5D" w:rsidRDefault="0059524F" w14:paraId="50172E4C" w14:textId="24580C40">
      <w:pPr>
        <w:rPr>
          <w:color w:val="FF0000"/>
        </w:rPr>
      </w:pPr>
    </w:p>
    <w:p w:rsidR="0059524F" w:rsidP="005D2C5D" w:rsidRDefault="0059524F" w14:paraId="60DAC9A4" w14:textId="447682FA">
      <w:pPr>
        <w:rPr>
          <w:color w:val="FF0000"/>
        </w:rPr>
      </w:pPr>
    </w:p>
    <w:p w:rsidR="0059524F" w:rsidP="005D2C5D" w:rsidRDefault="0059524F" w14:paraId="118B87F7" w14:textId="30EBCBB9">
      <w:pPr>
        <w:rPr>
          <w:color w:val="FF0000"/>
        </w:rPr>
      </w:pPr>
    </w:p>
    <w:p w:rsidR="0059524F" w:rsidP="005D2C5D" w:rsidRDefault="0059524F" w14:paraId="60F34C80" w14:textId="70CAB199">
      <w:pPr>
        <w:rPr>
          <w:color w:val="FF0000"/>
        </w:rPr>
      </w:pPr>
    </w:p>
    <w:p w:rsidR="0059524F" w:rsidP="005D2C5D" w:rsidRDefault="0059524F" w14:paraId="2B0C3863" w14:textId="0EDC06E8">
      <w:pPr>
        <w:rPr>
          <w:color w:val="FF0000"/>
        </w:rPr>
      </w:pPr>
    </w:p>
    <w:p w:rsidR="0059524F" w:rsidP="005D2C5D" w:rsidRDefault="0059524F" w14:paraId="2A01BD10" w14:textId="1FBECCEE">
      <w:pPr>
        <w:rPr>
          <w:color w:val="FF0000"/>
        </w:rPr>
      </w:pPr>
    </w:p>
    <w:p w:rsidR="0059524F" w:rsidP="0059524F" w:rsidRDefault="0059524F" w14:paraId="56B70961" w14:textId="14905729">
      <w:pPr>
        <w:pStyle w:val="Appendix"/>
      </w:pPr>
      <w:bookmarkStart w:name="_Ref110519310" w:id="1562"/>
      <w:bookmarkStart w:name="_Toc111203975" w:id="1563"/>
      <w:r>
        <w:t xml:space="preserve">Level of Involvement </w:t>
      </w:r>
      <w:proofErr w:type="spellStart"/>
      <w:r>
        <w:t>Self Assessment</w:t>
      </w:r>
      <w:bookmarkEnd w:id="1562"/>
      <w:bookmarkEnd w:id="1563"/>
      <w:proofErr w:type="spellEnd"/>
    </w:p>
    <w:p w:rsidRPr="00424DA8" w:rsidR="0059524F" w:rsidP="0059524F" w:rsidRDefault="00424DA8" w14:paraId="46EFB244" w14:textId="7B791533">
      <w:r w:rsidRPr="00424DA8">
        <w:rPr>
          <w:highlight w:val="cyan"/>
        </w:rPr>
        <w:t>&lt;For Lori: This is not part of the template. I have added based on the discussion outcome&gt;</w:t>
      </w:r>
    </w:p>
    <w:p w:rsidR="0059524F" w:rsidP="0059524F" w:rsidRDefault="0059524F" w14:paraId="59F17E64" w14:textId="681DAD09">
      <w:pPr>
        <w:pStyle w:val="BodyText"/>
        <w:spacing w:before="177"/>
        <w:ind w:left="120" w:right="156"/>
      </w:pPr>
      <w:r>
        <w:t>FAA 8110.49A, Appendix A</w:t>
      </w:r>
      <w:r>
        <w:rPr>
          <w:color w:val="2B579A"/>
          <w:shd w:val="clear" w:color="auto" w:fill="E6E6E6"/>
        </w:rPr>
        <w:fldChar w:fldCharType="begin"/>
      </w:r>
      <w:r>
        <w:instrText xml:space="preserve"> REF _Ref55473996 \r \h </w:instrText>
      </w:r>
      <w:r>
        <w:rPr>
          <w:color w:val="2B579A"/>
          <w:shd w:val="clear" w:color="auto" w:fill="E6E6E6"/>
        </w:rPr>
      </w:r>
      <w:r>
        <w:rPr>
          <w:color w:val="2B579A"/>
          <w:shd w:val="clear" w:color="auto" w:fill="E6E6E6"/>
        </w:rPr>
        <w:fldChar w:fldCharType="separate"/>
      </w:r>
      <w:r>
        <w:t>[65]</w:t>
      </w:r>
      <w:r>
        <w:rPr>
          <w:color w:val="2B579A"/>
          <w:shd w:val="clear" w:color="auto" w:fill="E6E6E6"/>
        </w:rPr>
        <w:fldChar w:fldCharType="end"/>
      </w:r>
      <w:r>
        <w:t xml:space="preserve">  contains three worksheets that may be used to help the certification authority or designee determine an appropriate level of involvement in software projects. The worksheets are provided as examples only; may contain criteria that are not applicable to all projects; and their use, individually or in combination, is not mandatory. Worksheet 1 indicates a level of involvement based on the software level of the project. Worksheet 2 allows for additional refinement of involvement based on more specific criteria. Worksheet 3 uses the total score result from Worksheet 2 to indicate a level of</w:t>
      </w:r>
      <w:r>
        <w:rPr>
          <w:spacing w:val="-2"/>
        </w:rPr>
        <w:t xml:space="preserve"> </w:t>
      </w:r>
      <w:r>
        <w:t>involvement.</w:t>
      </w:r>
    </w:p>
    <w:p w:rsidR="0059524F" w:rsidP="0059524F" w:rsidRDefault="0059524F" w14:paraId="208AAA08" w14:textId="7E2968A8">
      <w:pPr>
        <w:pStyle w:val="NormalIndent"/>
        <w:ind w:left="120"/>
      </w:pPr>
      <w:r>
        <w:t>The following tables contains DLCA’s self-assessment.  The TSR score was 1</w:t>
      </w:r>
      <w:r w:rsidR="00015ADF">
        <w:t>3</w:t>
      </w:r>
      <w:r w:rsidR="003A638E">
        <w:t>2</w:t>
      </w:r>
      <w:r>
        <w:t>.  Based on a TSR score result of 1</w:t>
      </w:r>
      <w:r w:rsidR="00B41976">
        <w:t>3</w:t>
      </w:r>
      <w:r w:rsidR="003A638E">
        <w:t>2</w:t>
      </w:r>
      <w:r>
        <w:t xml:space="preserve"> and DLCA having a DAL C Software level, the recommended level of involvement is LOW per the worksheet tables provided in FAA8110.49A</w:t>
      </w:r>
      <w:r>
        <w:rPr>
          <w:color w:val="2B579A"/>
          <w:shd w:val="clear" w:color="auto" w:fill="E6E6E6"/>
        </w:rPr>
        <w:fldChar w:fldCharType="begin"/>
      </w:r>
      <w:r>
        <w:instrText xml:space="preserve"> REF _Ref55473996 \r \h </w:instrText>
      </w:r>
      <w:r>
        <w:rPr>
          <w:color w:val="2B579A"/>
          <w:shd w:val="clear" w:color="auto" w:fill="E6E6E6"/>
        </w:rPr>
      </w:r>
      <w:r>
        <w:rPr>
          <w:color w:val="2B579A"/>
          <w:shd w:val="clear" w:color="auto" w:fill="E6E6E6"/>
        </w:rPr>
        <w:fldChar w:fldCharType="separate"/>
      </w:r>
      <w:r>
        <w:t>[65]</w:t>
      </w:r>
      <w:r>
        <w:rPr>
          <w:color w:val="2B579A"/>
          <w:shd w:val="clear" w:color="auto" w:fill="E6E6E6"/>
        </w:rPr>
        <w:fldChar w:fldCharType="end"/>
      </w:r>
      <w:r>
        <w:t>.</w:t>
      </w:r>
    </w:p>
    <w:p w:rsidR="0059524F" w:rsidP="0059524F" w:rsidRDefault="0059524F" w14:paraId="02A9B75F" w14:textId="77777777">
      <w:pPr>
        <w:pStyle w:val="BodyText"/>
        <w:spacing w:before="177"/>
        <w:ind w:left="120" w:right="156"/>
      </w:pPr>
    </w:p>
    <w:p w:rsidR="0059524F" w:rsidP="0059524F" w:rsidRDefault="0059524F" w14:paraId="43EC6F69" w14:textId="77777777">
      <w:pPr>
        <w:pStyle w:val="Caption"/>
      </w:pPr>
      <w:r>
        <w:t>Worksheet 1: Level of Involvement Based on Software Level</w:t>
      </w:r>
    </w:p>
    <w:p w:rsidR="0059524F" w:rsidP="0059524F" w:rsidRDefault="0059524F" w14:paraId="607AD5F4" w14:textId="77777777">
      <w:pPr>
        <w:pStyle w:val="BodyText"/>
        <w:rPr>
          <w:b/>
          <w:sz w:val="21"/>
        </w:rPr>
      </w:pPr>
    </w:p>
    <w:tbl>
      <w:tblPr>
        <w:tblW w:w="0" w:type="auto"/>
        <w:tblInd w:w="886" w:type="dxa"/>
        <w:tblLayout w:type="fixed"/>
        <w:tblCellMar>
          <w:left w:w="0" w:type="dxa"/>
          <w:right w:w="0" w:type="dxa"/>
        </w:tblCellMar>
        <w:tblLook w:val="01E0" w:firstRow="1" w:lastRow="1" w:firstColumn="1" w:lastColumn="1" w:noHBand="0" w:noVBand="0"/>
      </w:tblPr>
      <w:tblGrid>
        <w:gridCol w:w="3520"/>
        <w:gridCol w:w="4319"/>
      </w:tblGrid>
      <w:tr w:rsidR="0059524F" w:rsidTr="00C90394" w14:paraId="0F061175" w14:textId="77777777">
        <w:trPr>
          <w:trHeight w:val="229"/>
        </w:trPr>
        <w:tc>
          <w:tcPr>
            <w:tcW w:w="3520" w:type="dxa"/>
            <w:tcBorders>
              <w:top w:val="single" w:color="000000" w:sz="12" w:space="0"/>
              <w:bottom w:val="single" w:color="000000" w:sz="12" w:space="0"/>
            </w:tcBorders>
          </w:tcPr>
          <w:p w:rsidR="0059524F" w:rsidP="00C90394" w:rsidRDefault="0059524F" w14:paraId="636ED512" w14:textId="77777777">
            <w:pPr>
              <w:pStyle w:val="TableParagraph"/>
              <w:spacing w:line="210" w:lineRule="exact"/>
              <w:ind w:left="115"/>
              <w:rPr>
                <w:b/>
                <w:sz w:val="20"/>
              </w:rPr>
            </w:pPr>
            <w:r>
              <w:rPr>
                <w:b/>
                <w:sz w:val="20"/>
              </w:rPr>
              <w:t>RTCA/DO-178B/C Software Level</w:t>
            </w:r>
          </w:p>
        </w:tc>
        <w:tc>
          <w:tcPr>
            <w:tcW w:w="4319" w:type="dxa"/>
            <w:tcBorders>
              <w:top w:val="single" w:color="000000" w:sz="12" w:space="0"/>
              <w:bottom w:val="single" w:color="000000" w:sz="12" w:space="0"/>
            </w:tcBorders>
          </w:tcPr>
          <w:p w:rsidR="0059524F" w:rsidP="00C90394" w:rsidRDefault="0059524F" w14:paraId="2DF0EECE" w14:textId="77777777">
            <w:pPr>
              <w:pStyle w:val="TableParagraph"/>
              <w:spacing w:line="210" w:lineRule="exact"/>
              <w:ind w:left="284"/>
              <w:rPr>
                <w:b/>
                <w:sz w:val="20"/>
              </w:rPr>
            </w:pPr>
            <w:r>
              <w:rPr>
                <w:b/>
                <w:sz w:val="20"/>
              </w:rPr>
              <w:t>Level of Involvement</w:t>
            </w:r>
          </w:p>
        </w:tc>
      </w:tr>
      <w:tr w:rsidR="0059524F" w:rsidTr="00C90394" w14:paraId="04181DFB" w14:textId="77777777">
        <w:trPr>
          <w:trHeight w:val="352"/>
        </w:trPr>
        <w:tc>
          <w:tcPr>
            <w:tcW w:w="3520" w:type="dxa"/>
            <w:tcBorders>
              <w:top w:val="single" w:color="000000" w:sz="12" w:space="0"/>
              <w:bottom w:val="dotted" w:color="000000" w:sz="4" w:space="0"/>
            </w:tcBorders>
          </w:tcPr>
          <w:p w:rsidR="0059524F" w:rsidP="00C90394" w:rsidRDefault="0059524F" w14:paraId="76D866F4" w14:textId="77777777">
            <w:pPr>
              <w:pStyle w:val="TableParagraph"/>
              <w:spacing w:before="61"/>
              <w:ind w:left="181"/>
              <w:jc w:val="center"/>
              <w:rPr>
                <w:sz w:val="20"/>
              </w:rPr>
            </w:pPr>
            <w:r>
              <w:rPr>
                <w:w w:val="99"/>
                <w:sz w:val="20"/>
              </w:rPr>
              <w:t>D</w:t>
            </w:r>
          </w:p>
        </w:tc>
        <w:tc>
          <w:tcPr>
            <w:tcW w:w="4319" w:type="dxa"/>
            <w:tcBorders>
              <w:top w:val="single" w:color="000000" w:sz="12" w:space="0"/>
              <w:bottom w:val="dotted" w:color="000000" w:sz="4" w:space="0"/>
            </w:tcBorders>
          </w:tcPr>
          <w:p w:rsidR="0059524F" w:rsidP="00C90394" w:rsidRDefault="0059524F" w14:paraId="66F29A58" w14:textId="77777777">
            <w:pPr>
              <w:pStyle w:val="TableParagraph"/>
              <w:spacing w:before="61"/>
              <w:ind w:left="284"/>
              <w:rPr>
                <w:sz w:val="20"/>
              </w:rPr>
            </w:pPr>
            <w:r>
              <w:rPr>
                <w:sz w:val="20"/>
              </w:rPr>
              <w:t>LOW</w:t>
            </w:r>
          </w:p>
        </w:tc>
      </w:tr>
      <w:tr w:rsidR="0059524F" w:rsidTr="00C90394" w14:paraId="46EABB1B" w14:textId="77777777">
        <w:trPr>
          <w:trHeight w:val="350"/>
        </w:trPr>
        <w:tc>
          <w:tcPr>
            <w:tcW w:w="3520" w:type="dxa"/>
            <w:tcBorders>
              <w:top w:val="dotted" w:color="000000" w:sz="4" w:space="0"/>
              <w:bottom w:val="dotted" w:color="000000" w:sz="4" w:space="0"/>
            </w:tcBorders>
          </w:tcPr>
          <w:p w:rsidR="0059524F" w:rsidP="00C90394" w:rsidRDefault="0059524F" w14:paraId="2C42CAE6" w14:textId="77777777">
            <w:pPr>
              <w:pStyle w:val="TableParagraph"/>
              <w:spacing w:before="59"/>
              <w:ind w:left="181"/>
              <w:jc w:val="center"/>
              <w:rPr>
                <w:sz w:val="20"/>
              </w:rPr>
            </w:pPr>
            <w:r>
              <w:rPr>
                <w:w w:val="99"/>
                <w:sz w:val="20"/>
              </w:rPr>
              <w:t>C</w:t>
            </w:r>
          </w:p>
        </w:tc>
        <w:tc>
          <w:tcPr>
            <w:tcW w:w="4319" w:type="dxa"/>
            <w:tcBorders>
              <w:top w:val="dotted" w:color="000000" w:sz="4" w:space="0"/>
              <w:bottom w:val="dotted" w:color="000000" w:sz="4" w:space="0"/>
            </w:tcBorders>
          </w:tcPr>
          <w:p w:rsidR="0059524F" w:rsidP="00C90394" w:rsidRDefault="0059524F" w14:paraId="196EB38C" w14:textId="77777777">
            <w:pPr>
              <w:pStyle w:val="TableParagraph"/>
              <w:spacing w:before="59"/>
              <w:ind w:left="284"/>
              <w:rPr>
                <w:sz w:val="20"/>
              </w:rPr>
            </w:pPr>
            <w:r>
              <w:rPr>
                <w:sz w:val="20"/>
              </w:rPr>
              <w:t>LOW or MEDIUM</w:t>
            </w:r>
          </w:p>
        </w:tc>
      </w:tr>
      <w:tr w:rsidR="0059524F" w:rsidTr="00C90394" w14:paraId="124415E5" w14:textId="77777777">
        <w:trPr>
          <w:trHeight w:val="350"/>
        </w:trPr>
        <w:tc>
          <w:tcPr>
            <w:tcW w:w="3520" w:type="dxa"/>
            <w:tcBorders>
              <w:top w:val="dotted" w:color="000000" w:sz="4" w:space="0"/>
              <w:bottom w:val="dotted" w:color="000000" w:sz="4" w:space="0"/>
            </w:tcBorders>
          </w:tcPr>
          <w:p w:rsidR="0059524F" w:rsidP="00C90394" w:rsidRDefault="0059524F" w14:paraId="3618CBF5" w14:textId="77777777">
            <w:pPr>
              <w:pStyle w:val="TableParagraph"/>
              <w:spacing w:before="59"/>
              <w:ind w:left="180"/>
              <w:jc w:val="center"/>
              <w:rPr>
                <w:sz w:val="20"/>
              </w:rPr>
            </w:pPr>
            <w:r>
              <w:rPr>
                <w:w w:val="99"/>
                <w:sz w:val="20"/>
              </w:rPr>
              <w:t>B</w:t>
            </w:r>
          </w:p>
        </w:tc>
        <w:tc>
          <w:tcPr>
            <w:tcW w:w="4319" w:type="dxa"/>
            <w:tcBorders>
              <w:top w:val="dotted" w:color="000000" w:sz="4" w:space="0"/>
              <w:bottom w:val="dotted" w:color="000000" w:sz="4" w:space="0"/>
            </w:tcBorders>
          </w:tcPr>
          <w:p w:rsidR="0059524F" w:rsidP="00C90394" w:rsidRDefault="0059524F" w14:paraId="705544FA" w14:textId="77777777">
            <w:pPr>
              <w:pStyle w:val="TableParagraph"/>
              <w:spacing w:before="59"/>
              <w:ind w:left="284"/>
              <w:rPr>
                <w:sz w:val="20"/>
              </w:rPr>
            </w:pPr>
            <w:r>
              <w:rPr>
                <w:sz w:val="20"/>
              </w:rPr>
              <w:t>MEDIUM or HIGH</w:t>
            </w:r>
          </w:p>
        </w:tc>
      </w:tr>
      <w:tr w:rsidR="0059524F" w:rsidTr="00C90394" w14:paraId="7D46D36D" w14:textId="77777777">
        <w:trPr>
          <w:trHeight w:val="349"/>
        </w:trPr>
        <w:tc>
          <w:tcPr>
            <w:tcW w:w="3520" w:type="dxa"/>
            <w:tcBorders>
              <w:top w:val="dotted" w:color="000000" w:sz="4" w:space="0"/>
              <w:bottom w:val="single" w:color="000000" w:sz="12" w:space="0"/>
            </w:tcBorders>
          </w:tcPr>
          <w:p w:rsidR="0059524F" w:rsidP="00C90394" w:rsidRDefault="0059524F" w14:paraId="5908BB65" w14:textId="77777777">
            <w:pPr>
              <w:pStyle w:val="TableParagraph"/>
              <w:spacing w:before="59"/>
              <w:ind w:left="180"/>
              <w:jc w:val="center"/>
              <w:rPr>
                <w:sz w:val="20"/>
              </w:rPr>
            </w:pPr>
            <w:r>
              <w:rPr>
                <w:w w:val="99"/>
                <w:sz w:val="20"/>
              </w:rPr>
              <w:t>A</w:t>
            </w:r>
          </w:p>
        </w:tc>
        <w:tc>
          <w:tcPr>
            <w:tcW w:w="4319" w:type="dxa"/>
            <w:tcBorders>
              <w:top w:val="dotted" w:color="000000" w:sz="4" w:space="0"/>
              <w:bottom w:val="single" w:color="000000" w:sz="12" w:space="0"/>
            </w:tcBorders>
          </w:tcPr>
          <w:p w:rsidR="0059524F" w:rsidP="00C90394" w:rsidRDefault="0059524F" w14:paraId="3F09FD4A" w14:textId="77777777">
            <w:pPr>
              <w:pStyle w:val="TableParagraph"/>
              <w:spacing w:before="59"/>
              <w:ind w:left="284"/>
              <w:rPr>
                <w:sz w:val="20"/>
              </w:rPr>
            </w:pPr>
            <w:r>
              <w:rPr>
                <w:sz w:val="20"/>
              </w:rPr>
              <w:t>MEDIUM or HIGH</w:t>
            </w:r>
          </w:p>
        </w:tc>
      </w:tr>
    </w:tbl>
    <w:p w:rsidR="0059524F" w:rsidP="0059524F" w:rsidRDefault="0059524F" w14:paraId="7496C759" w14:textId="2129EABF"/>
    <w:p w:rsidR="0059524F" w:rsidP="005D2C5D" w:rsidRDefault="0059524F" w14:paraId="75C89030" w14:textId="2A507774">
      <w:pPr>
        <w:rPr>
          <w:color w:val="FF0000"/>
        </w:rPr>
      </w:pPr>
    </w:p>
    <w:p w:rsidR="0059524F" w:rsidP="005D2C5D" w:rsidRDefault="0059524F" w14:paraId="6C0353E9" w14:textId="55841998">
      <w:pPr>
        <w:rPr>
          <w:color w:val="FF0000"/>
        </w:rPr>
      </w:pPr>
    </w:p>
    <w:p w:rsidR="0059524F" w:rsidP="005D2C5D" w:rsidRDefault="0059524F" w14:paraId="47D6C891" w14:textId="15D92F2E">
      <w:pPr>
        <w:rPr>
          <w:color w:val="FF0000"/>
        </w:rPr>
      </w:pPr>
    </w:p>
    <w:p w:rsidR="0059524F" w:rsidP="005D2C5D" w:rsidRDefault="0059524F" w14:paraId="47F3BCA5" w14:textId="6C98E3F9">
      <w:pPr>
        <w:rPr>
          <w:color w:val="FF0000"/>
        </w:rPr>
      </w:pPr>
    </w:p>
    <w:p w:rsidR="0059524F" w:rsidP="005D2C5D" w:rsidRDefault="0059524F" w14:paraId="406EC616" w14:textId="74B212EE">
      <w:pPr>
        <w:rPr>
          <w:color w:val="FF0000"/>
        </w:rPr>
      </w:pPr>
    </w:p>
    <w:p w:rsidR="0059524F" w:rsidP="005D2C5D" w:rsidRDefault="0059524F" w14:paraId="6E8D259A" w14:textId="37E86993">
      <w:pPr>
        <w:rPr>
          <w:color w:val="FF0000"/>
        </w:rPr>
      </w:pPr>
    </w:p>
    <w:p w:rsidR="0059524F" w:rsidP="005D2C5D" w:rsidRDefault="0059524F" w14:paraId="6A270424" w14:textId="75D6CDD0">
      <w:pPr>
        <w:rPr>
          <w:color w:val="FF0000"/>
        </w:rPr>
      </w:pPr>
    </w:p>
    <w:p w:rsidR="0059524F" w:rsidP="005D2C5D" w:rsidRDefault="0059524F" w14:paraId="4CA2A49D" w14:textId="16920536">
      <w:pPr>
        <w:rPr>
          <w:color w:val="FF0000"/>
        </w:rPr>
      </w:pPr>
    </w:p>
    <w:p w:rsidR="0059524F" w:rsidP="005D2C5D" w:rsidRDefault="0059524F" w14:paraId="7ADEAADA" w14:textId="4B4D5CEA">
      <w:pPr>
        <w:rPr>
          <w:color w:val="FF0000"/>
        </w:rPr>
      </w:pPr>
    </w:p>
    <w:p w:rsidR="0059524F" w:rsidP="005D2C5D" w:rsidRDefault="0059524F" w14:paraId="71F25040" w14:textId="77FD9FE2">
      <w:pPr>
        <w:rPr>
          <w:color w:val="FF0000"/>
        </w:rPr>
      </w:pPr>
    </w:p>
    <w:p w:rsidR="0059524F" w:rsidP="005D2C5D" w:rsidRDefault="0059524F" w14:paraId="57EB8C06" w14:textId="0267A3D1">
      <w:pPr>
        <w:rPr>
          <w:color w:val="FF0000"/>
        </w:rPr>
      </w:pPr>
    </w:p>
    <w:p w:rsidR="0059524F" w:rsidP="005D2C5D" w:rsidRDefault="0059524F" w14:paraId="5D043009" w14:textId="04B3C26F">
      <w:pPr>
        <w:rPr>
          <w:color w:val="FF0000"/>
        </w:rPr>
      </w:pPr>
    </w:p>
    <w:p w:rsidR="0059524F" w:rsidP="005D2C5D" w:rsidRDefault="0059524F" w14:paraId="7F36DBC9" w14:textId="769AA873">
      <w:pPr>
        <w:rPr>
          <w:color w:val="FF0000"/>
        </w:rPr>
      </w:pPr>
    </w:p>
    <w:p w:rsidR="0059524F" w:rsidP="005D2C5D" w:rsidRDefault="0059524F" w14:paraId="263D3C7D" w14:textId="577248FC">
      <w:pPr>
        <w:rPr>
          <w:color w:val="FF0000"/>
        </w:rPr>
      </w:pPr>
    </w:p>
    <w:p w:rsidR="0059524F" w:rsidP="005D2C5D" w:rsidRDefault="0059524F" w14:paraId="5666C16A" w14:textId="77777777">
      <w:pPr>
        <w:rPr>
          <w:color w:val="FF0000"/>
        </w:rPr>
      </w:pPr>
    </w:p>
    <w:p w:rsidR="0059524F" w:rsidP="005D2C5D" w:rsidRDefault="0059524F" w14:paraId="22E5BEC1" w14:textId="62D3BD1D">
      <w:pPr>
        <w:rPr>
          <w:color w:val="FF0000"/>
        </w:rPr>
      </w:pPr>
    </w:p>
    <w:p w:rsidR="0059524F" w:rsidP="005D2C5D" w:rsidRDefault="0059524F" w14:paraId="700AFAEB" w14:textId="7048ED19">
      <w:pPr>
        <w:rPr>
          <w:color w:val="FF0000"/>
        </w:rPr>
      </w:pPr>
    </w:p>
    <w:p w:rsidR="0059524F" w:rsidP="0059524F" w:rsidRDefault="0059524F" w14:paraId="4B81C5C2" w14:textId="77777777">
      <w:pPr>
        <w:pStyle w:val="Caption"/>
      </w:pPr>
      <w:r>
        <w:t>Worksheet 2: Level of Involvement Based on Other Relevant Project Criteria</w:t>
      </w:r>
    </w:p>
    <w:p w:rsidR="0059524F" w:rsidP="0059524F" w:rsidRDefault="0059524F" w14:paraId="4C8C7D17" w14:textId="77777777">
      <w:pPr>
        <w:pStyle w:val="BodyText"/>
        <w:spacing w:before="11"/>
        <w:rPr>
          <w:b/>
        </w:rPr>
      </w:pPr>
    </w:p>
    <w:tbl>
      <w:tblPr>
        <w:tblW w:w="0" w:type="auto"/>
        <w:tblInd w:w="120" w:type="dxa"/>
        <w:tblLayout w:type="fixed"/>
        <w:tblCellMar>
          <w:left w:w="0" w:type="dxa"/>
          <w:right w:w="0" w:type="dxa"/>
        </w:tblCellMar>
        <w:tblLook w:val="01E0" w:firstRow="1" w:lastRow="1" w:firstColumn="1" w:lastColumn="1" w:noHBand="0" w:noVBand="0"/>
      </w:tblPr>
      <w:tblGrid>
        <w:gridCol w:w="531"/>
        <w:gridCol w:w="2382"/>
        <w:gridCol w:w="5320"/>
        <w:gridCol w:w="870"/>
      </w:tblGrid>
      <w:tr w:rsidR="0059524F" w:rsidTr="00C90394" w14:paraId="4C518C25" w14:textId="77777777">
        <w:trPr>
          <w:trHeight w:val="229"/>
        </w:trPr>
        <w:tc>
          <w:tcPr>
            <w:tcW w:w="531" w:type="dxa"/>
            <w:tcBorders>
              <w:top w:val="single" w:color="000000" w:sz="6" w:space="0"/>
              <w:bottom w:val="single" w:color="000000" w:sz="6" w:space="0"/>
            </w:tcBorders>
          </w:tcPr>
          <w:p w:rsidR="0059524F" w:rsidP="00C90394" w:rsidRDefault="0059524F" w14:paraId="44A7BE7C" w14:textId="77777777">
            <w:pPr>
              <w:pStyle w:val="TableParagraph"/>
              <w:rPr>
                <w:rFonts w:ascii="Times New Roman"/>
                <w:sz w:val="16"/>
              </w:rPr>
            </w:pPr>
          </w:p>
        </w:tc>
        <w:tc>
          <w:tcPr>
            <w:tcW w:w="2382" w:type="dxa"/>
            <w:tcBorders>
              <w:top w:val="single" w:color="000000" w:sz="6" w:space="0"/>
              <w:bottom w:val="single" w:color="000000" w:sz="6" w:space="0"/>
            </w:tcBorders>
          </w:tcPr>
          <w:p w:rsidR="0059524F" w:rsidP="00C90394" w:rsidRDefault="0059524F" w14:paraId="724380CC" w14:textId="77777777">
            <w:pPr>
              <w:pStyle w:val="TableParagraph"/>
              <w:spacing w:line="201" w:lineRule="exact"/>
              <w:ind w:left="140"/>
              <w:rPr>
                <w:b/>
                <w:sz w:val="18"/>
              </w:rPr>
            </w:pPr>
            <w:r>
              <w:rPr>
                <w:b/>
                <w:sz w:val="18"/>
              </w:rPr>
              <w:t>Criteria</w:t>
            </w:r>
          </w:p>
        </w:tc>
        <w:tc>
          <w:tcPr>
            <w:tcW w:w="5320" w:type="dxa"/>
            <w:tcBorders>
              <w:top w:val="single" w:color="000000" w:sz="6" w:space="0"/>
              <w:bottom w:val="single" w:color="000000" w:sz="6" w:space="0"/>
            </w:tcBorders>
          </w:tcPr>
          <w:p w:rsidR="0059524F" w:rsidP="00C90394" w:rsidRDefault="0059524F" w14:paraId="22B10593" w14:textId="77777777">
            <w:pPr>
              <w:pStyle w:val="TableParagraph"/>
              <w:tabs>
                <w:tab w:val="left" w:pos="1791"/>
                <w:tab w:val="left" w:pos="4636"/>
              </w:tabs>
              <w:spacing w:line="201" w:lineRule="exact"/>
              <w:ind w:left="123"/>
              <w:rPr>
                <w:sz w:val="18"/>
              </w:rPr>
            </w:pPr>
            <w:r>
              <w:rPr>
                <w:b/>
                <w:sz w:val="18"/>
              </w:rPr>
              <w:t>Scale</w:t>
            </w:r>
            <w:r>
              <w:rPr>
                <w:b/>
                <w:sz w:val="18"/>
              </w:rPr>
              <w:tab/>
            </w:r>
            <w:r>
              <w:rPr>
                <w:b/>
                <w:sz w:val="18"/>
              </w:rPr>
              <w:t>MIN</w:t>
            </w:r>
            <w:r>
              <w:rPr>
                <w:sz w:val="18"/>
              </w:rPr>
              <w:t>.</w:t>
            </w:r>
            <w:r>
              <w:rPr>
                <w:sz w:val="18"/>
              </w:rPr>
              <w:tab/>
            </w:r>
            <w:r>
              <w:rPr>
                <w:b/>
                <w:sz w:val="18"/>
              </w:rPr>
              <w:t>MAX</w:t>
            </w:r>
            <w:r>
              <w:rPr>
                <w:sz w:val="18"/>
              </w:rPr>
              <w:t>.</w:t>
            </w:r>
          </w:p>
        </w:tc>
        <w:tc>
          <w:tcPr>
            <w:tcW w:w="870" w:type="dxa"/>
            <w:tcBorders>
              <w:top w:val="single" w:color="000000" w:sz="6" w:space="0"/>
              <w:bottom w:val="single" w:color="000000" w:sz="6" w:space="0"/>
            </w:tcBorders>
          </w:tcPr>
          <w:p w:rsidR="0059524F" w:rsidP="00C90394" w:rsidRDefault="0059524F" w14:paraId="7C2FAECB" w14:textId="77777777">
            <w:pPr>
              <w:pStyle w:val="TableParagraph"/>
              <w:spacing w:line="201" w:lineRule="exact"/>
              <w:ind w:left="240"/>
              <w:rPr>
                <w:b/>
                <w:sz w:val="18"/>
              </w:rPr>
            </w:pPr>
            <w:r>
              <w:rPr>
                <w:b/>
                <w:sz w:val="18"/>
              </w:rPr>
              <w:t>Score</w:t>
            </w:r>
          </w:p>
        </w:tc>
      </w:tr>
      <w:tr w:rsidR="0059524F" w:rsidTr="00C90394" w14:paraId="3E333A73" w14:textId="77777777">
        <w:trPr>
          <w:trHeight w:val="469"/>
        </w:trPr>
        <w:tc>
          <w:tcPr>
            <w:tcW w:w="531" w:type="dxa"/>
            <w:tcBorders>
              <w:top w:val="single" w:color="000000" w:sz="6" w:space="0"/>
              <w:bottom w:val="dotted" w:color="000000" w:sz="4" w:space="0"/>
            </w:tcBorders>
            <w:shd w:val="clear" w:color="auto" w:fill="CCCCCC"/>
          </w:tcPr>
          <w:p w:rsidR="0059524F" w:rsidP="00C90394" w:rsidRDefault="0059524F" w14:paraId="6F7A3E95" w14:textId="77777777">
            <w:pPr>
              <w:pStyle w:val="TableParagraph"/>
              <w:spacing w:before="117"/>
              <w:ind w:left="115"/>
              <w:rPr>
                <w:b/>
                <w:sz w:val="20"/>
              </w:rPr>
            </w:pPr>
            <w:r>
              <w:rPr>
                <w:b/>
                <w:sz w:val="20"/>
              </w:rPr>
              <w:t>1.</w:t>
            </w:r>
          </w:p>
        </w:tc>
        <w:tc>
          <w:tcPr>
            <w:tcW w:w="7702" w:type="dxa"/>
            <w:gridSpan w:val="2"/>
            <w:tcBorders>
              <w:top w:val="single" w:color="000000" w:sz="6" w:space="0"/>
              <w:bottom w:val="dotted" w:color="000000" w:sz="4" w:space="0"/>
            </w:tcBorders>
            <w:shd w:val="clear" w:color="auto" w:fill="CCCCCC"/>
          </w:tcPr>
          <w:p w:rsidR="0059524F" w:rsidP="00C90394" w:rsidRDefault="0059524F" w14:paraId="3FBFBD7C" w14:textId="77777777">
            <w:pPr>
              <w:pStyle w:val="TableParagraph"/>
              <w:spacing w:before="117"/>
              <w:ind w:left="140"/>
              <w:rPr>
                <w:b/>
                <w:sz w:val="20"/>
              </w:rPr>
            </w:pPr>
            <w:r>
              <w:rPr>
                <w:b/>
                <w:sz w:val="20"/>
              </w:rPr>
              <w:t>Applicant/Developer Software Certification Experience</w:t>
            </w:r>
          </w:p>
        </w:tc>
        <w:tc>
          <w:tcPr>
            <w:tcW w:w="870" w:type="dxa"/>
            <w:tcBorders>
              <w:top w:val="single" w:color="000000" w:sz="6" w:space="0"/>
              <w:bottom w:val="dotted" w:color="000000" w:sz="4" w:space="0"/>
            </w:tcBorders>
            <w:shd w:val="clear" w:color="auto" w:fill="CCCCCC"/>
          </w:tcPr>
          <w:p w:rsidR="0059524F" w:rsidP="00C90394" w:rsidRDefault="0059524F" w14:paraId="39D5127E" w14:textId="77777777">
            <w:pPr>
              <w:pStyle w:val="TableParagraph"/>
              <w:rPr>
                <w:rFonts w:ascii="Times New Roman"/>
                <w:sz w:val="20"/>
              </w:rPr>
            </w:pPr>
          </w:p>
        </w:tc>
      </w:tr>
      <w:tr w:rsidR="0059524F" w:rsidTr="00C90394" w14:paraId="0AE74D4F" w14:textId="77777777">
        <w:trPr>
          <w:trHeight w:val="688"/>
        </w:trPr>
        <w:tc>
          <w:tcPr>
            <w:tcW w:w="531" w:type="dxa"/>
            <w:tcBorders>
              <w:top w:val="dotted" w:color="000000" w:sz="4" w:space="0"/>
              <w:bottom w:val="dotted" w:color="000000" w:sz="4" w:space="0"/>
            </w:tcBorders>
          </w:tcPr>
          <w:p w:rsidR="0059524F" w:rsidP="00C90394" w:rsidRDefault="0059524F" w14:paraId="4E561CFA" w14:textId="77777777">
            <w:pPr>
              <w:pStyle w:val="TableParagraph"/>
              <w:spacing w:line="229" w:lineRule="exact"/>
              <w:ind w:left="115"/>
              <w:rPr>
                <w:sz w:val="20"/>
              </w:rPr>
            </w:pPr>
            <w:r>
              <w:rPr>
                <w:sz w:val="20"/>
              </w:rPr>
              <w:t>1.1</w:t>
            </w:r>
          </w:p>
        </w:tc>
        <w:tc>
          <w:tcPr>
            <w:tcW w:w="2382" w:type="dxa"/>
            <w:tcBorders>
              <w:top w:val="dotted" w:color="000000" w:sz="4" w:space="0"/>
              <w:bottom w:val="dotted" w:color="000000" w:sz="4" w:space="0"/>
            </w:tcBorders>
          </w:tcPr>
          <w:p w:rsidR="0059524F" w:rsidP="00C90394" w:rsidRDefault="0059524F" w14:paraId="58A27C6F" w14:textId="77777777">
            <w:pPr>
              <w:pStyle w:val="TableParagraph"/>
              <w:spacing w:before="3" w:line="230" w:lineRule="exact"/>
              <w:ind w:left="140"/>
              <w:rPr>
                <w:sz w:val="20"/>
              </w:rPr>
            </w:pPr>
            <w:r>
              <w:rPr>
                <w:sz w:val="20"/>
              </w:rPr>
              <w:t>Experience with civil aircraft or engine certification.</w:t>
            </w:r>
          </w:p>
        </w:tc>
        <w:tc>
          <w:tcPr>
            <w:tcW w:w="5320" w:type="dxa"/>
            <w:tcBorders>
              <w:top w:val="dotted" w:color="000000" w:sz="4" w:space="0"/>
              <w:bottom w:val="dotted" w:color="000000" w:sz="4" w:space="0"/>
            </w:tcBorders>
          </w:tcPr>
          <w:p w:rsidR="0059524F" w:rsidP="00C90394" w:rsidRDefault="0059524F" w14:paraId="6C8C9174" w14:textId="77777777">
            <w:pPr>
              <w:pStyle w:val="TableParagraph"/>
              <w:tabs>
                <w:tab w:val="left" w:pos="1926"/>
                <w:tab w:val="left" w:pos="3366"/>
                <w:tab w:val="right" w:pos="4972"/>
              </w:tabs>
              <w:spacing w:line="229" w:lineRule="exact"/>
              <w:ind w:left="123"/>
              <w:rPr>
                <w:sz w:val="20"/>
              </w:rPr>
            </w:pPr>
            <w:r>
              <w:rPr>
                <w:sz w:val="20"/>
              </w:rPr>
              <w:t>Scale:</w:t>
            </w:r>
            <w:r>
              <w:rPr>
                <w:sz w:val="20"/>
              </w:rPr>
              <w:tab/>
            </w:r>
            <w:r>
              <w:rPr>
                <w:sz w:val="20"/>
              </w:rPr>
              <w:t>0</w:t>
            </w:r>
            <w:r>
              <w:rPr>
                <w:sz w:val="20"/>
              </w:rPr>
              <w:tab/>
            </w:r>
            <w:r>
              <w:rPr>
                <w:sz w:val="20"/>
              </w:rPr>
              <w:t>5</w:t>
            </w:r>
            <w:r>
              <w:rPr>
                <w:sz w:val="20"/>
              </w:rPr>
              <w:tab/>
            </w:r>
            <w:r>
              <w:rPr>
                <w:sz w:val="20"/>
              </w:rPr>
              <w:t>10</w:t>
            </w:r>
          </w:p>
          <w:p w:rsidR="0059524F" w:rsidP="00C90394" w:rsidRDefault="0059524F" w14:paraId="67B4F4E4" w14:textId="77777777">
            <w:pPr>
              <w:pStyle w:val="TableParagraph"/>
              <w:tabs>
                <w:tab w:val="left" w:pos="1926"/>
                <w:tab w:val="left" w:pos="3277"/>
                <w:tab w:val="left" w:pos="4749"/>
              </w:tabs>
              <w:ind w:left="123"/>
              <w:rPr>
                <w:sz w:val="20"/>
              </w:rPr>
            </w:pPr>
            <w:r>
              <w:rPr>
                <w:sz w:val="20"/>
              </w:rPr>
              <w:t>#</w:t>
            </w:r>
            <w:r>
              <w:rPr>
                <w:spacing w:val="-3"/>
                <w:sz w:val="20"/>
              </w:rPr>
              <w:t xml:space="preserve"> </w:t>
            </w:r>
            <w:proofErr w:type="gramStart"/>
            <w:r>
              <w:rPr>
                <w:sz w:val="20"/>
              </w:rPr>
              <w:t>projects</w:t>
            </w:r>
            <w:proofErr w:type="gramEnd"/>
            <w:r>
              <w:rPr>
                <w:sz w:val="20"/>
              </w:rPr>
              <w:t>:</w:t>
            </w:r>
            <w:r>
              <w:rPr>
                <w:sz w:val="20"/>
              </w:rPr>
              <w:tab/>
            </w:r>
            <w:r>
              <w:rPr>
                <w:sz w:val="20"/>
              </w:rPr>
              <w:t>0</w:t>
            </w:r>
            <w:r>
              <w:rPr>
                <w:sz w:val="20"/>
              </w:rPr>
              <w:tab/>
            </w:r>
            <w:r>
              <w:rPr>
                <w:sz w:val="20"/>
              </w:rPr>
              <w:t>3-5</w:t>
            </w:r>
            <w:r>
              <w:rPr>
                <w:sz w:val="20"/>
              </w:rPr>
              <w:tab/>
            </w:r>
            <w:r>
              <w:rPr>
                <w:sz w:val="20"/>
              </w:rPr>
              <w:t>6+</w:t>
            </w:r>
          </w:p>
        </w:tc>
        <w:tc>
          <w:tcPr>
            <w:tcW w:w="870" w:type="dxa"/>
            <w:tcBorders>
              <w:top w:val="dotted" w:color="000000" w:sz="4" w:space="0"/>
              <w:bottom w:val="single" w:color="000000" w:sz="6" w:space="0"/>
            </w:tcBorders>
          </w:tcPr>
          <w:p w:rsidR="0059524F" w:rsidP="00C90394" w:rsidRDefault="0059524F" w14:paraId="2423C272" w14:textId="77777777">
            <w:pPr>
              <w:pStyle w:val="TableParagraph"/>
              <w:rPr>
                <w:rFonts w:ascii="Times New Roman"/>
                <w:sz w:val="20"/>
              </w:rPr>
            </w:pPr>
            <w:r>
              <w:rPr>
                <w:rFonts w:ascii="Times New Roman"/>
                <w:sz w:val="20"/>
              </w:rPr>
              <w:t xml:space="preserve">       10</w:t>
            </w:r>
          </w:p>
        </w:tc>
      </w:tr>
      <w:tr w:rsidR="0059524F" w:rsidTr="00C90394" w14:paraId="677A25FB" w14:textId="77777777">
        <w:trPr>
          <w:trHeight w:val="455"/>
        </w:trPr>
        <w:tc>
          <w:tcPr>
            <w:tcW w:w="531" w:type="dxa"/>
            <w:tcBorders>
              <w:top w:val="dotted" w:color="000000" w:sz="4" w:space="0"/>
              <w:bottom w:val="dotted" w:color="000000" w:sz="4" w:space="0"/>
            </w:tcBorders>
          </w:tcPr>
          <w:p w:rsidR="0059524F" w:rsidP="00C90394" w:rsidRDefault="0059524F" w14:paraId="668D8486" w14:textId="77777777">
            <w:pPr>
              <w:pStyle w:val="TableParagraph"/>
              <w:spacing w:line="227" w:lineRule="exact"/>
              <w:ind w:left="115"/>
              <w:rPr>
                <w:sz w:val="20"/>
              </w:rPr>
            </w:pPr>
            <w:r>
              <w:rPr>
                <w:sz w:val="20"/>
              </w:rPr>
              <w:t>1.2</w:t>
            </w:r>
          </w:p>
        </w:tc>
        <w:tc>
          <w:tcPr>
            <w:tcW w:w="2382" w:type="dxa"/>
            <w:tcBorders>
              <w:top w:val="dotted" w:color="000000" w:sz="4" w:space="0"/>
              <w:bottom w:val="dotted" w:color="000000" w:sz="4" w:space="0"/>
            </w:tcBorders>
          </w:tcPr>
          <w:p w:rsidR="0059524F" w:rsidP="00C90394" w:rsidRDefault="0059524F" w14:paraId="5E21E4B1" w14:textId="77777777">
            <w:pPr>
              <w:pStyle w:val="TableParagraph"/>
              <w:spacing w:line="230" w:lineRule="exact"/>
              <w:ind w:left="140" w:right="551"/>
              <w:rPr>
                <w:sz w:val="20"/>
              </w:rPr>
            </w:pPr>
            <w:r>
              <w:rPr>
                <w:sz w:val="20"/>
              </w:rPr>
              <w:t xml:space="preserve">Experience with </w:t>
            </w:r>
            <w:r>
              <w:rPr>
                <w:w w:val="95"/>
                <w:sz w:val="20"/>
              </w:rPr>
              <w:t>RTCA/DO-178B/C.</w:t>
            </w:r>
          </w:p>
        </w:tc>
        <w:tc>
          <w:tcPr>
            <w:tcW w:w="5320" w:type="dxa"/>
            <w:tcBorders>
              <w:top w:val="dotted" w:color="000000" w:sz="4" w:space="0"/>
              <w:bottom w:val="dotted" w:color="000000" w:sz="4" w:space="0"/>
            </w:tcBorders>
          </w:tcPr>
          <w:p w:rsidR="0059524F" w:rsidP="00C90394" w:rsidRDefault="0059524F" w14:paraId="554F363D" w14:textId="77777777">
            <w:pPr>
              <w:pStyle w:val="TableParagraph"/>
              <w:tabs>
                <w:tab w:val="left" w:pos="1926"/>
                <w:tab w:val="left" w:pos="3366"/>
                <w:tab w:val="right" w:pos="4972"/>
              </w:tabs>
              <w:spacing w:line="227" w:lineRule="exact"/>
              <w:ind w:left="123"/>
              <w:rPr>
                <w:sz w:val="20"/>
              </w:rPr>
            </w:pPr>
            <w:r>
              <w:rPr>
                <w:sz w:val="20"/>
              </w:rPr>
              <w:t>Scale:</w:t>
            </w:r>
            <w:r>
              <w:rPr>
                <w:sz w:val="20"/>
              </w:rPr>
              <w:tab/>
            </w:r>
            <w:r>
              <w:rPr>
                <w:sz w:val="20"/>
              </w:rPr>
              <w:t>0</w:t>
            </w:r>
            <w:r>
              <w:rPr>
                <w:sz w:val="20"/>
              </w:rPr>
              <w:tab/>
            </w:r>
            <w:r>
              <w:rPr>
                <w:sz w:val="20"/>
              </w:rPr>
              <w:t>5</w:t>
            </w:r>
            <w:r>
              <w:rPr>
                <w:sz w:val="20"/>
              </w:rPr>
              <w:tab/>
            </w:r>
            <w:r>
              <w:rPr>
                <w:sz w:val="20"/>
              </w:rPr>
              <w:t>10</w:t>
            </w:r>
          </w:p>
          <w:p w:rsidR="0059524F" w:rsidP="00C90394" w:rsidRDefault="0059524F" w14:paraId="5AE09721" w14:textId="77777777">
            <w:pPr>
              <w:pStyle w:val="TableParagraph"/>
              <w:tabs>
                <w:tab w:val="left" w:pos="1926"/>
                <w:tab w:val="left" w:pos="3277"/>
                <w:tab w:val="left" w:pos="4749"/>
              </w:tabs>
              <w:spacing w:line="208" w:lineRule="exact"/>
              <w:ind w:left="123"/>
              <w:rPr>
                <w:sz w:val="20"/>
              </w:rPr>
            </w:pPr>
            <w:r>
              <w:rPr>
                <w:sz w:val="20"/>
              </w:rPr>
              <w:t>#</w:t>
            </w:r>
            <w:r>
              <w:rPr>
                <w:spacing w:val="-3"/>
                <w:sz w:val="20"/>
              </w:rPr>
              <w:t xml:space="preserve"> </w:t>
            </w:r>
            <w:proofErr w:type="gramStart"/>
            <w:r>
              <w:rPr>
                <w:sz w:val="20"/>
              </w:rPr>
              <w:t>projects</w:t>
            </w:r>
            <w:proofErr w:type="gramEnd"/>
            <w:r>
              <w:rPr>
                <w:sz w:val="20"/>
              </w:rPr>
              <w:t>:</w:t>
            </w:r>
            <w:r>
              <w:rPr>
                <w:sz w:val="20"/>
              </w:rPr>
              <w:tab/>
            </w:r>
            <w:r>
              <w:rPr>
                <w:sz w:val="20"/>
              </w:rPr>
              <w:t>0</w:t>
            </w:r>
            <w:r>
              <w:rPr>
                <w:sz w:val="20"/>
              </w:rPr>
              <w:tab/>
            </w:r>
            <w:r>
              <w:rPr>
                <w:sz w:val="20"/>
              </w:rPr>
              <w:t>2-4</w:t>
            </w:r>
            <w:r>
              <w:rPr>
                <w:sz w:val="20"/>
              </w:rPr>
              <w:tab/>
            </w:r>
            <w:r>
              <w:rPr>
                <w:sz w:val="20"/>
              </w:rPr>
              <w:t>5+</w:t>
            </w:r>
          </w:p>
        </w:tc>
        <w:tc>
          <w:tcPr>
            <w:tcW w:w="870" w:type="dxa"/>
            <w:tcBorders>
              <w:top w:val="single" w:color="000000" w:sz="6" w:space="0"/>
              <w:bottom w:val="single" w:color="000000" w:sz="6" w:space="0"/>
            </w:tcBorders>
          </w:tcPr>
          <w:p w:rsidR="0059524F" w:rsidP="00C90394" w:rsidRDefault="0059524F" w14:paraId="7512A613" w14:textId="7BC85EF9">
            <w:pPr>
              <w:pStyle w:val="TableParagraph"/>
              <w:rPr>
                <w:rFonts w:ascii="Times New Roman"/>
                <w:sz w:val="20"/>
              </w:rPr>
            </w:pPr>
            <w:r>
              <w:rPr>
                <w:rFonts w:ascii="Times New Roman"/>
                <w:sz w:val="20"/>
              </w:rPr>
              <w:t xml:space="preserve">      </w:t>
            </w:r>
            <w:r w:rsidR="001647C3">
              <w:rPr>
                <w:rFonts w:ascii="Times New Roman"/>
                <w:sz w:val="20"/>
              </w:rPr>
              <w:t xml:space="preserve">  </w:t>
            </w:r>
            <w:r w:rsidR="000A3917">
              <w:rPr>
                <w:rFonts w:ascii="Times New Roman"/>
                <w:sz w:val="20"/>
              </w:rPr>
              <w:t>5</w:t>
            </w:r>
          </w:p>
        </w:tc>
      </w:tr>
      <w:tr w:rsidR="0059524F" w:rsidTr="00C90394" w14:paraId="22D583EE" w14:textId="77777777">
        <w:trPr>
          <w:trHeight w:val="684"/>
        </w:trPr>
        <w:tc>
          <w:tcPr>
            <w:tcW w:w="531" w:type="dxa"/>
            <w:tcBorders>
              <w:top w:val="dotted" w:color="000000" w:sz="4" w:space="0"/>
              <w:bottom w:val="dotted" w:color="000000" w:sz="4" w:space="0"/>
            </w:tcBorders>
          </w:tcPr>
          <w:p w:rsidR="0059524F" w:rsidP="00C90394" w:rsidRDefault="0059524F" w14:paraId="540FEA6B" w14:textId="77777777">
            <w:pPr>
              <w:pStyle w:val="TableParagraph"/>
              <w:spacing w:line="227" w:lineRule="exact"/>
              <w:ind w:left="115"/>
              <w:rPr>
                <w:sz w:val="20"/>
              </w:rPr>
            </w:pPr>
            <w:r>
              <w:rPr>
                <w:sz w:val="20"/>
              </w:rPr>
              <w:t>1.3</w:t>
            </w:r>
          </w:p>
        </w:tc>
        <w:tc>
          <w:tcPr>
            <w:tcW w:w="2382" w:type="dxa"/>
            <w:tcBorders>
              <w:top w:val="dotted" w:color="000000" w:sz="4" w:space="0"/>
              <w:bottom w:val="dotted" w:color="000000" w:sz="4" w:space="0"/>
            </w:tcBorders>
          </w:tcPr>
          <w:p w:rsidR="0059524F" w:rsidP="00C90394" w:rsidRDefault="0059524F" w14:paraId="01A0FBB8" w14:textId="77777777">
            <w:pPr>
              <w:pStyle w:val="TableParagraph"/>
              <w:spacing w:line="227" w:lineRule="exact"/>
              <w:ind w:left="140"/>
              <w:rPr>
                <w:sz w:val="20"/>
              </w:rPr>
            </w:pPr>
            <w:r>
              <w:rPr>
                <w:sz w:val="20"/>
              </w:rPr>
              <w:t>Experience with</w:t>
            </w:r>
          </w:p>
          <w:p w:rsidR="0059524F" w:rsidP="00C90394" w:rsidRDefault="0059524F" w14:paraId="17E56417" w14:textId="77777777">
            <w:pPr>
              <w:pStyle w:val="TableParagraph"/>
              <w:spacing w:before="5" w:line="228" w:lineRule="exact"/>
              <w:ind w:left="140" w:right="708"/>
              <w:rPr>
                <w:sz w:val="20"/>
              </w:rPr>
            </w:pPr>
            <w:r>
              <w:rPr>
                <w:sz w:val="20"/>
              </w:rPr>
              <w:t>RTCA/DO-178 or RTCA/DO-178A.</w:t>
            </w:r>
          </w:p>
        </w:tc>
        <w:tc>
          <w:tcPr>
            <w:tcW w:w="5320" w:type="dxa"/>
            <w:tcBorders>
              <w:top w:val="dotted" w:color="000000" w:sz="4" w:space="0"/>
              <w:bottom w:val="dotted" w:color="000000" w:sz="4" w:space="0"/>
            </w:tcBorders>
          </w:tcPr>
          <w:p w:rsidR="0059524F" w:rsidP="00C90394" w:rsidRDefault="0059524F" w14:paraId="563D7A35" w14:textId="77777777">
            <w:pPr>
              <w:pStyle w:val="TableParagraph"/>
              <w:tabs>
                <w:tab w:val="left" w:pos="1926"/>
                <w:tab w:val="left" w:pos="3366"/>
                <w:tab w:val="right" w:pos="4917"/>
              </w:tabs>
              <w:spacing w:line="227" w:lineRule="exact"/>
              <w:ind w:left="123"/>
              <w:rPr>
                <w:sz w:val="20"/>
              </w:rPr>
            </w:pPr>
            <w:r>
              <w:rPr>
                <w:sz w:val="20"/>
              </w:rPr>
              <w:t>Scale:</w:t>
            </w:r>
            <w:r>
              <w:rPr>
                <w:sz w:val="20"/>
              </w:rPr>
              <w:tab/>
            </w:r>
            <w:r>
              <w:rPr>
                <w:sz w:val="20"/>
              </w:rPr>
              <w:t>0</w:t>
            </w:r>
            <w:r>
              <w:rPr>
                <w:sz w:val="20"/>
              </w:rPr>
              <w:tab/>
            </w:r>
            <w:r>
              <w:rPr>
                <w:sz w:val="20"/>
              </w:rPr>
              <w:t>3</w:t>
            </w:r>
            <w:r>
              <w:rPr>
                <w:sz w:val="20"/>
              </w:rPr>
              <w:tab/>
            </w:r>
            <w:r>
              <w:rPr>
                <w:sz w:val="20"/>
              </w:rPr>
              <w:t>5</w:t>
            </w:r>
          </w:p>
          <w:p w:rsidR="0059524F" w:rsidP="00C90394" w:rsidRDefault="0059524F" w14:paraId="0F861CE9" w14:textId="77777777">
            <w:pPr>
              <w:pStyle w:val="TableParagraph"/>
              <w:tabs>
                <w:tab w:val="left" w:pos="1926"/>
                <w:tab w:val="left" w:pos="3277"/>
                <w:tab w:val="left" w:pos="4749"/>
              </w:tabs>
              <w:ind w:left="123"/>
              <w:rPr>
                <w:sz w:val="20"/>
              </w:rPr>
            </w:pPr>
            <w:r>
              <w:rPr>
                <w:sz w:val="20"/>
              </w:rPr>
              <w:t>#</w:t>
            </w:r>
            <w:r>
              <w:rPr>
                <w:spacing w:val="-3"/>
                <w:sz w:val="20"/>
              </w:rPr>
              <w:t xml:space="preserve"> </w:t>
            </w:r>
            <w:proofErr w:type="gramStart"/>
            <w:r>
              <w:rPr>
                <w:sz w:val="20"/>
              </w:rPr>
              <w:t>projects</w:t>
            </w:r>
            <w:proofErr w:type="gramEnd"/>
            <w:r>
              <w:rPr>
                <w:sz w:val="20"/>
              </w:rPr>
              <w:t>:</w:t>
            </w:r>
            <w:r>
              <w:rPr>
                <w:sz w:val="20"/>
              </w:rPr>
              <w:tab/>
            </w:r>
            <w:r>
              <w:rPr>
                <w:sz w:val="20"/>
              </w:rPr>
              <w:t>0</w:t>
            </w:r>
            <w:r>
              <w:rPr>
                <w:sz w:val="20"/>
              </w:rPr>
              <w:tab/>
            </w:r>
            <w:r>
              <w:rPr>
                <w:sz w:val="20"/>
              </w:rPr>
              <w:t>4-6</w:t>
            </w:r>
            <w:r>
              <w:rPr>
                <w:sz w:val="20"/>
              </w:rPr>
              <w:tab/>
            </w:r>
            <w:r>
              <w:rPr>
                <w:sz w:val="20"/>
              </w:rPr>
              <w:t>7+</w:t>
            </w:r>
          </w:p>
        </w:tc>
        <w:tc>
          <w:tcPr>
            <w:tcW w:w="870" w:type="dxa"/>
            <w:tcBorders>
              <w:top w:val="single" w:color="000000" w:sz="6" w:space="0"/>
              <w:bottom w:val="single" w:color="000000" w:sz="6" w:space="0"/>
            </w:tcBorders>
          </w:tcPr>
          <w:p w:rsidR="0059524F" w:rsidP="00C90394" w:rsidRDefault="0059524F" w14:paraId="270FC3C1" w14:textId="77777777">
            <w:pPr>
              <w:pStyle w:val="TableParagraph"/>
              <w:rPr>
                <w:rFonts w:ascii="Times New Roman"/>
                <w:sz w:val="20"/>
              </w:rPr>
            </w:pPr>
            <w:r>
              <w:rPr>
                <w:rFonts w:ascii="Times New Roman"/>
                <w:sz w:val="20"/>
              </w:rPr>
              <w:t xml:space="preserve">        0</w:t>
            </w:r>
          </w:p>
        </w:tc>
      </w:tr>
      <w:tr w:rsidR="0059524F" w:rsidTr="00C90394" w14:paraId="47129479" w14:textId="77777777">
        <w:trPr>
          <w:trHeight w:val="917"/>
        </w:trPr>
        <w:tc>
          <w:tcPr>
            <w:tcW w:w="531" w:type="dxa"/>
            <w:tcBorders>
              <w:top w:val="dotted" w:color="000000" w:sz="4" w:space="0"/>
              <w:bottom w:val="dotted" w:color="000000" w:sz="4" w:space="0"/>
            </w:tcBorders>
          </w:tcPr>
          <w:p w:rsidR="0059524F" w:rsidP="00C90394" w:rsidRDefault="0059524F" w14:paraId="7432F981" w14:textId="77777777">
            <w:pPr>
              <w:pStyle w:val="TableParagraph"/>
              <w:spacing w:line="227" w:lineRule="exact"/>
              <w:ind w:left="115"/>
              <w:rPr>
                <w:sz w:val="20"/>
              </w:rPr>
            </w:pPr>
            <w:r>
              <w:rPr>
                <w:sz w:val="20"/>
              </w:rPr>
              <w:t>1.4</w:t>
            </w:r>
          </w:p>
        </w:tc>
        <w:tc>
          <w:tcPr>
            <w:tcW w:w="2382" w:type="dxa"/>
            <w:tcBorders>
              <w:top w:val="dotted" w:color="000000" w:sz="4" w:space="0"/>
              <w:bottom w:val="dotted" w:color="000000" w:sz="4" w:space="0"/>
            </w:tcBorders>
          </w:tcPr>
          <w:p w:rsidR="0059524F" w:rsidP="00C90394" w:rsidRDefault="0059524F" w14:paraId="629AC4F8" w14:textId="77777777">
            <w:pPr>
              <w:pStyle w:val="TableParagraph"/>
              <w:ind w:left="140" w:right="232"/>
              <w:rPr>
                <w:sz w:val="20"/>
              </w:rPr>
            </w:pPr>
            <w:r>
              <w:rPr>
                <w:sz w:val="20"/>
              </w:rPr>
              <w:t>Experience with other software standards (other than RTCA/DO-</w:t>
            </w:r>
          </w:p>
          <w:p w:rsidR="0059524F" w:rsidP="00C90394" w:rsidRDefault="0059524F" w14:paraId="668348B7" w14:textId="77777777">
            <w:pPr>
              <w:pStyle w:val="TableParagraph"/>
              <w:spacing w:line="208" w:lineRule="exact"/>
              <w:ind w:left="140"/>
              <w:rPr>
                <w:sz w:val="20"/>
              </w:rPr>
            </w:pPr>
            <w:r>
              <w:rPr>
                <w:sz w:val="20"/>
              </w:rPr>
              <w:t>178 [ ]).</w:t>
            </w:r>
          </w:p>
        </w:tc>
        <w:tc>
          <w:tcPr>
            <w:tcW w:w="5320" w:type="dxa"/>
            <w:tcBorders>
              <w:top w:val="dotted" w:color="000000" w:sz="4" w:space="0"/>
              <w:bottom w:val="dotted" w:color="000000" w:sz="4" w:space="0"/>
            </w:tcBorders>
          </w:tcPr>
          <w:p w:rsidR="0059524F" w:rsidP="00C90394" w:rsidRDefault="0059524F" w14:paraId="55898087" w14:textId="77777777">
            <w:pPr>
              <w:pStyle w:val="TableParagraph"/>
              <w:tabs>
                <w:tab w:val="left" w:pos="1926"/>
                <w:tab w:val="left" w:pos="3366"/>
                <w:tab w:val="right" w:pos="4917"/>
              </w:tabs>
              <w:spacing w:line="227" w:lineRule="exact"/>
              <w:ind w:left="123"/>
              <w:rPr>
                <w:sz w:val="20"/>
              </w:rPr>
            </w:pPr>
            <w:r>
              <w:rPr>
                <w:sz w:val="20"/>
              </w:rPr>
              <w:t>Scale:</w:t>
            </w:r>
            <w:r>
              <w:rPr>
                <w:sz w:val="20"/>
              </w:rPr>
              <w:tab/>
            </w:r>
            <w:r>
              <w:rPr>
                <w:sz w:val="20"/>
              </w:rPr>
              <w:t>0</w:t>
            </w:r>
            <w:r>
              <w:rPr>
                <w:sz w:val="20"/>
              </w:rPr>
              <w:tab/>
            </w:r>
            <w:r>
              <w:rPr>
                <w:sz w:val="20"/>
              </w:rPr>
              <w:t>2</w:t>
            </w:r>
            <w:r>
              <w:rPr>
                <w:sz w:val="20"/>
              </w:rPr>
              <w:tab/>
            </w:r>
            <w:r>
              <w:rPr>
                <w:sz w:val="20"/>
              </w:rPr>
              <w:t>4</w:t>
            </w:r>
          </w:p>
          <w:p w:rsidR="0059524F" w:rsidP="00C90394" w:rsidRDefault="0059524F" w14:paraId="1714920A" w14:textId="77777777">
            <w:pPr>
              <w:pStyle w:val="TableParagraph"/>
              <w:tabs>
                <w:tab w:val="left" w:pos="1926"/>
                <w:tab w:val="left" w:pos="3277"/>
                <w:tab w:val="left" w:pos="4749"/>
              </w:tabs>
              <w:ind w:left="123"/>
              <w:rPr>
                <w:sz w:val="20"/>
              </w:rPr>
            </w:pPr>
            <w:r>
              <w:rPr>
                <w:sz w:val="20"/>
              </w:rPr>
              <w:t>#</w:t>
            </w:r>
            <w:r>
              <w:rPr>
                <w:spacing w:val="-3"/>
                <w:sz w:val="20"/>
              </w:rPr>
              <w:t xml:space="preserve"> </w:t>
            </w:r>
            <w:proofErr w:type="gramStart"/>
            <w:r>
              <w:rPr>
                <w:sz w:val="20"/>
              </w:rPr>
              <w:t>projects</w:t>
            </w:r>
            <w:proofErr w:type="gramEnd"/>
            <w:r>
              <w:rPr>
                <w:sz w:val="20"/>
              </w:rPr>
              <w:t>:</w:t>
            </w:r>
            <w:r>
              <w:rPr>
                <w:sz w:val="20"/>
              </w:rPr>
              <w:tab/>
            </w:r>
            <w:r>
              <w:rPr>
                <w:sz w:val="20"/>
              </w:rPr>
              <w:t>0</w:t>
            </w:r>
            <w:r>
              <w:rPr>
                <w:sz w:val="20"/>
              </w:rPr>
              <w:tab/>
            </w:r>
            <w:r>
              <w:rPr>
                <w:sz w:val="20"/>
              </w:rPr>
              <w:t>4-6</w:t>
            </w:r>
            <w:r>
              <w:rPr>
                <w:sz w:val="20"/>
              </w:rPr>
              <w:tab/>
            </w:r>
            <w:r>
              <w:rPr>
                <w:sz w:val="20"/>
              </w:rPr>
              <w:t>7+</w:t>
            </w:r>
          </w:p>
        </w:tc>
        <w:tc>
          <w:tcPr>
            <w:tcW w:w="870" w:type="dxa"/>
            <w:tcBorders>
              <w:top w:val="single" w:color="000000" w:sz="6" w:space="0"/>
              <w:bottom w:val="single" w:color="000000" w:sz="6" w:space="0"/>
            </w:tcBorders>
          </w:tcPr>
          <w:p w:rsidR="0059524F" w:rsidP="00C90394" w:rsidRDefault="0059524F" w14:paraId="0B3338B1" w14:textId="77777777">
            <w:pPr>
              <w:pStyle w:val="TableParagraph"/>
              <w:rPr>
                <w:rFonts w:ascii="Times New Roman"/>
                <w:sz w:val="20"/>
              </w:rPr>
            </w:pPr>
            <w:r>
              <w:rPr>
                <w:rFonts w:ascii="Times New Roman"/>
                <w:sz w:val="20"/>
              </w:rPr>
              <w:t xml:space="preserve">        4</w:t>
            </w:r>
          </w:p>
        </w:tc>
      </w:tr>
      <w:tr w:rsidR="0059524F" w:rsidTr="00C90394" w14:paraId="5222AC72" w14:textId="77777777">
        <w:trPr>
          <w:trHeight w:val="472"/>
        </w:trPr>
        <w:tc>
          <w:tcPr>
            <w:tcW w:w="531" w:type="dxa"/>
            <w:tcBorders>
              <w:top w:val="dotted" w:color="000000" w:sz="4" w:space="0"/>
              <w:bottom w:val="dotted" w:color="000000" w:sz="4" w:space="0"/>
            </w:tcBorders>
            <w:shd w:val="clear" w:color="auto" w:fill="CCCCCC"/>
          </w:tcPr>
          <w:p w:rsidR="0059524F" w:rsidP="00C90394" w:rsidRDefault="0059524F" w14:paraId="2ED6CC4F" w14:textId="77777777">
            <w:pPr>
              <w:pStyle w:val="TableParagraph"/>
              <w:spacing w:before="119"/>
              <w:ind w:left="115"/>
              <w:rPr>
                <w:b/>
                <w:sz w:val="20"/>
              </w:rPr>
            </w:pPr>
            <w:r>
              <w:rPr>
                <w:b/>
                <w:sz w:val="20"/>
              </w:rPr>
              <w:t>2.</w:t>
            </w:r>
          </w:p>
        </w:tc>
        <w:tc>
          <w:tcPr>
            <w:tcW w:w="7702" w:type="dxa"/>
            <w:gridSpan w:val="2"/>
            <w:tcBorders>
              <w:top w:val="dotted" w:color="000000" w:sz="4" w:space="0"/>
              <w:bottom w:val="dotted" w:color="000000" w:sz="4" w:space="0"/>
            </w:tcBorders>
            <w:shd w:val="clear" w:color="auto" w:fill="CCCCCC"/>
          </w:tcPr>
          <w:p w:rsidR="0059524F" w:rsidP="00C90394" w:rsidRDefault="0059524F" w14:paraId="0168D130" w14:textId="77777777">
            <w:pPr>
              <w:pStyle w:val="TableParagraph"/>
              <w:spacing w:before="119"/>
              <w:ind w:left="140"/>
              <w:rPr>
                <w:b/>
                <w:sz w:val="20"/>
              </w:rPr>
            </w:pPr>
            <w:r>
              <w:rPr>
                <w:b/>
                <w:sz w:val="20"/>
              </w:rPr>
              <w:t>Applicant/Developer Demonstrated Software Development Capability</w:t>
            </w:r>
          </w:p>
        </w:tc>
        <w:tc>
          <w:tcPr>
            <w:tcW w:w="870" w:type="dxa"/>
            <w:tcBorders>
              <w:top w:val="single" w:color="000000" w:sz="6" w:space="0"/>
              <w:bottom w:val="dotted" w:color="000000" w:sz="4" w:space="0"/>
            </w:tcBorders>
            <w:shd w:val="clear" w:color="auto" w:fill="CCCCCC"/>
          </w:tcPr>
          <w:p w:rsidR="0059524F" w:rsidP="00C90394" w:rsidRDefault="0059524F" w14:paraId="2D2DD3CA" w14:textId="77777777">
            <w:pPr>
              <w:pStyle w:val="TableParagraph"/>
              <w:rPr>
                <w:rFonts w:ascii="Times New Roman"/>
                <w:sz w:val="20"/>
              </w:rPr>
            </w:pPr>
          </w:p>
        </w:tc>
      </w:tr>
      <w:tr w:rsidR="0059524F" w:rsidTr="00C90394" w14:paraId="5C023122" w14:textId="77777777">
        <w:trPr>
          <w:trHeight w:val="918"/>
        </w:trPr>
        <w:tc>
          <w:tcPr>
            <w:tcW w:w="531" w:type="dxa"/>
            <w:tcBorders>
              <w:top w:val="dotted" w:color="000000" w:sz="4" w:space="0"/>
              <w:bottom w:val="dotted" w:color="000000" w:sz="4" w:space="0"/>
            </w:tcBorders>
          </w:tcPr>
          <w:p w:rsidR="0059524F" w:rsidP="00C90394" w:rsidRDefault="0059524F" w14:paraId="173E825F" w14:textId="77777777">
            <w:pPr>
              <w:pStyle w:val="TableParagraph"/>
              <w:spacing w:line="229" w:lineRule="exact"/>
              <w:ind w:left="115"/>
              <w:rPr>
                <w:sz w:val="20"/>
              </w:rPr>
            </w:pPr>
            <w:r>
              <w:rPr>
                <w:sz w:val="20"/>
              </w:rPr>
              <w:t>2.1</w:t>
            </w:r>
          </w:p>
        </w:tc>
        <w:tc>
          <w:tcPr>
            <w:tcW w:w="2382" w:type="dxa"/>
            <w:tcBorders>
              <w:top w:val="dotted" w:color="000000" w:sz="4" w:space="0"/>
              <w:bottom w:val="dotted" w:color="000000" w:sz="4" w:space="0"/>
            </w:tcBorders>
          </w:tcPr>
          <w:p w:rsidR="0059524F" w:rsidP="00C90394" w:rsidRDefault="0059524F" w14:paraId="541C365A" w14:textId="77777777">
            <w:pPr>
              <w:pStyle w:val="TableParagraph"/>
              <w:spacing w:before="3" w:line="230" w:lineRule="exact"/>
              <w:ind w:left="140" w:right="365"/>
              <w:rPr>
                <w:sz w:val="20"/>
              </w:rPr>
            </w:pPr>
            <w:r>
              <w:rPr>
                <w:sz w:val="20"/>
              </w:rPr>
              <w:t>Ability to consistently produce RTCA/DO- 178B/C software products.</w:t>
            </w:r>
          </w:p>
        </w:tc>
        <w:tc>
          <w:tcPr>
            <w:tcW w:w="5320" w:type="dxa"/>
            <w:tcBorders>
              <w:top w:val="dotted" w:color="000000" w:sz="4" w:space="0"/>
              <w:bottom w:val="dotted" w:color="000000" w:sz="4" w:space="0"/>
            </w:tcBorders>
          </w:tcPr>
          <w:p w:rsidR="0059524F" w:rsidP="00C90394" w:rsidRDefault="0059524F" w14:paraId="595DEB3E" w14:textId="77777777">
            <w:pPr>
              <w:pStyle w:val="TableParagraph"/>
              <w:tabs>
                <w:tab w:val="left" w:pos="1926"/>
                <w:tab w:val="left" w:pos="3366"/>
                <w:tab w:val="right" w:pos="4972"/>
              </w:tabs>
              <w:spacing w:line="229" w:lineRule="exact"/>
              <w:ind w:left="123"/>
              <w:rPr>
                <w:sz w:val="20"/>
              </w:rPr>
            </w:pPr>
            <w:r>
              <w:rPr>
                <w:sz w:val="20"/>
              </w:rPr>
              <w:t>Scale:</w:t>
            </w:r>
            <w:r>
              <w:rPr>
                <w:sz w:val="20"/>
              </w:rPr>
              <w:tab/>
            </w:r>
            <w:r>
              <w:rPr>
                <w:sz w:val="20"/>
              </w:rPr>
              <w:t>0</w:t>
            </w:r>
            <w:r>
              <w:rPr>
                <w:sz w:val="20"/>
              </w:rPr>
              <w:tab/>
            </w:r>
            <w:r>
              <w:rPr>
                <w:sz w:val="20"/>
              </w:rPr>
              <w:t>5</w:t>
            </w:r>
            <w:r>
              <w:rPr>
                <w:sz w:val="20"/>
              </w:rPr>
              <w:tab/>
            </w:r>
            <w:r>
              <w:rPr>
                <w:sz w:val="20"/>
              </w:rPr>
              <w:t>10</w:t>
            </w:r>
          </w:p>
          <w:p w:rsidR="0059524F" w:rsidP="00C90394" w:rsidRDefault="0059524F" w14:paraId="03168D7B" w14:textId="77777777">
            <w:pPr>
              <w:pStyle w:val="TableParagraph"/>
              <w:tabs>
                <w:tab w:val="left" w:pos="1798"/>
                <w:tab w:val="left" w:pos="3227"/>
                <w:tab w:val="left" w:pos="4658"/>
              </w:tabs>
              <w:ind w:left="123"/>
              <w:rPr>
                <w:sz w:val="20"/>
              </w:rPr>
            </w:pPr>
            <w:r>
              <w:rPr>
                <w:sz w:val="20"/>
              </w:rPr>
              <w:t>Ability:</w:t>
            </w:r>
            <w:r>
              <w:rPr>
                <w:sz w:val="20"/>
              </w:rPr>
              <w:tab/>
            </w:r>
            <w:r>
              <w:rPr>
                <w:sz w:val="20"/>
              </w:rPr>
              <w:t>Low</w:t>
            </w:r>
            <w:r>
              <w:rPr>
                <w:sz w:val="20"/>
              </w:rPr>
              <w:tab/>
            </w:r>
            <w:r>
              <w:rPr>
                <w:sz w:val="20"/>
              </w:rPr>
              <w:t>Med</w:t>
            </w:r>
            <w:r>
              <w:rPr>
                <w:sz w:val="20"/>
              </w:rPr>
              <w:tab/>
            </w:r>
            <w:r>
              <w:rPr>
                <w:sz w:val="20"/>
              </w:rPr>
              <w:t>High</w:t>
            </w:r>
          </w:p>
        </w:tc>
        <w:tc>
          <w:tcPr>
            <w:tcW w:w="870" w:type="dxa"/>
            <w:tcBorders>
              <w:top w:val="dotted" w:color="000000" w:sz="4" w:space="0"/>
              <w:bottom w:val="single" w:color="000000" w:sz="6" w:space="0"/>
            </w:tcBorders>
          </w:tcPr>
          <w:p w:rsidR="0059524F" w:rsidP="00C90394" w:rsidRDefault="0059524F" w14:paraId="133E6700" w14:textId="1754419C">
            <w:pPr>
              <w:pStyle w:val="TableParagraph"/>
              <w:rPr>
                <w:rFonts w:ascii="Times New Roman"/>
                <w:sz w:val="20"/>
              </w:rPr>
            </w:pPr>
            <w:r>
              <w:rPr>
                <w:rFonts w:ascii="Times New Roman"/>
                <w:sz w:val="20"/>
              </w:rPr>
              <w:t xml:space="preserve">        </w:t>
            </w:r>
            <w:r w:rsidR="003A638E">
              <w:rPr>
                <w:rFonts w:ascii="Times New Roman"/>
                <w:sz w:val="20"/>
              </w:rPr>
              <w:t>5</w:t>
            </w:r>
          </w:p>
        </w:tc>
      </w:tr>
      <w:tr w:rsidR="0059524F" w:rsidTr="00C90394" w14:paraId="70ABB46C" w14:textId="77777777">
        <w:trPr>
          <w:trHeight w:val="684"/>
        </w:trPr>
        <w:tc>
          <w:tcPr>
            <w:tcW w:w="531" w:type="dxa"/>
            <w:tcBorders>
              <w:top w:val="dotted" w:color="000000" w:sz="4" w:space="0"/>
              <w:bottom w:val="dotted" w:color="000000" w:sz="4" w:space="0"/>
            </w:tcBorders>
          </w:tcPr>
          <w:p w:rsidR="0059524F" w:rsidP="00C90394" w:rsidRDefault="0059524F" w14:paraId="5B23D6CB" w14:textId="77777777">
            <w:pPr>
              <w:pStyle w:val="TableParagraph"/>
              <w:spacing w:line="227" w:lineRule="exact"/>
              <w:ind w:left="115"/>
              <w:rPr>
                <w:sz w:val="20"/>
              </w:rPr>
            </w:pPr>
            <w:r>
              <w:rPr>
                <w:sz w:val="20"/>
              </w:rPr>
              <w:t>2.2</w:t>
            </w:r>
          </w:p>
        </w:tc>
        <w:tc>
          <w:tcPr>
            <w:tcW w:w="2382" w:type="dxa"/>
            <w:tcBorders>
              <w:top w:val="dotted" w:color="000000" w:sz="4" w:space="0"/>
              <w:bottom w:val="dotted" w:color="000000" w:sz="4" w:space="0"/>
            </w:tcBorders>
          </w:tcPr>
          <w:p w:rsidR="0059524F" w:rsidP="00C90394" w:rsidRDefault="0059524F" w14:paraId="08F403BD" w14:textId="77777777">
            <w:pPr>
              <w:pStyle w:val="TableParagraph"/>
              <w:spacing w:line="237" w:lineRule="auto"/>
              <w:ind w:left="140" w:right="98"/>
              <w:rPr>
                <w:sz w:val="20"/>
              </w:rPr>
            </w:pPr>
            <w:r>
              <w:rPr>
                <w:sz w:val="20"/>
              </w:rPr>
              <w:t>Cooperation, openness, and resource</w:t>
            </w:r>
          </w:p>
          <w:p w:rsidR="0059524F" w:rsidP="00C90394" w:rsidRDefault="0059524F" w14:paraId="144022E9" w14:textId="77777777">
            <w:pPr>
              <w:pStyle w:val="TableParagraph"/>
              <w:spacing w:line="208" w:lineRule="exact"/>
              <w:ind w:left="140"/>
              <w:rPr>
                <w:sz w:val="20"/>
              </w:rPr>
            </w:pPr>
            <w:r>
              <w:rPr>
                <w:sz w:val="20"/>
              </w:rPr>
              <w:t>commitments.</w:t>
            </w:r>
          </w:p>
        </w:tc>
        <w:tc>
          <w:tcPr>
            <w:tcW w:w="5320" w:type="dxa"/>
            <w:tcBorders>
              <w:top w:val="dotted" w:color="000000" w:sz="4" w:space="0"/>
              <w:bottom w:val="dotted" w:color="000000" w:sz="4" w:space="0"/>
            </w:tcBorders>
          </w:tcPr>
          <w:p w:rsidR="0059524F" w:rsidP="00C90394" w:rsidRDefault="0059524F" w14:paraId="7B87EF6D" w14:textId="77777777">
            <w:pPr>
              <w:pStyle w:val="TableParagraph"/>
              <w:tabs>
                <w:tab w:val="left" w:pos="1926"/>
                <w:tab w:val="left" w:pos="3366"/>
                <w:tab w:val="right" w:pos="4972"/>
              </w:tabs>
              <w:spacing w:line="226" w:lineRule="exact"/>
              <w:ind w:left="123"/>
              <w:rPr>
                <w:sz w:val="20"/>
              </w:rPr>
            </w:pPr>
            <w:r>
              <w:rPr>
                <w:sz w:val="20"/>
              </w:rPr>
              <w:t>Scale:</w:t>
            </w:r>
            <w:r>
              <w:rPr>
                <w:sz w:val="20"/>
              </w:rPr>
              <w:tab/>
            </w:r>
            <w:r>
              <w:rPr>
                <w:sz w:val="20"/>
              </w:rPr>
              <w:t>0</w:t>
            </w:r>
            <w:r>
              <w:rPr>
                <w:sz w:val="20"/>
              </w:rPr>
              <w:tab/>
            </w:r>
            <w:r>
              <w:rPr>
                <w:sz w:val="20"/>
              </w:rPr>
              <w:t>5</w:t>
            </w:r>
            <w:r>
              <w:rPr>
                <w:sz w:val="20"/>
              </w:rPr>
              <w:tab/>
            </w:r>
            <w:r>
              <w:rPr>
                <w:sz w:val="20"/>
              </w:rPr>
              <w:t>10</w:t>
            </w:r>
          </w:p>
          <w:p w:rsidR="0059524F" w:rsidP="00C90394" w:rsidRDefault="0059524F" w14:paraId="28F91DF0" w14:textId="77777777">
            <w:pPr>
              <w:pStyle w:val="TableParagraph"/>
              <w:tabs>
                <w:tab w:val="left" w:pos="1798"/>
                <w:tab w:val="left" w:pos="3227"/>
                <w:tab w:val="left" w:pos="4658"/>
              </w:tabs>
              <w:spacing w:line="229" w:lineRule="exact"/>
              <w:ind w:left="123"/>
              <w:rPr>
                <w:sz w:val="20"/>
              </w:rPr>
            </w:pPr>
            <w:r>
              <w:rPr>
                <w:sz w:val="20"/>
              </w:rPr>
              <w:t>Ability:</w:t>
            </w:r>
            <w:r>
              <w:rPr>
                <w:sz w:val="20"/>
              </w:rPr>
              <w:tab/>
            </w:r>
            <w:r>
              <w:rPr>
                <w:sz w:val="20"/>
              </w:rPr>
              <w:t>Low</w:t>
            </w:r>
            <w:r>
              <w:rPr>
                <w:sz w:val="20"/>
              </w:rPr>
              <w:tab/>
            </w:r>
            <w:r>
              <w:rPr>
                <w:sz w:val="20"/>
              </w:rPr>
              <w:t>Med</w:t>
            </w:r>
            <w:r>
              <w:rPr>
                <w:sz w:val="20"/>
              </w:rPr>
              <w:tab/>
            </w:r>
            <w:r>
              <w:rPr>
                <w:sz w:val="20"/>
              </w:rPr>
              <w:t>High</w:t>
            </w:r>
          </w:p>
        </w:tc>
        <w:tc>
          <w:tcPr>
            <w:tcW w:w="870" w:type="dxa"/>
            <w:tcBorders>
              <w:top w:val="single" w:color="000000" w:sz="6" w:space="0"/>
              <w:bottom w:val="single" w:color="000000" w:sz="6" w:space="0"/>
            </w:tcBorders>
          </w:tcPr>
          <w:p w:rsidR="0059524F" w:rsidP="00C90394" w:rsidRDefault="0059524F" w14:paraId="77FE450B" w14:textId="77777777">
            <w:pPr>
              <w:pStyle w:val="TableParagraph"/>
              <w:rPr>
                <w:rFonts w:ascii="Times New Roman"/>
                <w:sz w:val="20"/>
              </w:rPr>
            </w:pPr>
            <w:r>
              <w:rPr>
                <w:rFonts w:ascii="Times New Roman"/>
                <w:sz w:val="20"/>
              </w:rPr>
              <w:t xml:space="preserve">        10</w:t>
            </w:r>
          </w:p>
        </w:tc>
      </w:tr>
      <w:tr w:rsidR="0059524F" w:rsidTr="00C90394" w14:paraId="5060D3A3" w14:textId="77777777">
        <w:trPr>
          <w:trHeight w:val="690"/>
        </w:trPr>
        <w:tc>
          <w:tcPr>
            <w:tcW w:w="531" w:type="dxa"/>
            <w:tcBorders>
              <w:top w:val="dotted" w:color="000000" w:sz="4" w:space="0"/>
              <w:bottom w:val="dotted" w:color="000000" w:sz="4" w:space="0"/>
            </w:tcBorders>
          </w:tcPr>
          <w:p w:rsidR="0059524F" w:rsidP="00C90394" w:rsidRDefault="0059524F" w14:paraId="06359623" w14:textId="77777777">
            <w:pPr>
              <w:pStyle w:val="TableParagraph"/>
              <w:spacing w:before="1"/>
              <w:ind w:left="115"/>
              <w:rPr>
                <w:sz w:val="20"/>
              </w:rPr>
            </w:pPr>
            <w:r>
              <w:rPr>
                <w:sz w:val="20"/>
              </w:rPr>
              <w:t>2.3</w:t>
            </w:r>
          </w:p>
        </w:tc>
        <w:tc>
          <w:tcPr>
            <w:tcW w:w="2382" w:type="dxa"/>
            <w:tcBorders>
              <w:top w:val="dotted" w:color="000000" w:sz="4" w:space="0"/>
              <w:bottom w:val="dotted" w:color="000000" w:sz="4" w:space="0"/>
            </w:tcBorders>
          </w:tcPr>
          <w:p w:rsidR="0059524F" w:rsidP="00C90394" w:rsidRDefault="0059524F" w14:paraId="50CD7CC7" w14:textId="77777777">
            <w:pPr>
              <w:pStyle w:val="TableParagraph"/>
              <w:spacing w:before="1" w:line="230" w:lineRule="atLeast"/>
              <w:ind w:left="140" w:right="265"/>
              <w:rPr>
                <w:sz w:val="20"/>
              </w:rPr>
            </w:pPr>
            <w:r>
              <w:rPr>
                <w:sz w:val="20"/>
              </w:rPr>
              <w:t>Ability to manage software development and sub-contractors.</w:t>
            </w:r>
          </w:p>
        </w:tc>
        <w:tc>
          <w:tcPr>
            <w:tcW w:w="5320" w:type="dxa"/>
            <w:tcBorders>
              <w:top w:val="dotted" w:color="000000" w:sz="4" w:space="0"/>
              <w:bottom w:val="dotted" w:color="000000" w:sz="4" w:space="0"/>
            </w:tcBorders>
          </w:tcPr>
          <w:p w:rsidR="0059524F" w:rsidP="00C90394" w:rsidRDefault="0059524F" w14:paraId="7638C3BE" w14:textId="77777777">
            <w:pPr>
              <w:pStyle w:val="TableParagraph"/>
              <w:tabs>
                <w:tab w:val="left" w:pos="1926"/>
                <w:tab w:val="left" w:pos="3366"/>
                <w:tab w:val="right" w:pos="4972"/>
              </w:tabs>
              <w:spacing w:before="1"/>
              <w:ind w:left="123"/>
              <w:rPr>
                <w:sz w:val="20"/>
              </w:rPr>
            </w:pPr>
            <w:r>
              <w:rPr>
                <w:sz w:val="20"/>
              </w:rPr>
              <w:t>Scale:</w:t>
            </w:r>
            <w:r>
              <w:rPr>
                <w:sz w:val="20"/>
              </w:rPr>
              <w:tab/>
            </w:r>
            <w:r>
              <w:rPr>
                <w:sz w:val="20"/>
              </w:rPr>
              <w:t>0</w:t>
            </w:r>
            <w:r>
              <w:rPr>
                <w:sz w:val="20"/>
              </w:rPr>
              <w:tab/>
            </w:r>
            <w:r>
              <w:rPr>
                <w:sz w:val="20"/>
              </w:rPr>
              <w:t>5</w:t>
            </w:r>
            <w:r>
              <w:rPr>
                <w:sz w:val="20"/>
              </w:rPr>
              <w:tab/>
            </w:r>
            <w:r>
              <w:rPr>
                <w:sz w:val="20"/>
              </w:rPr>
              <w:t>10</w:t>
            </w:r>
          </w:p>
          <w:p w:rsidR="0059524F" w:rsidP="00C90394" w:rsidRDefault="0059524F" w14:paraId="7ABA4DFA" w14:textId="77777777">
            <w:pPr>
              <w:pStyle w:val="TableParagraph"/>
              <w:tabs>
                <w:tab w:val="left" w:pos="1798"/>
                <w:tab w:val="left" w:pos="3227"/>
                <w:tab w:val="left" w:pos="4658"/>
              </w:tabs>
              <w:spacing w:before="1"/>
              <w:ind w:left="123"/>
              <w:rPr>
                <w:sz w:val="20"/>
              </w:rPr>
            </w:pPr>
            <w:r>
              <w:rPr>
                <w:sz w:val="20"/>
              </w:rPr>
              <w:t>Ability:</w:t>
            </w:r>
            <w:r>
              <w:rPr>
                <w:sz w:val="20"/>
              </w:rPr>
              <w:tab/>
            </w:r>
            <w:r>
              <w:rPr>
                <w:sz w:val="20"/>
              </w:rPr>
              <w:t>Low</w:t>
            </w:r>
            <w:r>
              <w:rPr>
                <w:sz w:val="20"/>
              </w:rPr>
              <w:tab/>
            </w:r>
            <w:r>
              <w:rPr>
                <w:sz w:val="20"/>
              </w:rPr>
              <w:t>Med</w:t>
            </w:r>
            <w:r>
              <w:rPr>
                <w:sz w:val="20"/>
              </w:rPr>
              <w:tab/>
            </w:r>
            <w:r>
              <w:rPr>
                <w:sz w:val="20"/>
              </w:rPr>
              <w:t>High</w:t>
            </w:r>
          </w:p>
        </w:tc>
        <w:tc>
          <w:tcPr>
            <w:tcW w:w="870" w:type="dxa"/>
            <w:tcBorders>
              <w:top w:val="single" w:color="000000" w:sz="6" w:space="0"/>
              <w:bottom w:val="single" w:color="000000" w:sz="6" w:space="0"/>
            </w:tcBorders>
          </w:tcPr>
          <w:p w:rsidR="0059524F" w:rsidP="00C90394" w:rsidRDefault="0059524F" w14:paraId="584E56B2" w14:textId="77777777">
            <w:pPr>
              <w:pStyle w:val="TableParagraph"/>
              <w:rPr>
                <w:rFonts w:ascii="Times New Roman"/>
                <w:sz w:val="20"/>
              </w:rPr>
            </w:pPr>
            <w:r>
              <w:rPr>
                <w:rFonts w:ascii="Times New Roman"/>
                <w:sz w:val="20"/>
              </w:rPr>
              <w:t xml:space="preserve">        10</w:t>
            </w:r>
          </w:p>
        </w:tc>
      </w:tr>
      <w:tr w:rsidR="0059524F" w:rsidTr="00C90394" w14:paraId="72628D74" w14:textId="77777777">
        <w:trPr>
          <w:trHeight w:val="1149"/>
        </w:trPr>
        <w:tc>
          <w:tcPr>
            <w:tcW w:w="531" w:type="dxa"/>
            <w:tcBorders>
              <w:top w:val="dotted" w:color="000000" w:sz="4" w:space="0"/>
              <w:bottom w:val="dotted" w:color="000000" w:sz="4" w:space="0"/>
            </w:tcBorders>
          </w:tcPr>
          <w:p w:rsidR="0059524F" w:rsidP="00C90394" w:rsidRDefault="0059524F" w14:paraId="2DA4006A" w14:textId="77777777">
            <w:pPr>
              <w:pStyle w:val="TableParagraph"/>
              <w:spacing w:before="1"/>
              <w:ind w:left="115"/>
              <w:rPr>
                <w:sz w:val="20"/>
              </w:rPr>
            </w:pPr>
            <w:r>
              <w:rPr>
                <w:sz w:val="20"/>
              </w:rPr>
              <w:t>2.4</w:t>
            </w:r>
          </w:p>
        </w:tc>
        <w:tc>
          <w:tcPr>
            <w:tcW w:w="2382" w:type="dxa"/>
            <w:tcBorders>
              <w:top w:val="dotted" w:color="000000" w:sz="4" w:space="0"/>
              <w:bottom w:val="dotted" w:color="000000" w:sz="4" w:space="0"/>
            </w:tcBorders>
          </w:tcPr>
          <w:p w:rsidR="0059524F" w:rsidP="00C90394" w:rsidRDefault="0059524F" w14:paraId="07B0A114" w14:textId="77777777">
            <w:pPr>
              <w:pStyle w:val="TableParagraph"/>
              <w:spacing w:before="1"/>
              <w:ind w:left="140" w:right="121"/>
              <w:rPr>
                <w:sz w:val="20"/>
              </w:rPr>
            </w:pPr>
            <w:r>
              <w:rPr>
                <w:sz w:val="20"/>
              </w:rPr>
              <w:t>Capability assessments (for example, Software Engineering Institute</w:t>
            </w:r>
          </w:p>
          <w:p w:rsidR="0059524F" w:rsidP="00C90394" w:rsidRDefault="0059524F" w14:paraId="1E202315" w14:textId="77777777">
            <w:pPr>
              <w:pStyle w:val="TableParagraph"/>
              <w:spacing w:before="7" w:line="228" w:lineRule="exact"/>
              <w:ind w:left="140" w:right="487"/>
              <w:rPr>
                <w:sz w:val="20"/>
              </w:rPr>
            </w:pPr>
            <w:r>
              <w:rPr>
                <w:sz w:val="20"/>
              </w:rPr>
              <w:t>Capability Maturity Model, ISO 9001[]).</w:t>
            </w:r>
          </w:p>
        </w:tc>
        <w:tc>
          <w:tcPr>
            <w:tcW w:w="5320" w:type="dxa"/>
            <w:tcBorders>
              <w:top w:val="dotted" w:color="000000" w:sz="4" w:space="0"/>
              <w:bottom w:val="dotted" w:color="000000" w:sz="4" w:space="0"/>
            </w:tcBorders>
          </w:tcPr>
          <w:p w:rsidR="0059524F" w:rsidP="00C90394" w:rsidRDefault="0059524F" w14:paraId="51EE938D" w14:textId="77777777">
            <w:pPr>
              <w:pStyle w:val="TableParagraph"/>
              <w:tabs>
                <w:tab w:val="left" w:pos="1926"/>
                <w:tab w:val="left" w:pos="3366"/>
                <w:tab w:val="right" w:pos="4917"/>
              </w:tabs>
              <w:spacing w:before="1"/>
              <w:ind w:left="123"/>
              <w:rPr>
                <w:sz w:val="20"/>
              </w:rPr>
            </w:pPr>
            <w:r>
              <w:rPr>
                <w:sz w:val="20"/>
              </w:rPr>
              <w:t>Scale:</w:t>
            </w:r>
            <w:r>
              <w:rPr>
                <w:sz w:val="20"/>
              </w:rPr>
              <w:tab/>
            </w:r>
            <w:r>
              <w:rPr>
                <w:sz w:val="20"/>
              </w:rPr>
              <w:t>0</w:t>
            </w:r>
            <w:r>
              <w:rPr>
                <w:sz w:val="20"/>
              </w:rPr>
              <w:tab/>
            </w:r>
            <w:r>
              <w:rPr>
                <w:sz w:val="20"/>
              </w:rPr>
              <w:t>2</w:t>
            </w:r>
            <w:r>
              <w:rPr>
                <w:sz w:val="20"/>
              </w:rPr>
              <w:tab/>
            </w:r>
            <w:r>
              <w:rPr>
                <w:sz w:val="20"/>
              </w:rPr>
              <w:t>4</w:t>
            </w:r>
          </w:p>
          <w:p w:rsidR="0059524F" w:rsidP="00C90394" w:rsidRDefault="0059524F" w14:paraId="489F6788" w14:textId="77777777">
            <w:pPr>
              <w:pStyle w:val="TableParagraph"/>
              <w:tabs>
                <w:tab w:val="left" w:pos="1798"/>
                <w:tab w:val="left" w:pos="3227"/>
                <w:tab w:val="left" w:pos="4658"/>
              </w:tabs>
              <w:spacing w:before="1"/>
              <w:ind w:left="123"/>
              <w:rPr>
                <w:sz w:val="20"/>
              </w:rPr>
            </w:pPr>
            <w:r>
              <w:rPr>
                <w:sz w:val="20"/>
              </w:rPr>
              <w:t>Ability:</w:t>
            </w:r>
            <w:r>
              <w:rPr>
                <w:sz w:val="20"/>
              </w:rPr>
              <w:tab/>
            </w:r>
            <w:r>
              <w:rPr>
                <w:sz w:val="20"/>
              </w:rPr>
              <w:t>Low</w:t>
            </w:r>
            <w:r>
              <w:rPr>
                <w:sz w:val="20"/>
              </w:rPr>
              <w:tab/>
            </w:r>
            <w:r>
              <w:rPr>
                <w:sz w:val="20"/>
              </w:rPr>
              <w:t>Med</w:t>
            </w:r>
            <w:r>
              <w:rPr>
                <w:sz w:val="20"/>
              </w:rPr>
              <w:tab/>
            </w:r>
            <w:r>
              <w:rPr>
                <w:sz w:val="20"/>
              </w:rPr>
              <w:t>High</w:t>
            </w:r>
          </w:p>
        </w:tc>
        <w:tc>
          <w:tcPr>
            <w:tcW w:w="870" w:type="dxa"/>
            <w:tcBorders>
              <w:top w:val="single" w:color="000000" w:sz="6" w:space="0"/>
              <w:bottom w:val="single" w:color="000000" w:sz="6" w:space="0"/>
            </w:tcBorders>
          </w:tcPr>
          <w:p w:rsidR="0059524F" w:rsidP="00C90394" w:rsidRDefault="0059524F" w14:paraId="2653A80C" w14:textId="6F533069">
            <w:pPr>
              <w:pStyle w:val="TableParagraph"/>
              <w:rPr>
                <w:rFonts w:ascii="Times New Roman"/>
                <w:sz w:val="20"/>
              </w:rPr>
            </w:pPr>
            <w:r>
              <w:rPr>
                <w:rFonts w:ascii="Times New Roman"/>
                <w:sz w:val="20"/>
              </w:rPr>
              <w:t xml:space="preserve">       </w:t>
            </w:r>
            <w:r w:rsidR="001647C3">
              <w:rPr>
                <w:rFonts w:ascii="Times New Roman"/>
                <w:sz w:val="20"/>
              </w:rPr>
              <w:t xml:space="preserve">  </w:t>
            </w:r>
            <w:r>
              <w:rPr>
                <w:rFonts w:ascii="Times New Roman"/>
                <w:sz w:val="20"/>
              </w:rPr>
              <w:t>2</w:t>
            </w:r>
          </w:p>
        </w:tc>
      </w:tr>
      <w:tr w:rsidR="0059524F" w:rsidTr="00C90394" w14:paraId="15B35AA4" w14:textId="77777777">
        <w:trPr>
          <w:trHeight w:val="1146"/>
        </w:trPr>
        <w:tc>
          <w:tcPr>
            <w:tcW w:w="531" w:type="dxa"/>
            <w:tcBorders>
              <w:top w:val="dotted" w:color="000000" w:sz="4" w:space="0"/>
              <w:bottom w:val="dotted" w:color="000000" w:sz="4" w:space="0"/>
            </w:tcBorders>
          </w:tcPr>
          <w:p w:rsidR="0059524F" w:rsidP="00C90394" w:rsidRDefault="0059524F" w14:paraId="49D984B7" w14:textId="77777777">
            <w:pPr>
              <w:pStyle w:val="TableParagraph"/>
              <w:spacing w:line="227" w:lineRule="exact"/>
              <w:ind w:left="115"/>
              <w:rPr>
                <w:sz w:val="20"/>
              </w:rPr>
            </w:pPr>
            <w:r>
              <w:rPr>
                <w:sz w:val="20"/>
              </w:rPr>
              <w:t>2.5</w:t>
            </w:r>
          </w:p>
        </w:tc>
        <w:tc>
          <w:tcPr>
            <w:tcW w:w="2382" w:type="dxa"/>
            <w:tcBorders>
              <w:top w:val="dotted" w:color="000000" w:sz="4" w:space="0"/>
              <w:bottom w:val="dotted" w:color="000000" w:sz="4" w:space="0"/>
            </w:tcBorders>
          </w:tcPr>
          <w:p w:rsidR="0059524F" w:rsidP="00C90394" w:rsidRDefault="0059524F" w14:paraId="38C537C6" w14:textId="77777777">
            <w:pPr>
              <w:pStyle w:val="TableParagraph"/>
              <w:spacing w:line="230" w:lineRule="exact"/>
              <w:ind w:left="140" w:right="543"/>
              <w:rPr>
                <w:sz w:val="20"/>
              </w:rPr>
            </w:pPr>
            <w:r>
              <w:rPr>
                <w:sz w:val="20"/>
              </w:rPr>
              <w:t>Development team average based on relevant software development experience.</w:t>
            </w:r>
          </w:p>
        </w:tc>
        <w:tc>
          <w:tcPr>
            <w:tcW w:w="5320" w:type="dxa"/>
            <w:tcBorders>
              <w:top w:val="dotted" w:color="000000" w:sz="4" w:space="0"/>
              <w:bottom w:val="dotted" w:color="000000" w:sz="4" w:space="0"/>
            </w:tcBorders>
          </w:tcPr>
          <w:p w:rsidR="0059524F" w:rsidP="00C90394" w:rsidRDefault="0059524F" w14:paraId="00F971DD" w14:textId="77777777">
            <w:pPr>
              <w:pStyle w:val="TableParagraph"/>
              <w:tabs>
                <w:tab w:val="left" w:pos="1926"/>
                <w:tab w:val="left" w:pos="3366"/>
                <w:tab w:val="right" w:pos="4972"/>
              </w:tabs>
              <w:spacing w:line="227" w:lineRule="exact"/>
              <w:ind w:left="123"/>
              <w:rPr>
                <w:sz w:val="20"/>
              </w:rPr>
            </w:pPr>
            <w:r>
              <w:rPr>
                <w:sz w:val="20"/>
              </w:rPr>
              <w:t>Scale:</w:t>
            </w:r>
            <w:r>
              <w:rPr>
                <w:sz w:val="20"/>
              </w:rPr>
              <w:tab/>
            </w:r>
            <w:r>
              <w:rPr>
                <w:sz w:val="20"/>
              </w:rPr>
              <w:t>0</w:t>
            </w:r>
            <w:r>
              <w:rPr>
                <w:sz w:val="20"/>
              </w:rPr>
              <w:tab/>
            </w:r>
            <w:r>
              <w:rPr>
                <w:sz w:val="20"/>
              </w:rPr>
              <w:t>5</w:t>
            </w:r>
            <w:r>
              <w:rPr>
                <w:sz w:val="20"/>
              </w:rPr>
              <w:tab/>
            </w:r>
            <w:r>
              <w:rPr>
                <w:sz w:val="20"/>
              </w:rPr>
              <w:t>10</w:t>
            </w:r>
          </w:p>
          <w:p w:rsidR="0059524F" w:rsidP="00C90394" w:rsidRDefault="0059524F" w14:paraId="7C91D0F9" w14:textId="77777777">
            <w:pPr>
              <w:pStyle w:val="TableParagraph"/>
              <w:tabs>
                <w:tab w:val="left" w:pos="1678"/>
                <w:tab w:val="left" w:pos="3116"/>
                <w:tab w:val="left" w:pos="4559"/>
              </w:tabs>
              <w:ind w:left="123"/>
              <w:rPr>
                <w:sz w:val="20"/>
              </w:rPr>
            </w:pPr>
            <w:r>
              <w:rPr>
                <w:sz w:val="20"/>
              </w:rPr>
              <w:t>Ability:</w:t>
            </w:r>
            <w:r>
              <w:rPr>
                <w:sz w:val="20"/>
              </w:rPr>
              <w:tab/>
            </w:r>
            <w:r>
              <w:rPr>
                <w:sz w:val="20"/>
              </w:rPr>
              <w:t>&lt;</w:t>
            </w:r>
            <w:r>
              <w:rPr>
                <w:spacing w:val="-4"/>
                <w:sz w:val="20"/>
              </w:rPr>
              <w:t xml:space="preserve"> </w:t>
            </w:r>
            <w:r>
              <w:rPr>
                <w:sz w:val="20"/>
              </w:rPr>
              <w:t>2</w:t>
            </w:r>
            <w:r>
              <w:rPr>
                <w:spacing w:val="2"/>
                <w:sz w:val="20"/>
              </w:rPr>
              <w:t xml:space="preserve"> </w:t>
            </w:r>
            <w:proofErr w:type="spellStart"/>
            <w:r>
              <w:rPr>
                <w:sz w:val="20"/>
              </w:rPr>
              <w:t>yrs</w:t>
            </w:r>
            <w:proofErr w:type="spellEnd"/>
            <w:r>
              <w:rPr>
                <w:sz w:val="20"/>
              </w:rPr>
              <w:tab/>
            </w:r>
            <w:r>
              <w:rPr>
                <w:sz w:val="20"/>
              </w:rPr>
              <w:t>2-4</w:t>
            </w:r>
            <w:r>
              <w:rPr>
                <w:spacing w:val="-2"/>
                <w:sz w:val="20"/>
              </w:rPr>
              <w:t xml:space="preserve"> </w:t>
            </w:r>
            <w:proofErr w:type="spellStart"/>
            <w:r>
              <w:rPr>
                <w:sz w:val="20"/>
              </w:rPr>
              <w:t>yrs</w:t>
            </w:r>
            <w:proofErr w:type="spellEnd"/>
            <w:r>
              <w:rPr>
                <w:sz w:val="20"/>
              </w:rPr>
              <w:tab/>
            </w:r>
            <w:r>
              <w:rPr>
                <w:sz w:val="20"/>
              </w:rPr>
              <w:t>&gt; 4</w:t>
            </w:r>
            <w:r>
              <w:rPr>
                <w:spacing w:val="-1"/>
                <w:sz w:val="20"/>
              </w:rPr>
              <w:t xml:space="preserve"> </w:t>
            </w:r>
            <w:proofErr w:type="spellStart"/>
            <w:r>
              <w:rPr>
                <w:sz w:val="20"/>
              </w:rPr>
              <w:t>yrs</w:t>
            </w:r>
            <w:proofErr w:type="spellEnd"/>
          </w:p>
        </w:tc>
        <w:tc>
          <w:tcPr>
            <w:tcW w:w="870" w:type="dxa"/>
            <w:tcBorders>
              <w:top w:val="single" w:color="000000" w:sz="6" w:space="0"/>
              <w:bottom w:val="single" w:color="000000" w:sz="6" w:space="0"/>
            </w:tcBorders>
          </w:tcPr>
          <w:p w:rsidR="0059524F" w:rsidP="00C90394" w:rsidRDefault="0059524F" w14:paraId="010AC850" w14:textId="657511BF">
            <w:pPr>
              <w:pStyle w:val="TableParagraph"/>
              <w:rPr>
                <w:rFonts w:ascii="Times New Roman"/>
                <w:sz w:val="20"/>
              </w:rPr>
            </w:pPr>
            <w:r>
              <w:rPr>
                <w:rFonts w:ascii="Times New Roman"/>
                <w:sz w:val="20"/>
              </w:rPr>
              <w:t xml:space="preserve">       </w:t>
            </w:r>
            <w:r w:rsidR="001647C3">
              <w:rPr>
                <w:rFonts w:ascii="Times New Roman"/>
                <w:sz w:val="20"/>
              </w:rPr>
              <w:t xml:space="preserve"> </w:t>
            </w:r>
            <w:r>
              <w:rPr>
                <w:rFonts w:ascii="Times New Roman"/>
                <w:sz w:val="20"/>
              </w:rPr>
              <w:t>5</w:t>
            </w:r>
          </w:p>
        </w:tc>
      </w:tr>
      <w:tr w:rsidR="0059524F" w:rsidTr="00C90394" w14:paraId="1F6F29EA" w14:textId="77777777">
        <w:trPr>
          <w:trHeight w:val="468"/>
        </w:trPr>
        <w:tc>
          <w:tcPr>
            <w:tcW w:w="531" w:type="dxa"/>
            <w:tcBorders>
              <w:top w:val="dotted" w:color="000000" w:sz="4" w:space="0"/>
              <w:bottom w:val="dotted" w:color="000000" w:sz="4" w:space="0"/>
            </w:tcBorders>
            <w:shd w:val="clear" w:color="auto" w:fill="CCCCCC"/>
          </w:tcPr>
          <w:p w:rsidR="0059524F" w:rsidP="00C90394" w:rsidRDefault="0059524F" w14:paraId="1CA8F430" w14:textId="77777777">
            <w:pPr>
              <w:pStyle w:val="TableParagraph"/>
              <w:spacing w:before="115"/>
              <w:ind w:left="115"/>
              <w:rPr>
                <w:b/>
                <w:sz w:val="20"/>
              </w:rPr>
            </w:pPr>
            <w:r>
              <w:rPr>
                <w:b/>
                <w:sz w:val="20"/>
              </w:rPr>
              <w:t>3.</w:t>
            </w:r>
          </w:p>
        </w:tc>
        <w:tc>
          <w:tcPr>
            <w:tcW w:w="7702" w:type="dxa"/>
            <w:gridSpan w:val="2"/>
            <w:tcBorders>
              <w:top w:val="dotted" w:color="000000" w:sz="4" w:space="0"/>
              <w:bottom w:val="dotted" w:color="000000" w:sz="4" w:space="0"/>
            </w:tcBorders>
            <w:shd w:val="clear" w:color="auto" w:fill="CCCCCC"/>
          </w:tcPr>
          <w:p w:rsidR="0059524F" w:rsidP="00C90394" w:rsidRDefault="0059524F" w14:paraId="18AC93AB" w14:textId="77777777">
            <w:pPr>
              <w:pStyle w:val="TableParagraph"/>
              <w:spacing w:before="115"/>
              <w:ind w:left="140"/>
              <w:rPr>
                <w:b/>
                <w:sz w:val="20"/>
              </w:rPr>
            </w:pPr>
            <w:r>
              <w:rPr>
                <w:b/>
                <w:sz w:val="20"/>
              </w:rPr>
              <w:t>Applicant/Developer Software Service History</w:t>
            </w:r>
          </w:p>
        </w:tc>
        <w:tc>
          <w:tcPr>
            <w:tcW w:w="870" w:type="dxa"/>
            <w:tcBorders>
              <w:top w:val="single" w:color="000000" w:sz="6" w:space="0"/>
              <w:bottom w:val="dotted" w:color="000000" w:sz="4" w:space="0"/>
            </w:tcBorders>
            <w:shd w:val="clear" w:color="auto" w:fill="CCCCCC"/>
          </w:tcPr>
          <w:p w:rsidR="0059524F" w:rsidP="00C90394" w:rsidRDefault="0059524F" w14:paraId="2FA9C81F" w14:textId="77777777">
            <w:pPr>
              <w:pStyle w:val="TableParagraph"/>
              <w:rPr>
                <w:rFonts w:ascii="Times New Roman"/>
                <w:sz w:val="20"/>
              </w:rPr>
            </w:pPr>
          </w:p>
        </w:tc>
      </w:tr>
      <w:tr w:rsidR="0059524F" w:rsidTr="00C90394" w14:paraId="6F45150D" w14:textId="77777777">
        <w:trPr>
          <w:trHeight w:val="685"/>
        </w:trPr>
        <w:tc>
          <w:tcPr>
            <w:tcW w:w="531" w:type="dxa"/>
            <w:tcBorders>
              <w:top w:val="dotted" w:color="000000" w:sz="4" w:space="0"/>
              <w:bottom w:val="dotted" w:color="000000" w:sz="4" w:space="0"/>
            </w:tcBorders>
          </w:tcPr>
          <w:p w:rsidR="0059524F" w:rsidP="00C90394" w:rsidRDefault="0059524F" w14:paraId="06A7AD45" w14:textId="77777777">
            <w:pPr>
              <w:pStyle w:val="TableParagraph"/>
              <w:spacing w:line="229" w:lineRule="exact"/>
              <w:ind w:left="115"/>
              <w:rPr>
                <w:sz w:val="20"/>
              </w:rPr>
            </w:pPr>
            <w:r>
              <w:rPr>
                <w:sz w:val="20"/>
              </w:rPr>
              <w:t>3.1</w:t>
            </w:r>
          </w:p>
        </w:tc>
        <w:tc>
          <w:tcPr>
            <w:tcW w:w="2382" w:type="dxa"/>
            <w:tcBorders>
              <w:top w:val="dotted" w:color="000000" w:sz="4" w:space="0"/>
              <w:bottom w:val="dotted" w:color="000000" w:sz="4" w:space="0"/>
            </w:tcBorders>
          </w:tcPr>
          <w:p w:rsidR="0059524F" w:rsidP="00C90394" w:rsidRDefault="0059524F" w14:paraId="69AEF52F" w14:textId="77777777">
            <w:pPr>
              <w:pStyle w:val="TableParagraph"/>
              <w:ind w:left="140" w:right="232"/>
              <w:rPr>
                <w:sz w:val="20"/>
              </w:rPr>
            </w:pPr>
            <w:r>
              <w:rPr>
                <w:sz w:val="20"/>
              </w:rPr>
              <w:t>Incidents of software- related problems (as a</w:t>
            </w:r>
          </w:p>
          <w:p w:rsidR="0059524F" w:rsidP="00C90394" w:rsidRDefault="0059524F" w14:paraId="78010EB5" w14:textId="77777777">
            <w:pPr>
              <w:pStyle w:val="TableParagraph"/>
              <w:spacing w:line="207" w:lineRule="exact"/>
              <w:ind w:left="140"/>
              <w:rPr>
                <w:sz w:val="20"/>
              </w:rPr>
            </w:pPr>
            <w:r>
              <w:rPr>
                <w:sz w:val="20"/>
              </w:rPr>
              <w:t xml:space="preserve">% </w:t>
            </w:r>
            <w:proofErr w:type="gramStart"/>
            <w:r>
              <w:rPr>
                <w:sz w:val="20"/>
              </w:rPr>
              <w:t>of</w:t>
            </w:r>
            <w:proofErr w:type="gramEnd"/>
            <w:r>
              <w:rPr>
                <w:sz w:val="20"/>
              </w:rPr>
              <w:t xml:space="preserve"> affected products).</w:t>
            </w:r>
          </w:p>
        </w:tc>
        <w:tc>
          <w:tcPr>
            <w:tcW w:w="5320" w:type="dxa"/>
            <w:tcBorders>
              <w:top w:val="dotted" w:color="000000" w:sz="4" w:space="0"/>
              <w:bottom w:val="dotted" w:color="000000" w:sz="4" w:space="0"/>
            </w:tcBorders>
          </w:tcPr>
          <w:p w:rsidR="0059524F" w:rsidP="00C90394" w:rsidRDefault="0059524F" w14:paraId="5B9E3D39" w14:textId="77777777">
            <w:pPr>
              <w:pStyle w:val="TableParagraph"/>
              <w:tabs>
                <w:tab w:val="left" w:pos="1926"/>
                <w:tab w:val="left" w:pos="3366"/>
                <w:tab w:val="right" w:pos="4972"/>
              </w:tabs>
              <w:spacing w:line="229" w:lineRule="exact"/>
              <w:ind w:left="123"/>
              <w:rPr>
                <w:sz w:val="20"/>
              </w:rPr>
            </w:pPr>
            <w:r>
              <w:rPr>
                <w:sz w:val="20"/>
              </w:rPr>
              <w:t>Scale:</w:t>
            </w:r>
            <w:r>
              <w:rPr>
                <w:sz w:val="20"/>
              </w:rPr>
              <w:tab/>
            </w:r>
            <w:r>
              <w:rPr>
                <w:sz w:val="20"/>
              </w:rPr>
              <w:t>0</w:t>
            </w:r>
            <w:r>
              <w:rPr>
                <w:sz w:val="20"/>
              </w:rPr>
              <w:tab/>
            </w:r>
            <w:r>
              <w:rPr>
                <w:sz w:val="20"/>
              </w:rPr>
              <w:t>5</w:t>
            </w:r>
            <w:r>
              <w:rPr>
                <w:sz w:val="20"/>
              </w:rPr>
              <w:tab/>
            </w:r>
            <w:r>
              <w:rPr>
                <w:sz w:val="20"/>
              </w:rPr>
              <w:t>10</w:t>
            </w:r>
          </w:p>
          <w:p w:rsidR="0059524F" w:rsidP="00C90394" w:rsidRDefault="0059524F" w14:paraId="609F9D21" w14:textId="77777777">
            <w:pPr>
              <w:pStyle w:val="TableParagraph"/>
              <w:tabs>
                <w:tab w:val="left" w:pos="1695"/>
                <w:tab w:val="left" w:pos="3135"/>
                <w:tab w:val="left" w:pos="4624"/>
              </w:tabs>
              <w:ind w:left="123"/>
              <w:rPr>
                <w:sz w:val="20"/>
              </w:rPr>
            </w:pPr>
            <w:r>
              <w:rPr>
                <w:sz w:val="20"/>
              </w:rPr>
              <w:t>Incidents:</w:t>
            </w:r>
            <w:r>
              <w:rPr>
                <w:sz w:val="20"/>
              </w:rPr>
              <w:tab/>
            </w:r>
            <w:r>
              <w:rPr>
                <w:sz w:val="20"/>
              </w:rPr>
              <w:t>&gt;</w:t>
            </w:r>
            <w:r>
              <w:rPr>
                <w:spacing w:val="-3"/>
                <w:sz w:val="20"/>
              </w:rPr>
              <w:t xml:space="preserve"> </w:t>
            </w:r>
            <w:r>
              <w:rPr>
                <w:sz w:val="20"/>
              </w:rPr>
              <w:t>25%</w:t>
            </w:r>
            <w:r>
              <w:rPr>
                <w:sz w:val="20"/>
              </w:rPr>
              <w:tab/>
            </w:r>
            <w:r>
              <w:rPr>
                <w:sz w:val="20"/>
              </w:rPr>
              <w:t>&gt;</w:t>
            </w:r>
            <w:r>
              <w:rPr>
                <w:spacing w:val="-2"/>
                <w:sz w:val="20"/>
              </w:rPr>
              <w:t xml:space="preserve"> </w:t>
            </w:r>
            <w:r>
              <w:rPr>
                <w:sz w:val="20"/>
              </w:rPr>
              <w:t>10%</w:t>
            </w:r>
            <w:r>
              <w:rPr>
                <w:sz w:val="20"/>
              </w:rPr>
              <w:tab/>
            </w:r>
            <w:r>
              <w:rPr>
                <w:sz w:val="20"/>
              </w:rPr>
              <w:t>None</w:t>
            </w:r>
          </w:p>
        </w:tc>
        <w:tc>
          <w:tcPr>
            <w:tcW w:w="870" w:type="dxa"/>
            <w:tcBorders>
              <w:top w:val="dotted" w:color="000000" w:sz="4" w:space="0"/>
              <w:bottom w:val="single" w:color="000000" w:sz="6" w:space="0"/>
            </w:tcBorders>
          </w:tcPr>
          <w:p w:rsidR="0059524F" w:rsidP="00C90394" w:rsidRDefault="0059524F" w14:paraId="665BEAA1" w14:textId="5736B1EA">
            <w:pPr>
              <w:pStyle w:val="TableParagraph"/>
              <w:rPr>
                <w:rFonts w:ascii="Times New Roman"/>
                <w:sz w:val="20"/>
              </w:rPr>
            </w:pPr>
            <w:r>
              <w:rPr>
                <w:rFonts w:ascii="Times New Roman"/>
                <w:sz w:val="20"/>
              </w:rPr>
              <w:t xml:space="preserve">      </w:t>
            </w:r>
            <w:r w:rsidR="001647C3">
              <w:rPr>
                <w:rFonts w:ascii="Times New Roman"/>
                <w:sz w:val="20"/>
              </w:rPr>
              <w:t xml:space="preserve"> </w:t>
            </w:r>
            <w:r>
              <w:rPr>
                <w:rFonts w:ascii="Times New Roman"/>
                <w:sz w:val="20"/>
              </w:rPr>
              <w:t xml:space="preserve"> 5</w:t>
            </w:r>
          </w:p>
        </w:tc>
      </w:tr>
      <w:tr w:rsidR="0059524F" w:rsidTr="00C90394" w14:paraId="24ABB4EC" w14:textId="77777777">
        <w:trPr>
          <w:trHeight w:val="691"/>
        </w:trPr>
        <w:tc>
          <w:tcPr>
            <w:tcW w:w="531" w:type="dxa"/>
            <w:tcBorders>
              <w:top w:val="dotted" w:color="000000" w:sz="4" w:space="0"/>
              <w:bottom w:val="dotted" w:color="000000" w:sz="4" w:space="0"/>
            </w:tcBorders>
          </w:tcPr>
          <w:p w:rsidR="0059524F" w:rsidP="00C90394" w:rsidRDefault="0059524F" w14:paraId="48458982" w14:textId="77777777">
            <w:pPr>
              <w:pStyle w:val="TableParagraph"/>
              <w:spacing w:before="1"/>
              <w:ind w:left="115"/>
              <w:rPr>
                <w:sz w:val="20"/>
              </w:rPr>
            </w:pPr>
            <w:r>
              <w:rPr>
                <w:sz w:val="20"/>
              </w:rPr>
              <w:t>3.2</w:t>
            </w:r>
          </w:p>
        </w:tc>
        <w:tc>
          <w:tcPr>
            <w:tcW w:w="2382" w:type="dxa"/>
            <w:tcBorders>
              <w:top w:val="dotted" w:color="000000" w:sz="4" w:space="0"/>
              <w:bottom w:val="dotted" w:color="000000" w:sz="4" w:space="0"/>
            </w:tcBorders>
          </w:tcPr>
          <w:p w:rsidR="0059524F" w:rsidP="00C90394" w:rsidRDefault="0059524F" w14:paraId="2EB92EBF" w14:textId="77777777">
            <w:pPr>
              <w:pStyle w:val="TableParagraph"/>
              <w:spacing w:before="1"/>
              <w:ind w:left="140"/>
              <w:rPr>
                <w:sz w:val="20"/>
              </w:rPr>
            </w:pPr>
            <w:r>
              <w:rPr>
                <w:sz w:val="20"/>
              </w:rPr>
              <w:t>Company</w:t>
            </w:r>
          </w:p>
          <w:p w:rsidR="0059524F" w:rsidP="00C90394" w:rsidRDefault="0059524F" w14:paraId="11432C28" w14:textId="77777777">
            <w:pPr>
              <w:pStyle w:val="TableParagraph"/>
              <w:spacing w:before="1" w:line="230" w:lineRule="atLeast"/>
              <w:ind w:left="140" w:right="187"/>
              <w:rPr>
                <w:sz w:val="20"/>
              </w:rPr>
            </w:pPr>
            <w:r>
              <w:rPr>
                <w:sz w:val="20"/>
              </w:rPr>
              <w:t>management’s support of designees.</w:t>
            </w:r>
          </w:p>
        </w:tc>
        <w:tc>
          <w:tcPr>
            <w:tcW w:w="5320" w:type="dxa"/>
            <w:tcBorders>
              <w:top w:val="dotted" w:color="000000" w:sz="4" w:space="0"/>
              <w:bottom w:val="dotted" w:color="000000" w:sz="4" w:space="0"/>
            </w:tcBorders>
          </w:tcPr>
          <w:p w:rsidR="0059524F" w:rsidP="00C90394" w:rsidRDefault="0059524F" w14:paraId="5901BB0B" w14:textId="77777777">
            <w:pPr>
              <w:pStyle w:val="TableParagraph"/>
              <w:tabs>
                <w:tab w:val="left" w:pos="1926"/>
                <w:tab w:val="left" w:pos="3366"/>
                <w:tab w:val="right" w:pos="4972"/>
              </w:tabs>
              <w:spacing w:before="1"/>
              <w:ind w:left="123"/>
              <w:rPr>
                <w:sz w:val="20"/>
              </w:rPr>
            </w:pPr>
            <w:r>
              <w:rPr>
                <w:sz w:val="20"/>
              </w:rPr>
              <w:t>Scale:</w:t>
            </w:r>
            <w:r>
              <w:rPr>
                <w:sz w:val="20"/>
              </w:rPr>
              <w:tab/>
            </w:r>
            <w:r>
              <w:rPr>
                <w:sz w:val="20"/>
              </w:rPr>
              <w:t>0</w:t>
            </w:r>
            <w:r>
              <w:rPr>
                <w:sz w:val="20"/>
              </w:rPr>
              <w:tab/>
            </w:r>
            <w:r>
              <w:rPr>
                <w:sz w:val="20"/>
              </w:rPr>
              <w:t>5</w:t>
            </w:r>
            <w:r>
              <w:rPr>
                <w:sz w:val="20"/>
              </w:rPr>
              <w:tab/>
            </w:r>
            <w:r>
              <w:rPr>
                <w:sz w:val="20"/>
              </w:rPr>
              <w:t>10</w:t>
            </w:r>
          </w:p>
          <w:p w:rsidR="0059524F" w:rsidP="00C90394" w:rsidRDefault="0059524F" w14:paraId="32717DE6" w14:textId="77777777">
            <w:pPr>
              <w:pStyle w:val="TableParagraph"/>
              <w:tabs>
                <w:tab w:val="left" w:pos="1798"/>
                <w:tab w:val="left" w:pos="3227"/>
                <w:tab w:val="left" w:pos="4658"/>
              </w:tabs>
              <w:spacing w:before="1"/>
              <w:ind w:left="123"/>
              <w:rPr>
                <w:sz w:val="20"/>
              </w:rPr>
            </w:pPr>
            <w:r>
              <w:rPr>
                <w:sz w:val="20"/>
              </w:rPr>
              <w:t>Quality:</w:t>
            </w:r>
            <w:r>
              <w:rPr>
                <w:sz w:val="20"/>
              </w:rPr>
              <w:tab/>
            </w:r>
            <w:r>
              <w:rPr>
                <w:sz w:val="20"/>
              </w:rPr>
              <w:t>Low</w:t>
            </w:r>
            <w:r>
              <w:rPr>
                <w:sz w:val="20"/>
              </w:rPr>
              <w:tab/>
            </w:r>
            <w:r>
              <w:rPr>
                <w:sz w:val="20"/>
              </w:rPr>
              <w:t>Med</w:t>
            </w:r>
            <w:r>
              <w:rPr>
                <w:sz w:val="20"/>
              </w:rPr>
              <w:tab/>
            </w:r>
            <w:r>
              <w:rPr>
                <w:sz w:val="20"/>
              </w:rPr>
              <w:t>High</w:t>
            </w:r>
          </w:p>
        </w:tc>
        <w:tc>
          <w:tcPr>
            <w:tcW w:w="870" w:type="dxa"/>
            <w:tcBorders>
              <w:top w:val="single" w:color="000000" w:sz="6" w:space="0"/>
              <w:bottom w:val="single" w:color="000000" w:sz="6" w:space="0"/>
            </w:tcBorders>
          </w:tcPr>
          <w:p w:rsidR="0059524F" w:rsidP="00C90394" w:rsidRDefault="0059524F" w14:paraId="46F79F6B" w14:textId="77777777">
            <w:pPr>
              <w:pStyle w:val="TableParagraph"/>
              <w:rPr>
                <w:rFonts w:ascii="Times New Roman"/>
                <w:sz w:val="20"/>
              </w:rPr>
            </w:pPr>
            <w:r>
              <w:rPr>
                <w:rFonts w:ascii="Times New Roman"/>
                <w:sz w:val="20"/>
              </w:rPr>
              <w:t xml:space="preserve">       10</w:t>
            </w:r>
          </w:p>
        </w:tc>
      </w:tr>
      <w:tr w:rsidR="0059524F" w:rsidTr="00C90394" w14:paraId="5E82E043" w14:textId="77777777">
        <w:trPr>
          <w:trHeight w:val="1150"/>
        </w:trPr>
        <w:tc>
          <w:tcPr>
            <w:tcW w:w="531" w:type="dxa"/>
            <w:tcBorders>
              <w:top w:val="dotted" w:color="000000" w:sz="4" w:space="0"/>
              <w:bottom w:val="dotted" w:color="000000" w:sz="4" w:space="0"/>
            </w:tcBorders>
          </w:tcPr>
          <w:p w:rsidR="0059524F" w:rsidP="00C90394" w:rsidRDefault="0059524F" w14:paraId="6A488E89" w14:textId="77777777">
            <w:pPr>
              <w:pStyle w:val="TableParagraph"/>
              <w:spacing w:before="1"/>
              <w:ind w:left="115"/>
              <w:rPr>
                <w:sz w:val="20"/>
              </w:rPr>
            </w:pPr>
            <w:r>
              <w:rPr>
                <w:sz w:val="20"/>
              </w:rPr>
              <w:t>3.3</w:t>
            </w:r>
          </w:p>
        </w:tc>
        <w:tc>
          <w:tcPr>
            <w:tcW w:w="2382" w:type="dxa"/>
            <w:tcBorders>
              <w:top w:val="dotted" w:color="000000" w:sz="4" w:space="0"/>
              <w:bottom w:val="dotted" w:color="000000" w:sz="4" w:space="0"/>
            </w:tcBorders>
          </w:tcPr>
          <w:p w:rsidR="0059524F" w:rsidP="00C90394" w:rsidRDefault="0059524F" w14:paraId="7C90FE93" w14:textId="77777777">
            <w:pPr>
              <w:pStyle w:val="TableParagraph"/>
              <w:spacing w:before="1" w:line="230" w:lineRule="atLeast"/>
              <w:ind w:left="140" w:right="243"/>
              <w:rPr>
                <w:sz w:val="20"/>
              </w:rPr>
            </w:pPr>
            <w:r>
              <w:rPr>
                <w:sz w:val="20"/>
              </w:rPr>
              <w:t>Company software quality assurance organization and configuration management process.</w:t>
            </w:r>
          </w:p>
        </w:tc>
        <w:tc>
          <w:tcPr>
            <w:tcW w:w="5320" w:type="dxa"/>
            <w:tcBorders>
              <w:top w:val="dotted" w:color="000000" w:sz="4" w:space="0"/>
              <w:bottom w:val="dotted" w:color="000000" w:sz="4" w:space="0"/>
            </w:tcBorders>
          </w:tcPr>
          <w:p w:rsidR="0059524F" w:rsidP="00C90394" w:rsidRDefault="0059524F" w14:paraId="61834151" w14:textId="77777777">
            <w:pPr>
              <w:pStyle w:val="TableParagraph"/>
              <w:tabs>
                <w:tab w:val="left" w:pos="1926"/>
                <w:tab w:val="left" w:pos="3366"/>
                <w:tab w:val="right" w:pos="4972"/>
              </w:tabs>
              <w:spacing w:before="1"/>
              <w:ind w:left="123"/>
              <w:rPr>
                <w:sz w:val="20"/>
              </w:rPr>
            </w:pPr>
            <w:r>
              <w:rPr>
                <w:sz w:val="20"/>
              </w:rPr>
              <w:t>Scale:</w:t>
            </w:r>
            <w:r>
              <w:rPr>
                <w:sz w:val="20"/>
              </w:rPr>
              <w:tab/>
            </w:r>
            <w:r>
              <w:rPr>
                <w:sz w:val="20"/>
              </w:rPr>
              <w:t>0</w:t>
            </w:r>
            <w:r>
              <w:rPr>
                <w:sz w:val="20"/>
              </w:rPr>
              <w:tab/>
            </w:r>
            <w:r>
              <w:rPr>
                <w:sz w:val="20"/>
              </w:rPr>
              <w:t>5</w:t>
            </w:r>
            <w:r>
              <w:rPr>
                <w:sz w:val="20"/>
              </w:rPr>
              <w:tab/>
            </w:r>
            <w:r>
              <w:rPr>
                <w:sz w:val="20"/>
              </w:rPr>
              <w:t>10</w:t>
            </w:r>
          </w:p>
          <w:p w:rsidR="0059524F" w:rsidP="00C90394" w:rsidRDefault="0059524F" w14:paraId="036D9A45" w14:textId="77777777">
            <w:pPr>
              <w:pStyle w:val="TableParagraph"/>
              <w:tabs>
                <w:tab w:val="left" w:pos="1798"/>
                <w:tab w:val="left" w:pos="3227"/>
                <w:tab w:val="left" w:pos="4658"/>
              </w:tabs>
              <w:ind w:left="123"/>
              <w:rPr>
                <w:sz w:val="20"/>
              </w:rPr>
            </w:pPr>
            <w:r>
              <w:rPr>
                <w:sz w:val="20"/>
              </w:rPr>
              <w:t>Quality:</w:t>
            </w:r>
            <w:r>
              <w:rPr>
                <w:sz w:val="20"/>
              </w:rPr>
              <w:tab/>
            </w:r>
            <w:r>
              <w:rPr>
                <w:sz w:val="20"/>
              </w:rPr>
              <w:t>Low</w:t>
            </w:r>
            <w:r>
              <w:rPr>
                <w:sz w:val="20"/>
              </w:rPr>
              <w:tab/>
            </w:r>
            <w:r>
              <w:rPr>
                <w:sz w:val="20"/>
              </w:rPr>
              <w:t>Med</w:t>
            </w:r>
            <w:r>
              <w:rPr>
                <w:sz w:val="20"/>
              </w:rPr>
              <w:tab/>
            </w:r>
            <w:r>
              <w:rPr>
                <w:sz w:val="20"/>
              </w:rPr>
              <w:t>High</w:t>
            </w:r>
          </w:p>
        </w:tc>
        <w:tc>
          <w:tcPr>
            <w:tcW w:w="870" w:type="dxa"/>
            <w:tcBorders>
              <w:top w:val="single" w:color="000000" w:sz="6" w:space="0"/>
              <w:bottom w:val="single" w:color="000000" w:sz="6" w:space="0"/>
            </w:tcBorders>
          </w:tcPr>
          <w:p w:rsidR="0059524F" w:rsidP="00C90394" w:rsidRDefault="0059524F" w14:paraId="1EC3F461" w14:textId="77777777">
            <w:pPr>
              <w:pStyle w:val="TableParagraph"/>
              <w:rPr>
                <w:rFonts w:ascii="Times New Roman"/>
                <w:sz w:val="20"/>
              </w:rPr>
            </w:pPr>
            <w:r>
              <w:rPr>
                <w:rFonts w:ascii="Times New Roman"/>
                <w:sz w:val="20"/>
              </w:rPr>
              <w:t xml:space="preserve">       10</w:t>
            </w:r>
          </w:p>
        </w:tc>
      </w:tr>
    </w:tbl>
    <w:p w:rsidR="0059524F" w:rsidP="0059524F" w:rsidRDefault="0059524F" w14:paraId="5DE25EED" w14:textId="77777777">
      <w:pPr>
        <w:sectPr w:rsidR="0059524F">
          <w:pgSz w:w="12240" w:h="15840"/>
          <w:pgMar w:top="1260" w:right="1320" w:bottom="1080" w:left="1320" w:header="726" w:footer="899" w:gutter="0"/>
          <w:cols w:space="720"/>
        </w:sectPr>
      </w:pPr>
    </w:p>
    <w:p w:rsidR="0059524F" w:rsidP="0059524F" w:rsidRDefault="0059524F" w14:paraId="50609C36" w14:textId="77777777">
      <w:pPr>
        <w:pStyle w:val="BodyText"/>
        <w:spacing w:before="4"/>
        <w:rPr>
          <w:b/>
          <w:sz w:val="15"/>
        </w:rPr>
      </w:pPr>
      <w:r>
        <w:rPr>
          <w:color w:val="2B579A"/>
          <w:shd w:val="clear" w:color="auto" w:fill="E6E6E6"/>
        </w:rPr>
        <mc:AlternateContent>
          <mc:Choice Requires="wpg">
            <w:drawing>
              <wp:anchor distT="0" distB="0" distL="114300" distR="114300" simplePos="0" relativeHeight="251658241" behindDoc="1" locked="0" layoutInCell="1" allowOverlap="1" wp14:anchorId="0FE555A5" wp14:editId="6C135CA7">
                <wp:simplePos x="0" y="0"/>
                <wp:positionH relativeFrom="page">
                  <wp:posOffset>914400</wp:posOffset>
                </wp:positionH>
                <wp:positionV relativeFrom="page">
                  <wp:posOffset>4413885</wp:posOffset>
                </wp:positionV>
                <wp:extent cx="5778500" cy="314325"/>
                <wp:effectExtent l="9525" t="3810" r="12700" b="5715"/>
                <wp:wrapNone/>
                <wp:docPr id="2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314325"/>
                          <a:chOff x="1440" y="6951"/>
                          <a:chExt cx="9100" cy="495"/>
                        </a:xfrm>
                      </wpg:grpSpPr>
                      <wps:wsp>
                        <wps:cNvPr id="23" name="AutoShape 21"/>
                        <wps:cNvSpPr>
                          <a:spLocks/>
                        </wps:cNvSpPr>
                        <wps:spPr bwMode="auto">
                          <a:xfrm>
                            <a:off x="1440" y="6965"/>
                            <a:ext cx="9100" cy="471"/>
                          </a:xfrm>
                          <a:custGeom>
                            <a:avLst/>
                            <a:gdLst>
                              <a:gd name="T0" fmla="+- 0 6032 1440"/>
                              <a:gd name="T1" fmla="*/ T0 w 9100"/>
                              <a:gd name="T2" fmla="+- 0 6966 6966"/>
                              <a:gd name="T3" fmla="*/ 6966 h 471"/>
                              <a:gd name="T4" fmla="+- 0 5922 1440"/>
                              <a:gd name="T5" fmla="*/ T4 w 9100"/>
                              <a:gd name="T6" fmla="+- 0 6966 6966"/>
                              <a:gd name="T7" fmla="*/ 6966 h 471"/>
                              <a:gd name="T8" fmla="+- 0 2105 1440"/>
                              <a:gd name="T9" fmla="*/ T8 w 9100"/>
                              <a:gd name="T10" fmla="+- 0 6966 6966"/>
                              <a:gd name="T11" fmla="*/ 6966 h 471"/>
                              <a:gd name="T12" fmla="+- 0 1997 1440"/>
                              <a:gd name="T13" fmla="*/ T12 w 9100"/>
                              <a:gd name="T14" fmla="+- 0 6966 6966"/>
                              <a:gd name="T15" fmla="*/ 6966 h 471"/>
                              <a:gd name="T16" fmla="+- 0 1892 1440"/>
                              <a:gd name="T17" fmla="*/ T16 w 9100"/>
                              <a:gd name="T18" fmla="+- 0 6966 6966"/>
                              <a:gd name="T19" fmla="*/ 6966 h 471"/>
                              <a:gd name="T20" fmla="+- 0 1548 1440"/>
                              <a:gd name="T21" fmla="*/ T20 w 9100"/>
                              <a:gd name="T22" fmla="+- 0 6966 6966"/>
                              <a:gd name="T23" fmla="*/ 6966 h 471"/>
                              <a:gd name="T24" fmla="+- 0 1440 1440"/>
                              <a:gd name="T25" fmla="*/ T24 w 9100"/>
                              <a:gd name="T26" fmla="+- 0 6966 6966"/>
                              <a:gd name="T27" fmla="*/ 6966 h 471"/>
                              <a:gd name="T28" fmla="+- 0 1440 1440"/>
                              <a:gd name="T29" fmla="*/ T28 w 9100"/>
                              <a:gd name="T30" fmla="+- 0 7436 6966"/>
                              <a:gd name="T31" fmla="*/ 7436 h 471"/>
                              <a:gd name="T32" fmla="+- 0 1548 1440"/>
                              <a:gd name="T33" fmla="*/ T32 w 9100"/>
                              <a:gd name="T34" fmla="+- 0 7436 6966"/>
                              <a:gd name="T35" fmla="*/ 7436 h 471"/>
                              <a:gd name="T36" fmla="+- 0 1892 1440"/>
                              <a:gd name="T37" fmla="*/ T36 w 9100"/>
                              <a:gd name="T38" fmla="+- 0 7436 6966"/>
                              <a:gd name="T39" fmla="*/ 7436 h 471"/>
                              <a:gd name="T40" fmla="+- 0 1997 1440"/>
                              <a:gd name="T41" fmla="*/ T40 w 9100"/>
                              <a:gd name="T42" fmla="+- 0 7436 6966"/>
                              <a:gd name="T43" fmla="*/ 7436 h 471"/>
                              <a:gd name="T44" fmla="+- 0 2105 1440"/>
                              <a:gd name="T45" fmla="*/ T44 w 9100"/>
                              <a:gd name="T46" fmla="+- 0 7436 6966"/>
                              <a:gd name="T47" fmla="*/ 7436 h 471"/>
                              <a:gd name="T48" fmla="+- 0 5922 1440"/>
                              <a:gd name="T49" fmla="*/ T48 w 9100"/>
                              <a:gd name="T50" fmla="+- 0 7436 6966"/>
                              <a:gd name="T51" fmla="*/ 7436 h 471"/>
                              <a:gd name="T52" fmla="+- 0 6032 1440"/>
                              <a:gd name="T53" fmla="*/ T52 w 9100"/>
                              <a:gd name="T54" fmla="+- 0 7436 6966"/>
                              <a:gd name="T55" fmla="*/ 7436 h 471"/>
                              <a:gd name="T56" fmla="+- 0 6032 1440"/>
                              <a:gd name="T57" fmla="*/ T56 w 9100"/>
                              <a:gd name="T58" fmla="+- 0 6966 6966"/>
                              <a:gd name="T59" fmla="*/ 6966 h 471"/>
                              <a:gd name="T60" fmla="+- 0 10540 1440"/>
                              <a:gd name="T61" fmla="*/ T60 w 9100"/>
                              <a:gd name="T62" fmla="+- 0 6966 6966"/>
                              <a:gd name="T63" fmla="*/ 6966 h 471"/>
                              <a:gd name="T64" fmla="+- 0 10432 1440"/>
                              <a:gd name="T65" fmla="*/ T64 w 9100"/>
                              <a:gd name="T66" fmla="+- 0 6966 6966"/>
                              <a:gd name="T67" fmla="*/ 6966 h 471"/>
                              <a:gd name="T68" fmla="+- 0 9907 1440"/>
                              <a:gd name="T69" fmla="*/ T68 w 9100"/>
                              <a:gd name="T70" fmla="+- 0 6966 6966"/>
                              <a:gd name="T71" fmla="*/ 6966 h 471"/>
                              <a:gd name="T72" fmla="+- 0 9799 1440"/>
                              <a:gd name="T73" fmla="*/ T72 w 9100"/>
                              <a:gd name="T74" fmla="+- 0 6966 6966"/>
                              <a:gd name="T75" fmla="*/ 6966 h 471"/>
                              <a:gd name="T76" fmla="+- 0 9691 1440"/>
                              <a:gd name="T77" fmla="*/ T76 w 9100"/>
                              <a:gd name="T78" fmla="+- 0 6966 6966"/>
                              <a:gd name="T79" fmla="*/ 6966 h 471"/>
                              <a:gd name="T80" fmla="+- 0 6138 1440"/>
                              <a:gd name="T81" fmla="*/ T80 w 9100"/>
                              <a:gd name="T82" fmla="+- 0 6966 6966"/>
                              <a:gd name="T83" fmla="*/ 6966 h 471"/>
                              <a:gd name="T84" fmla="+- 0 6032 1440"/>
                              <a:gd name="T85" fmla="*/ T84 w 9100"/>
                              <a:gd name="T86" fmla="+- 0 6966 6966"/>
                              <a:gd name="T87" fmla="*/ 6966 h 471"/>
                              <a:gd name="T88" fmla="+- 0 6032 1440"/>
                              <a:gd name="T89" fmla="*/ T88 w 9100"/>
                              <a:gd name="T90" fmla="+- 0 7436 6966"/>
                              <a:gd name="T91" fmla="*/ 7436 h 471"/>
                              <a:gd name="T92" fmla="+- 0 9799 1440"/>
                              <a:gd name="T93" fmla="*/ T92 w 9100"/>
                              <a:gd name="T94" fmla="+- 0 7436 6966"/>
                              <a:gd name="T95" fmla="*/ 7436 h 471"/>
                              <a:gd name="T96" fmla="+- 0 10540 1440"/>
                              <a:gd name="T97" fmla="*/ T96 w 9100"/>
                              <a:gd name="T98" fmla="+- 0 7436 6966"/>
                              <a:gd name="T99" fmla="*/ 7436 h 471"/>
                              <a:gd name="T100" fmla="+- 0 10540 1440"/>
                              <a:gd name="T101" fmla="*/ T100 w 9100"/>
                              <a:gd name="T102" fmla="+- 0 6966 6966"/>
                              <a:gd name="T103" fmla="*/ 6966 h 4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100" h="471">
                                <a:moveTo>
                                  <a:pt x="4592" y="0"/>
                                </a:moveTo>
                                <a:lnTo>
                                  <a:pt x="4482" y="0"/>
                                </a:lnTo>
                                <a:lnTo>
                                  <a:pt x="665" y="0"/>
                                </a:lnTo>
                                <a:lnTo>
                                  <a:pt x="557" y="0"/>
                                </a:lnTo>
                                <a:lnTo>
                                  <a:pt x="452" y="0"/>
                                </a:lnTo>
                                <a:lnTo>
                                  <a:pt x="108" y="0"/>
                                </a:lnTo>
                                <a:lnTo>
                                  <a:pt x="0" y="0"/>
                                </a:lnTo>
                                <a:lnTo>
                                  <a:pt x="0" y="470"/>
                                </a:lnTo>
                                <a:lnTo>
                                  <a:pt x="108" y="470"/>
                                </a:lnTo>
                                <a:lnTo>
                                  <a:pt x="452" y="470"/>
                                </a:lnTo>
                                <a:lnTo>
                                  <a:pt x="557" y="470"/>
                                </a:lnTo>
                                <a:lnTo>
                                  <a:pt x="665" y="470"/>
                                </a:lnTo>
                                <a:lnTo>
                                  <a:pt x="4482" y="470"/>
                                </a:lnTo>
                                <a:lnTo>
                                  <a:pt x="4592" y="470"/>
                                </a:lnTo>
                                <a:lnTo>
                                  <a:pt x="4592" y="0"/>
                                </a:lnTo>
                                <a:moveTo>
                                  <a:pt x="9100" y="0"/>
                                </a:moveTo>
                                <a:lnTo>
                                  <a:pt x="8992" y="0"/>
                                </a:lnTo>
                                <a:lnTo>
                                  <a:pt x="8467" y="0"/>
                                </a:lnTo>
                                <a:lnTo>
                                  <a:pt x="8359" y="0"/>
                                </a:lnTo>
                                <a:lnTo>
                                  <a:pt x="8251" y="0"/>
                                </a:lnTo>
                                <a:lnTo>
                                  <a:pt x="4698" y="0"/>
                                </a:lnTo>
                                <a:lnTo>
                                  <a:pt x="4592" y="0"/>
                                </a:lnTo>
                                <a:lnTo>
                                  <a:pt x="4592" y="470"/>
                                </a:lnTo>
                                <a:lnTo>
                                  <a:pt x="8359" y="470"/>
                                </a:lnTo>
                                <a:lnTo>
                                  <a:pt x="9100" y="470"/>
                                </a:lnTo>
                                <a:lnTo>
                                  <a:pt x="9100" y="0"/>
                                </a:lnTo>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Line 20"/>
                        <wps:cNvCnPr>
                          <a:cxnSpLocks noChangeShapeType="1"/>
                        </wps:cNvCnPr>
                        <wps:spPr bwMode="auto">
                          <a:xfrm>
                            <a:off x="1440" y="6956"/>
                            <a:ext cx="560" cy="0"/>
                          </a:xfrm>
                          <a:prstGeom prst="line">
                            <a:avLst/>
                          </a:prstGeom>
                          <a:noFill/>
                          <a:ln w="609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5" name="Line 19"/>
                        <wps:cNvCnPr>
                          <a:cxnSpLocks noChangeShapeType="1"/>
                        </wps:cNvCnPr>
                        <wps:spPr bwMode="auto">
                          <a:xfrm>
                            <a:off x="1440" y="6963"/>
                            <a:ext cx="560" cy="0"/>
                          </a:xfrm>
                          <a:prstGeom prst="line">
                            <a:avLst/>
                          </a:prstGeom>
                          <a:noFill/>
                          <a:ln w="3048">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26" name="Rectangle 18"/>
                        <wps:cNvSpPr>
                          <a:spLocks noChangeArrowheads="1"/>
                        </wps:cNvSpPr>
                        <wps:spPr bwMode="auto">
                          <a:xfrm>
                            <a:off x="1999" y="6961"/>
                            <a:ext cx="10" cy="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AutoShape 17"/>
                        <wps:cNvSpPr>
                          <a:spLocks/>
                        </wps:cNvSpPr>
                        <wps:spPr bwMode="auto">
                          <a:xfrm>
                            <a:off x="1999" y="6956"/>
                            <a:ext cx="2363" cy="2"/>
                          </a:xfrm>
                          <a:custGeom>
                            <a:avLst/>
                            <a:gdLst>
                              <a:gd name="T0" fmla="+- 0 2000 2000"/>
                              <a:gd name="T1" fmla="*/ T0 w 2363"/>
                              <a:gd name="T2" fmla="+- 0 2009 2000"/>
                              <a:gd name="T3" fmla="*/ T2 w 2363"/>
                              <a:gd name="T4" fmla="+- 0 2009 2000"/>
                              <a:gd name="T5" fmla="*/ T4 w 2363"/>
                              <a:gd name="T6" fmla="+- 0 4362 2000"/>
                              <a:gd name="T7" fmla="*/ T6 w 2363"/>
                            </a:gdLst>
                            <a:ahLst/>
                            <a:cxnLst>
                              <a:cxn ang="0">
                                <a:pos x="T1" y="0"/>
                              </a:cxn>
                              <a:cxn ang="0">
                                <a:pos x="T3" y="0"/>
                              </a:cxn>
                              <a:cxn ang="0">
                                <a:pos x="T5" y="0"/>
                              </a:cxn>
                              <a:cxn ang="0">
                                <a:pos x="T7" y="0"/>
                              </a:cxn>
                            </a:cxnLst>
                            <a:rect l="0" t="0" r="r" b="b"/>
                            <a:pathLst>
                              <a:path w="2363">
                                <a:moveTo>
                                  <a:pt x="0" y="0"/>
                                </a:moveTo>
                                <a:lnTo>
                                  <a:pt x="9" y="0"/>
                                </a:lnTo>
                                <a:moveTo>
                                  <a:pt x="9" y="0"/>
                                </a:moveTo>
                                <a:lnTo>
                                  <a:pt x="2362"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16"/>
                        <wps:cNvCnPr>
                          <a:cxnSpLocks noChangeShapeType="1"/>
                        </wps:cNvCnPr>
                        <wps:spPr bwMode="auto">
                          <a:xfrm>
                            <a:off x="2009" y="6963"/>
                            <a:ext cx="2353" cy="0"/>
                          </a:xfrm>
                          <a:prstGeom prst="line">
                            <a:avLst/>
                          </a:prstGeom>
                          <a:noFill/>
                          <a:ln w="3048">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29" name="Rectangle 15"/>
                        <wps:cNvSpPr>
                          <a:spLocks noChangeArrowheads="1"/>
                        </wps:cNvSpPr>
                        <wps:spPr bwMode="auto">
                          <a:xfrm>
                            <a:off x="4361" y="6961"/>
                            <a:ext cx="10" cy="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AutoShape 14"/>
                        <wps:cNvSpPr>
                          <a:spLocks/>
                        </wps:cNvSpPr>
                        <wps:spPr bwMode="auto">
                          <a:xfrm>
                            <a:off x="4361" y="6956"/>
                            <a:ext cx="1671" cy="2"/>
                          </a:xfrm>
                          <a:custGeom>
                            <a:avLst/>
                            <a:gdLst>
                              <a:gd name="T0" fmla="+- 0 4362 4362"/>
                              <a:gd name="T1" fmla="*/ T0 w 1671"/>
                              <a:gd name="T2" fmla="+- 0 4371 4362"/>
                              <a:gd name="T3" fmla="*/ T2 w 1671"/>
                              <a:gd name="T4" fmla="+- 0 4371 4362"/>
                              <a:gd name="T5" fmla="*/ T4 w 1671"/>
                              <a:gd name="T6" fmla="+- 0 6032 4362"/>
                              <a:gd name="T7" fmla="*/ T6 w 1671"/>
                            </a:gdLst>
                            <a:ahLst/>
                            <a:cxnLst>
                              <a:cxn ang="0">
                                <a:pos x="T1" y="0"/>
                              </a:cxn>
                              <a:cxn ang="0">
                                <a:pos x="T3" y="0"/>
                              </a:cxn>
                              <a:cxn ang="0">
                                <a:pos x="T5" y="0"/>
                              </a:cxn>
                              <a:cxn ang="0">
                                <a:pos x="T7" y="0"/>
                              </a:cxn>
                            </a:cxnLst>
                            <a:rect l="0" t="0" r="r" b="b"/>
                            <a:pathLst>
                              <a:path w="1671">
                                <a:moveTo>
                                  <a:pt x="0" y="0"/>
                                </a:moveTo>
                                <a:lnTo>
                                  <a:pt x="9" y="0"/>
                                </a:lnTo>
                                <a:moveTo>
                                  <a:pt x="9" y="0"/>
                                </a:moveTo>
                                <a:lnTo>
                                  <a:pt x="1670"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3"/>
                        <wps:cNvCnPr>
                          <a:cxnSpLocks noChangeShapeType="1"/>
                        </wps:cNvCnPr>
                        <wps:spPr bwMode="auto">
                          <a:xfrm>
                            <a:off x="4371" y="6963"/>
                            <a:ext cx="1661" cy="0"/>
                          </a:xfrm>
                          <a:prstGeom prst="line">
                            <a:avLst/>
                          </a:prstGeom>
                          <a:noFill/>
                          <a:ln w="3048">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32" name="Rectangle 12"/>
                        <wps:cNvSpPr>
                          <a:spLocks noChangeArrowheads="1"/>
                        </wps:cNvSpPr>
                        <wps:spPr bwMode="auto">
                          <a:xfrm>
                            <a:off x="6032" y="6961"/>
                            <a:ext cx="10" cy="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11"/>
                        <wps:cNvSpPr>
                          <a:spLocks/>
                        </wps:cNvSpPr>
                        <wps:spPr bwMode="auto">
                          <a:xfrm>
                            <a:off x="6032" y="6956"/>
                            <a:ext cx="3767" cy="2"/>
                          </a:xfrm>
                          <a:custGeom>
                            <a:avLst/>
                            <a:gdLst>
                              <a:gd name="T0" fmla="+- 0 6032 6032"/>
                              <a:gd name="T1" fmla="*/ T0 w 3767"/>
                              <a:gd name="T2" fmla="+- 0 6042 6032"/>
                              <a:gd name="T3" fmla="*/ T2 w 3767"/>
                              <a:gd name="T4" fmla="+- 0 6042 6032"/>
                              <a:gd name="T5" fmla="*/ T4 w 3767"/>
                              <a:gd name="T6" fmla="+- 0 9799 6032"/>
                              <a:gd name="T7" fmla="*/ T6 w 3767"/>
                            </a:gdLst>
                            <a:ahLst/>
                            <a:cxnLst>
                              <a:cxn ang="0">
                                <a:pos x="T1" y="0"/>
                              </a:cxn>
                              <a:cxn ang="0">
                                <a:pos x="T3" y="0"/>
                              </a:cxn>
                              <a:cxn ang="0">
                                <a:pos x="T5" y="0"/>
                              </a:cxn>
                              <a:cxn ang="0">
                                <a:pos x="T7" y="0"/>
                              </a:cxn>
                            </a:cxnLst>
                            <a:rect l="0" t="0" r="r" b="b"/>
                            <a:pathLst>
                              <a:path w="3767">
                                <a:moveTo>
                                  <a:pt x="0" y="0"/>
                                </a:moveTo>
                                <a:lnTo>
                                  <a:pt x="10" y="0"/>
                                </a:lnTo>
                                <a:moveTo>
                                  <a:pt x="10" y="0"/>
                                </a:moveTo>
                                <a:lnTo>
                                  <a:pt x="3767"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10"/>
                        <wps:cNvCnPr>
                          <a:cxnSpLocks noChangeShapeType="1"/>
                        </wps:cNvCnPr>
                        <wps:spPr bwMode="auto">
                          <a:xfrm>
                            <a:off x="6042" y="6963"/>
                            <a:ext cx="3757" cy="0"/>
                          </a:xfrm>
                          <a:prstGeom prst="line">
                            <a:avLst/>
                          </a:prstGeom>
                          <a:noFill/>
                          <a:ln w="3048">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35" name="Line 9"/>
                        <wps:cNvCnPr>
                          <a:cxnSpLocks noChangeShapeType="1"/>
                        </wps:cNvCnPr>
                        <wps:spPr bwMode="auto">
                          <a:xfrm>
                            <a:off x="9799" y="6959"/>
                            <a:ext cx="74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AutoShape 8"/>
                        <wps:cNvSpPr>
                          <a:spLocks/>
                        </wps:cNvSpPr>
                        <wps:spPr bwMode="auto">
                          <a:xfrm>
                            <a:off x="1440" y="7441"/>
                            <a:ext cx="9100" cy="2"/>
                          </a:xfrm>
                          <a:custGeom>
                            <a:avLst/>
                            <a:gdLst>
                              <a:gd name="T0" fmla="+- 0 1440 1440"/>
                              <a:gd name="T1" fmla="*/ T0 w 9100"/>
                              <a:gd name="T2" fmla="+- 0 2000 1440"/>
                              <a:gd name="T3" fmla="*/ T2 w 9100"/>
                              <a:gd name="T4" fmla="+- 0 2000 1440"/>
                              <a:gd name="T5" fmla="*/ T4 w 9100"/>
                              <a:gd name="T6" fmla="+- 0 2009 1440"/>
                              <a:gd name="T7" fmla="*/ T6 w 9100"/>
                              <a:gd name="T8" fmla="+- 0 2009 1440"/>
                              <a:gd name="T9" fmla="*/ T8 w 9100"/>
                              <a:gd name="T10" fmla="+- 0 4362 1440"/>
                              <a:gd name="T11" fmla="*/ T10 w 9100"/>
                              <a:gd name="T12" fmla="+- 0 4362 1440"/>
                              <a:gd name="T13" fmla="*/ T12 w 9100"/>
                              <a:gd name="T14" fmla="+- 0 4371 1440"/>
                              <a:gd name="T15" fmla="*/ T14 w 9100"/>
                              <a:gd name="T16" fmla="+- 0 4371 1440"/>
                              <a:gd name="T17" fmla="*/ T16 w 9100"/>
                              <a:gd name="T18" fmla="+- 0 6032 1440"/>
                              <a:gd name="T19" fmla="*/ T18 w 9100"/>
                              <a:gd name="T20" fmla="+- 0 6032 1440"/>
                              <a:gd name="T21" fmla="*/ T20 w 9100"/>
                              <a:gd name="T22" fmla="+- 0 6042 1440"/>
                              <a:gd name="T23" fmla="*/ T22 w 9100"/>
                              <a:gd name="T24" fmla="+- 0 6042 1440"/>
                              <a:gd name="T25" fmla="*/ T24 w 9100"/>
                              <a:gd name="T26" fmla="+- 0 9799 1440"/>
                              <a:gd name="T27" fmla="*/ T26 w 9100"/>
                              <a:gd name="T28" fmla="+- 0 9799 1440"/>
                              <a:gd name="T29" fmla="*/ T28 w 9100"/>
                              <a:gd name="T30" fmla="+- 0 9808 1440"/>
                              <a:gd name="T31" fmla="*/ T30 w 9100"/>
                              <a:gd name="T32" fmla="+- 0 9808 1440"/>
                              <a:gd name="T33" fmla="*/ T32 w 9100"/>
                              <a:gd name="T34" fmla="+- 0 10540 1440"/>
                              <a:gd name="T35" fmla="*/ T34 w 9100"/>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Lst>
                            <a:rect l="0" t="0" r="r" b="b"/>
                            <a:pathLst>
                              <a:path w="9100">
                                <a:moveTo>
                                  <a:pt x="0" y="0"/>
                                </a:moveTo>
                                <a:lnTo>
                                  <a:pt x="560" y="0"/>
                                </a:lnTo>
                                <a:moveTo>
                                  <a:pt x="560" y="0"/>
                                </a:moveTo>
                                <a:lnTo>
                                  <a:pt x="569" y="0"/>
                                </a:lnTo>
                                <a:moveTo>
                                  <a:pt x="569" y="0"/>
                                </a:moveTo>
                                <a:lnTo>
                                  <a:pt x="2922" y="0"/>
                                </a:lnTo>
                                <a:moveTo>
                                  <a:pt x="2922" y="0"/>
                                </a:moveTo>
                                <a:lnTo>
                                  <a:pt x="2931" y="0"/>
                                </a:lnTo>
                                <a:moveTo>
                                  <a:pt x="2931" y="0"/>
                                </a:moveTo>
                                <a:lnTo>
                                  <a:pt x="4592" y="0"/>
                                </a:lnTo>
                                <a:moveTo>
                                  <a:pt x="4592" y="0"/>
                                </a:moveTo>
                                <a:lnTo>
                                  <a:pt x="4602" y="0"/>
                                </a:lnTo>
                                <a:moveTo>
                                  <a:pt x="4602" y="0"/>
                                </a:moveTo>
                                <a:lnTo>
                                  <a:pt x="8359" y="0"/>
                                </a:lnTo>
                                <a:moveTo>
                                  <a:pt x="8359" y="0"/>
                                </a:moveTo>
                                <a:lnTo>
                                  <a:pt x="8368" y="0"/>
                                </a:lnTo>
                                <a:moveTo>
                                  <a:pt x="8368" y="0"/>
                                </a:moveTo>
                                <a:lnTo>
                                  <a:pt x="9100"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w14:anchorId="786F330E">
              <v:group id="Group 7" style="position:absolute;margin-left:1in;margin-top:347.55pt;width:455pt;height:24.75pt;z-index:-251655168;mso-position-horizontal-relative:page;mso-position-vertical-relative:page" coordsize="9100,495" coordorigin="1440,6951" o:spid="_x0000_s1026" w14:anchorId="2FFF6D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">
                <v:shape id="AutoShape 21" style="position:absolute;left:1440;top:6965;width:9100;height:471;visibility:visible;mso-wrap-style:square;v-text-anchor:top" coordsize="9100,471" o:spid="_x0000_s1027" fillcolor="#ccc" stroked="f" path="m4592,l4482,,665,,557,,452,,108,,,,,470r108,l452,470r105,l665,470r3817,l4592,470,4592,m9100,l8992,,8467,,8359,,8251,,4698,,4592,r,470l8359,470r741,l91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">
                  <v:path arrowok="t" o:connecttype="custom" o:connectlocs="4592,6966;4482,6966;665,6966;557,6966;452,6966;108,6966;0,6966;0,7436;108,7436;452,7436;557,7436;665,7436;4482,7436;4592,7436;4592,6966;9100,6966;8992,6966;8467,6966;8359,6966;8251,6966;4698,6966;4592,6966;4592,7436;8359,7436;9100,7436;9100,6966" o:connectangles="0,0,0,0,0,0,0,0,0,0,0,0,0,0,0,0,0,0,0,0,0,0,0,0,0,0"/>
                </v:shape>
                <v:line id="Line 20" style="position:absolute;visibility:visible;mso-wrap-style:square" o:spid="_x0000_s1028" strokeweight=".48pt" o:connectortype="straight" from="1440,6956" to="2000,6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">
                  <v:stroke dashstyle="1 1"/>
                </v:line>
                <v:line id="Line 19" style="position:absolute;visibility:visible;mso-wrap-style:square" o:spid="_x0000_s1029" strokecolor="#ccc" strokeweight=".24pt" o:connectortype="straight" from="1440,6963" to="2000,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"/>
                <v:rect id="Rectangle 18" style="position:absolute;left:1999;top:6961;width:10;height:5;visibility:visible;mso-wrap-style:square;v-text-anchor:top" o:spid="_x0000_s1030" fillcolor="#cc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"/>
                <v:shape id="AutoShape 17" style="position:absolute;left:1999;top:6956;width:2363;height:2;visibility:visible;mso-wrap-style:square;v-text-anchor:top" coordsize="2363,2" o:spid="_x0000_s1031" filled="f" strokeweight=".48pt" path="m,l9,t,l236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">
                  <v:stroke dashstyle="1 1"/>
                  <v:path arrowok="t" o:connecttype="custom" o:connectlocs="0,0;9,0;9,0;2362,0" o:connectangles="0,0,0,0"/>
                </v:shape>
                <v:line id="Line 16" style="position:absolute;visibility:visible;mso-wrap-style:square" o:spid="_x0000_s1032" strokecolor="#ccc" strokeweight=".24pt" o:connectortype="straight" from="2009,6963" to="4362,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"/>
                <v:rect id="Rectangle 15" style="position:absolute;left:4361;top:6961;width:10;height:5;visibility:visible;mso-wrap-style:square;v-text-anchor:top" o:spid="_x0000_s1033" fillcolor="#cc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"/>
                <v:shape id="AutoShape 14" style="position:absolute;left:4361;top:6956;width:1671;height:2;visibility:visible;mso-wrap-style:square;v-text-anchor:top" coordsize="1671,2" o:spid="_x0000_s1034" filled="f" strokeweight=".48pt" path="m,l9,t,l1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">
                  <v:stroke dashstyle="1 1"/>
                  <v:path arrowok="t" o:connecttype="custom" o:connectlocs="0,0;9,0;9,0;1670,0" o:connectangles="0,0,0,0"/>
                </v:shape>
                <v:line id="Line 13" style="position:absolute;visibility:visible;mso-wrap-style:square" o:spid="_x0000_s1035" strokecolor="#ccc" strokeweight=".24pt" o:connectortype="straight" from="4371,6963" to="6032,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"/>
                <v:rect id="Rectangle 12" style="position:absolute;left:6032;top:6961;width:10;height:5;visibility:visible;mso-wrap-style:square;v-text-anchor:top" o:spid="_x0000_s1036" fillcolor="#cc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"/>
                <v:shape id="AutoShape 11" style="position:absolute;left:6032;top:6956;width:3767;height:2;visibility:visible;mso-wrap-style:square;v-text-anchor:top" coordsize="3767,2" o:spid="_x0000_s1037" filled="f" strokeweight=".48pt" path="m,l10,t,l37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">
                  <v:stroke dashstyle="1 1"/>
                  <v:path arrowok="t" o:connecttype="custom" o:connectlocs="0,0;10,0;10,0;3767,0" o:connectangles="0,0,0,0"/>
                </v:shape>
                <v:line id="Line 10" style="position:absolute;visibility:visible;mso-wrap-style:square" o:spid="_x0000_s1038" strokecolor="#ccc" strokeweight=".24pt" o:connectortype="straight" from="6042,6963" to="9799,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"/>
                <v:line id="Line 9" style="position:absolute;visibility:visible;mso-wrap-style:square" o:spid="_x0000_s1039" strokeweight=".72pt" o:connectortype="straight" from="9799,6959" to="1054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"/>
                <v:shape id="AutoShape 8" style="position:absolute;left:1440;top:7441;width:9100;height:2;visibility:visible;mso-wrap-style:square;v-text-anchor:top" coordsize="9100,2" o:spid="_x0000_s1040" filled="f" strokeweight=".48pt" path="m,l560,t,l569,t,l2922,t,l2931,t,l4592,t,l4602,t,l8359,t,l8368,t,l91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">
                  <v:stroke dashstyle="1 1"/>
                  <v:path arrowok="t" o:connecttype="custom" o:connectlocs="0,0;560,0;560,0;569,0;569,0;2922,0;2922,0;2931,0;2931,0;4592,0;4592,0;4602,0;4602,0;8359,0;8359,0;8368,0;8368,0;9100,0" o:connectangles="0,0,0,0,0,0,0,0,0,0,0,0,0,0,0,0,0,0"/>
                </v:shape>
                <w10:wrap anchorx="page" anchory="page"/>
              </v:group>
            </w:pict>
          </mc:Fallback>
        </mc:AlternateContent>
      </w:r>
    </w:p>
    <w:tbl>
      <w:tblPr>
        <w:tblW w:w="0" w:type="auto"/>
        <w:tblInd w:w="120" w:type="dxa"/>
        <w:tblLayout w:type="fixed"/>
        <w:tblCellMar>
          <w:left w:w="0" w:type="dxa"/>
          <w:right w:w="0" w:type="dxa"/>
        </w:tblCellMar>
        <w:tblLook w:val="01E0" w:firstRow="1" w:lastRow="1" w:firstColumn="1" w:lastColumn="1" w:noHBand="0" w:noVBand="0"/>
      </w:tblPr>
      <w:tblGrid>
        <w:gridCol w:w="531"/>
        <w:gridCol w:w="2394"/>
        <w:gridCol w:w="1392"/>
        <w:gridCol w:w="1171"/>
        <w:gridCol w:w="1604"/>
        <w:gridCol w:w="1140"/>
        <w:gridCol w:w="976"/>
      </w:tblGrid>
      <w:tr w:rsidR="0059524F" w:rsidTr="00C90394" w14:paraId="1FA5CEF5" w14:textId="77777777">
        <w:trPr>
          <w:trHeight w:val="229"/>
        </w:trPr>
        <w:tc>
          <w:tcPr>
            <w:tcW w:w="531" w:type="dxa"/>
            <w:tcBorders>
              <w:top w:val="single" w:color="000000" w:sz="6" w:space="0"/>
              <w:bottom w:val="single" w:color="000000" w:sz="6" w:space="0"/>
            </w:tcBorders>
          </w:tcPr>
          <w:p w:rsidR="0059524F" w:rsidP="00C90394" w:rsidRDefault="0059524F" w14:paraId="2555B5F6" w14:textId="77777777">
            <w:pPr>
              <w:pStyle w:val="TableParagraph"/>
              <w:rPr>
                <w:rFonts w:ascii="Times New Roman"/>
                <w:sz w:val="16"/>
              </w:rPr>
            </w:pPr>
          </w:p>
        </w:tc>
        <w:tc>
          <w:tcPr>
            <w:tcW w:w="2394" w:type="dxa"/>
            <w:tcBorders>
              <w:top w:val="single" w:color="000000" w:sz="6" w:space="0"/>
              <w:bottom w:val="single" w:color="000000" w:sz="6" w:space="0"/>
            </w:tcBorders>
          </w:tcPr>
          <w:p w:rsidR="0059524F" w:rsidP="00C90394" w:rsidRDefault="0059524F" w14:paraId="643258E2" w14:textId="77777777">
            <w:pPr>
              <w:pStyle w:val="TableParagraph"/>
              <w:spacing w:line="201" w:lineRule="exact"/>
              <w:ind w:left="140"/>
              <w:rPr>
                <w:b/>
                <w:sz w:val="18"/>
              </w:rPr>
            </w:pPr>
            <w:r>
              <w:rPr>
                <w:b/>
                <w:sz w:val="18"/>
              </w:rPr>
              <w:t>Criteria</w:t>
            </w:r>
          </w:p>
        </w:tc>
        <w:tc>
          <w:tcPr>
            <w:tcW w:w="1392" w:type="dxa"/>
            <w:tcBorders>
              <w:top w:val="single" w:color="000000" w:sz="6" w:space="0"/>
              <w:bottom w:val="single" w:color="000000" w:sz="6" w:space="0"/>
            </w:tcBorders>
          </w:tcPr>
          <w:p w:rsidR="0059524F" w:rsidP="00C90394" w:rsidRDefault="0059524F" w14:paraId="7A88D0FB" w14:textId="77777777">
            <w:pPr>
              <w:pStyle w:val="TableParagraph"/>
              <w:spacing w:line="201" w:lineRule="exact"/>
              <w:ind w:left="111"/>
              <w:rPr>
                <w:b/>
                <w:sz w:val="18"/>
              </w:rPr>
            </w:pPr>
            <w:r>
              <w:rPr>
                <w:b/>
                <w:sz w:val="18"/>
              </w:rPr>
              <w:t>Scale</w:t>
            </w:r>
          </w:p>
        </w:tc>
        <w:tc>
          <w:tcPr>
            <w:tcW w:w="1171" w:type="dxa"/>
            <w:tcBorders>
              <w:top w:val="single" w:color="000000" w:sz="6" w:space="0"/>
              <w:bottom w:val="single" w:color="000000" w:sz="6" w:space="0"/>
            </w:tcBorders>
          </w:tcPr>
          <w:p w:rsidR="0059524F" w:rsidP="00C90394" w:rsidRDefault="0059524F" w14:paraId="6DC62930" w14:textId="77777777">
            <w:pPr>
              <w:pStyle w:val="TableParagraph"/>
              <w:spacing w:line="201" w:lineRule="exact"/>
              <w:ind w:left="387"/>
              <w:rPr>
                <w:sz w:val="18"/>
              </w:rPr>
            </w:pPr>
            <w:r>
              <w:rPr>
                <w:b/>
                <w:sz w:val="18"/>
              </w:rPr>
              <w:t>MIN</w:t>
            </w:r>
            <w:r>
              <w:rPr>
                <w:sz w:val="18"/>
              </w:rPr>
              <w:t>.</w:t>
            </w:r>
          </w:p>
        </w:tc>
        <w:tc>
          <w:tcPr>
            <w:tcW w:w="1604" w:type="dxa"/>
            <w:tcBorders>
              <w:top w:val="single" w:color="000000" w:sz="6" w:space="0"/>
              <w:bottom w:val="single" w:color="000000" w:sz="6" w:space="0"/>
            </w:tcBorders>
          </w:tcPr>
          <w:p w:rsidR="0059524F" w:rsidP="00C90394" w:rsidRDefault="0059524F" w14:paraId="662707F4" w14:textId="77777777">
            <w:pPr>
              <w:pStyle w:val="TableParagraph"/>
              <w:rPr>
                <w:rFonts w:ascii="Times New Roman"/>
                <w:sz w:val="16"/>
              </w:rPr>
            </w:pPr>
          </w:p>
        </w:tc>
        <w:tc>
          <w:tcPr>
            <w:tcW w:w="1140" w:type="dxa"/>
            <w:tcBorders>
              <w:top w:val="single" w:color="000000" w:sz="6" w:space="0"/>
              <w:bottom w:val="single" w:color="000000" w:sz="6" w:space="0"/>
            </w:tcBorders>
          </w:tcPr>
          <w:p w:rsidR="0059524F" w:rsidP="00C90394" w:rsidRDefault="0059524F" w14:paraId="0268FCAD" w14:textId="77777777">
            <w:pPr>
              <w:pStyle w:val="TableParagraph"/>
              <w:spacing w:line="201" w:lineRule="exact"/>
              <w:ind w:left="457"/>
              <w:rPr>
                <w:sz w:val="18"/>
              </w:rPr>
            </w:pPr>
            <w:r>
              <w:rPr>
                <w:b/>
                <w:sz w:val="18"/>
              </w:rPr>
              <w:t>MAX</w:t>
            </w:r>
            <w:r>
              <w:rPr>
                <w:sz w:val="18"/>
              </w:rPr>
              <w:t>.</w:t>
            </w:r>
          </w:p>
        </w:tc>
        <w:tc>
          <w:tcPr>
            <w:tcW w:w="976" w:type="dxa"/>
            <w:tcBorders>
              <w:top w:val="single" w:color="000000" w:sz="6" w:space="0"/>
              <w:bottom w:val="single" w:color="000000" w:sz="6" w:space="0"/>
            </w:tcBorders>
          </w:tcPr>
          <w:p w:rsidR="0059524F" w:rsidP="00C90394" w:rsidRDefault="0059524F" w14:paraId="10B234F2" w14:textId="77777777">
            <w:pPr>
              <w:pStyle w:val="TableParagraph"/>
              <w:spacing w:line="201" w:lineRule="exact"/>
              <w:ind w:left="241"/>
              <w:rPr>
                <w:b/>
                <w:sz w:val="18"/>
              </w:rPr>
            </w:pPr>
            <w:r>
              <w:rPr>
                <w:b/>
                <w:sz w:val="18"/>
              </w:rPr>
              <w:t>Score</w:t>
            </w:r>
          </w:p>
        </w:tc>
      </w:tr>
      <w:tr w:rsidR="0059524F" w:rsidTr="00C90394" w14:paraId="3FB6E5C3" w14:textId="77777777">
        <w:trPr>
          <w:trHeight w:val="458"/>
        </w:trPr>
        <w:tc>
          <w:tcPr>
            <w:tcW w:w="531" w:type="dxa"/>
            <w:tcBorders>
              <w:top w:val="single" w:color="000000" w:sz="6" w:space="0"/>
              <w:bottom w:val="dotted" w:color="000000" w:sz="4" w:space="0"/>
            </w:tcBorders>
          </w:tcPr>
          <w:p w:rsidR="0059524F" w:rsidP="00C90394" w:rsidRDefault="0059524F" w14:paraId="37014979" w14:textId="77777777">
            <w:pPr>
              <w:pStyle w:val="TableParagraph"/>
              <w:spacing w:line="230" w:lineRule="exact"/>
              <w:ind w:left="115"/>
              <w:rPr>
                <w:sz w:val="20"/>
              </w:rPr>
            </w:pPr>
            <w:r>
              <w:rPr>
                <w:sz w:val="20"/>
              </w:rPr>
              <w:t>3.4</w:t>
            </w:r>
          </w:p>
        </w:tc>
        <w:tc>
          <w:tcPr>
            <w:tcW w:w="2394" w:type="dxa"/>
            <w:tcBorders>
              <w:top w:val="single" w:color="000000" w:sz="6" w:space="0"/>
              <w:bottom w:val="dotted" w:color="000000" w:sz="4" w:space="0"/>
            </w:tcBorders>
          </w:tcPr>
          <w:p w:rsidR="0059524F" w:rsidP="00C90394" w:rsidRDefault="0059524F" w14:paraId="476C70D6" w14:textId="77777777">
            <w:pPr>
              <w:pStyle w:val="TableParagraph"/>
              <w:spacing w:before="3" w:line="230" w:lineRule="exact"/>
              <w:ind w:left="140" w:right="266"/>
              <w:rPr>
                <w:sz w:val="20"/>
              </w:rPr>
            </w:pPr>
            <w:r>
              <w:rPr>
                <w:sz w:val="20"/>
              </w:rPr>
              <w:t>Company stability and commitment to safety.</w:t>
            </w:r>
          </w:p>
        </w:tc>
        <w:tc>
          <w:tcPr>
            <w:tcW w:w="1392" w:type="dxa"/>
            <w:tcBorders>
              <w:top w:val="single" w:color="000000" w:sz="6" w:space="0"/>
              <w:bottom w:val="dotted" w:color="000000" w:sz="4" w:space="0"/>
            </w:tcBorders>
          </w:tcPr>
          <w:p w:rsidR="0059524F" w:rsidP="00C90394" w:rsidRDefault="0059524F" w14:paraId="26319F54" w14:textId="77777777">
            <w:pPr>
              <w:pStyle w:val="TableParagraph"/>
              <w:spacing w:before="3" w:line="230" w:lineRule="exact"/>
              <w:ind w:left="111" w:right="449"/>
              <w:rPr>
                <w:sz w:val="20"/>
              </w:rPr>
            </w:pPr>
            <w:r>
              <w:rPr>
                <w:sz w:val="20"/>
              </w:rPr>
              <w:t xml:space="preserve">Scale: </w:t>
            </w:r>
            <w:r>
              <w:rPr>
                <w:w w:val="95"/>
                <w:sz w:val="20"/>
              </w:rPr>
              <w:t>Stability:</w:t>
            </w:r>
          </w:p>
        </w:tc>
        <w:tc>
          <w:tcPr>
            <w:tcW w:w="1171" w:type="dxa"/>
            <w:tcBorders>
              <w:top w:val="single" w:color="000000" w:sz="6" w:space="0"/>
              <w:bottom w:val="dotted" w:color="000000" w:sz="4" w:space="0"/>
            </w:tcBorders>
          </w:tcPr>
          <w:p w:rsidR="0059524F" w:rsidP="00C90394" w:rsidRDefault="0059524F" w14:paraId="58BA2E55" w14:textId="77777777">
            <w:pPr>
              <w:pStyle w:val="TableParagraph"/>
              <w:spacing w:line="230" w:lineRule="exact"/>
              <w:ind w:right="13"/>
              <w:jc w:val="center"/>
              <w:rPr>
                <w:sz w:val="20"/>
              </w:rPr>
            </w:pPr>
            <w:r>
              <w:rPr>
                <w:w w:val="99"/>
                <w:sz w:val="20"/>
              </w:rPr>
              <w:t>0</w:t>
            </w:r>
          </w:p>
          <w:p w:rsidR="0059524F" w:rsidP="00C90394" w:rsidRDefault="0059524F" w14:paraId="79906464" w14:textId="77777777">
            <w:pPr>
              <w:pStyle w:val="TableParagraph"/>
              <w:spacing w:line="208" w:lineRule="exact"/>
              <w:ind w:left="312" w:right="324"/>
              <w:jc w:val="center"/>
              <w:rPr>
                <w:sz w:val="20"/>
              </w:rPr>
            </w:pPr>
            <w:r>
              <w:rPr>
                <w:sz w:val="20"/>
              </w:rPr>
              <w:t>Low</w:t>
            </w:r>
          </w:p>
        </w:tc>
        <w:tc>
          <w:tcPr>
            <w:tcW w:w="1604" w:type="dxa"/>
            <w:tcBorders>
              <w:top w:val="single" w:color="000000" w:sz="6" w:space="0"/>
              <w:bottom w:val="dotted" w:color="000000" w:sz="4" w:space="0"/>
            </w:tcBorders>
          </w:tcPr>
          <w:p w:rsidR="0059524F" w:rsidP="00C90394" w:rsidRDefault="0059524F" w14:paraId="336857A6" w14:textId="77777777">
            <w:pPr>
              <w:pStyle w:val="TableParagraph"/>
              <w:spacing w:line="230" w:lineRule="exact"/>
              <w:ind w:left="89"/>
              <w:jc w:val="center"/>
              <w:rPr>
                <w:sz w:val="20"/>
              </w:rPr>
            </w:pPr>
            <w:r>
              <w:rPr>
                <w:w w:val="99"/>
                <w:sz w:val="20"/>
              </w:rPr>
              <w:t>3</w:t>
            </w:r>
          </w:p>
          <w:p w:rsidR="0059524F" w:rsidP="00C90394" w:rsidRDefault="0059524F" w14:paraId="44F756F1" w14:textId="77777777">
            <w:pPr>
              <w:pStyle w:val="TableParagraph"/>
              <w:spacing w:line="208" w:lineRule="exact"/>
              <w:ind w:left="335" w:right="249"/>
              <w:jc w:val="center"/>
              <w:rPr>
                <w:sz w:val="20"/>
              </w:rPr>
            </w:pPr>
            <w:r>
              <w:rPr>
                <w:sz w:val="20"/>
              </w:rPr>
              <w:t>Med</w:t>
            </w:r>
          </w:p>
        </w:tc>
        <w:tc>
          <w:tcPr>
            <w:tcW w:w="1140" w:type="dxa"/>
            <w:tcBorders>
              <w:top w:val="single" w:color="000000" w:sz="6" w:space="0"/>
              <w:bottom w:val="dotted" w:color="000000" w:sz="4" w:space="0"/>
            </w:tcBorders>
          </w:tcPr>
          <w:p w:rsidR="0059524F" w:rsidP="00C90394" w:rsidRDefault="0059524F" w14:paraId="5FCF3B02" w14:textId="77777777">
            <w:pPr>
              <w:pStyle w:val="TableParagraph"/>
              <w:spacing w:line="230" w:lineRule="exact"/>
              <w:ind w:left="226"/>
              <w:jc w:val="center"/>
              <w:rPr>
                <w:sz w:val="20"/>
              </w:rPr>
            </w:pPr>
            <w:r>
              <w:rPr>
                <w:w w:val="99"/>
                <w:sz w:val="20"/>
              </w:rPr>
              <w:t>6</w:t>
            </w:r>
          </w:p>
          <w:p w:rsidR="0059524F" w:rsidP="00C90394" w:rsidRDefault="0059524F" w14:paraId="2C17A54D" w14:textId="77777777">
            <w:pPr>
              <w:pStyle w:val="TableParagraph"/>
              <w:spacing w:line="208" w:lineRule="exact"/>
              <w:ind w:left="256" w:right="30"/>
              <w:jc w:val="center"/>
              <w:rPr>
                <w:sz w:val="20"/>
              </w:rPr>
            </w:pPr>
            <w:r>
              <w:rPr>
                <w:sz w:val="20"/>
              </w:rPr>
              <w:t>High</w:t>
            </w:r>
          </w:p>
        </w:tc>
        <w:tc>
          <w:tcPr>
            <w:tcW w:w="976" w:type="dxa"/>
            <w:tcBorders>
              <w:top w:val="single" w:color="000000" w:sz="6" w:space="0"/>
              <w:bottom w:val="single" w:color="000000" w:sz="6" w:space="0"/>
            </w:tcBorders>
          </w:tcPr>
          <w:p w:rsidR="0059524F" w:rsidP="00C90394" w:rsidRDefault="0059524F" w14:paraId="222D5231" w14:textId="77777777">
            <w:pPr>
              <w:pStyle w:val="TableParagraph"/>
              <w:rPr>
                <w:rFonts w:ascii="Times New Roman"/>
                <w:sz w:val="18"/>
              </w:rPr>
            </w:pPr>
            <w:r>
              <w:rPr>
                <w:rFonts w:ascii="Times New Roman"/>
                <w:sz w:val="18"/>
              </w:rPr>
              <w:t xml:space="preserve">       6</w:t>
            </w:r>
          </w:p>
        </w:tc>
      </w:tr>
      <w:tr w:rsidR="0059524F" w:rsidTr="00C90394" w14:paraId="3D341D27" w14:textId="77777777">
        <w:trPr>
          <w:trHeight w:val="685"/>
        </w:trPr>
        <w:tc>
          <w:tcPr>
            <w:tcW w:w="531" w:type="dxa"/>
            <w:tcBorders>
              <w:top w:val="dotted" w:color="000000" w:sz="4" w:space="0"/>
              <w:bottom w:val="dotted" w:color="000000" w:sz="4" w:space="0"/>
            </w:tcBorders>
          </w:tcPr>
          <w:p w:rsidR="0059524F" w:rsidP="00C90394" w:rsidRDefault="0059524F" w14:paraId="66993A03" w14:textId="77777777">
            <w:pPr>
              <w:pStyle w:val="TableParagraph"/>
              <w:spacing w:line="227" w:lineRule="exact"/>
              <w:ind w:left="115"/>
              <w:rPr>
                <w:sz w:val="20"/>
              </w:rPr>
            </w:pPr>
            <w:r>
              <w:rPr>
                <w:sz w:val="20"/>
              </w:rPr>
              <w:t>3.5</w:t>
            </w:r>
          </w:p>
        </w:tc>
        <w:tc>
          <w:tcPr>
            <w:tcW w:w="2394" w:type="dxa"/>
            <w:tcBorders>
              <w:top w:val="dotted" w:color="000000" w:sz="4" w:space="0"/>
              <w:bottom w:val="dotted" w:color="000000" w:sz="4" w:space="0"/>
            </w:tcBorders>
          </w:tcPr>
          <w:p w:rsidR="0059524F" w:rsidP="00C90394" w:rsidRDefault="0059524F" w14:paraId="1F536C91" w14:textId="77777777">
            <w:pPr>
              <w:pStyle w:val="TableParagraph"/>
              <w:spacing w:line="230" w:lineRule="exact"/>
              <w:ind w:left="140" w:right="355"/>
              <w:rPr>
                <w:sz w:val="20"/>
              </w:rPr>
            </w:pPr>
            <w:r>
              <w:rPr>
                <w:sz w:val="20"/>
              </w:rPr>
              <w:t>Success of past company certification efforts.</w:t>
            </w:r>
          </w:p>
        </w:tc>
        <w:tc>
          <w:tcPr>
            <w:tcW w:w="1392" w:type="dxa"/>
            <w:tcBorders>
              <w:top w:val="dotted" w:color="000000" w:sz="4" w:space="0"/>
              <w:bottom w:val="dotted" w:color="000000" w:sz="4" w:space="0"/>
            </w:tcBorders>
          </w:tcPr>
          <w:p w:rsidR="0059524F" w:rsidP="00C90394" w:rsidRDefault="0059524F" w14:paraId="5E78CA98" w14:textId="77777777">
            <w:pPr>
              <w:pStyle w:val="TableParagraph"/>
              <w:ind w:left="111" w:right="449"/>
              <w:rPr>
                <w:sz w:val="20"/>
              </w:rPr>
            </w:pPr>
            <w:r>
              <w:rPr>
                <w:sz w:val="20"/>
              </w:rPr>
              <w:t>Scale: Success:</w:t>
            </w:r>
          </w:p>
        </w:tc>
        <w:tc>
          <w:tcPr>
            <w:tcW w:w="1171" w:type="dxa"/>
            <w:tcBorders>
              <w:top w:val="dotted" w:color="000000" w:sz="4" w:space="0"/>
              <w:bottom w:val="dotted" w:color="000000" w:sz="4" w:space="0"/>
            </w:tcBorders>
          </w:tcPr>
          <w:p w:rsidR="0059524F" w:rsidP="00C90394" w:rsidRDefault="0059524F" w14:paraId="5B0113D7" w14:textId="77777777">
            <w:pPr>
              <w:pStyle w:val="TableParagraph"/>
              <w:spacing w:line="227" w:lineRule="exact"/>
              <w:ind w:right="13"/>
              <w:jc w:val="center"/>
              <w:rPr>
                <w:sz w:val="20"/>
              </w:rPr>
            </w:pPr>
            <w:r>
              <w:rPr>
                <w:w w:val="99"/>
                <w:sz w:val="20"/>
              </w:rPr>
              <w:t>0</w:t>
            </w:r>
          </w:p>
          <w:p w:rsidR="0059524F" w:rsidP="00C90394" w:rsidRDefault="0059524F" w14:paraId="53630B27" w14:textId="77777777">
            <w:pPr>
              <w:pStyle w:val="TableParagraph"/>
              <w:ind w:left="312" w:right="325"/>
              <w:jc w:val="center"/>
              <w:rPr>
                <w:sz w:val="20"/>
              </w:rPr>
            </w:pPr>
            <w:r>
              <w:rPr>
                <w:sz w:val="20"/>
              </w:rPr>
              <w:t>None</w:t>
            </w:r>
          </w:p>
        </w:tc>
        <w:tc>
          <w:tcPr>
            <w:tcW w:w="1604" w:type="dxa"/>
            <w:tcBorders>
              <w:top w:val="dotted" w:color="000000" w:sz="4" w:space="0"/>
              <w:bottom w:val="dotted" w:color="000000" w:sz="4" w:space="0"/>
            </w:tcBorders>
          </w:tcPr>
          <w:p w:rsidR="0059524F" w:rsidP="00C90394" w:rsidRDefault="0059524F" w14:paraId="19AFAE2A" w14:textId="77777777">
            <w:pPr>
              <w:pStyle w:val="TableParagraph"/>
              <w:spacing w:line="227" w:lineRule="exact"/>
              <w:ind w:left="89"/>
              <w:jc w:val="center"/>
              <w:rPr>
                <w:sz w:val="20"/>
              </w:rPr>
            </w:pPr>
            <w:r>
              <w:rPr>
                <w:w w:val="99"/>
                <w:sz w:val="20"/>
              </w:rPr>
              <w:t>3</w:t>
            </w:r>
          </w:p>
          <w:p w:rsidR="0059524F" w:rsidP="00C90394" w:rsidRDefault="0059524F" w14:paraId="03B93051" w14:textId="77777777">
            <w:pPr>
              <w:pStyle w:val="TableParagraph"/>
              <w:ind w:left="335" w:right="247"/>
              <w:jc w:val="center"/>
              <w:rPr>
                <w:sz w:val="20"/>
              </w:rPr>
            </w:pPr>
            <w:r>
              <w:rPr>
                <w:sz w:val="20"/>
              </w:rPr>
              <w:t>&gt; 50%</w:t>
            </w:r>
          </w:p>
        </w:tc>
        <w:tc>
          <w:tcPr>
            <w:tcW w:w="1140" w:type="dxa"/>
            <w:tcBorders>
              <w:top w:val="dotted" w:color="000000" w:sz="4" w:space="0"/>
              <w:bottom w:val="dotted" w:color="000000" w:sz="4" w:space="0"/>
            </w:tcBorders>
          </w:tcPr>
          <w:p w:rsidR="0059524F" w:rsidP="00C90394" w:rsidRDefault="0059524F" w14:paraId="727F4999" w14:textId="77777777">
            <w:pPr>
              <w:pStyle w:val="TableParagraph"/>
              <w:spacing w:line="227" w:lineRule="exact"/>
              <w:ind w:left="226"/>
              <w:jc w:val="center"/>
              <w:rPr>
                <w:sz w:val="20"/>
              </w:rPr>
            </w:pPr>
            <w:r>
              <w:rPr>
                <w:w w:val="99"/>
                <w:sz w:val="20"/>
              </w:rPr>
              <w:t>6</w:t>
            </w:r>
          </w:p>
          <w:p w:rsidR="0059524F" w:rsidP="00C90394" w:rsidRDefault="0059524F" w14:paraId="183758F0" w14:textId="77777777">
            <w:pPr>
              <w:pStyle w:val="TableParagraph"/>
              <w:ind w:left="256" w:right="29"/>
              <w:jc w:val="center"/>
              <w:rPr>
                <w:sz w:val="20"/>
              </w:rPr>
            </w:pPr>
            <w:r>
              <w:rPr>
                <w:sz w:val="20"/>
              </w:rPr>
              <w:t>All</w:t>
            </w:r>
          </w:p>
        </w:tc>
        <w:tc>
          <w:tcPr>
            <w:tcW w:w="976" w:type="dxa"/>
            <w:tcBorders>
              <w:top w:val="single" w:color="000000" w:sz="6" w:space="0"/>
              <w:bottom w:val="single" w:color="000000" w:sz="6" w:space="0"/>
            </w:tcBorders>
          </w:tcPr>
          <w:p w:rsidR="0059524F" w:rsidP="00C90394" w:rsidRDefault="0059524F" w14:paraId="1E5BA776" w14:textId="77777777">
            <w:pPr>
              <w:pStyle w:val="TableParagraph"/>
              <w:rPr>
                <w:rFonts w:ascii="Times New Roman"/>
                <w:sz w:val="18"/>
              </w:rPr>
            </w:pPr>
            <w:r>
              <w:rPr>
                <w:rFonts w:ascii="Times New Roman"/>
                <w:sz w:val="18"/>
              </w:rPr>
              <w:t xml:space="preserve">       6</w:t>
            </w:r>
          </w:p>
        </w:tc>
      </w:tr>
      <w:tr w:rsidR="0059524F" w:rsidTr="00C90394" w14:paraId="16C31E67" w14:textId="77777777">
        <w:trPr>
          <w:trHeight w:val="468"/>
        </w:trPr>
        <w:tc>
          <w:tcPr>
            <w:tcW w:w="531" w:type="dxa"/>
            <w:tcBorders>
              <w:top w:val="dotted" w:color="000000" w:sz="4" w:space="0"/>
              <w:bottom w:val="dotted" w:color="000000" w:sz="4" w:space="0"/>
            </w:tcBorders>
            <w:shd w:val="clear" w:color="auto" w:fill="CCCCCC"/>
          </w:tcPr>
          <w:p w:rsidR="0059524F" w:rsidP="00C90394" w:rsidRDefault="0059524F" w14:paraId="134F3F5B" w14:textId="77777777">
            <w:pPr>
              <w:pStyle w:val="TableParagraph"/>
              <w:spacing w:before="115"/>
              <w:ind w:left="115"/>
              <w:rPr>
                <w:b/>
                <w:sz w:val="20"/>
              </w:rPr>
            </w:pPr>
            <w:r>
              <w:rPr>
                <w:b/>
                <w:sz w:val="20"/>
              </w:rPr>
              <w:t>4.</w:t>
            </w:r>
          </w:p>
        </w:tc>
        <w:tc>
          <w:tcPr>
            <w:tcW w:w="7701" w:type="dxa"/>
            <w:gridSpan w:val="5"/>
            <w:tcBorders>
              <w:top w:val="dotted" w:color="000000" w:sz="4" w:space="0"/>
              <w:bottom w:val="dotted" w:color="000000" w:sz="4" w:space="0"/>
            </w:tcBorders>
            <w:shd w:val="clear" w:color="auto" w:fill="CCCCCC"/>
          </w:tcPr>
          <w:p w:rsidR="0059524F" w:rsidP="00C90394" w:rsidRDefault="0059524F" w14:paraId="623E45E5" w14:textId="77777777">
            <w:pPr>
              <w:pStyle w:val="TableParagraph"/>
              <w:spacing w:before="115"/>
              <w:ind w:left="140"/>
              <w:rPr>
                <w:b/>
                <w:sz w:val="20"/>
              </w:rPr>
            </w:pPr>
            <w:r>
              <w:rPr>
                <w:b/>
                <w:sz w:val="20"/>
              </w:rPr>
              <w:t>The Current System and Software Application</w:t>
            </w:r>
          </w:p>
        </w:tc>
        <w:tc>
          <w:tcPr>
            <w:tcW w:w="976" w:type="dxa"/>
            <w:tcBorders>
              <w:top w:val="single" w:color="000000" w:sz="6" w:space="0"/>
              <w:bottom w:val="dotted" w:color="000000" w:sz="4" w:space="0"/>
            </w:tcBorders>
            <w:shd w:val="clear" w:color="auto" w:fill="CCCCCC"/>
          </w:tcPr>
          <w:p w:rsidR="0059524F" w:rsidP="00C90394" w:rsidRDefault="0059524F" w14:paraId="0A0C591B" w14:textId="77777777">
            <w:pPr>
              <w:pStyle w:val="TableParagraph"/>
              <w:rPr>
                <w:rFonts w:ascii="Times New Roman"/>
                <w:sz w:val="18"/>
              </w:rPr>
            </w:pPr>
          </w:p>
        </w:tc>
      </w:tr>
      <w:tr w:rsidR="0059524F" w:rsidTr="00C90394" w14:paraId="2A676160" w14:textId="77777777">
        <w:trPr>
          <w:trHeight w:val="916"/>
        </w:trPr>
        <w:tc>
          <w:tcPr>
            <w:tcW w:w="531" w:type="dxa"/>
            <w:tcBorders>
              <w:top w:val="dotted" w:color="000000" w:sz="4" w:space="0"/>
              <w:bottom w:val="dotted" w:color="000000" w:sz="4" w:space="0"/>
            </w:tcBorders>
          </w:tcPr>
          <w:p w:rsidR="0059524F" w:rsidP="00C90394" w:rsidRDefault="0059524F" w14:paraId="567214BB" w14:textId="77777777">
            <w:pPr>
              <w:pStyle w:val="TableParagraph"/>
              <w:spacing w:line="229" w:lineRule="exact"/>
              <w:ind w:left="115"/>
              <w:rPr>
                <w:sz w:val="20"/>
              </w:rPr>
            </w:pPr>
            <w:r>
              <w:rPr>
                <w:sz w:val="20"/>
              </w:rPr>
              <w:t>4.1</w:t>
            </w:r>
          </w:p>
        </w:tc>
        <w:tc>
          <w:tcPr>
            <w:tcW w:w="2394" w:type="dxa"/>
            <w:tcBorders>
              <w:top w:val="dotted" w:color="000000" w:sz="4" w:space="0"/>
              <w:bottom w:val="dotted" w:color="000000" w:sz="4" w:space="0"/>
            </w:tcBorders>
          </w:tcPr>
          <w:p w:rsidR="0059524F" w:rsidP="00C90394" w:rsidRDefault="0059524F" w14:paraId="7192366D" w14:textId="77777777">
            <w:pPr>
              <w:pStyle w:val="TableParagraph"/>
              <w:ind w:left="140" w:right="444"/>
              <w:rPr>
                <w:sz w:val="20"/>
              </w:rPr>
            </w:pPr>
            <w:r>
              <w:rPr>
                <w:sz w:val="20"/>
              </w:rPr>
              <w:t>Complexity of the system architecture, functions, and</w:t>
            </w:r>
          </w:p>
          <w:p w:rsidR="0059524F" w:rsidP="00C90394" w:rsidRDefault="0059524F" w14:paraId="113EF467" w14:textId="77777777">
            <w:pPr>
              <w:pStyle w:val="TableParagraph"/>
              <w:spacing w:line="207" w:lineRule="exact"/>
              <w:ind w:left="140"/>
              <w:rPr>
                <w:sz w:val="20"/>
              </w:rPr>
            </w:pPr>
            <w:r>
              <w:rPr>
                <w:sz w:val="20"/>
              </w:rPr>
              <w:t>interfaces.</w:t>
            </w:r>
          </w:p>
        </w:tc>
        <w:tc>
          <w:tcPr>
            <w:tcW w:w="1392" w:type="dxa"/>
            <w:tcBorders>
              <w:top w:val="dotted" w:color="000000" w:sz="4" w:space="0"/>
              <w:bottom w:val="dotted" w:color="000000" w:sz="4" w:space="0"/>
            </w:tcBorders>
          </w:tcPr>
          <w:p w:rsidR="0059524F" w:rsidP="00C90394" w:rsidRDefault="0059524F" w14:paraId="3732D030" w14:textId="77777777">
            <w:pPr>
              <w:pStyle w:val="TableParagraph"/>
              <w:ind w:left="111" w:right="416"/>
              <w:rPr>
                <w:sz w:val="20"/>
              </w:rPr>
            </w:pPr>
            <w:r>
              <w:rPr>
                <w:sz w:val="20"/>
              </w:rPr>
              <w:t>Scale: Complex:</w:t>
            </w:r>
          </w:p>
        </w:tc>
        <w:tc>
          <w:tcPr>
            <w:tcW w:w="1171" w:type="dxa"/>
            <w:tcBorders>
              <w:top w:val="dotted" w:color="000000" w:sz="4" w:space="0"/>
              <w:bottom w:val="dotted" w:color="000000" w:sz="4" w:space="0"/>
            </w:tcBorders>
          </w:tcPr>
          <w:p w:rsidR="0059524F" w:rsidP="00C90394" w:rsidRDefault="0059524F" w14:paraId="336980D4" w14:textId="77777777">
            <w:pPr>
              <w:pStyle w:val="TableParagraph"/>
              <w:spacing w:line="229" w:lineRule="exact"/>
              <w:ind w:right="13"/>
              <w:jc w:val="center"/>
              <w:rPr>
                <w:sz w:val="20"/>
              </w:rPr>
            </w:pPr>
            <w:r>
              <w:rPr>
                <w:w w:val="99"/>
                <w:sz w:val="20"/>
              </w:rPr>
              <w:t>0</w:t>
            </w:r>
          </w:p>
          <w:p w:rsidR="0059524F" w:rsidP="00C90394" w:rsidRDefault="0059524F" w14:paraId="7180121D" w14:textId="77777777">
            <w:pPr>
              <w:pStyle w:val="TableParagraph"/>
              <w:ind w:left="312" w:right="326"/>
              <w:jc w:val="center"/>
              <w:rPr>
                <w:sz w:val="20"/>
              </w:rPr>
            </w:pPr>
            <w:r>
              <w:rPr>
                <w:sz w:val="20"/>
              </w:rPr>
              <w:t>High</w:t>
            </w:r>
          </w:p>
        </w:tc>
        <w:tc>
          <w:tcPr>
            <w:tcW w:w="1604" w:type="dxa"/>
            <w:tcBorders>
              <w:top w:val="dotted" w:color="000000" w:sz="4" w:space="0"/>
              <w:bottom w:val="dotted" w:color="000000" w:sz="4" w:space="0"/>
            </w:tcBorders>
          </w:tcPr>
          <w:p w:rsidR="0059524F" w:rsidP="00C90394" w:rsidRDefault="0059524F" w14:paraId="5943DF37" w14:textId="77777777">
            <w:pPr>
              <w:pStyle w:val="TableParagraph"/>
              <w:spacing w:line="229" w:lineRule="exact"/>
              <w:ind w:left="89"/>
              <w:jc w:val="center"/>
              <w:rPr>
                <w:sz w:val="20"/>
              </w:rPr>
            </w:pPr>
            <w:r>
              <w:rPr>
                <w:w w:val="99"/>
                <w:sz w:val="20"/>
              </w:rPr>
              <w:t>5</w:t>
            </w:r>
          </w:p>
          <w:p w:rsidR="0059524F" w:rsidP="00C90394" w:rsidRDefault="0059524F" w14:paraId="1BD7246A" w14:textId="77777777">
            <w:pPr>
              <w:pStyle w:val="TableParagraph"/>
              <w:ind w:left="335" w:right="249"/>
              <w:jc w:val="center"/>
              <w:rPr>
                <w:sz w:val="20"/>
              </w:rPr>
            </w:pPr>
            <w:r>
              <w:rPr>
                <w:sz w:val="20"/>
              </w:rPr>
              <w:t>Med</w:t>
            </w:r>
          </w:p>
        </w:tc>
        <w:tc>
          <w:tcPr>
            <w:tcW w:w="1140" w:type="dxa"/>
            <w:tcBorders>
              <w:top w:val="dotted" w:color="000000" w:sz="4" w:space="0"/>
              <w:bottom w:val="dotted" w:color="000000" w:sz="4" w:space="0"/>
            </w:tcBorders>
          </w:tcPr>
          <w:p w:rsidR="0059524F" w:rsidP="00C90394" w:rsidRDefault="0059524F" w14:paraId="279CAB69" w14:textId="77777777">
            <w:pPr>
              <w:pStyle w:val="TableParagraph"/>
              <w:spacing w:line="229" w:lineRule="exact"/>
              <w:ind w:left="572"/>
              <w:rPr>
                <w:sz w:val="20"/>
              </w:rPr>
            </w:pPr>
            <w:r>
              <w:rPr>
                <w:sz w:val="20"/>
              </w:rPr>
              <w:t>10</w:t>
            </w:r>
          </w:p>
          <w:p w:rsidR="0059524F" w:rsidP="00C90394" w:rsidRDefault="0059524F" w14:paraId="406897C3" w14:textId="77777777">
            <w:pPr>
              <w:pStyle w:val="TableParagraph"/>
              <w:ind w:left="500"/>
              <w:rPr>
                <w:sz w:val="20"/>
              </w:rPr>
            </w:pPr>
            <w:r>
              <w:rPr>
                <w:sz w:val="20"/>
              </w:rPr>
              <w:t>Low</w:t>
            </w:r>
          </w:p>
        </w:tc>
        <w:tc>
          <w:tcPr>
            <w:tcW w:w="976" w:type="dxa"/>
            <w:tcBorders>
              <w:top w:val="dotted" w:color="000000" w:sz="4" w:space="0"/>
              <w:bottom w:val="single" w:color="000000" w:sz="6" w:space="0"/>
            </w:tcBorders>
          </w:tcPr>
          <w:p w:rsidR="0059524F" w:rsidP="00C90394" w:rsidRDefault="0059524F" w14:paraId="0792EBA9" w14:textId="77777777">
            <w:pPr>
              <w:pStyle w:val="TableParagraph"/>
              <w:rPr>
                <w:rFonts w:ascii="Times New Roman"/>
                <w:sz w:val="18"/>
              </w:rPr>
            </w:pPr>
            <w:r>
              <w:rPr>
                <w:rFonts w:ascii="Times New Roman"/>
                <w:sz w:val="18"/>
              </w:rPr>
              <w:t xml:space="preserve">        0</w:t>
            </w:r>
          </w:p>
        </w:tc>
      </w:tr>
      <w:tr w:rsidR="0059524F" w:rsidTr="00C90394" w14:paraId="485EF1EA" w14:textId="77777777">
        <w:trPr>
          <w:trHeight w:val="690"/>
        </w:trPr>
        <w:tc>
          <w:tcPr>
            <w:tcW w:w="531" w:type="dxa"/>
            <w:tcBorders>
              <w:top w:val="dotted" w:color="000000" w:sz="4" w:space="0"/>
              <w:bottom w:val="dotted" w:color="000000" w:sz="4" w:space="0"/>
            </w:tcBorders>
          </w:tcPr>
          <w:p w:rsidR="0059524F" w:rsidP="00C90394" w:rsidRDefault="0059524F" w14:paraId="5B0F7571" w14:textId="77777777">
            <w:pPr>
              <w:pStyle w:val="TableParagraph"/>
              <w:spacing w:before="1"/>
              <w:ind w:left="115"/>
              <w:rPr>
                <w:sz w:val="20"/>
              </w:rPr>
            </w:pPr>
            <w:r>
              <w:rPr>
                <w:sz w:val="20"/>
              </w:rPr>
              <w:t>4.2</w:t>
            </w:r>
          </w:p>
        </w:tc>
        <w:tc>
          <w:tcPr>
            <w:tcW w:w="2394" w:type="dxa"/>
            <w:tcBorders>
              <w:top w:val="dotted" w:color="000000" w:sz="4" w:space="0"/>
              <w:bottom w:val="dotted" w:color="000000" w:sz="4" w:space="0"/>
            </w:tcBorders>
          </w:tcPr>
          <w:p w:rsidR="0059524F" w:rsidP="00C90394" w:rsidRDefault="0059524F" w14:paraId="7B195A85" w14:textId="77777777">
            <w:pPr>
              <w:pStyle w:val="TableParagraph"/>
              <w:spacing w:before="1" w:line="230" w:lineRule="atLeast"/>
              <w:ind w:left="140" w:right="166"/>
              <w:rPr>
                <w:sz w:val="20"/>
              </w:rPr>
            </w:pPr>
            <w:r>
              <w:rPr>
                <w:sz w:val="20"/>
              </w:rPr>
              <w:t>Complexity and size of the software and safety features.</w:t>
            </w:r>
          </w:p>
        </w:tc>
        <w:tc>
          <w:tcPr>
            <w:tcW w:w="1392" w:type="dxa"/>
            <w:tcBorders>
              <w:top w:val="dotted" w:color="000000" w:sz="4" w:space="0"/>
              <w:bottom w:val="dotted" w:color="000000" w:sz="4" w:space="0"/>
            </w:tcBorders>
          </w:tcPr>
          <w:p w:rsidR="0059524F" w:rsidP="00C90394" w:rsidRDefault="0059524F" w14:paraId="16B2A4CB" w14:textId="77777777">
            <w:pPr>
              <w:pStyle w:val="TableParagraph"/>
              <w:spacing w:before="1"/>
              <w:ind w:left="111" w:right="416"/>
              <w:rPr>
                <w:sz w:val="20"/>
              </w:rPr>
            </w:pPr>
            <w:r>
              <w:rPr>
                <w:sz w:val="20"/>
              </w:rPr>
              <w:t>Scale: Complex:</w:t>
            </w:r>
          </w:p>
        </w:tc>
        <w:tc>
          <w:tcPr>
            <w:tcW w:w="1171" w:type="dxa"/>
            <w:tcBorders>
              <w:top w:val="dotted" w:color="000000" w:sz="4" w:space="0"/>
              <w:bottom w:val="dotted" w:color="000000" w:sz="4" w:space="0"/>
            </w:tcBorders>
          </w:tcPr>
          <w:p w:rsidR="0059524F" w:rsidP="00C90394" w:rsidRDefault="0059524F" w14:paraId="5E68B89D" w14:textId="77777777">
            <w:pPr>
              <w:pStyle w:val="TableParagraph"/>
              <w:spacing w:before="1"/>
              <w:ind w:right="13"/>
              <w:jc w:val="center"/>
              <w:rPr>
                <w:sz w:val="20"/>
              </w:rPr>
            </w:pPr>
            <w:r>
              <w:rPr>
                <w:w w:val="99"/>
                <w:sz w:val="20"/>
              </w:rPr>
              <w:t>0</w:t>
            </w:r>
          </w:p>
          <w:p w:rsidR="0059524F" w:rsidP="00C90394" w:rsidRDefault="0059524F" w14:paraId="727F5A11" w14:textId="77777777">
            <w:pPr>
              <w:pStyle w:val="TableParagraph"/>
              <w:spacing w:before="1"/>
              <w:ind w:left="312" w:right="326"/>
              <w:jc w:val="center"/>
              <w:rPr>
                <w:sz w:val="20"/>
              </w:rPr>
            </w:pPr>
            <w:r>
              <w:rPr>
                <w:sz w:val="20"/>
              </w:rPr>
              <w:t>High</w:t>
            </w:r>
          </w:p>
        </w:tc>
        <w:tc>
          <w:tcPr>
            <w:tcW w:w="1604" w:type="dxa"/>
            <w:tcBorders>
              <w:top w:val="dotted" w:color="000000" w:sz="4" w:space="0"/>
              <w:bottom w:val="dotted" w:color="000000" w:sz="4" w:space="0"/>
            </w:tcBorders>
          </w:tcPr>
          <w:p w:rsidR="0059524F" w:rsidP="00C90394" w:rsidRDefault="0059524F" w14:paraId="1AAF21C2" w14:textId="77777777">
            <w:pPr>
              <w:pStyle w:val="TableParagraph"/>
              <w:spacing w:before="1"/>
              <w:ind w:left="89"/>
              <w:jc w:val="center"/>
              <w:rPr>
                <w:sz w:val="20"/>
              </w:rPr>
            </w:pPr>
            <w:r>
              <w:rPr>
                <w:w w:val="99"/>
                <w:sz w:val="20"/>
              </w:rPr>
              <w:t>5</w:t>
            </w:r>
          </w:p>
          <w:p w:rsidR="0059524F" w:rsidP="00C90394" w:rsidRDefault="0059524F" w14:paraId="4BAED263" w14:textId="77777777">
            <w:pPr>
              <w:pStyle w:val="TableParagraph"/>
              <w:spacing w:before="1"/>
              <w:ind w:left="335" w:right="249"/>
              <w:jc w:val="center"/>
              <w:rPr>
                <w:sz w:val="20"/>
              </w:rPr>
            </w:pPr>
            <w:r>
              <w:rPr>
                <w:sz w:val="20"/>
              </w:rPr>
              <w:t>Med</w:t>
            </w:r>
          </w:p>
        </w:tc>
        <w:tc>
          <w:tcPr>
            <w:tcW w:w="1140" w:type="dxa"/>
            <w:tcBorders>
              <w:top w:val="dotted" w:color="000000" w:sz="4" w:space="0"/>
              <w:bottom w:val="dotted" w:color="000000" w:sz="4" w:space="0"/>
            </w:tcBorders>
          </w:tcPr>
          <w:p w:rsidR="0059524F" w:rsidP="00C90394" w:rsidRDefault="0059524F" w14:paraId="0CCA01AD" w14:textId="77777777">
            <w:pPr>
              <w:pStyle w:val="TableParagraph"/>
              <w:spacing w:before="1"/>
              <w:ind w:left="572"/>
              <w:rPr>
                <w:sz w:val="20"/>
              </w:rPr>
            </w:pPr>
            <w:r>
              <w:rPr>
                <w:sz w:val="20"/>
              </w:rPr>
              <w:t>10</w:t>
            </w:r>
          </w:p>
          <w:p w:rsidR="0059524F" w:rsidP="00C90394" w:rsidRDefault="0059524F" w14:paraId="3CAEF7EE" w14:textId="77777777">
            <w:pPr>
              <w:pStyle w:val="TableParagraph"/>
              <w:spacing w:before="1"/>
              <w:ind w:left="500"/>
              <w:rPr>
                <w:sz w:val="20"/>
              </w:rPr>
            </w:pPr>
            <w:r>
              <w:rPr>
                <w:sz w:val="20"/>
              </w:rPr>
              <w:t>Low</w:t>
            </w:r>
          </w:p>
        </w:tc>
        <w:tc>
          <w:tcPr>
            <w:tcW w:w="976" w:type="dxa"/>
            <w:tcBorders>
              <w:top w:val="single" w:color="000000" w:sz="6" w:space="0"/>
              <w:bottom w:val="single" w:color="000000" w:sz="6" w:space="0"/>
            </w:tcBorders>
          </w:tcPr>
          <w:p w:rsidR="0059524F" w:rsidP="00C90394" w:rsidRDefault="0059524F" w14:paraId="1F6A3423" w14:textId="77777777">
            <w:pPr>
              <w:pStyle w:val="TableParagraph"/>
              <w:rPr>
                <w:rFonts w:ascii="Times New Roman"/>
                <w:sz w:val="18"/>
              </w:rPr>
            </w:pPr>
            <w:r>
              <w:rPr>
                <w:rFonts w:ascii="Times New Roman"/>
                <w:sz w:val="18"/>
              </w:rPr>
              <w:t xml:space="preserve">         5</w:t>
            </w:r>
          </w:p>
        </w:tc>
      </w:tr>
      <w:tr w:rsidR="0059524F" w:rsidTr="00C90394" w14:paraId="4C86C914" w14:textId="77777777">
        <w:trPr>
          <w:trHeight w:val="540"/>
        </w:trPr>
        <w:tc>
          <w:tcPr>
            <w:tcW w:w="531" w:type="dxa"/>
            <w:tcBorders>
              <w:top w:val="dotted" w:color="000000" w:sz="4" w:space="0"/>
              <w:bottom w:val="dotted" w:color="000000" w:sz="4" w:space="0"/>
            </w:tcBorders>
          </w:tcPr>
          <w:p w:rsidR="0059524F" w:rsidP="00C90394" w:rsidRDefault="0059524F" w14:paraId="7D73779E" w14:textId="77777777">
            <w:pPr>
              <w:pStyle w:val="TableParagraph"/>
              <w:spacing w:before="1"/>
              <w:ind w:left="115"/>
              <w:rPr>
                <w:sz w:val="20"/>
              </w:rPr>
            </w:pPr>
            <w:r>
              <w:rPr>
                <w:sz w:val="20"/>
              </w:rPr>
              <w:t>4.3</w:t>
            </w:r>
          </w:p>
        </w:tc>
        <w:tc>
          <w:tcPr>
            <w:tcW w:w="2394" w:type="dxa"/>
            <w:tcBorders>
              <w:top w:val="dotted" w:color="000000" w:sz="4" w:space="0"/>
              <w:bottom w:val="dotted" w:color="000000" w:sz="4" w:space="0"/>
            </w:tcBorders>
          </w:tcPr>
          <w:p w:rsidR="0059524F" w:rsidP="00C90394" w:rsidRDefault="0059524F" w14:paraId="51C0F1E4" w14:textId="77777777">
            <w:pPr>
              <w:pStyle w:val="TableParagraph"/>
              <w:spacing w:before="1"/>
              <w:ind w:left="140" w:right="166"/>
              <w:rPr>
                <w:sz w:val="20"/>
              </w:rPr>
            </w:pPr>
            <w:r>
              <w:rPr>
                <w:sz w:val="20"/>
              </w:rPr>
              <w:t>Novelty of design and use of new technology.</w:t>
            </w:r>
          </w:p>
        </w:tc>
        <w:tc>
          <w:tcPr>
            <w:tcW w:w="1392" w:type="dxa"/>
            <w:tcBorders>
              <w:top w:val="dotted" w:color="000000" w:sz="4" w:space="0"/>
              <w:bottom w:val="dotted" w:color="000000" w:sz="4" w:space="0"/>
            </w:tcBorders>
          </w:tcPr>
          <w:p w:rsidR="0059524F" w:rsidP="00C90394" w:rsidRDefault="0059524F" w14:paraId="720C9DA7" w14:textId="77777777">
            <w:pPr>
              <w:pStyle w:val="TableParagraph"/>
              <w:spacing w:before="1"/>
              <w:ind w:left="111"/>
              <w:rPr>
                <w:sz w:val="20"/>
              </w:rPr>
            </w:pPr>
            <w:r>
              <w:rPr>
                <w:sz w:val="20"/>
              </w:rPr>
              <w:t xml:space="preserve">Scale: </w:t>
            </w:r>
            <w:r>
              <w:rPr>
                <w:w w:val="95"/>
                <w:sz w:val="20"/>
              </w:rPr>
              <w:t>Newness:</w:t>
            </w:r>
          </w:p>
        </w:tc>
        <w:tc>
          <w:tcPr>
            <w:tcW w:w="1171" w:type="dxa"/>
            <w:tcBorders>
              <w:top w:val="dotted" w:color="000000" w:sz="4" w:space="0"/>
              <w:bottom w:val="dotted" w:color="000000" w:sz="4" w:space="0"/>
            </w:tcBorders>
          </w:tcPr>
          <w:p w:rsidR="0059524F" w:rsidP="00C90394" w:rsidRDefault="0059524F" w14:paraId="69090A19" w14:textId="77777777">
            <w:pPr>
              <w:pStyle w:val="TableParagraph"/>
              <w:spacing w:before="1"/>
              <w:ind w:right="13"/>
              <w:jc w:val="center"/>
              <w:rPr>
                <w:sz w:val="20"/>
              </w:rPr>
            </w:pPr>
            <w:r>
              <w:rPr>
                <w:w w:val="99"/>
                <w:sz w:val="20"/>
              </w:rPr>
              <w:t>0</w:t>
            </w:r>
          </w:p>
          <w:p w:rsidR="0059524F" w:rsidP="00C90394" w:rsidRDefault="0059524F" w14:paraId="1AD559CB" w14:textId="77777777">
            <w:pPr>
              <w:pStyle w:val="TableParagraph"/>
              <w:spacing w:before="1"/>
              <w:ind w:left="312" w:right="328"/>
              <w:jc w:val="center"/>
              <w:rPr>
                <w:sz w:val="20"/>
              </w:rPr>
            </w:pPr>
            <w:r>
              <w:rPr>
                <w:sz w:val="20"/>
              </w:rPr>
              <w:t>Much</w:t>
            </w:r>
          </w:p>
        </w:tc>
        <w:tc>
          <w:tcPr>
            <w:tcW w:w="1604" w:type="dxa"/>
            <w:tcBorders>
              <w:top w:val="dotted" w:color="000000" w:sz="4" w:space="0"/>
              <w:bottom w:val="dotted" w:color="000000" w:sz="4" w:space="0"/>
            </w:tcBorders>
          </w:tcPr>
          <w:p w:rsidR="0059524F" w:rsidP="00C90394" w:rsidRDefault="0059524F" w14:paraId="05E28C21" w14:textId="77777777">
            <w:pPr>
              <w:pStyle w:val="TableParagraph"/>
              <w:spacing w:before="1"/>
              <w:ind w:left="89"/>
              <w:jc w:val="center"/>
              <w:rPr>
                <w:sz w:val="20"/>
              </w:rPr>
            </w:pPr>
            <w:r>
              <w:rPr>
                <w:w w:val="99"/>
                <w:sz w:val="20"/>
              </w:rPr>
              <w:t>5</w:t>
            </w:r>
          </w:p>
          <w:p w:rsidR="0059524F" w:rsidP="00C90394" w:rsidRDefault="0059524F" w14:paraId="5F26771F" w14:textId="77777777">
            <w:pPr>
              <w:pStyle w:val="TableParagraph"/>
              <w:spacing w:before="1"/>
              <w:ind w:left="335" w:right="246"/>
              <w:jc w:val="center"/>
              <w:rPr>
                <w:sz w:val="20"/>
              </w:rPr>
            </w:pPr>
            <w:r>
              <w:rPr>
                <w:sz w:val="20"/>
              </w:rPr>
              <w:t>Some</w:t>
            </w:r>
          </w:p>
        </w:tc>
        <w:tc>
          <w:tcPr>
            <w:tcW w:w="1140" w:type="dxa"/>
            <w:tcBorders>
              <w:top w:val="dotted" w:color="000000" w:sz="4" w:space="0"/>
              <w:bottom w:val="dotted" w:color="000000" w:sz="4" w:space="0"/>
            </w:tcBorders>
          </w:tcPr>
          <w:p w:rsidR="0059524F" w:rsidP="00C90394" w:rsidRDefault="0059524F" w14:paraId="61B4D5BF" w14:textId="77777777">
            <w:pPr>
              <w:pStyle w:val="TableParagraph"/>
              <w:spacing w:before="1"/>
              <w:ind w:left="256" w:right="30"/>
              <w:jc w:val="center"/>
              <w:rPr>
                <w:sz w:val="20"/>
              </w:rPr>
            </w:pPr>
            <w:r>
              <w:rPr>
                <w:sz w:val="20"/>
              </w:rPr>
              <w:t>10</w:t>
            </w:r>
          </w:p>
          <w:p w:rsidR="0059524F" w:rsidP="00C90394" w:rsidRDefault="0059524F" w14:paraId="7178F965" w14:textId="77777777">
            <w:pPr>
              <w:pStyle w:val="TableParagraph"/>
              <w:spacing w:before="1"/>
              <w:ind w:left="256" w:right="29"/>
              <w:jc w:val="center"/>
              <w:rPr>
                <w:sz w:val="20"/>
              </w:rPr>
            </w:pPr>
            <w:r>
              <w:rPr>
                <w:sz w:val="20"/>
              </w:rPr>
              <w:t>None</w:t>
            </w:r>
          </w:p>
        </w:tc>
        <w:tc>
          <w:tcPr>
            <w:tcW w:w="976" w:type="dxa"/>
            <w:tcBorders>
              <w:top w:val="single" w:color="000000" w:sz="6" w:space="0"/>
              <w:bottom w:val="single" w:color="000000" w:sz="6" w:space="0"/>
            </w:tcBorders>
          </w:tcPr>
          <w:p w:rsidR="0059524F" w:rsidP="00C90394" w:rsidRDefault="0059524F" w14:paraId="49047EF1" w14:textId="77777777">
            <w:pPr>
              <w:pStyle w:val="TableParagraph"/>
              <w:rPr>
                <w:rFonts w:ascii="Times New Roman"/>
                <w:sz w:val="18"/>
              </w:rPr>
            </w:pPr>
            <w:r>
              <w:rPr>
                <w:rFonts w:ascii="Times New Roman"/>
                <w:sz w:val="18"/>
              </w:rPr>
              <w:t xml:space="preserve">        5</w:t>
            </w:r>
          </w:p>
        </w:tc>
      </w:tr>
      <w:tr w:rsidR="0059524F" w:rsidTr="00C90394" w14:paraId="41B8EC4C" w14:textId="77777777">
        <w:trPr>
          <w:trHeight w:val="690"/>
        </w:trPr>
        <w:tc>
          <w:tcPr>
            <w:tcW w:w="531" w:type="dxa"/>
            <w:tcBorders>
              <w:top w:val="dotted" w:color="000000" w:sz="4" w:space="0"/>
              <w:bottom w:val="dotted" w:color="000000" w:sz="4" w:space="0"/>
            </w:tcBorders>
          </w:tcPr>
          <w:p w:rsidR="0059524F" w:rsidP="00C90394" w:rsidRDefault="0059524F" w14:paraId="69DCE2D3" w14:textId="77777777">
            <w:pPr>
              <w:pStyle w:val="TableParagraph"/>
              <w:spacing w:before="1"/>
              <w:ind w:left="115"/>
              <w:rPr>
                <w:sz w:val="20"/>
              </w:rPr>
            </w:pPr>
            <w:r>
              <w:rPr>
                <w:sz w:val="20"/>
              </w:rPr>
              <w:t>4.4</w:t>
            </w:r>
          </w:p>
        </w:tc>
        <w:tc>
          <w:tcPr>
            <w:tcW w:w="2394" w:type="dxa"/>
            <w:tcBorders>
              <w:top w:val="dotted" w:color="000000" w:sz="4" w:space="0"/>
              <w:bottom w:val="dotted" w:color="000000" w:sz="4" w:space="0"/>
            </w:tcBorders>
          </w:tcPr>
          <w:p w:rsidR="0059524F" w:rsidP="00C90394" w:rsidRDefault="0059524F" w14:paraId="59F69B55" w14:textId="77777777">
            <w:pPr>
              <w:pStyle w:val="TableParagraph"/>
              <w:spacing w:before="1" w:line="230" w:lineRule="atLeast"/>
              <w:ind w:left="140" w:right="243"/>
              <w:rPr>
                <w:sz w:val="20"/>
              </w:rPr>
            </w:pPr>
            <w:r>
              <w:rPr>
                <w:sz w:val="20"/>
              </w:rPr>
              <w:t>Software development and verification environment.</w:t>
            </w:r>
          </w:p>
        </w:tc>
        <w:tc>
          <w:tcPr>
            <w:tcW w:w="1392" w:type="dxa"/>
            <w:tcBorders>
              <w:top w:val="dotted" w:color="000000" w:sz="4" w:space="0"/>
              <w:bottom w:val="dotted" w:color="000000" w:sz="4" w:space="0"/>
            </w:tcBorders>
          </w:tcPr>
          <w:p w:rsidR="0059524F" w:rsidP="00C90394" w:rsidRDefault="0059524F" w14:paraId="64B1EE2F" w14:textId="77777777">
            <w:pPr>
              <w:pStyle w:val="TableParagraph"/>
              <w:spacing w:before="1"/>
              <w:ind w:left="111" w:right="449"/>
              <w:rPr>
                <w:sz w:val="20"/>
              </w:rPr>
            </w:pPr>
            <w:r>
              <w:rPr>
                <w:sz w:val="20"/>
              </w:rPr>
              <w:t xml:space="preserve">Scale: </w:t>
            </w:r>
            <w:r>
              <w:rPr>
                <w:w w:val="95"/>
                <w:sz w:val="20"/>
              </w:rPr>
              <w:t>Environ:</w:t>
            </w:r>
          </w:p>
        </w:tc>
        <w:tc>
          <w:tcPr>
            <w:tcW w:w="1171" w:type="dxa"/>
            <w:tcBorders>
              <w:top w:val="dotted" w:color="000000" w:sz="4" w:space="0"/>
              <w:bottom w:val="dotted" w:color="000000" w:sz="4" w:space="0"/>
            </w:tcBorders>
          </w:tcPr>
          <w:p w:rsidR="0059524F" w:rsidP="00C90394" w:rsidRDefault="0059524F" w14:paraId="190B66E8" w14:textId="77777777">
            <w:pPr>
              <w:pStyle w:val="TableParagraph"/>
              <w:spacing w:before="1"/>
              <w:ind w:right="13"/>
              <w:jc w:val="center"/>
              <w:rPr>
                <w:sz w:val="20"/>
              </w:rPr>
            </w:pPr>
            <w:r>
              <w:rPr>
                <w:w w:val="99"/>
                <w:sz w:val="20"/>
              </w:rPr>
              <w:t>0</w:t>
            </w:r>
          </w:p>
          <w:p w:rsidR="0059524F" w:rsidP="00C90394" w:rsidRDefault="0059524F" w14:paraId="65777FFC" w14:textId="77777777">
            <w:pPr>
              <w:pStyle w:val="TableParagraph"/>
              <w:spacing w:before="1"/>
              <w:ind w:left="312" w:right="325"/>
              <w:jc w:val="center"/>
              <w:rPr>
                <w:sz w:val="20"/>
              </w:rPr>
            </w:pPr>
            <w:r>
              <w:rPr>
                <w:sz w:val="20"/>
              </w:rPr>
              <w:t>None</w:t>
            </w:r>
          </w:p>
        </w:tc>
        <w:tc>
          <w:tcPr>
            <w:tcW w:w="1604" w:type="dxa"/>
            <w:tcBorders>
              <w:top w:val="dotted" w:color="000000" w:sz="4" w:space="0"/>
              <w:bottom w:val="dotted" w:color="000000" w:sz="4" w:space="0"/>
            </w:tcBorders>
          </w:tcPr>
          <w:p w:rsidR="0059524F" w:rsidP="00C90394" w:rsidRDefault="0059524F" w14:paraId="3475DF1C" w14:textId="77777777">
            <w:pPr>
              <w:pStyle w:val="TableParagraph"/>
              <w:spacing w:before="1"/>
              <w:ind w:left="89"/>
              <w:jc w:val="center"/>
              <w:rPr>
                <w:sz w:val="20"/>
              </w:rPr>
            </w:pPr>
            <w:r>
              <w:rPr>
                <w:w w:val="99"/>
                <w:sz w:val="20"/>
              </w:rPr>
              <w:t>3</w:t>
            </w:r>
          </w:p>
          <w:p w:rsidR="0059524F" w:rsidP="00C90394" w:rsidRDefault="0059524F" w14:paraId="28FCF29D" w14:textId="77777777">
            <w:pPr>
              <w:pStyle w:val="TableParagraph"/>
              <w:spacing w:before="1"/>
              <w:ind w:left="335" w:right="250"/>
              <w:jc w:val="center"/>
              <w:rPr>
                <w:sz w:val="20"/>
              </w:rPr>
            </w:pPr>
            <w:r>
              <w:rPr>
                <w:sz w:val="20"/>
              </w:rPr>
              <w:t>Older</w:t>
            </w:r>
          </w:p>
        </w:tc>
        <w:tc>
          <w:tcPr>
            <w:tcW w:w="1140" w:type="dxa"/>
            <w:tcBorders>
              <w:top w:val="dotted" w:color="000000" w:sz="4" w:space="0"/>
              <w:bottom w:val="dotted" w:color="000000" w:sz="4" w:space="0"/>
            </w:tcBorders>
          </w:tcPr>
          <w:p w:rsidR="0059524F" w:rsidP="00C90394" w:rsidRDefault="0059524F" w14:paraId="0AF448C8" w14:textId="77777777">
            <w:pPr>
              <w:pStyle w:val="TableParagraph"/>
              <w:spacing w:before="1"/>
              <w:ind w:left="226"/>
              <w:jc w:val="center"/>
              <w:rPr>
                <w:sz w:val="20"/>
              </w:rPr>
            </w:pPr>
            <w:r>
              <w:rPr>
                <w:w w:val="99"/>
                <w:sz w:val="20"/>
              </w:rPr>
              <w:t>6</w:t>
            </w:r>
          </w:p>
          <w:p w:rsidR="0059524F" w:rsidP="00C90394" w:rsidRDefault="0059524F" w14:paraId="5898C8AB" w14:textId="77777777">
            <w:pPr>
              <w:pStyle w:val="TableParagraph"/>
              <w:spacing w:before="1"/>
              <w:ind w:left="256" w:right="30"/>
              <w:jc w:val="center"/>
              <w:rPr>
                <w:sz w:val="20"/>
              </w:rPr>
            </w:pPr>
            <w:r>
              <w:rPr>
                <w:sz w:val="20"/>
              </w:rPr>
              <w:t>Modern</w:t>
            </w:r>
          </w:p>
        </w:tc>
        <w:tc>
          <w:tcPr>
            <w:tcW w:w="976" w:type="dxa"/>
            <w:tcBorders>
              <w:top w:val="single" w:color="000000" w:sz="6" w:space="0"/>
              <w:bottom w:val="single" w:color="000000" w:sz="6" w:space="0"/>
            </w:tcBorders>
          </w:tcPr>
          <w:p w:rsidR="0059524F" w:rsidP="00C90394" w:rsidRDefault="0059524F" w14:paraId="785721CF" w14:textId="77777777">
            <w:pPr>
              <w:pStyle w:val="TableParagraph"/>
              <w:rPr>
                <w:rFonts w:ascii="Times New Roman"/>
                <w:sz w:val="18"/>
              </w:rPr>
            </w:pPr>
            <w:r>
              <w:rPr>
                <w:rFonts w:ascii="Times New Roman"/>
                <w:sz w:val="18"/>
              </w:rPr>
              <w:t xml:space="preserve">        3</w:t>
            </w:r>
          </w:p>
        </w:tc>
      </w:tr>
      <w:tr w:rsidR="0059524F" w:rsidTr="00C90394" w14:paraId="10910872" w14:textId="77777777">
        <w:trPr>
          <w:trHeight w:val="698"/>
        </w:trPr>
        <w:tc>
          <w:tcPr>
            <w:tcW w:w="531" w:type="dxa"/>
            <w:tcBorders>
              <w:top w:val="dotted" w:color="000000" w:sz="4" w:space="0"/>
            </w:tcBorders>
          </w:tcPr>
          <w:p w:rsidR="0059524F" w:rsidP="00C90394" w:rsidRDefault="0059524F" w14:paraId="6E4E013D" w14:textId="77777777">
            <w:pPr>
              <w:pStyle w:val="TableParagraph"/>
              <w:spacing w:before="1"/>
              <w:ind w:left="115"/>
              <w:rPr>
                <w:sz w:val="20"/>
              </w:rPr>
            </w:pPr>
            <w:r>
              <w:rPr>
                <w:sz w:val="20"/>
              </w:rPr>
              <w:t>4.5</w:t>
            </w:r>
          </w:p>
        </w:tc>
        <w:tc>
          <w:tcPr>
            <w:tcW w:w="2394" w:type="dxa"/>
            <w:tcBorders>
              <w:top w:val="dotted" w:color="000000" w:sz="4" w:space="0"/>
            </w:tcBorders>
          </w:tcPr>
          <w:p w:rsidR="0059524F" w:rsidP="00C90394" w:rsidRDefault="0059524F" w14:paraId="41927500" w14:textId="77777777">
            <w:pPr>
              <w:pStyle w:val="TableParagraph"/>
              <w:spacing w:before="1" w:line="230" w:lineRule="atLeast"/>
              <w:ind w:left="140" w:right="321"/>
              <w:rPr>
                <w:sz w:val="20"/>
              </w:rPr>
            </w:pPr>
            <w:r>
              <w:rPr>
                <w:sz w:val="20"/>
              </w:rPr>
              <w:t>Use of alternative methods or additional considerations.</w:t>
            </w:r>
          </w:p>
        </w:tc>
        <w:tc>
          <w:tcPr>
            <w:tcW w:w="1392" w:type="dxa"/>
            <w:tcBorders>
              <w:top w:val="dotted" w:color="000000" w:sz="4" w:space="0"/>
            </w:tcBorders>
          </w:tcPr>
          <w:p w:rsidR="0059524F" w:rsidP="00C90394" w:rsidRDefault="0059524F" w14:paraId="2A9F53F2" w14:textId="77777777">
            <w:pPr>
              <w:pStyle w:val="TableParagraph"/>
              <w:spacing w:before="1"/>
              <w:ind w:left="111"/>
              <w:rPr>
                <w:sz w:val="20"/>
              </w:rPr>
            </w:pPr>
            <w:r>
              <w:rPr>
                <w:sz w:val="20"/>
              </w:rPr>
              <w:t xml:space="preserve">Scale: </w:t>
            </w:r>
            <w:r>
              <w:rPr>
                <w:w w:val="95"/>
                <w:sz w:val="20"/>
              </w:rPr>
              <w:t>Standard:</w:t>
            </w:r>
          </w:p>
        </w:tc>
        <w:tc>
          <w:tcPr>
            <w:tcW w:w="1171" w:type="dxa"/>
            <w:tcBorders>
              <w:top w:val="dotted" w:color="000000" w:sz="4" w:space="0"/>
            </w:tcBorders>
          </w:tcPr>
          <w:p w:rsidR="0059524F" w:rsidP="00C90394" w:rsidRDefault="0059524F" w14:paraId="3D6447AD" w14:textId="77777777">
            <w:pPr>
              <w:pStyle w:val="TableParagraph"/>
              <w:spacing w:before="1"/>
              <w:ind w:right="13"/>
              <w:jc w:val="center"/>
              <w:rPr>
                <w:sz w:val="20"/>
              </w:rPr>
            </w:pPr>
            <w:r>
              <w:rPr>
                <w:w w:val="99"/>
                <w:sz w:val="20"/>
              </w:rPr>
              <w:t>0</w:t>
            </w:r>
          </w:p>
          <w:p w:rsidR="0059524F" w:rsidP="00C90394" w:rsidRDefault="0059524F" w14:paraId="4B1E8CBE" w14:textId="77777777">
            <w:pPr>
              <w:pStyle w:val="TableParagraph"/>
              <w:ind w:left="312" w:right="328"/>
              <w:jc w:val="center"/>
              <w:rPr>
                <w:sz w:val="20"/>
              </w:rPr>
            </w:pPr>
            <w:r>
              <w:rPr>
                <w:sz w:val="20"/>
              </w:rPr>
              <w:t>Much</w:t>
            </w:r>
          </w:p>
        </w:tc>
        <w:tc>
          <w:tcPr>
            <w:tcW w:w="1604" w:type="dxa"/>
            <w:tcBorders>
              <w:top w:val="dotted" w:color="000000" w:sz="4" w:space="0"/>
            </w:tcBorders>
          </w:tcPr>
          <w:p w:rsidR="0059524F" w:rsidP="00C90394" w:rsidRDefault="0059524F" w14:paraId="6E0A2724" w14:textId="77777777">
            <w:pPr>
              <w:pStyle w:val="TableParagraph"/>
              <w:spacing w:before="1"/>
              <w:ind w:left="89"/>
              <w:jc w:val="center"/>
              <w:rPr>
                <w:sz w:val="20"/>
              </w:rPr>
            </w:pPr>
            <w:r>
              <w:rPr>
                <w:w w:val="99"/>
                <w:sz w:val="20"/>
              </w:rPr>
              <w:t>3</w:t>
            </w:r>
          </w:p>
          <w:p w:rsidR="0059524F" w:rsidP="00C90394" w:rsidRDefault="0059524F" w14:paraId="168C9348" w14:textId="77777777">
            <w:pPr>
              <w:pStyle w:val="TableParagraph"/>
              <w:ind w:left="335" w:right="249"/>
              <w:jc w:val="center"/>
              <w:rPr>
                <w:sz w:val="20"/>
              </w:rPr>
            </w:pPr>
            <w:r>
              <w:rPr>
                <w:sz w:val="20"/>
              </w:rPr>
              <w:t>Little</w:t>
            </w:r>
          </w:p>
        </w:tc>
        <w:tc>
          <w:tcPr>
            <w:tcW w:w="1140" w:type="dxa"/>
            <w:tcBorders>
              <w:top w:val="dotted" w:color="000000" w:sz="4" w:space="0"/>
            </w:tcBorders>
          </w:tcPr>
          <w:p w:rsidR="0059524F" w:rsidP="00C90394" w:rsidRDefault="0059524F" w14:paraId="29FAE6BB" w14:textId="77777777">
            <w:pPr>
              <w:pStyle w:val="TableParagraph"/>
              <w:spacing w:before="1"/>
              <w:ind w:left="226"/>
              <w:jc w:val="center"/>
              <w:rPr>
                <w:sz w:val="20"/>
              </w:rPr>
            </w:pPr>
            <w:r>
              <w:rPr>
                <w:w w:val="99"/>
                <w:sz w:val="20"/>
              </w:rPr>
              <w:t>6</w:t>
            </w:r>
          </w:p>
          <w:p w:rsidR="0059524F" w:rsidP="00C90394" w:rsidRDefault="0059524F" w14:paraId="197268E8" w14:textId="77777777">
            <w:pPr>
              <w:pStyle w:val="TableParagraph"/>
              <w:ind w:left="256" w:right="29"/>
              <w:jc w:val="center"/>
              <w:rPr>
                <w:sz w:val="20"/>
              </w:rPr>
            </w:pPr>
            <w:r>
              <w:rPr>
                <w:sz w:val="20"/>
              </w:rPr>
              <w:t>None</w:t>
            </w:r>
          </w:p>
        </w:tc>
        <w:tc>
          <w:tcPr>
            <w:tcW w:w="976" w:type="dxa"/>
            <w:tcBorders>
              <w:top w:val="single" w:color="000000" w:sz="6" w:space="0"/>
            </w:tcBorders>
          </w:tcPr>
          <w:p w:rsidR="0059524F" w:rsidP="00C90394" w:rsidRDefault="0059524F" w14:paraId="552F3F02" w14:textId="77777777">
            <w:pPr>
              <w:pStyle w:val="TableParagraph"/>
              <w:rPr>
                <w:rFonts w:ascii="Times New Roman"/>
                <w:sz w:val="18"/>
              </w:rPr>
            </w:pPr>
            <w:r>
              <w:rPr>
                <w:rFonts w:ascii="Times New Roman"/>
                <w:sz w:val="18"/>
              </w:rPr>
              <w:t xml:space="preserve">       3</w:t>
            </w:r>
          </w:p>
        </w:tc>
      </w:tr>
      <w:tr w:rsidR="0059524F" w:rsidTr="00C90394" w14:paraId="4A3B4097" w14:textId="77777777">
        <w:trPr>
          <w:trHeight w:val="484"/>
        </w:trPr>
        <w:tc>
          <w:tcPr>
            <w:tcW w:w="531" w:type="dxa"/>
            <w:shd w:val="clear" w:color="auto" w:fill="CCCCCC"/>
          </w:tcPr>
          <w:p w:rsidR="0059524F" w:rsidP="00C90394" w:rsidRDefault="0059524F" w14:paraId="26FDB34A" w14:textId="77777777">
            <w:pPr>
              <w:pStyle w:val="TableParagraph"/>
              <w:spacing w:before="127"/>
              <w:ind w:left="115"/>
              <w:rPr>
                <w:b/>
                <w:sz w:val="20"/>
              </w:rPr>
            </w:pPr>
            <w:r>
              <w:rPr>
                <w:b/>
                <w:sz w:val="20"/>
              </w:rPr>
              <w:t>5.</w:t>
            </w:r>
          </w:p>
        </w:tc>
        <w:tc>
          <w:tcPr>
            <w:tcW w:w="2394" w:type="dxa"/>
            <w:shd w:val="clear" w:color="auto" w:fill="CCCCCC"/>
          </w:tcPr>
          <w:p w:rsidR="0059524F" w:rsidP="00C90394" w:rsidRDefault="0059524F" w14:paraId="6DD3E85C" w14:textId="77777777">
            <w:pPr>
              <w:pStyle w:val="TableParagraph"/>
              <w:spacing w:before="127"/>
              <w:ind w:left="140"/>
              <w:rPr>
                <w:b/>
                <w:sz w:val="20"/>
              </w:rPr>
            </w:pPr>
            <w:r>
              <w:rPr>
                <w:b/>
                <w:sz w:val="20"/>
              </w:rPr>
              <w:t>Designee Capabilities</w:t>
            </w:r>
          </w:p>
        </w:tc>
        <w:tc>
          <w:tcPr>
            <w:tcW w:w="5307" w:type="dxa"/>
            <w:gridSpan w:val="4"/>
            <w:shd w:val="clear" w:color="auto" w:fill="CCCCCC"/>
          </w:tcPr>
          <w:p w:rsidR="0059524F" w:rsidP="00C90394" w:rsidRDefault="0059524F" w14:paraId="75860063" w14:textId="77777777">
            <w:pPr>
              <w:pStyle w:val="TableParagraph"/>
              <w:rPr>
                <w:rFonts w:ascii="Times New Roman"/>
                <w:sz w:val="18"/>
              </w:rPr>
            </w:pPr>
          </w:p>
        </w:tc>
        <w:tc>
          <w:tcPr>
            <w:tcW w:w="976" w:type="dxa"/>
            <w:shd w:val="clear" w:color="auto" w:fill="CCCCCC"/>
          </w:tcPr>
          <w:p w:rsidR="0059524F" w:rsidP="00C90394" w:rsidRDefault="0059524F" w14:paraId="30C9D69E" w14:textId="77777777">
            <w:pPr>
              <w:pStyle w:val="TableParagraph"/>
              <w:rPr>
                <w:rFonts w:ascii="Times New Roman"/>
                <w:sz w:val="18"/>
              </w:rPr>
            </w:pPr>
          </w:p>
        </w:tc>
      </w:tr>
      <w:tr w:rsidR="0059524F" w:rsidTr="00C90394" w14:paraId="6C94E79F" w14:textId="77777777">
        <w:trPr>
          <w:trHeight w:val="690"/>
        </w:trPr>
        <w:tc>
          <w:tcPr>
            <w:tcW w:w="531" w:type="dxa"/>
            <w:tcBorders>
              <w:bottom w:val="dotted" w:color="000000" w:sz="4" w:space="0"/>
            </w:tcBorders>
          </w:tcPr>
          <w:p w:rsidR="0059524F" w:rsidP="00C90394" w:rsidRDefault="0059524F" w14:paraId="5E29CED9" w14:textId="77777777">
            <w:pPr>
              <w:pStyle w:val="TableParagraph"/>
              <w:spacing w:before="4"/>
              <w:ind w:left="115"/>
              <w:rPr>
                <w:sz w:val="20"/>
              </w:rPr>
            </w:pPr>
            <w:r>
              <w:rPr>
                <w:sz w:val="20"/>
              </w:rPr>
              <w:t>5.1</w:t>
            </w:r>
          </w:p>
        </w:tc>
        <w:tc>
          <w:tcPr>
            <w:tcW w:w="2394" w:type="dxa"/>
            <w:tcBorders>
              <w:bottom w:val="dotted" w:color="000000" w:sz="4" w:space="0"/>
            </w:tcBorders>
          </w:tcPr>
          <w:p w:rsidR="0059524F" w:rsidP="00C90394" w:rsidRDefault="0059524F" w14:paraId="04F14D8D" w14:textId="77777777">
            <w:pPr>
              <w:pStyle w:val="TableParagraph"/>
              <w:spacing w:before="4"/>
              <w:ind w:left="140"/>
              <w:rPr>
                <w:sz w:val="20"/>
              </w:rPr>
            </w:pPr>
            <w:r>
              <w:rPr>
                <w:sz w:val="20"/>
              </w:rPr>
              <w:t>Experience of</w:t>
            </w:r>
          </w:p>
          <w:p w:rsidR="0059524F" w:rsidP="00C90394" w:rsidRDefault="0059524F" w14:paraId="3838D139" w14:textId="77777777">
            <w:pPr>
              <w:pStyle w:val="TableParagraph"/>
              <w:spacing w:before="6" w:line="228" w:lineRule="exact"/>
              <w:ind w:left="140" w:right="563"/>
              <w:rPr>
                <w:sz w:val="20"/>
              </w:rPr>
            </w:pPr>
            <w:r>
              <w:rPr>
                <w:sz w:val="20"/>
              </w:rPr>
              <w:t xml:space="preserve">designee(s) with </w:t>
            </w:r>
            <w:r>
              <w:rPr>
                <w:w w:val="95"/>
                <w:sz w:val="20"/>
              </w:rPr>
              <w:t>RTCA/DO-178B/C.</w:t>
            </w:r>
          </w:p>
        </w:tc>
        <w:tc>
          <w:tcPr>
            <w:tcW w:w="1392" w:type="dxa"/>
            <w:tcBorders>
              <w:bottom w:val="dotted" w:color="000000" w:sz="4" w:space="0"/>
            </w:tcBorders>
          </w:tcPr>
          <w:p w:rsidR="0059524F" w:rsidP="00C90394" w:rsidRDefault="0059524F" w14:paraId="76BF379E" w14:textId="77777777">
            <w:pPr>
              <w:pStyle w:val="TableParagraph"/>
              <w:spacing w:before="4"/>
              <w:ind w:left="111" w:right="449"/>
              <w:rPr>
                <w:sz w:val="20"/>
              </w:rPr>
            </w:pPr>
            <w:r>
              <w:rPr>
                <w:sz w:val="20"/>
              </w:rPr>
              <w:t xml:space="preserve">Scale: </w:t>
            </w:r>
            <w:r>
              <w:rPr>
                <w:w w:val="95"/>
                <w:sz w:val="20"/>
              </w:rPr>
              <w:t>Projects:</w:t>
            </w:r>
          </w:p>
        </w:tc>
        <w:tc>
          <w:tcPr>
            <w:tcW w:w="1171" w:type="dxa"/>
            <w:tcBorders>
              <w:bottom w:val="dotted" w:color="000000" w:sz="4" w:space="0"/>
            </w:tcBorders>
          </w:tcPr>
          <w:p w:rsidR="0059524F" w:rsidP="00C90394" w:rsidRDefault="0059524F" w14:paraId="20C5A648" w14:textId="77777777">
            <w:pPr>
              <w:pStyle w:val="TableParagraph"/>
              <w:spacing w:before="4"/>
              <w:ind w:right="13"/>
              <w:jc w:val="center"/>
              <w:rPr>
                <w:sz w:val="20"/>
              </w:rPr>
            </w:pPr>
            <w:r>
              <w:rPr>
                <w:w w:val="99"/>
                <w:sz w:val="20"/>
              </w:rPr>
              <w:t>0</w:t>
            </w:r>
          </w:p>
          <w:p w:rsidR="0059524F" w:rsidP="00C90394" w:rsidRDefault="0059524F" w14:paraId="5988D1A0" w14:textId="77777777">
            <w:pPr>
              <w:pStyle w:val="TableParagraph"/>
              <w:spacing w:before="1"/>
              <w:ind w:left="312" w:right="328"/>
              <w:jc w:val="center"/>
              <w:rPr>
                <w:sz w:val="20"/>
              </w:rPr>
            </w:pPr>
            <w:r>
              <w:rPr>
                <w:sz w:val="20"/>
              </w:rPr>
              <w:t>&lt; 5</w:t>
            </w:r>
          </w:p>
        </w:tc>
        <w:tc>
          <w:tcPr>
            <w:tcW w:w="1604" w:type="dxa"/>
            <w:tcBorders>
              <w:bottom w:val="dotted" w:color="000000" w:sz="4" w:space="0"/>
            </w:tcBorders>
          </w:tcPr>
          <w:p w:rsidR="0059524F" w:rsidP="00C90394" w:rsidRDefault="0059524F" w14:paraId="70DECD2D" w14:textId="77777777">
            <w:pPr>
              <w:pStyle w:val="TableParagraph"/>
              <w:spacing w:before="4"/>
              <w:ind w:left="89"/>
              <w:jc w:val="center"/>
              <w:rPr>
                <w:sz w:val="20"/>
              </w:rPr>
            </w:pPr>
            <w:r>
              <w:rPr>
                <w:w w:val="99"/>
                <w:sz w:val="20"/>
              </w:rPr>
              <w:t>5</w:t>
            </w:r>
          </w:p>
          <w:p w:rsidR="0059524F" w:rsidP="00C90394" w:rsidRDefault="0059524F" w14:paraId="2E722053" w14:textId="77777777">
            <w:pPr>
              <w:pStyle w:val="TableParagraph"/>
              <w:spacing w:before="1"/>
              <w:ind w:left="335" w:right="246"/>
              <w:jc w:val="center"/>
              <w:rPr>
                <w:sz w:val="20"/>
              </w:rPr>
            </w:pPr>
            <w:r>
              <w:rPr>
                <w:sz w:val="20"/>
              </w:rPr>
              <w:t>5-10</w:t>
            </w:r>
          </w:p>
        </w:tc>
        <w:tc>
          <w:tcPr>
            <w:tcW w:w="1140" w:type="dxa"/>
            <w:tcBorders>
              <w:bottom w:val="dotted" w:color="000000" w:sz="4" w:space="0"/>
            </w:tcBorders>
          </w:tcPr>
          <w:p w:rsidR="0059524F" w:rsidP="00C90394" w:rsidRDefault="0059524F" w14:paraId="6B4ED60F" w14:textId="77777777">
            <w:pPr>
              <w:pStyle w:val="TableParagraph"/>
              <w:spacing w:before="4"/>
              <w:ind w:left="572"/>
              <w:rPr>
                <w:sz w:val="20"/>
              </w:rPr>
            </w:pPr>
            <w:r>
              <w:rPr>
                <w:sz w:val="20"/>
              </w:rPr>
              <w:t>10</w:t>
            </w:r>
          </w:p>
          <w:p w:rsidR="0059524F" w:rsidP="00C90394" w:rsidRDefault="0059524F" w14:paraId="4A76E958" w14:textId="77777777">
            <w:pPr>
              <w:pStyle w:val="TableParagraph"/>
              <w:spacing w:before="1"/>
              <w:ind w:left="486"/>
              <w:rPr>
                <w:sz w:val="20"/>
              </w:rPr>
            </w:pPr>
            <w:r>
              <w:rPr>
                <w:sz w:val="20"/>
              </w:rPr>
              <w:t>&gt;</w:t>
            </w:r>
            <w:r>
              <w:rPr>
                <w:spacing w:val="-3"/>
                <w:sz w:val="20"/>
              </w:rPr>
              <w:t xml:space="preserve"> </w:t>
            </w:r>
            <w:r>
              <w:rPr>
                <w:sz w:val="20"/>
              </w:rPr>
              <w:t>10</w:t>
            </w:r>
          </w:p>
        </w:tc>
        <w:tc>
          <w:tcPr>
            <w:tcW w:w="976" w:type="dxa"/>
            <w:tcBorders>
              <w:bottom w:val="single" w:color="000000" w:sz="6" w:space="0"/>
            </w:tcBorders>
          </w:tcPr>
          <w:p w:rsidR="0059524F" w:rsidP="00C90394" w:rsidRDefault="0059524F" w14:paraId="4EE2C463" w14:textId="77777777">
            <w:pPr>
              <w:pStyle w:val="TableParagraph"/>
              <w:rPr>
                <w:rFonts w:ascii="Times New Roman"/>
                <w:sz w:val="18"/>
              </w:rPr>
            </w:pPr>
            <w:r>
              <w:rPr>
                <w:rFonts w:ascii="Times New Roman"/>
                <w:sz w:val="18"/>
              </w:rPr>
              <w:t xml:space="preserve">        5</w:t>
            </w:r>
          </w:p>
        </w:tc>
      </w:tr>
      <w:tr w:rsidR="0059524F" w:rsidTr="00C90394" w14:paraId="11A36D4F" w14:textId="77777777">
        <w:trPr>
          <w:trHeight w:val="685"/>
        </w:trPr>
        <w:tc>
          <w:tcPr>
            <w:tcW w:w="531" w:type="dxa"/>
            <w:tcBorders>
              <w:top w:val="dotted" w:color="000000" w:sz="4" w:space="0"/>
              <w:bottom w:val="dotted" w:color="000000" w:sz="4" w:space="0"/>
            </w:tcBorders>
          </w:tcPr>
          <w:p w:rsidR="0059524F" w:rsidP="00C90394" w:rsidRDefault="0059524F" w14:paraId="2786C0EA" w14:textId="77777777">
            <w:pPr>
              <w:pStyle w:val="TableParagraph"/>
              <w:spacing w:line="227" w:lineRule="exact"/>
              <w:ind w:left="115"/>
              <w:rPr>
                <w:sz w:val="20"/>
              </w:rPr>
            </w:pPr>
            <w:r>
              <w:rPr>
                <w:sz w:val="20"/>
              </w:rPr>
              <w:t>5.2</w:t>
            </w:r>
          </w:p>
        </w:tc>
        <w:tc>
          <w:tcPr>
            <w:tcW w:w="2394" w:type="dxa"/>
            <w:tcBorders>
              <w:top w:val="dotted" w:color="000000" w:sz="4" w:space="0"/>
              <w:bottom w:val="dotted" w:color="000000" w:sz="4" w:space="0"/>
            </w:tcBorders>
          </w:tcPr>
          <w:p w:rsidR="0059524F" w:rsidP="00C90394" w:rsidRDefault="0059524F" w14:paraId="77A3981D" w14:textId="77777777">
            <w:pPr>
              <w:pStyle w:val="TableParagraph"/>
              <w:ind w:left="140"/>
              <w:rPr>
                <w:sz w:val="20"/>
              </w:rPr>
            </w:pPr>
            <w:r>
              <w:rPr>
                <w:sz w:val="20"/>
              </w:rPr>
              <w:t xml:space="preserve">Designee </w:t>
            </w:r>
            <w:r>
              <w:rPr>
                <w:spacing w:val="-3"/>
                <w:sz w:val="20"/>
              </w:rPr>
              <w:t xml:space="preserve">authority, </w:t>
            </w:r>
            <w:r>
              <w:rPr>
                <w:sz w:val="20"/>
              </w:rPr>
              <w:t>autonomy, and</w:t>
            </w:r>
          </w:p>
          <w:p w:rsidR="0059524F" w:rsidP="00C90394" w:rsidRDefault="0059524F" w14:paraId="5A0F78D6" w14:textId="77777777">
            <w:pPr>
              <w:pStyle w:val="TableParagraph"/>
              <w:spacing w:line="208" w:lineRule="exact"/>
              <w:ind w:left="140"/>
              <w:rPr>
                <w:sz w:val="20"/>
              </w:rPr>
            </w:pPr>
            <w:r>
              <w:rPr>
                <w:sz w:val="20"/>
              </w:rPr>
              <w:t>independence.</w:t>
            </w:r>
          </w:p>
        </w:tc>
        <w:tc>
          <w:tcPr>
            <w:tcW w:w="1392" w:type="dxa"/>
            <w:tcBorders>
              <w:top w:val="dotted" w:color="000000" w:sz="4" w:space="0"/>
              <w:bottom w:val="dotted" w:color="000000" w:sz="4" w:space="0"/>
            </w:tcBorders>
          </w:tcPr>
          <w:p w:rsidR="0059524F" w:rsidP="00C90394" w:rsidRDefault="0059524F" w14:paraId="1E9B7D97" w14:textId="77777777">
            <w:pPr>
              <w:pStyle w:val="TableParagraph"/>
              <w:ind w:left="111"/>
              <w:rPr>
                <w:sz w:val="20"/>
              </w:rPr>
            </w:pPr>
            <w:r>
              <w:rPr>
                <w:sz w:val="20"/>
              </w:rPr>
              <w:t xml:space="preserve">Scale: </w:t>
            </w:r>
            <w:r>
              <w:rPr>
                <w:w w:val="95"/>
                <w:sz w:val="20"/>
              </w:rPr>
              <w:t>Autonomy:</w:t>
            </w:r>
          </w:p>
        </w:tc>
        <w:tc>
          <w:tcPr>
            <w:tcW w:w="1171" w:type="dxa"/>
            <w:tcBorders>
              <w:top w:val="dotted" w:color="000000" w:sz="4" w:space="0"/>
              <w:bottom w:val="dotted" w:color="000000" w:sz="4" w:space="0"/>
            </w:tcBorders>
          </w:tcPr>
          <w:p w:rsidR="0059524F" w:rsidP="00C90394" w:rsidRDefault="0059524F" w14:paraId="4E2DC725" w14:textId="77777777">
            <w:pPr>
              <w:pStyle w:val="TableParagraph"/>
              <w:spacing w:line="227" w:lineRule="exact"/>
              <w:ind w:right="13"/>
              <w:jc w:val="center"/>
              <w:rPr>
                <w:sz w:val="20"/>
              </w:rPr>
            </w:pPr>
            <w:r>
              <w:rPr>
                <w:w w:val="99"/>
                <w:sz w:val="20"/>
              </w:rPr>
              <w:t>0</w:t>
            </w:r>
          </w:p>
          <w:p w:rsidR="0059524F" w:rsidP="00C90394" w:rsidRDefault="0059524F" w14:paraId="4D3DC69C" w14:textId="77777777">
            <w:pPr>
              <w:pStyle w:val="TableParagraph"/>
              <w:ind w:left="312" w:right="325"/>
              <w:jc w:val="center"/>
              <w:rPr>
                <w:sz w:val="20"/>
              </w:rPr>
            </w:pPr>
            <w:r>
              <w:rPr>
                <w:sz w:val="20"/>
              </w:rPr>
              <w:t>None</w:t>
            </w:r>
          </w:p>
        </w:tc>
        <w:tc>
          <w:tcPr>
            <w:tcW w:w="1604" w:type="dxa"/>
            <w:tcBorders>
              <w:top w:val="dotted" w:color="000000" w:sz="4" w:space="0"/>
              <w:bottom w:val="dotted" w:color="000000" w:sz="4" w:space="0"/>
            </w:tcBorders>
          </w:tcPr>
          <w:p w:rsidR="0059524F" w:rsidP="00C90394" w:rsidRDefault="0059524F" w14:paraId="55F9254A" w14:textId="77777777">
            <w:pPr>
              <w:pStyle w:val="TableParagraph"/>
              <w:spacing w:line="227" w:lineRule="exact"/>
              <w:ind w:left="89"/>
              <w:jc w:val="center"/>
              <w:rPr>
                <w:sz w:val="20"/>
              </w:rPr>
            </w:pPr>
            <w:r>
              <w:rPr>
                <w:w w:val="99"/>
                <w:sz w:val="20"/>
              </w:rPr>
              <w:t>5</w:t>
            </w:r>
          </w:p>
          <w:p w:rsidR="0059524F" w:rsidP="00C90394" w:rsidRDefault="0059524F" w14:paraId="521860D2" w14:textId="77777777">
            <w:pPr>
              <w:pStyle w:val="TableParagraph"/>
              <w:ind w:left="335" w:right="250"/>
              <w:jc w:val="center"/>
              <w:rPr>
                <w:sz w:val="20"/>
              </w:rPr>
            </w:pPr>
            <w:r>
              <w:rPr>
                <w:sz w:val="20"/>
              </w:rPr>
              <w:t>Self-starter</w:t>
            </w:r>
          </w:p>
        </w:tc>
        <w:tc>
          <w:tcPr>
            <w:tcW w:w="1140" w:type="dxa"/>
            <w:tcBorders>
              <w:top w:val="dotted" w:color="000000" w:sz="4" w:space="0"/>
              <w:bottom w:val="dotted" w:color="000000" w:sz="4" w:space="0"/>
            </w:tcBorders>
          </w:tcPr>
          <w:p w:rsidR="0059524F" w:rsidP="00C90394" w:rsidRDefault="0059524F" w14:paraId="0C47496F" w14:textId="77777777">
            <w:pPr>
              <w:pStyle w:val="TableParagraph"/>
              <w:spacing w:line="227" w:lineRule="exact"/>
              <w:ind w:left="256" w:right="30"/>
              <w:jc w:val="center"/>
              <w:rPr>
                <w:sz w:val="20"/>
              </w:rPr>
            </w:pPr>
            <w:r>
              <w:rPr>
                <w:sz w:val="20"/>
              </w:rPr>
              <w:t>10</w:t>
            </w:r>
          </w:p>
          <w:p w:rsidR="0059524F" w:rsidP="00C90394" w:rsidRDefault="0059524F" w14:paraId="25D8E571" w14:textId="77777777">
            <w:pPr>
              <w:pStyle w:val="TableParagraph"/>
              <w:ind w:left="256" w:right="32"/>
              <w:jc w:val="center"/>
              <w:rPr>
                <w:sz w:val="20"/>
              </w:rPr>
            </w:pPr>
            <w:r>
              <w:rPr>
                <w:sz w:val="20"/>
              </w:rPr>
              <w:t>Outgoing</w:t>
            </w:r>
          </w:p>
        </w:tc>
        <w:tc>
          <w:tcPr>
            <w:tcW w:w="976" w:type="dxa"/>
            <w:tcBorders>
              <w:top w:val="single" w:color="000000" w:sz="6" w:space="0"/>
              <w:bottom w:val="single" w:color="000000" w:sz="6" w:space="0"/>
            </w:tcBorders>
          </w:tcPr>
          <w:p w:rsidR="0059524F" w:rsidP="00C90394" w:rsidRDefault="0059524F" w14:paraId="0CE6E9C9" w14:textId="77777777">
            <w:pPr>
              <w:pStyle w:val="TableParagraph"/>
              <w:rPr>
                <w:rFonts w:ascii="Times New Roman"/>
                <w:sz w:val="18"/>
              </w:rPr>
            </w:pPr>
            <w:r>
              <w:rPr>
                <w:rFonts w:ascii="Times New Roman"/>
                <w:sz w:val="18"/>
              </w:rPr>
              <w:t xml:space="preserve">       5</w:t>
            </w:r>
          </w:p>
        </w:tc>
      </w:tr>
      <w:tr w:rsidR="0059524F" w:rsidTr="00C90394" w14:paraId="1BD5CEA5" w14:textId="77777777">
        <w:trPr>
          <w:trHeight w:val="822"/>
        </w:trPr>
        <w:tc>
          <w:tcPr>
            <w:tcW w:w="531" w:type="dxa"/>
            <w:tcBorders>
              <w:top w:val="dotted" w:color="000000" w:sz="4" w:space="0"/>
              <w:bottom w:val="dotted" w:color="000000" w:sz="4" w:space="0"/>
            </w:tcBorders>
          </w:tcPr>
          <w:p w:rsidR="0059524F" w:rsidP="00C90394" w:rsidRDefault="0059524F" w14:paraId="45A52666" w14:textId="77777777">
            <w:pPr>
              <w:pStyle w:val="TableParagraph"/>
              <w:spacing w:before="1"/>
              <w:ind w:left="115"/>
              <w:rPr>
                <w:sz w:val="20"/>
              </w:rPr>
            </w:pPr>
            <w:r>
              <w:rPr>
                <w:sz w:val="20"/>
              </w:rPr>
              <w:t>5.3</w:t>
            </w:r>
          </w:p>
        </w:tc>
        <w:tc>
          <w:tcPr>
            <w:tcW w:w="2394" w:type="dxa"/>
            <w:tcBorders>
              <w:top w:val="dotted" w:color="000000" w:sz="4" w:space="0"/>
              <w:bottom w:val="dotted" w:color="000000" w:sz="4" w:space="0"/>
            </w:tcBorders>
          </w:tcPr>
          <w:p w:rsidR="0059524F" w:rsidP="00C90394" w:rsidRDefault="0059524F" w14:paraId="6BBEE175" w14:textId="77777777">
            <w:pPr>
              <w:pStyle w:val="TableParagraph"/>
              <w:spacing w:before="1"/>
              <w:ind w:left="140" w:right="88"/>
              <w:rPr>
                <w:sz w:val="20"/>
              </w:rPr>
            </w:pPr>
            <w:r>
              <w:rPr>
                <w:sz w:val="20"/>
              </w:rPr>
              <w:t>Designee cooperation, openness, and issue resolution effectiveness.</w:t>
            </w:r>
          </w:p>
        </w:tc>
        <w:tc>
          <w:tcPr>
            <w:tcW w:w="5307" w:type="dxa"/>
            <w:gridSpan w:val="4"/>
            <w:tcBorders>
              <w:top w:val="dotted" w:color="000000" w:sz="4" w:space="0"/>
              <w:bottom w:val="dotted" w:color="000000" w:sz="4" w:space="0"/>
            </w:tcBorders>
          </w:tcPr>
          <w:p w:rsidR="0059524F" w:rsidP="00C90394" w:rsidRDefault="0059524F" w14:paraId="14DC2D82" w14:textId="77777777">
            <w:pPr>
              <w:pStyle w:val="TableParagraph"/>
              <w:tabs>
                <w:tab w:val="left" w:pos="1914"/>
                <w:tab w:val="left" w:pos="3354"/>
                <w:tab w:val="right" w:pos="4960"/>
              </w:tabs>
              <w:spacing w:before="1"/>
              <w:ind w:left="111"/>
              <w:rPr>
                <w:sz w:val="20"/>
              </w:rPr>
            </w:pPr>
            <w:r>
              <w:rPr>
                <w:sz w:val="20"/>
              </w:rPr>
              <w:t>Scale:</w:t>
            </w:r>
            <w:r>
              <w:rPr>
                <w:sz w:val="20"/>
              </w:rPr>
              <w:tab/>
            </w:r>
            <w:r>
              <w:rPr>
                <w:sz w:val="20"/>
              </w:rPr>
              <w:t>0</w:t>
            </w:r>
            <w:r>
              <w:rPr>
                <w:sz w:val="20"/>
              </w:rPr>
              <w:tab/>
            </w:r>
            <w:r>
              <w:rPr>
                <w:sz w:val="20"/>
              </w:rPr>
              <w:t>5</w:t>
            </w:r>
            <w:r>
              <w:rPr>
                <w:sz w:val="20"/>
              </w:rPr>
              <w:tab/>
            </w:r>
            <w:r>
              <w:rPr>
                <w:sz w:val="20"/>
              </w:rPr>
              <w:t>10</w:t>
            </w:r>
          </w:p>
          <w:p w:rsidR="0059524F" w:rsidP="00C90394" w:rsidRDefault="0059524F" w14:paraId="5DCA8C32" w14:textId="77777777">
            <w:pPr>
              <w:pStyle w:val="TableParagraph"/>
              <w:tabs>
                <w:tab w:val="left" w:pos="2865"/>
              </w:tabs>
              <w:ind w:left="111" w:right="-29"/>
              <w:rPr>
                <w:sz w:val="18"/>
              </w:rPr>
            </w:pPr>
            <w:r>
              <w:rPr>
                <w:sz w:val="18"/>
              </w:rPr>
              <w:t>Effectiveness:</w:t>
            </w:r>
            <w:r>
              <w:rPr>
                <w:spacing w:val="-4"/>
                <w:sz w:val="18"/>
              </w:rPr>
              <w:t xml:space="preserve"> </w:t>
            </w:r>
            <w:r>
              <w:rPr>
                <w:sz w:val="18"/>
              </w:rPr>
              <w:t>Non-Responsive</w:t>
            </w:r>
            <w:r>
              <w:rPr>
                <w:sz w:val="18"/>
              </w:rPr>
              <w:tab/>
            </w:r>
            <w:r>
              <w:rPr>
                <w:sz w:val="18"/>
              </w:rPr>
              <w:t>Responsive</w:t>
            </w:r>
            <w:r>
              <w:rPr>
                <w:spacing w:val="9"/>
                <w:sz w:val="18"/>
              </w:rPr>
              <w:t xml:space="preserve"> </w:t>
            </w:r>
            <w:r>
              <w:rPr>
                <w:sz w:val="18"/>
              </w:rPr>
              <w:t>Cooperative/Open</w:t>
            </w:r>
          </w:p>
        </w:tc>
        <w:tc>
          <w:tcPr>
            <w:tcW w:w="976" w:type="dxa"/>
            <w:tcBorders>
              <w:top w:val="single" w:color="000000" w:sz="6" w:space="0"/>
              <w:bottom w:val="single" w:color="000000" w:sz="6" w:space="0"/>
            </w:tcBorders>
          </w:tcPr>
          <w:p w:rsidR="0059524F" w:rsidP="00C90394" w:rsidRDefault="0059524F" w14:paraId="3E714E4E" w14:textId="77777777">
            <w:pPr>
              <w:pStyle w:val="TableParagraph"/>
              <w:rPr>
                <w:rFonts w:ascii="Times New Roman"/>
                <w:sz w:val="18"/>
              </w:rPr>
            </w:pPr>
            <w:r>
              <w:rPr>
                <w:rFonts w:ascii="Times New Roman"/>
                <w:sz w:val="18"/>
              </w:rPr>
              <w:t xml:space="preserve">        5</w:t>
            </w:r>
          </w:p>
        </w:tc>
      </w:tr>
      <w:tr w:rsidR="0059524F" w:rsidTr="00C90394" w14:paraId="55347F55" w14:textId="77777777">
        <w:trPr>
          <w:trHeight w:val="539"/>
        </w:trPr>
        <w:tc>
          <w:tcPr>
            <w:tcW w:w="531" w:type="dxa"/>
            <w:tcBorders>
              <w:top w:val="dotted" w:color="000000" w:sz="4" w:space="0"/>
              <w:bottom w:val="dotted" w:color="000000" w:sz="4" w:space="0"/>
            </w:tcBorders>
          </w:tcPr>
          <w:p w:rsidR="0059524F" w:rsidP="00C90394" w:rsidRDefault="0059524F" w14:paraId="74654E47" w14:textId="77777777">
            <w:pPr>
              <w:pStyle w:val="TableParagraph"/>
              <w:spacing w:before="1"/>
              <w:ind w:left="115"/>
              <w:rPr>
                <w:sz w:val="20"/>
              </w:rPr>
            </w:pPr>
            <w:r>
              <w:rPr>
                <w:sz w:val="20"/>
              </w:rPr>
              <w:t>5.4</w:t>
            </w:r>
          </w:p>
        </w:tc>
        <w:tc>
          <w:tcPr>
            <w:tcW w:w="2394" w:type="dxa"/>
            <w:tcBorders>
              <w:top w:val="dotted" w:color="000000" w:sz="4" w:space="0"/>
              <w:bottom w:val="dotted" w:color="000000" w:sz="4" w:space="0"/>
            </w:tcBorders>
          </w:tcPr>
          <w:p w:rsidR="0059524F" w:rsidP="00C90394" w:rsidRDefault="0059524F" w14:paraId="6D78FECA" w14:textId="77777777">
            <w:pPr>
              <w:pStyle w:val="TableParagraph"/>
              <w:spacing w:before="1"/>
              <w:ind w:left="140"/>
              <w:rPr>
                <w:sz w:val="20"/>
              </w:rPr>
            </w:pPr>
            <w:r>
              <w:rPr>
                <w:sz w:val="20"/>
              </w:rPr>
              <w:t>Relevance of assigned designees’ experience.</w:t>
            </w:r>
          </w:p>
        </w:tc>
        <w:tc>
          <w:tcPr>
            <w:tcW w:w="1392" w:type="dxa"/>
            <w:tcBorders>
              <w:top w:val="dotted" w:color="000000" w:sz="4" w:space="0"/>
              <w:bottom w:val="dotted" w:color="000000" w:sz="4" w:space="0"/>
            </w:tcBorders>
          </w:tcPr>
          <w:p w:rsidR="0059524F" w:rsidP="00C90394" w:rsidRDefault="0059524F" w14:paraId="55D3751B" w14:textId="77777777">
            <w:pPr>
              <w:pStyle w:val="TableParagraph"/>
              <w:spacing w:before="1"/>
              <w:ind w:left="111" w:right="449"/>
              <w:rPr>
                <w:sz w:val="20"/>
              </w:rPr>
            </w:pPr>
            <w:r>
              <w:rPr>
                <w:sz w:val="20"/>
              </w:rPr>
              <w:t xml:space="preserve">Scale: </w:t>
            </w:r>
            <w:r>
              <w:rPr>
                <w:w w:val="95"/>
                <w:sz w:val="20"/>
              </w:rPr>
              <w:t>Related:</w:t>
            </w:r>
          </w:p>
        </w:tc>
        <w:tc>
          <w:tcPr>
            <w:tcW w:w="1171" w:type="dxa"/>
            <w:tcBorders>
              <w:top w:val="dotted" w:color="000000" w:sz="4" w:space="0"/>
              <w:bottom w:val="dotted" w:color="000000" w:sz="4" w:space="0"/>
            </w:tcBorders>
          </w:tcPr>
          <w:p w:rsidR="0059524F" w:rsidP="00C90394" w:rsidRDefault="0059524F" w14:paraId="2C40720A" w14:textId="77777777">
            <w:pPr>
              <w:pStyle w:val="TableParagraph"/>
              <w:spacing w:before="1"/>
              <w:ind w:right="13"/>
              <w:jc w:val="center"/>
              <w:rPr>
                <w:sz w:val="20"/>
              </w:rPr>
            </w:pPr>
            <w:r>
              <w:rPr>
                <w:w w:val="99"/>
                <w:sz w:val="20"/>
              </w:rPr>
              <w:t>0</w:t>
            </w:r>
          </w:p>
          <w:p w:rsidR="0059524F" w:rsidP="00C90394" w:rsidRDefault="0059524F" w14:paraId="3F63AC52" w14:textId="77777777">
            <w:pPr>
              <w:pStyle w:val="TableParagraph"/>
              <w:spacing w:before="1"/>
              <w:ind w:left="312" w:right="325"/>
              <w:jc w:val="center"/>
              <w:rPr>
                <w:sz w:val="20"/>
              </w:rPr>
            </w:pPr>
            <w:r>
              <w:rPr>
                <w:sz w:val="20"/>
              </w:rPr>
              <w:t>None</w:t>
            </w:r>
          </w:p>
        </w:tc>
        <w:tc>
          <w:tcPr>
            <w:tcW w:w="1604" w:type="dxa"/>
            <w:tcBorders>
              <w:top w:val="dotted" w:color="000000" w:sz="4" w:space="0"/>
              <w:bottom w:val="dotted" w:color="000000" w:sz="4" w:space="0"/>
            </w:tcBorders>
          </w:tcPr>
          <w:p w:rsidR="0059524F" w:rsidP="00C90394" w:rsidRDefault="0059524F" w14:paraId="6DD69297" w14:textId="77777777">
            <w:pPr>
              <w:pStyle w:val="TableParagraph"/>
              <w:spacing w:before="1"/>
              <w:ind w:left="89"/>
              <w:jc w:val="center"/>
              <w:rPr>
                <w:sz w:val="20"/>
              </w:rPr>
            </w:pPr>
            <w:r>
              <w:rPr>
                <w:w w:val="99"/>
                <w:sz w:val="20"/>
              </w:rPr>
              <w:t>5</w:t>
            </w:r>
          </w:p>
          <w:p w:rsidR="0059524F" w:rsidP="00C90394" w:rsidRDefault="0059524F" w14:paraId="5BC28BA9" w14:textId="77777777">
            <w:pPr>
              <w:pStyle w:val="TableParagraph"/>
              <w:spacing w:before="1"/>
              <w:ind w:left="335" w:right="249"/>
              <w:jc w:val="center"/>
              <w:rPr>
                <w:sz w:val="20"/>
              </w:rPr>
            </w:pPr>
            <w:r>
              <w:rPr>
                <w:sz w:val="20"/>
              </w:rPr>
              <w:t>Somewhat</w:t>
            </w:r>
          </w:p>
        </w:tc>
        <w:tc>
          <w:tcPr>
            <w:tcW w:w="1140" w:type="dxa"/>
            <w:tcBorders>
              <w:top w:val="dotted" w:color="000000" w:sz="4" w:space="0"/>
              <w:bottom w:val="dotted" w:color="000000" w:sz="4" w:space="0"/>
            </w:tcBorders>
          </w:tcPr>
          <w:p w:rsidR="0059524F" w:rsidP="00C90394" w:rsidRDefault="0059524F" w14:paraId="5174C64F" w14:textId="77777777">
            <w:pPr>
              <w:pStyle w:val="TableParagraph"/>
              <w:spacing w:before="1"/>
              <w:ind w:left="256" w:right="30"/>
              <w:jc w:val="center"/>
              <w:rPr>
                <w:sz w:val="20"/>
              </w:rPr>
            </w:pPr>
            <w:r>
              <w:rPr>
                <w:sz w:val="20"/>
              </w:rPr>
              <w:t>10</w:t>
            </w:r>
          </w:p>
          <w:p w:rsidR="0059524F" w:rsidP="00C90394" w:rsidRDefault="0059524F" w14:paraId="07E89E78" w14:textId="77777777">
            <w:pPr>
              <w:pStyle w:val="TableParagraph"/>
              <w:spacing w:before="1"/>
              <w:ind w:left="256" w:right="30"/>
              <w:jc w:val="center"/>
              <w:rPr>
                <w:sz w:val="20"/>
              </w:rPr>
            </w:pPr>
            <w:r>
              <w:rPr>
                <w:sz w:val="20"/>
              </w:rPr>
              <w:t>Exact</w:t>
            </w:r>
          </w:p>
        </w:tc>
        <w:tc>
          <w:tcPr>
            <w:tcW w:w="976" w:type="dxa"/>
            <w:tcBorders>
              <w:top w:val="single" w:color="000000" w:sz="6" w:space="0"/>
              <w:bottom w:val="single" w:color="000000" w:sz="6" w:space="0"/>
            </w:tcBorders>
          </w:tcPr>
          <w:p w:rsidR="0059524F" w:rsidP="00C90394" w:rsidRDefault="0059524F" w14:paraId="021405F0" w14:textId="77777777">
            <w:pPr>
              <w:pStyle w:val="TableParagraph"/>
              <w:rPr>
                <w:rFonts w:ascii="Times New Roman"/>
                <w:sz w:val="18"/>
              </w:rPr>
            </w:pPr>
            <w:r>
              <w:rPr>
                <w:rFonts w:ascii="Times New Roman"/>
                <w:sz w:val="18"/>
              </w:rPr>
              <w:t xml:space="preserve">       5</w:t>
            </w:r>
          </w:p>
        </w:tc>
      </w:tr>
      <w:tr w:rsidR="0059524F" w:rsidTr="00C90394" w14:paraId="6CB6B76A" w14:textId="77777777">
        <w:trPr>
          <w:trHeight w:val="551"/>
        </w:trPr>
        <w:tc>
          <w:tcPr>
            <w:tcW w:w="531" w:type="dxa"/>
            <w:tcBorders>
              <w:top w:val="dotted" w:color="000000" w:sz="4" w:space="0"/>
              <w:bottom w:val="dotted" w:color="000000" w:sz="4" w:space="0"/>
            </w:tcBorders>
          </w:tcPr>
          <w:p w:rsidR="0059524F" w:rsidP="00C90394" w:rsidRDefault="0059524F" w14:paraId="5A05D418" w14:textId="77777777">
            <w:pPr>
              <w:pStyle w:val="TableParagraph"/>
              <w:spacing w:before="1"/>
              <w:ind w:left="115"/>
              <w:rPr>
                <w:sz w:val="20"/>
              </w:rPr>
            </w:pPr>
            <w:r>
              <w:rPr>
                <w:sz w:val="20"/>
              </w:rPr>
              <w:t>5.5</w:t>
            </w:r>
          </w:p>
        </w:tc>
        <w:tc>
          <w:tcPr>
            <w:tcW w:w="2394" w:type="dxa"/>
            <w:tcBorders>
              <w:top w:val="dotted" w:color="000000" w:sz="4" w:space="0"/>
              <w:bottom w:val="dotted" w:color="000000" w:sz="4" w:space="0"/>
            </w:tcBorders>
          </w:tcPr>
          <w:p w:rsidR="0059524F" w:rsidP="00C90394" w:rsidRDefault="0059524F" w14:paraId="2CA682FF" w14:textId="77777777">
            <w:pPr>
              <w:pStyle w:val="TableParagraph"/>
              <w:spacing w:before="1"/>
              <w:ind w:left="140" w:right="566"/>
              <w:rPr>
                <w:sz w:val="20"/>
              </w:rPr>
            </w:pPr>
            <w:r>
              <w:rPr>
                <w:sz w:val="20"/>
              </w:rPr>
              <w:t>Designees’ current workload.</w:t>
            </w:r>
          </w:p>
        </w:tc>
        <w:tc>
          <w:tcPr>
            <w:tcW w:w="1392" w:type="dxa"/>
            <w:tcBorders>
              <w:top w:val="dotted" w:color="000000" w:sz="4" w:space="0"/>
              <w:bottom w:val="dotted" w:color="000000" w:sz="4" w:space="0"/>
            </w:tcBorders>
          </w:tcPr>
          <w:p w:rsidR="0059524F" w:rsidP="00C90394" w:rsidRDefault="0059524F" w14:paraId="0AFC4828" w14:textId="77777777">
            <w:pPr>
              <w:pStyle w:val="TableParagraph"/>
              <w:spacing w:before="1"/>
              <w:ind w:left="111" w:right="360"/>
              <w:rPr>
                <w:sz w:val="20"/>
              </w:rPr>
            </w:pPr>
            <w:r>
              <w:rPr>
                <w:sz w:val="20"/>
              </w:rPr>
              <w:t>Scale: Workload:</w:t>
            </w:r>
          </w:p>
        </w:tc>
        <w:tc>
          <w:tcPr>
            <w:tcW w:w="1171" w:type="dxa"/>
            <w:tcBorders>
              <w:top w:val="dotted" w:color="000000" w:sz="4" w:space="0"/>
              <w:bottom w:val="dotted" w:color="000000" w:sz="4" w:space="0"/>
            </w:tcBorders>
          </w:tcPr>
          <w:p w:rsidR="0059524F" w:rsidP="00C90394" w:rsidRDefault="0059524F" w14:paraId="0B68E001" w14:textId="77777777">
            <w:pPr>
              <w:pStyle w:val="TableParagraph"/>
              <w:spacing w:before="1"/>
              <w:ind w:right="13"/>
              <w:jc w:val="center"/>
              <w:rPr>
                <w:sz w:val="20"/>
              </w:rPr>
            </w:pPr>
            <w:r>
              <w:rPr>
                <w:w w:val="99"/>
                <w:sz w:val="20"/>
              </w:rPr>
              <w:t>0</w:t>
            </w:r>
          </w:p>
          <w:p w:rsidR="0059524F" w:rsidP="00C90394" w:rsidRDefault="0059524F" w14:paraId="5166460D" w14:textId="77777777">
            <w:pPr>
              <w:pStyle w:val="TableParagraph"/>
              <w:spacing w:before="1"/>
              <w:ind w:left="312" w:right="326"/>
              <w:jc w:val="center"/>
              <w:rPr>
                <w:sz w:val="20"/>
              </w:rPr>
            </w:pPr>
            <w:r>
              <w:rPr>
                <w:sz w:val="20"/>
              </w:rPr>
              <w:t>High</w:t>
            </w:r>
          </w:p>
        </w:tc>
        <w:tc>
          <w:tcPr>
            <w:tcW w:w="1604" w:type="dxa"/>
            <w:tcBorders>
              <w:top w:val="dotted" w:color="000000" w:sz="4" w:space="0"/>
              <w:bottom w:val="dotted" w:color="000000" w:sz="4" w:space="0"/>
            </w:tcBorders>
          </w:tcPr>
          <w:p w:rsidR="0059524F" w:rsidP="00C90394" w:rsidRDefault="0059524F" w14:paraId="5B9A49B2" w14:textId="77777777">
            <w:pPr>
              <w:pStyle w:val="TableParagraph"/>
              <w:spacing w:before="1"/>
              <w:ind w:left="89"/>
              <w:jc w:val="center"/>
              <w:rPr>
                <w:sz w:val="20"/>
              </w:rPr>
            </w:pPr>
            <w:r>
              <w:rPr>
                <w:w w:val="99"/>
                <w:sz w:val="20"/>
              </w:rPr>
              <w:t>5</w:t>
            </w:r>
          </w:p>
          <w:p w:rsidR="0059524F" w:rsidP="00C90394" w:rsidRDefault="0059524F" w14:paraId="490A1DDC" w14:textId="77777777">
            <w:pPr>
              <w:pStyle w:val="TableParagraph"/>
              <w:spacing w:before="1"/>
              <w:ind w:left="335" w:right="248"/>
              <w:jc w:val="center"/>
              <w:rPr>
                <w:sz w:val="20"/>
              </w:rPr>
            </w:pPr>
            <w:r>
              <w:rPr>
                <w:sz w:val="20"/>
              </w:rPr>
              <w:t>Medium</w:t>
            </w:r>
          </w:p>
        </w:tc>
        <w:tc>
          <w:tcPr>
            <w:tcW w:w="1140" w:type="dxa"/>
            <w:tcBorders>
              <w:top w:val="dotted" w:color="000000" w:sz="4" w:space="0"/>
              <w:bottom w:val="dotted" w:color="000000" w:sz="4" w:space="0"/>
            </w:tcBorders>
          </w:tcPr>
          <w:p w:rsidR="0059524F" w:rsidP="00C90394" w:rsidRDefault="0059524F" w14:paraId="242865DA" w14:textId="77777777">
            <w:pPr>
              <w:pStyle w:val="TableParagraph"/>
              <w:spacing w:before="1"/>
              <w:ind w:left="572"/>
              <w:rPr>
                <w:sz w:val="20"/>
              </w:rPr>
            </w:pPr>
            <w:r>
              <w:rPr>
                <w:sz w:val="20"/>
              </w:rPr>
              <w:t>10</w:t>
            </w:r>
          </w:p>
          <w:p w:rsidR="0059524F" w:rsidP="00C90394" w:rsidRDefault="0059524F" w14:paraId="3CD8295F" w14:textId="77777777">
            <w:pPr>
              <w:pStyle w:val="TableParagraph"/>
              <w:spacing w:before="1"/>
              <w:ind w:left="500"/>
              <w:rPr>
                <w:sz w:val="20"/>
              </w:rPr>
            </w:pPr>
            <w:r>
              <w:rPr>
                <w:sz w:val="20"/>
              </w:rPr>
              <w:t>Low</w:t>
            </w:r>
          </w:p>
        </w:tc>
        <w:tc>
          <w:tcPr>
            <w:tcW w:w="976" w:type="dxa"/>
            <w:tcBorders>
              <w:top w:val="single" w:color="000000" w:sz="6" w:space="0"/>
              <w:bottom w:val="single" w:color="000000" w:sz="6" w:space="0"/>
            </w:tcBorders>
          </w:tcPr>
          <w:p w:rsidR="0059524F" w:rsidP="00C90394" w:rsidRDefault="0059524F" w14:paraId="4BB7FECC" w14:textId="77777777">
            <w:pPr>
              <w:pStyle w:val="TableParagraph"/>
              <w:rPr>
                <w:rFonts w:ascii="Times New Roman"/>
                <w:sz w:val="18"/>
              </w:rPr>
            </w:pPr>
            <w:r>
              <w:rPr>
                <w:rFonts w:ascii="Times New Roman"/>
                <w:sz w:val="18"/>
              </w:rPr>
              <w:t xml:space="preserve">       5</w:t>
            </w:r>
          </w:p>
        </w:tc>
      </w:tr>
      <w:tr w:rsidR="0059524F" w:rsidTr="00C90394" w14:paraId="7D50938C" w14:textId="77777777">
        <w:trPr>
          <w:trHeight w:val="1151"/>
        </w:trPr>
        <w:tc>
          <w:tcPr>
            <w:tcW w:w="531" w:type="dxa"/>
            <w:tcBorders>
              <w:top w:val="dotted" w:color="000000" w:sz="4" w:space="0"/>
              <w:bottom w:val="dotted" w:color="000000" w:sz="4" w:space="0"/>
            </w:tcBorders>
          </w:tcPr>
          <w:p w:rsidR="0059524F" w:rsidP="00C90394" w:rsidRDefault="0059524F" w14:paraId="38A75F82" w14:textId="77777777">
            <w:pPr>
              <w:pStyle w:val="TableParagraph"/>
              <w:spacing w:before="1"/>
              <w:ind w:left="115"/>
              <w:rPr>
                <w:sz w:val="20"/>
              </w:rPr>
            </w:pPr>
            <w:r>
              <w:rPr>
                <w:sz w:val="20"/>
              </w:rPr>
              <w:t>5.6</w:t>
            </w:r>
          </w:p>
        </w:tc>
        <w:tc>
          <w:tcPr>
            <w:tcW w:w="2394" w:type="dxa"/>
            <w:tcBorders>
              <w:top w:val="dotted" w:color="000000" w:sz="4" w:space="0"/>
              <w:bottom w:val="dotted" w:color="000000" w:sz="4" w:space="0"/>
            </w:tcBorders>
          </w:tcPr>
          <w:p w:rsidR="0059524F" w:rsidP="00C90394" w:rsidRDefault="0059524F" w14:paraId="0807DDC4" w14:textId="77777777">
            <w:pPr>
              <w:pStyle w:val="TableParagraph"/>
              <w:spacing w:before="1"/>
              <w:ind w:left="140" w:right="244"/>
              <w:rPr>
                <w:sz w:val="20"/>
              </w:rPr>
            </w:pPr>
            <w:r>
              <w:rPr>
                <w:sz w:val="20"/>
              </w:rPr>
              <w:t>Experience of designees with other software standards (other than RTCA/DO-</w:t>
            </w:r>
          </w:p>
          <w:p w:rsidR="0059524F" w:rsidP="00C90394" w:rsidRDefault="0059524F" w14:paraId="30D34C05" w14:textId="77777777">
            <w:pPr>
              <w:pStyle w:val="TableParagraph"/>
              <w:spacing w:line="210" w:lineRule="exact"/>
              <w:ind w:left="140"/>
              <w:rPr>
                <w:sz w:val="20"/>
              </w:rPr>
            </w:pPr>
            <w:r>
              <w:rPr>
                <w:sz w:val="20"/>
              </w:rPr>
              <w:t>178[]).</w:t>
            </w:r>
          </w:p>
        </w:tc>
        <w:tc>
          <w:tcPr>
            <w:tcW w:w="1392" w:type="dxa"/>
            <w:tcBorders>
              <w:top w:val="dotted" w:color="000000" w:sz="4" w:space="0"/>
              <w:bottom w:val="dotted" w:color="000000" w:sz="4" w:space="0"/>
            </w:tcBorders>
          </w:tcPr>
          <w:p w:rsidR="0059524F" w:rsidP="00C90394" w:rsidRDefault="0059524F" w14:paraId="35182EEA" w14:textId="77777777">
            <w:pPr>
              <w:pStyle w:val="TableParagraph"/>
              <w:spacing w:before="1"/>
              <w:ind w:left="111" w:right="449"/>
              <w:rPr>
                <w:sz w:val="20"/>
              </w:rPr>
            </w:pPr>
            <w:r>
              <w:rPr>
                <w:sz w:val="20"/>
              </w:rPr>
              <w:t xml:space="preserve">Scale: </w:t>
            </w:r>
            <w:r>
              <w:rPr>
                <w:w w:val="95"/>
                <w:sz w:val="20"/>
              </w:rPr>
              <w:t>Projects:</w:t>
            </w:r>
          </w:p>
        </w:tc>
        <w:tc>
          <w:tcPr>
            <w:tcW w:w="1171" w:type="dxa"/>
            <w:tcBorders>
              <w:top w:val="dotted" w:color="000000" w:sz="4" w:space="0"/>
              <w:bottom w:val="dotted" w:color="000000" w:sz="4" w:space="0"/>
            </w:tcBorders>
          </w:tcPr>
          <w:p w:rsidR="0059524F" w:rsidP="00C90394" w:rsidRDefault="0059524F" w14:paraId="7BCC8B57" w14:textId="77777777">
            <w:pPr>
              <w:pStyle w:val="TableParagraph"/>
              <w:spacing w:before="1"/>
              <w:ind w:right="13"/>
              <w:jc w:val="center"/>
              <w:rPr>
                <w:sz w:val="20"/>
              </w:rPr>
            </w:pPr>
            <w:r>
              <w:rPr>
                <w:w w:val="99"/>
                <w:sz w:val="20"/>
              </w:rPr>
              <w:t>0</w:t>
            </w:r>
          </w:p>
          <w:p w:rsidR="0059524F" w:rsidP="00C90394" w:rsidRDefault="0059524F" w14:paraId="710A7B9E" w14:textId="77777777">
            <w:pPr>
              <w:pStyle w:val="TableParagraph"/>
              <w:spacing w:before="1"/>
              <w:ind w:left="312" w:right="328"/>
              <w:jc w:val="center"/>
              <w:rPr>
                <w:sz w:val="20"/>
              </w:rPr>
            </w:pPr>
            <w:r>
              <w:rPr>
                <w:sz w:val="20"/>
              </w:rPr>
              <w:t>&lt; 5</w:t>
            </w:r>
          </w:p>
        </w:tc>
        <w:tc>
          <w:tcPr>
            <w:tcW w:w="1604" w:type="dxa"/>
            <w:tcBorders>
              <w:top w:val="dotted" w:color="000000" w:sz="4" w:space="0"/>
              <w:bottom w:val="dotted" w:color="000000" w:sz="4" w:space="0"/>
            </w:tcBorders>
          </w:tcPr>
          <w:p w:rsidR="0059524F" w:rsidP="00C90394" w:rsidRDefault="0059524F" w14:paraId="3A3555B5" w14:textId="77777777">
            <w:pPr>
              <w:pStyle w:val="TableParagraph"/>
              <w:spacing w:before="1"/>
              <w:ind w:left="89"/>
              <w:jc w:val="center"/>
              <w:rPr>
                <w:sz w:val="20"/>
              </w:rPr>
            </w:pPr>
            <w:r>
              <w:rPr>
                <w:w w:val="99"/>
                <w:sz w:val="20"/>
              </w:rPr>
              <w:t>3</w:t>
            </w:r>
          </w:p>
          <w:p w:rsidR="0059524F" w:rsidP="00C90394" w:rsidRDefault="0059524F" w14:paraId="2B25DD97" w14:textId="77777777">
            <w:pPr>
              <w:pStyle w:val="TableParagraph"/>
              <w:spacing w:before="1"/>
              <w:ind w:left="335" w:right="246"/>
              <w:jc w:val="center"/>
              <w:rPr>
                <w:sz w:val="20"/>
              </w:rPr>
            </w:pPr>
            <w:r>
              <w:rPr>
                <w:sz w:val="20"/>
              </w:rPr>
              <w:t>5-10</w:t>
            </w:r>
          </w:p>
        </w:tc>
        <w:tc>
          <w:tcPr>
            <w:tcW w:w="1140" w:type="dxa"/>
            <w:tcBorders>
              <w:top w:val="dotted" w:color="000000" w:sz="4" w:space="0"/>
              <w:bottom w:val="dotted" w:color="000000" w:sz="4" w:space="0"/>
            </w:tcBorders>
          </w:tcPr>
          <w:p w:rsidR="0059524F" w:rsidP="00C90394" w:rsidRDefault="0059524F" w14:paraId="66B2C5B7" w14:textId="77777777">
            <w:pPr>
              <w:pStyle w:val="TableParagraph"/>
              <w:spacing w:before="1"/>
              <w:ind w:left="226"/>
              <w:jc w:val="center"/>
              <w:rPr>
                <w:sz w:val="20"/>
              </w:rPr>
            </w:pPr>
            <w:r>
              <w:rPr>
                <w:w w:val="99"/>
                <w:sz w:val="20"/>
              </w:rPr>
              <w:t>5</w:t>
            </w:r>
          </w:p>
          <w:p w:rsidR="0059524F" w:rsidP="00C90394" w:rsidRDefault="0059524F" w14:paraId="7357F1D7" w14:textId="77777777">
            <w:pPr>
              <w:pStyle w:val="TableParagraph"/>
              <w:spacing w:before="1"/>
              <w:ind w:left="256" w:right="30"/>
              <w:jc w:val="center"/>
              <w:rPr>
                <w:sz w:val="20"/>
              </w:rPr>
            </w:pPr>
            <w:r>
              <w:rPr>
                <w:sz w:val="20"/>
              </w:rPr>
              <w:t>&gt; 10</w:t>
            </w:r>
          </w:p>
        </w:tc>
        <w:tc>
          <w:tcPr>
            <w:tcW w:w="976" w:type="dxa"/>
            <w:tcBorders>
              <w:top w:val="single" w:color="000000" w:sz="6" w:space="0"/>
              <w:bottom w:val="single" w:color="000000" w:sz="6" w:space="0"/>
            </w:tcBorders>
          </w:tcPr>
          <w:p w:rsidR="0059524F" w:rsidP="00C90394" w:rsidRDefault="0059524F" w14:paraId="0FE5C8AF" w14:textId="77777777">
            <w:pPr>
              <w:pStyle w:val="TableParagraph"/>
              <w:rPr>
                <w:rFonts w:ascii="Times New Roman"/>
                <w:sz w:val="18"/>
              </w:rPr>
            </w:pPr>
            <w:r>
              <w:rPr>
                <w:rFonts w:ascii="Times New Roman"/>
                <w:sz w:val="18"/>
              </w:rPr>
              <w:t xml:space="preserve">      3</w:t>
            </w:r>
          </w:p>
        </w:tc>
      </w:tr>
    </w:tbl>
    <w:p w:rsidR="0059524F" w:rsidP="0059524F" w:rsidRDefault="0059524F" w14:paraId="173967FC" w14:textId="77777777">
      <w:pPr>
        <w:pStyle w:val="BodyText"/>
        <w:spacing w:before="7"/>
        <w:rPr>
          <w:b/>
          <w:sz w:val="12"/>
        </w:rPr>
      </w:pPr>
    </w:p>
    <w:p w:rsidR="0059524F" w:rsidP="0059524F" w:rsidRDefault="0059524F" w14:paraId="1056E76C" w14:textId="5B5FCB5F">
      <w:pPr>
        <w:tabs>
          <w:tab w:val="left" w:pos="9262"/>
        </w:tabs>
        <w:spacing w:before="126"/>
        <w:ind w:left="6143"/>
      </w:pPr>
      <w:r>
        <w:t>Total Score Result</w:t>
      </w:r>
      <w:r>
        <w:rPr>
          <w:spacing w:val="-8"/>
        </w:rPr>
        <w:t xml:space="preserve"> </w:t>
      </w:r>
      <w:r>
        <w:t>(TSR):</w:t>
      </w:r>
      <w:r>
        <w:rPr>
          <w:spacing w:val="6"/>
        </w:rPr>
        <w:t xml:space="preserve"> </w:t>
      </w:r>
      <w:r>
        <w:rPr>
          <w:w w:val="99"/>
          <w:u w:val="single"/>
        </w:rPr>
        <w:t xml:space="preserve"> 1</w:t>
      </w:r>
      <w:r w:rsidR="001647C3">
        <w:rPr>
          <w:w w:val="99"/>
          <w:u w:val="single"/>
        </w:rPr>
        <w:t>3</w:t>
      </w:r>
      <w:r w:rsidR="003A638E">
        <w:rPr>
          <w:w w:val="99"/>
          <w:u w:val="single"/>
        </w:rPr>
        <w:t>2</w:t>
      </w:r>
      <w:r>
        <w:rPr>
          <w:u w:val="single"/>
        </w:rPr>
        <w:tab/>
      </w:r>
    </w:p>
    <w:p w:rsidR="0059524F" w:rsidP="0059524F" w:rsidRDefault="0059524F" w14:paraId="70F8C88A" w14:textId="77777777">
      <w:pPr>
        <w:sectPr w:rsidR="0059524F">
          <w:pgSz w:w="12240" w:h="15840"/>
          <w:pgMar w:top="1260" w:right="1320" w:bottom="1080" w:left="1320" w:header="726" w:footer="899" w:gutter="0"/>
          <w:cols w:space="720"/>
        </w:sectPr>
      </w:pPr>
    </w:p>
    <w:p w:rsidR="0059524F" w:rsidP="0059524F" w:rsidRDefault="0059524F" w14:paraId="133239B7" w14:textId="77777777">
      <w:pPr>
        <w:pStyle w:val="Caption"/>
      </w:pPr>
      <w:r>
        <w:t>Worksheet 3: Level of Involvement Combining Results of Worksheet 2 with Software Level</w:t>
      </w:r>
    </w:p>
    <w:p w:rsidR="0059524F" w:rsidP="0059524F" w:rsidRDefault="0059524F" w14:paraId="08DCE465" w14:textId="77777777">
      <w:pPr>
        <w:pStyle w:val="BodyText"/>
        <w:spacing w:before="11"/>
        <w:rPr>
          <w:b/>
        </w:rPr>
      </w:pPr>
    </w:p>
    <w:tbl>
      <w:tblPr>
        <w:tblW w:w="0" w:type="auto"/>
        <w:tblInd w:w="679" w:type="dxa"/>
        <w:tblLayout w:type="fixed"/>
        <w:tblCellMar>
          <w:left w:w="0" w:type="dxa"/>
          <w:right w:w="0" w:type="dxa"/>
        </w:tblCellMar>
        <w:tblLook w:val="01E0" w:firstRow="1" w:lastRow="1" w:firstColumn="1" w:lastColumn="1" w:noHBand="0" w:noVBand="0"/>
      </w:tblPr>
      <w:tblGrid>
        <w:gridCol w:w="2165"/>
        <w:gridCol w:w="1417"/>
        <w:gridCol w:w="1485"/>
        <w:gridCol w:w="1508"/>
        <w:gridCol w:w="1534"/>
      </w:tblGrid>
      <w:tr w:rsidR="0059524F" w:rsidTr="00C90394" w14:paraId="606683FD" w14:textId="77777777">
        <w:trPr>
          <w:trHeight w:val="580"/>
        </w:trPr>
        <w:tc>
          <w:tcPr>
            <w:tcW w:w="2165" w:type="dxa"/>
            <w:tcBorders>
              <w:top w:val="single" w:color="000000" w:sz="4" w:space="0"/>
              <w:bottom w:val="single" w:color="000000" w:sz="4" w:space="0"/>
            </w:tcBorders>
          </w:tcPr>
          <w:p w:rsidR="0059524F" w:rsidP="00C90394" w:rsidRDefault="0059524F" w14:paraId="1D32B209" w14:textId="77777777">
            <w:pPr>
              <w:pStyle w:val="TableParagraph"/>
              <w:spacing w:before="57"/>
              <w:ind w:left="772" w:hanging="612"/>
              <w:rPr>
                <w:b/>
                <w:sz w:val="20"/>
              </w:rPr>
            </w:pPr>
            <w:r>
              <w:rPr>
                <w:b/>
                <w:sz w:val="20"/>
              </w:rPr>
              <w:t>Total Score Result (TSR)</w:t>
            </w:r>
          </w:p>
        </w:tc>
        <w:tc>
          <w:tcPr>
            <w:tcW w:w="1417" w:type="dxa"/>
            <w:tcBorders>
              <w:top w:val="single" w:color="000000" w:sz="4" w:space="0"/>
              <w:bottom w:val="single" w:color="000000" w:sz="4" w:space="0"/>
            </w:tcBorders>
          </w:tcPr>
          <w:p w:rsidR="0059524F" w:rsidP="00C90394" w:rsidRDefault="0059524F" w14:paraId="3CE4D7B7" w14:textId="77777777">
            <w:pPr>
              <w:pStyle w:val="TableParagraph"/>
              <w:spacing w:before="57"/>
              <w:ind w:left="319" w:right="301" w:hanging="68"/>
              <w:rPr>
                <w:b/>
                <w:sz w:val="20"/>
              </w:rPr>
            </w:pPr>
            <w:r>
              <w:rPr>
                <w:b/>
                <w:sz w:val="20"/>
              </w:rPr>
              <w:t>Software Level A</w:t>
            </w:r>
          </w:p>
        </w:tc>
        <w:tc>
          <w:tcPr>
            <w:tcW w:w="1485" w:type="dxa"/>
            <w:tcBorders>
              <w:top w:val="single" w:color="000000" w:sz="4" w:space="0"/>
              <w:bottom w:val="single" w:color="000000" w:sz="4" w:space="0"/>
            </w:tcBorders>
          </w:tcPr>
          <w:p w:rsidR="0059524F" w:rsidP="00C90394" w:rsidRDefault="0059524F" w14:paraId="32345628" w14:textId="77777777">
            <w:pPr>
              <w:pStyle w:val="TableParagraph"/>
              <w:spacing w:before="57"/>
              <w:ind w:left="388" w:right="300" w:hanging="68"/>
              <w:rPr>
                <w:b/>
                <w:sz w:val="20"/>
              </w:rPr>
            </w:pPr>
            <w:r>
              <w:rPr>
                <w:b/>
                <w:sz w:val="20"/>
              </w:rPr>
              <w:t>Software Level B</w:t>
            </w:r>
          </w:p>
        </w:tc>
        <w:tc>
          <w:tcPr>
            <w:tcW w:w="1508" w:type="dxa"/>
            <w:tcBorders>
              <w:top w:val="single" w:color="000000" w:sz="4" w:space="0"/>
              <w:bottom w:val="single" w:color="000000" w:sz="4" w:space="0"/>
            </w:tcBorders>
          </w:tcPr>
          <w:p w:rsidR="0059524F" w:rsidP="00C90394" w:rsidRDefault="0059524F" w14:paraId="1CDA0BBC" w14:textId="77777777">
            <w:pPr>
              <w:pStyle w:val="TableParagraph"/>
              <w:spacing w:before="57"/>
              <w:ind w:left="386" w:right="325" w:hanging="68"/>
              <w:rPr>
                <w:b/>
                <w:sz w:val="20"/>
              </w:rPr>
            </w:pPr>
            <w:r>
              <w:rPr>
                <w:b/>
                <w:sz w:val="20"/>
              </w:rPr>
              <w:t>Software Level C</w:t>
            </w:r>
          </w:p>
        </w:tc>
        <w:tc>
          <w:tcPr>
            <w:tcW w:w="1534" w:type="dxa"/>
            <w:tcBorders>
              <w:top w:val="single" w:color="000000" w:sz="4" w:space="0"/>
              <w:bottom w:val="single" w:color="000000" w:sz="4" w:space="0"/>
            </w:tcBorders>
          </w:tcPr>
          <w:p w:rsidR="0059524F" w:rsidP="00C90394" w:rsidRDefault="0059524F" w14:paraId="7400DE8C" w14:textId="77777777">
            <w:pPr>
              <w:pStyle w:val="TableParagraph"/>
              <w:spacing w:before="57"/>
              <w:ind w:left="410" w:right="327" w:hanging="68"/>
              <w:rPr>
                <w:b/>
                <w:sz w:val="20"/>
              </w:rPr>
            </w:pPr>
            <w:r>
              <w:rPr>
                <w:b/>
                <w:sz w:val="20"/>
              </w:rPr>
              <w:t>Software Level D</w:t>
            </w:r>
          </w:p>
        </w:tc>
      </w:tr>
      <w:tr w:rsidR="0059524F" w:rsidTr="00C90394" w14:paraId="22F8C9CA" w14:textId="77777777">
        <w:trPr>
          <w:trHeight w:val="350"/>
        </w:trPr>
        <w:tc>
          <w:tcPr>
            <w:tcW w:w="2165" w:type="dxa"/>
            <w:tcBorders>
              <w:top w:val="single" w:color="000000" w:sz="4" w:space="0"/>
              <w:bottom w:val="dotted" w:color="000000" w:sz="4" w:space="0"/>
            </w:tcBorders>
          </w:tcPr>
          <w:p w:rsidR="0059524F" w:rsidP="00C90394" w:rsidRDefault="0059524F" w14:paraId="57E266BD" w14:textId="77777777">
            <w:pPr>
              <w:pStyle w:val="TableParagraph"/>
              <w:spacing w:before="59"/>
              <w:ind w:left="313" w:right="400"/>
              <w:jc w:val="center"/>
              <w:rPr>
                <w:sz w:val="20"/>
              </w:rPr>
            </w:pPr>
            <w:r>
              <w:rPr>
                <w:sz w:val="20"/>
              </w:rPr>
              <w:t xml:space="preserve">TSR </w:t>
            </w:r>
            <w:r>
              <w:rPr>
                <w:sz w:val="20"/>
                <w:u w:val="single"/>
              </w:rPr>
              <w:t>&lt;</w:t>
            </w:r>
            <w:r>
              <w:rPr>
                <w:sz w:val="20"/>
              </w:rPr>
              <w:t xml:space="preserve"> 80</w:t>
            </w:r>
          </w:p>
        </w:tc>
        <w:tc>
          <w:tcPr>
            <w:tcW w:w="1417" w:type="dxa"/>
            <w:tcBorders>
              <w:top w:val="single" w:color="000000" w:sz="4" w:space="0"/>
              <w:bottom w:val="dotted" w:color="000000" w:sz="4" w:space="0"/>
            </w:tcBorders>
          </w:tcPr>
          <w:p w:rsidR="0059524F" w:rsidP="00C90394" w:rsidRDefault="0059524F" w14:paraId="238C34BB" w14:textId="77777777">
            <w:pPr>
              <w:pStyle w:val="TableParagraph"/>
              <w:spacing w:before="59"/>
              <w:ind w:left="248" w:right="313"/>
              <w:jc w:val="center"/>
              <w:rPr>
                <w:sz w:val="20"/>
              </w:rPr>
            </w:pPr>
            <w:r>
              <w:rPr>
                <w:sz w:val="20"/>
              </w:rPr>
              <w:t>HIGH</w:t>
            </w:r>
          </w:p>
        </w:tc>
        <w:tc>
          <w:tcPr>
            <w:tcW w:w="1485" w:type="dxa"/>
            <w:tcBorders>
              <w:top w:val="single" w:color="000000" w:sz="4" w:space="0"/>
              <w:bottom w:val="dotted" w:color="000000" w:sz="4" w:space="0"/>
            </w:tcBorders>
          </w:tcPr>
          <w:p w:rsidR="0059524F" w:rsidP="00C90394" w:rsidRDefault="0059524F" w14:paraId="54CFBC21" w14:textId="77777777">
            <w:pPr>
              <w:pStyle w:val="TableParagraph"/>
              <w:spacing w:before="59"/>
              <w:ind w:left="316" w:right="315"/>
              <w:jc w:val="center"/>
              <w:rPr>
                <w:sz w:val="20"/>
              </w:rPr>
            </w:pPr>
            <w:r>
              <w:rPr>
                <w:sz w:val="20"/>
              </w:rPr>
              <w:t>HIGH</w:t>
            </w:r>
          </w:p>
        </w:tc>
        <w:tc>
          <w:tcPr>
            <w:tcW w:w="1508" w:type="dxa"/>
            <w:tcBorders>
              <w:top w:val="single" w:color="000000" w:sz="4" w:space="0"/>
              <w:bottom w:val="dotted" w:color="000000" w:sz="4" w:space="0"/>
            </w:tcBorders>
          </w:tcPr>
          <w:p w:rsidR="0059524F" w:rsidP="00C90394" w:rsidRDefault="0059524F" w14:paraId="407121CB" w14:textId="77777777">
            <w:pPr>
              <w:pStyle w:val="TableParagraph"/>
              <w:spacing w:before="59"/>
              <w:ind w:left="316" w:right="340"/>
              <w:jc w:val="center"/>
              <w:rPr>
                <w:sz w:val="20"/>
              </w:rPr>
            </w:pPr>
            <w:r>
              <w:rPr>
                <w:sz w:val="20"/>
              </w:rPr>
              <w:t>MEDIUM</w:t>
            </w:r>
          </w:p>
        </w:tc>
        <w:tc>
          <w:tcPr>
            <w:tcW w:w="1534" w:type="dxa"/>
            <w:tcBorders>
              <w:top w:val="single" w:color="000000" w:sz="4" w:space="0"/>
              <w:bottom w:val="dotted" w:color="000000" w:sz="4" w:space="0"/>
            </w:tcBorders>
          </w:tcPr>
          <w:p w:rsidR="0059524F" w:rsidP="00C90394" w:rsidRDefault="0059524F" w14:paraId="4F2A407D" w14:textId="77777777">
            <w:pPr>
              <w:pStyle w:val="TableParagraph"/>
              <w:spacing w:before="59"/>
              <w:ind w:left="516" w:right="522"/>
              <w:jc w:val="center"/>
              <w:rPr>
                <w:sz w:val="20"/>
              </w:rPr>
            </w:pPr>
            <w:r>
              <w:rPr>
                <w:sz w:val="20"/>
              </w:rPr>
              <w:t>LOW</w:t>
            </w:r>
          </w:p>
        </w:tc>
      </w:tr>
      <w:tr w:rsidR="0059524F" w:rsidTr="00C90394" w14:paraId="6C836DC0" w14:textId="77777777">
        <w:trPr>
          <w:trHeight w:val="350"/>
        </w:trPr>
        <w:tc>
          <w:tcPr>
            <w:tcW w:w="2165" w:type="dxa"/>
            <w:tcBorders>
              <w:top w:val="dotted" w:color="000000" w:sz="4" w:space="0"/>
              <w:bottom w:val="dotted" w:color="000000" w:sz="4" w:space="0"/>
            </w:tcBorders>
          </w:tcPr>
          <w:p w:rsidR="0059524F" w:rsidP="00C90394" w:rsidRDefault="0059524F" w14:paraId="3D61FDB6" w14:textId="77777777">
            <w:pPr>
              <w:pStyle w:val="TableParagraph"/>
              <w:spacing w:before="59"/>
              <w:ind w:left="313" w:right="400"/>
              <w:jc w:val="center"/>
              <w:rPr>
                <w:sz w:val="20"/>
              </w:rPr>
            </w:pPr>
            <w:r>
              <w:rPr>
                <w:sz w:val="20"/>
              </w:rPr>
              <w:t xml:space="preserve">80 &lt; TSR </w:t>
            </w:r>
            <w:r>
              <w:rPr>
                <w:sz w:val="20"/>
                <w:u w:val="single"/>
              </w:rPr>
              <w:t>&lt;</w:t>
            </w:r>
            <w:r>
              <w:rPr>
                <w:sz w:val="20"/>
              </w:rPr>
              <w:t xml:space="preserve"> 130</w:t>
            </w:r>
          </w:p>
        </w:tc>
        <w:tc>
          <w:tcPr>
            <w:tcW w:w="1417" w:type="dxa"/>
            <w:tcBorders>
              <w:top w:val="dotted" w:color="000000" w:sz="4" w:space="0"/>
              <w:bottom w:val="dotted" w:color="000000" w:sz="4" w:space="0"/>
            </w:tcBorders>
          </w:tcPr>
          <w:p w:rsidR="0059524F" w:rsidP="00C90394" w:rsidRDefault="0059524F" w14:paraId="734EF2D9" w14:textId="77777777">
            <w:pPr>
              <w:pStyle w:val="TableParagraph"/>
              <w:spacing w:before="59"/>
              <w:ind w:left="248" w:right="313"/>
              <w:jc w:val="center"/>
              <w:rPr>
                <w:sz w:val="20"/>
              </w:rPr>
            </w:pPr>
            <w:r>
              <w:rPr>
                <w:sz w:val="20"/>
              </w:rPr>
              <w:t>HIGH</w:t>
            </w:r>
          </w:p>
        </w:tc>
        <w:tc>
          <w:tcPr>
            <w:tcW w:w="1485" w:type="dxa"/>
            <w:tcBorders>
              <w:top w:val="dotted" w:color="000000" w:sz="4" w:space="0"/>
              <w:bottom w:val="dotted" w:color="000000" w:sz="4" w:space="0"/>
            </w:tcBorders>
          </w:tcPr>
          <w:p w:rsidR="0059524F" w:rsidP="00C90394" w:rsidRDefault="0059524F" w14:paraId="36C776D4" w14:textId="77777777">
            <w:pPr>
              <w:pStyle w:val="TableParagraph"/>
              <w:spacing w:before="59"/>
              <w:ind w:left="316" w:right="316"/>
              <w:jc w:val="center"/>
              <w:rPr>
                <w:sz w:val="20"/>
              </w:rPr>
            </w:pPr>
            <w:r>
              <w:rPr>
                <w:sz w:val="20"/>
              </w:rPr>
              <w:t>MEDIUM</w:t>
            </w:r>
          </w:p>
        </w:tc>
        <w:tc>
          <w:tcPr>
            <w:tcW w:w="1508" w:type="dxa"/>
            <w:tcBorders>
              <w:top w:val="dotted" w:color="000000" w:sz="4" w:space="0"/>
              <w:bottom w:val="dotted" w:color="000000" w:sz="4" w:space="0"/>
            </w:tcBorders>
          </w:tcPr>
          <w:p w:rsidR="0059524F" w:rsidP="00C90394" w:rsidRDefault="0059524F" w14:paraId="1D267092" w14:textId="77777777">
            <w:pPr>
              <w:pStyle w:val="TableParagraph"/>
              <w:spacing w:before="59"/>
              <w:ind w:left="316" w:right="340"/>
              <w:jc w:val="center"/>
              <w:rPr>
                <w:sz w:val="20"/>
              </w:rPr>
            </w:pPr>
            <w:r>
              <w:rPr>
                <w:sz w:val="20"/>
              </w:rPr>
              <w:t>MEDIUM</w:t>
            </w:r>
          </w:p>
        </w:tc>
        <w:tc>
          <w:tcPr>
            <w:tcW w:w="1534" w:type="dxa"/>
            <w:tcBorders>
              <w:top w:val="dotted" w:color="000000" w:sz="4" w:space="0"/>
              <w:bottom w:val="dotted" w:color="000000" w:sz="4" w:space="0"/>
            </w:tcBorders>
          </w:tcPr>
          <w:p w:rsidR="0059524F" w:rsidP="00C90394" w:rsidRDefault="0059524F" w14:paraId="66B94470" w14:textId="77777777">
            <w:pPr>
              <w:pStyle w:val="TableParagraph"/>
              <w:spacing w:before="59"/>
              <w:ind w:left="516" w:right="522"/>
              <w:jc w:val="center"/>
              <w:rPr>
                <w:sz w:val="20"/>
              </w:rPr>
            </w:pPr>
            <w:r>
              <w:rPr>
                <w:sz w:val="20"/>
              </w:rPr>
              <w:t>LOW</w:t>
            </w:r>
          </w:p>
        </w:tc>
      </w:tr>
      <w:tr w:rsidR="0059524F" w:rsidTr="00C90394" w14:paraId="0E37DB50" w14:textId="77777777">
        <w:trPr>
          <w:trHeight w:val="349"/>
        </w:trPr>
        <w:tc>
          <w:tcPr>
            <w:tcW w:w="2165" w:type="dxa"/>
            <w:tcBorders>
              <w:top w:val="dotted" w:color="000000" w:sz="4" w:space="0"/>
              <w:bottom w:val="single" w:color="000000" w:sz="4" w:space="0"/>
            </w:tcBorders>
          </w:tcPr>
          <w:p w:rsidR="0059524F" w:rsidP="00C90394" w:rsidRDefault="0059524F" w14:paraId="091662A1" w14:textId="77777777">
            <w:pPr>
              <w:pStyle w:val="TableParagraph"/>
              <w:spacing w:before="59"/>
              <w:ind w:left="310" w:right="400"/>
              <w:jc w:val="center"/>
              <w:rPr>
                <w:sz w:val="20"/>
              </w:rPr>
            </w:pPr>
            <w:r>
              <w:rPr>
                <w:sz w:val="20"/>
              </w:rPr>
              <w:t>130 &lt; TSR</w:t>
            </w:r>
          </w:p>
        </w:tc>
        <w:tc>
          <w:tcPr>
            <w:tcW w:w="1417" w:type="dxa"/>
            <w:tcBorders>
              <w:top w:val="dotted" w:color="000000" w:sz="4" w:space="0"/>
              <w:bottom w:val="single" w:color="000000" w:sz="4" w:space="0"/>
            </w:tcBorders>
          </w:tcPr>
          <w:p w:rsidR="0059524F" w:rsidP="00C90394" w:rsidRDefault="0059524F" w14:paraId="3AD261FA" w14:textId="77777777">
            <w:pPr>
              <w:pStyle w:val="TableParagraph"/>
              <w:spacing w:before="59"/>
              <w:ind w:left="248" w:right="316"/>
              <w:jc w:val="center"/>
              <w:rPr>
                <w:sz w:val="20"/>
              </w:rPr>
            </w:pPr>
            <w:r>
              <w:rPr>
                <w:sz w:val="20"/>
              </w:rPr>
              <w:t>MEDIUM</w:t>
            </w:r>
          </w:p>
        </w:tc>
        <w:tc>
          <w:tcPr>
            <w:tcW w:w="1485" w:type="dxa"/>
            <w:tcBorders>
              <w:top w:val="dotted" w:color="000000" w:sz="4" w:space="0"/>
              <w:bottom w:val="single" w:color="000000" w:sz="4" w:space="0"/>
            </w:tcBorders>
          </w:tcPr>
          <w:p w:rsidR="0059524F" w:rsidP="00C90394" w:rsidRDefault="0059524F" w14:paraId="34058318" w14:textId="77777777">
            <w:pPr>
              <w:pStyle w:val="TableParagraph"/>
              <w:spacing w:before="59"/>
              <w:ind w:left="316" w:right="316"/>
              <w:jc w:val="center"/>
              <w:rPr>
                <w:sz w:val="20"/>
              </w:rPr>
            </w:pPr>
            <w:r>
              <w:rPr>
                <w:sz w:val="20"/>
              </w:rPr>
              <w:t>MEDIUM</w:t>
            </w:r>
          </w:p>
        </w:tc>
        <w:tc>
          <w:tcPr>
            <w:tcW w:w="1508" w:type="dxa"/>
            <w:tcBorders>
              <w:top w:val="dotted" w:color="000000" w:sz="4" w:space="0"/>
              <w:bottom w:val="single" w:color="000000" w:sz="4" w:space="0"/>
            </w:tcBorders>
          </w:tcPr>
          <w:p w:rsidR="0059524F" w:rsidP="00C90394" w:rsidRDefault="0059524F" w14:paraId="5283104D" w14:textId="77777777">
            <w:pPr>
              <w:pStyle w:val="TableParagraph"/>
              <w:spacing w:before="59"/>
              <w:ind w:left="312" w:right="340"/>
              <w:jc w:val="center"/>
              <w:rPr>
                <w:sz w:val="20"/>
              </w:rPr>
            </w:pPr>
            <w:r>
              <w:rPr>
                <w:sz w:val="20"/>
              </w:rPr>
              <w:t>LOW</w:t>
            </w:r>
          </w:p>
        </w:tc>
        <w:tc>
          <w:tcPr>
            <w:tcW w:w="1534" w:type="dxa"/>
            <w:tcBorders>
              <w:top w:val="dotted" w:color="000000" w:sz="4" w:space="0"/>
              <w:bottom w:val="single" w:color="000000" w:sz="4" w:space="0"/>
            </w:tcBorders>
          </w:tcPr>
          <w:p w:rsidR="0059524F" w:rsidP="00C90394" w:rsidRDefault="0059524F" w14:paraId="091538FC" w14:textId="77777777">
            <w:pPr>
              <w:pStyle w:val="TableParagraph"/>
              <w:spacing w:before="59"/>
              <w:ind w:left="516" w:right="522"/>
              <w:jc w:val="center"/>
              <w:rPr>
                <w:sz w:val="20"/>
              </w:rPr>
            </w:pPr>
            <w:r>
              <w:rPr>
                <w:sz w:val="20"/>
              </w:rPr>
              <w:t>LOW</w:t>
            </w:r>
          </w:p>
        </w:tc>
      </w:tr>
    </w:tbl>
    <w:p w:rsidR="0059524F" w:rsidP="005D2C5D" w:rsidRDefault="0059524F" w14:paraId="38BCCF4B" w14:textId="3E6949C9">
      <w:pPr>
        <w:rPr>
          <w:color w:val="FF0000"/>
        </w:rPr>
      </w:pPr>
    </w:p>
    <w:p w:rsidR="0059524F" w:rsidP="005D2C5D" w:rsidRDefault="0059524F" w14:paraId="6840802E" w14:textId="0D824E97">
      <w:pPr>
        <w:rPr>
          <w:color w:val="FF0000"/>
        </w:rPr>
      </w:pPr>
    </w:p>
    <w:p w:rsidRPr="005D2C5D" w:rsidR="0059524F" w:rsidP="005D2C5D" w:rsidRDefault="0059524F" w14:paraId="5B0D9D38" w14:textId="77777777">
      <w:pPr>
        <w:rPr>
          <w:color w:val="FF0000"/>
        </w:rPr>
      </w:pPr>
    </w:p>
    <w:sectPr w:rsidRPr="005D2C5D" w:rsidR="0059524F" w:rsidSect="00115439">
      <w:pgSz w:w="12240" w:h="15840"/>
      <w:pgMar w:top="1440" w:right="1440" w:bottom="1440" w:left="1440" w:header="720" w:footer="70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DH" w:author="Herring, Michael D" w:date="2017-08-03T10:26:00Z" w:id="9">
    <w:p w:rsidR="009678AE" w:rsidP="00CE7E55" w:rsidRDefault="009678AE" w14:paraId="082EF00D" w14:textId="77777777">
      <w:pPr>
        <w:pStyle w:val="CommentText"/>
      </w:pPr>
      <w:r>
        <w:rPr>
          <w:rStyle w:val="CommentReference"/>
        </w:rPr>
        <w:annotationRef/>
      </w:r>
    </w:p>
    <w:p w:rsidR="009678AE" w:rsidP="00CE7E55" w:rsidRDefault="009678AE" w14:paraId="0BBBE76F" w14:textId="77777777">
      <w:pPr>
        <w:pStyle w:val="CommentText"/>
      </w:pPr>
      <w:r>
        <w:t>Note 1:  This document uses the SCL Smart Template.  Use the “SCL Template Wizard” to change items such as document title, RCPN, Rev Letter, etc.  For more information, refer to links in RC-ENG-I-301 section 4.1.1.</w:t>
      </w:r>
    </w:p>
    <w:p w:rsidR="009678AE" w:rsidP="00CE7E55" w:rsidRDefault="009678AE" w14:paraId="42AA5674" w14:textId="77777777">
      <w:pPr>
        <w:pStyle w:val="CommentText"/>
      </w:pPr>
    </w:p>
    <w:p w:rsidR="009678AE" w:rsidP="00CE7E55" w:rsidRDefault="009678AE" w14:paraId="72189104" w14:textId="1BC384C6">
      <w:pPr>
        <w:pStyle w:val="CommentText"/>
      </w:pPr>
      <w:r>
        <w:t>Note 2:  Due to the Smart SCL Template being used for this template, to update cross references and tables of contents select all text starting at the Table of Contents (do not select the title page) and then perform an “Update Field” (CTRL-</w:t>
      </w:r>
      <w:proofErr w:type="gramStart"/>
      <w:r>
        <w:t>A  does</w:t>
      </w:r>
      <w:proofErr w:type="gramEnd"/>
      <w:r>
        <w:t xml:space="preserve"> not work).</w:t>
      </w:r>
    </w:p>
  </w:comment>
  <w:comment w:initials="MDH" w:author="Herring, Michael D" w:date="2017-07-04T15:16:00Z" w:id="16">
    <w:p w:rsidR="009678AE" w:rsidRDefault="009678AE" w14:paraId="22371624" w14:textId="6B88C5AB">
      <w:pPr>
        <w:pStyle w:val="CommentText"/>
      </w:pPr>
      <w:r>
        <w:rPr>
          <w:rStyle w:val="CommentReference"/>
        </w:rPr>
        <w:annotationRef/>
      </w:r>
      <w:r w:rsidRPr="00685447">
        <w:t>Both DO-178</w:t>
      </w:r>
      <w:r>
        <w:t>C</w:t>
      </w:r>
      <w:r w:rsidRPr="00685447">
        <w:t xml:space="preserve"> and ED-12</w:t>
      </w:r>
      <w:r>
        <w:t>C</w:t>
      </w:r>
      <w:r w:rsidRPr="00685447">
        <w:t xml:space="preserve"> are the same document which is why one reference is sufficient.</w:t>
      </w:r>
    </w:p>
  </w:comment>
  <w:comment w:initials="MDH" w:author="Herring, Michael D" w:date="2017-07-04T15:17:00Z" w:id="17">
    <w:p w:rsidR="009678AE" w:rsidRDefault="009678AE" w14:paraId="15E2334F" w14:textId="1B61166B">
      <w:pPr>
        <w:pStyle w:val="CommentText"/>
      </w:pPr>
      <w:r>
        <w:rPr>
          <w:rStyle w:val="CommentReference"/>
        </w:rPr>
        <w:annotationRef/>
      </w:r>
      <w:r w:rsidRPr="00685447">
        <w:t>Both DO-248</w:t>
      </w:r>
      <w:r>
        <w:t>C</w:t>
      </w:r>
      <w:r w:rsidRPr="00685447">
        <w:t xml:space="preserve"> and ED-94</w:t>
      </w:r>
      <w:r>
        <w:t>C</w:t>
      </w:r>
      <w:r w:rsidRPr="00685447">
        <w:t xml:space="preserve"> are the same document which is why one reference is sufficient.</w:t>
      </w:r>
    </w:p>
  </w:comment>
  <w:comment w:initials="SC" w:author="Sipper, Lori J                            Collins" w:date="2022-08-16T10:20:00Z" w:id="19">
    <w:p w:rsidR="4C573291" w:rsidRDefault="4C573291" w14:paraId="0D49EEDF" w14:textId="394AFD07">
      <w:pPr>
        <w:pStyle w:val="CommentText"/>
      </w:pPr>
      <w:r>
        <w:rPr>
          <w:color w:val="2B579A"/>
          <w:shd w:val="clear" w:color="auto" w:fill="E6E6E6"/>
        </w:rPr>
        <w:fldChar w:fldCharType="begin"/>
      </w:r>
      <w:r>
        <w:instrText xml:space="preserve"> HYPERLINK "mailto:E40013511@adxuser.com"</w:instrText>
      </w:r>
      <w:bookmarkStart w:name="_@_552F06769C1A46789261C5B4BF61948FZ" w:id="21"/>
      <w:r>
        <w:rPr>
          <w:color w:val="2B579A"/>
          <w:shd w:val="clear" w:color="auto" w:fill="E6E6E6"/>
        </w:rPr>
        <w:fldChar w:fldCharType="separate"/>
      </w:r>
      <w:bookmarkEnd w:id="21"/>
      <w:r w:rsidRPr="4C573291">
        <w:rPr>
          <w:rStyle w:val="Mention"/>
          <w:noProof/>
        </w:rPr>
        <w:t>@Karuparamban, Mohammed Musthafa                           Export License Required - US Collins</w:t>
      </w:r>
      <w:r>
        <w:rPr>
          <w:color w:val="2B579A"/>
          <w:shd w:val="clear" w:color="auto" w:fill="E6E6E6"/>
        </w:rPr>
        <w:fldChar w:fldCharType="end"/>
      </w:r>
      <w:r>
        <w:t xml:space="preserve">  </w:t>
      </w:r>
      <w:r>
        <w:rPr>
          <w:rStyle w:val="CommentReference"/>
        </w:rPr>
        <w:annotationRef/>
      </w:r>
    </w:p>
    <w:p w:rsidR="4C573291" w:rsidRDefault="4C573291" w14:paraId="6EA6A863" w14:textId="55AEDD71">
      <w:pPr>
        <w:pStyle w:val="CommentText"/>
      </w:pPr>
    </w:p>
    <w:p w:rsidR="4C573291" w:rsidRDefault="4C573291" w14:paraId="546D6B6F" w14:textId="620FF71E">
      <w:pPr>
        <w:pStyle w:val="CommentText"/>
      </w:pPr>
      <w:r>
        <w:t xml:space="preserve">Remove this sentance or reword.  We will be addressing 8110.49A in places other than Appendix D.  There </w:t>
      </w:r>
      <w:proofErr w:type="gramStart"/>
      <w:r>
        <w:t>is</w:t>
      </w:r>
      <w:proofErr w:type="gramEnd"/>
      <w:r>
        <w:t xml:space="preserve"> also the SOI reviews that will be citing this document.  </w:t>
      </w:r>
    </w:p>
  </w:comment>
  <w:comment w:initials="KMMELRUC" w:author="Karuparamban, Mohammed Musthafa                           Export License Required - US Collins" w:date="2022-08-17T09:01:00Z" w:id="20">
    <w:p w:rsidR="00EF1381" w:rsidRDefault="00EF1381" w14:paraId="7A56B741" w14:textId="56A87D9F">
      <w:pPr>
        <w:pStyle w:val="CommentText"/>
      </w:pPr>
      <w:r>
        <w:rPr>
          <w:rStyle w:val="CommentReference"/>
        </w:rPr>
        <w:annotationRef/>
      </w:r>
      <w:r>
        <w:fldChar w:fldCharType="begin"/>
      </w:r>
      <w:r>
        <w:instrText xml:space="preserve"> HYPERLINK "mailto:Lori.Sipper@collins.com" </w:instrText>
      </w:r>
      <w:bookmarkStart w:name="_@_35B2E525069E4524B8D779DECB819689Z" w:id="22"/>
      <w:r w:rsidRPr="00EF1381">
        <w:rPr>
          <w:rStyle w:val="Mention"/>
        </w:rPr>
        <w:fldChar w:fldCharType="separate"/>
      </w:r>
      <w:bookmarkEnd w:id="22"/>
      <w:r w:rsidRPr="00EF1381">
        <w:rPr>
          <w:rStyle w:val="Mention"/>
          <w:noProof/>
        </w:rPr>
        <w:t>@Sipper, Lori J                            Collins</w:t>
      </w:r>
      <w:r>
        <w:fldChar w:fldCharType="end"/>
      </w:r>
      <w:r w:rsidR="00A42973">
        <w:t xml:space="preserve"> Appendix D and this refere</w:t>
      </w:r>
      <w:r w:rsidR="00454684">
        <w:t xml:space="preserve">nce to Appendix D was added as part of the new template. </w:t>
      </w:r>
      <w:r w:rsidR="00735B75">
        <w:t xml:space="preserve">Appendix D refers to section 6.6 and 6.4 </w:t>
      </w:r>
      <w:r w:rsidR="0062339C">
        <w:t>in PSAC</w:t>
      </w:r>
      <w:r w:rsidR="00EA29F4">
        <w:t>. We can discuss and finalize how to modify this.</w:t>
      </w:r>
    </w:p>
  </w:comment>
  <w:comment w:initials="MDH" w:author="Herring, Michael D" w:date="2017-07-04T15:18:00Z" w:id="23">
    <w:p w:rsidR="009678AE" w:rsidRDefault="009678AE" w14:paraId="76A5CAFA" w14:textId="2023E591">
      <w:pPr>
        <w:pStyle w:val="CommentText"/>
      </w:pPr>
      <w:r>
        <w:rPr>
          <w:rStyle w:val="CommentReference"/>
        </w:rPr>
        <w:annotationRef/>
      </w:r>
      <w:r w:rsidRPr="00685447">
        <w:t>Both DO-</w:t>
      </w:r>
      <w:r>
        <w:t>330</w:t>
      </w:r>
      <w:r w:rsidRPr="00685447">
        <w:t xml:space="preserve"> and ED-</w:t>
      </w:r>
      <w:r>
        <w:t>215</w:t>
      </w:r>
      <w:r w:rsidRPr="00685447">
        <w:t xml:space="preserve"> are the same document which is why one reference is sufficient.</w:t>
      </w:r>
    </w:p>
  </w:comment>
  <w:comment w:initials="MDH" w:author="Herring, Michael D" w:date="2017-07-04T15:19:00Z" w:id="24">
    <w:p w:rsidR="009678AE" w:rsidRDefault="009678AE" w14:paraId="1C2AB3E9" w14:textId="589ED3E4">
      <w:pPr>
        <w:pStyle w:val="CommentText"/>
      </w:pPr>
      <w:r>
        <w:rPr>
          <w:rStyle w:val="CommentReference"/>
        </w:rPr>
        <w:annotationRef/>
      </w:r>
      <w:r w:rsidRPr="00685447">
        <w:t>Both DO-</w:t>
      </w:r>
      <w:r>
        <w:t>331</w:t>
      </w:r>
      <w:r w:rsidRPr="00685447">
        <w:t xml:space="preserve"> and ED-</w:t>
      </w:r>
      <w:r>
        <w:t>217</w:t>
      </w:r>
      <w:r w:rsidRPr="00685447">
        <w:t xml:space="preserve"> are the same document which is why one reference is sufficient.</w:t>
      </w:r>
    </w:p>
  </w:comment>
  <w:comment w:initials="MDH" w:author="Herring, Michael D" w:date="2017-07-04T15:19:00Z" w:id="25">
    <w:p w:rsidR="009678AE" w:rsidRDefault="009678AE" w14:paraId="27DA5532" w14:textId="65B58934">
      <w:pPr>
        <w:pStyle w:val="CommentText"/>
      </w:pPr>
      <w:r>
        <w:rPr>
          <w:rStyle w:val="CommentReference"/>
        </w:rPr>
        <w:annotationRef/>
      </w:r>
      <w:r w:rsidRPr="00685447">
        <w:t>Both DO-</w:t>
      </w:r>
      <w:r>
        <w:t>332</w:t>
      </w:r>
      <w:r w:rsidRPr="00685447">
        <w:t xml:space="preserve"> and ED-</w:t>
      </w:r>
      <w:r>
        <w:t>218</w:t>
      </w:r>
      <w:r w:rsidRPr="00685447">
        <w:t xml:space="preserve"> are the same document which is why one reference is sufficient.</w:t>
      </w:r>
    </w:p>
  </w:comment>
  <w:comment w:initials="MDH" w:author="Herring, Michael D" w:date="2017-07-04T15:18:00Z" w:id="26">
    <w:p w:rsidR="009678AE" w:rsidRDefault="009678AE" w14:paraId="05356A07" w14:textId="26D2C689">
      <w:pPr>
        <w:pStyle w:val="CommentText"/>
      </w:pPr>
      <w:r>
        <w:rPr>
          <w:rStyle w:val="CommentReference"/>
        </w:rPr>
        <w:annotationRef/>
      </w:r>
      <w:r w:rsidRPr="00685447">
        <w:t>Both DO-</w:t>
      </w:r>
      <w:r>
        <w:t>333</w:t>
      </w:r>
      <w:r w:rsidRPr="00685447">
        <w:t xml:space="preserve"> and ED-</w:t>
      </w:r>
      <w:r>
        <w:t>216</w:t>
      </w:r>
      <w:r w:rsidRPr="00685447">
        <w:t xml:space="preserve"> are the same document which is why one reference is sufficient.</w:t>
      </w:r>
    </w:p>
  </w:comment>
  <w:comment w:initials="MDH" w:author="Herring, Michael D" w:date="2017-08-03T13:40:00Z" w:id="27">
    <w:p w:rsidR="009678AE" w:rsidRDefault="009678AE" w14:paraId="740EF0EE" w14:textId="3CA3C165">
      <w:pPr>
        <w:pStyle w:val="CommentText"/>
      </w:pPr>
      <w:r>
        <w:rPr>
          <w:rStyle w:val="CommentReference"/>
        </w:rPr>
        <w:annotationRef/>
      </w:r>
      <w:r w:rsidRPr="007F5A05">
        <w:t>Projects may choose to omit this TAIL item as it is applicable only to flight tests which include FAA personnel and therefore typically only applicable to flight tests performed by aircraft OEMs.</w:t>
      </w:r>
    </w:p>
  </w:comment>
  <w:comment w:initials="SC" w:author="Sipper, Lori J                            Collins" w:date="2022-08-16T15:13:00Z" w:id="28">
    <w:p w:rsidR="4C573291" w:rsidRDefault="4C573291" w14:paraId="4ED6E570" w14:textId="13CDD162">
      <w:pPr>
        <w:pStyle w:val="CommentText"/>
      </w:pPr>
      <w:r>
        <w:rPr>
          <w:color w:val="2B579A"/>
          <w:shd w:val="clear" w:color="auto" w:fill="E6E6E6"/>
        </w:rPr>
        <w:fldChar w:fldCharType="begin"/>
      </w:r>
      <w:r>
        <w:instrText xml:space="preserve"> HYPERLINK "mailto:E40013511@adxuser.com"</w:instrText>
      </w:r>
      <w:bookmarkStart w:name="_@_DEBD23FBD79F44F5A3E8567C90343353Z" w:id="30"/>
      <w:r>
        <w:rPr>
          <w:color w:val="2B579A"/>
          <w:shd w:val="clear" w:color="auto" w:fill="E6E6E6"/>
        </w:rPr>
        <w:fldChar w:fldCharType="separate"/>
      </w:r>
      <w:bookmarkEnd w:id="30"/>
      <w:r w:rsidRPr="4C573291">
        <w:rPr>
          <w:rStyle w:val="Mention"/>
          <w:noProof/>
        </w:rPr>
        <w:t>@Karuparamban, Mohammed Musthafa                           Export License Required - US Collins</w:t>
      </w:r>
      <w:r>
        <w:rPr>
          <w:color w:val="2B579A"/>
          <w:shd w:val="clear" w:color="auto" w:fill="E6E6E6"/>
        </w:rPr>
        <w:fldChar w:fldCharType="end"/>
      </w:r>
      <w:r>
        <w:t xml:space="preserve"> This is talking about FAR Part 21 and FAR 23.  Is this something we need to discuss for us? It seems not correct for our PSAC.  What made this be added</w:t>
      </w:r>
      <w:r>
        <w:rPr>
          <w:rStyle w:val="CommentReference"/>
        </w:rPr>
        <w:annotationRef/>
      </w:r>
    </w:p>
  </w:comment>
  <w:comment w:initials="KMMELRUC" w:author="Karuparamban, Mohammed Musthafa                           Export License Required - US Collins" w:date="2022-08-17T08:58:00Z" w:id="29">
    <w:p w:rsidR="00546E1E" w:rsidRDefault="00546E1E" w14:paraId="242C9D64" w14:textId="350B9472">
      <w:pPr>
        <w:pStyle w:val="CommentText"/>
      </w:pPr>
      <w:r>
        <w:rPr>
          <w:rStyle w:val="CommentReference"/>
        </w:rPr>
        <w:annotationRef/>
      </w:r>
      <w:r w:rsidR="00B913DD">
        <w:fldChar w:fldCharType="begin"/>
      </w:r>
      <w:r w:rsidR="00B913DD">
        <w:instrText xml:space="preserve"> HYPERLINK "mailto:Lori.Sipper@collins.com" </w:instrText>
      </w:r>
      <w:bookmarkStart w:name="_@_476F19C431C64043A9CD0A66F3592E7DZ" w:id="31"/>
      <w:r w:rsidRPr="00B913DD" w:rsidR="00B913DD">
        <w:rPr>
          <w:rStyle w:val="Mention"/>
        </w:rPr>
        <w:fldChar w:fldCharType="separate"/>
      </w:r>
      <w:bookmarkEnd w:id="31"/>
      <w:r w:rsidRPr="00B913DD" w:rsidR="00B913DD">
        <w:rPr>
          <w:rStyle w:val="Mention"/>
          <w:noProof/>
        </w:rPr>
        <w:t>@Sipper, Lori J                            Collins</w:t>
      </w:r>
      <w:r w:rsidR="00B913DD">
        <w:fldChar w:fldCharType="end"/>
      </w:r>
      <w:r w:rsidR="00642CBF">
        <w:t xml:space="preserve"> Agree that part 25 is only probably applicable for us. </w:t>
      </w:r>
      <w:r w:rsidR="005A6E11">
        <w:t xml:space="preserve">This was a recommended statement to be included per template. </w:t>
      </w:r>
      <w:proofErr w:type="gramStart"/>
      <w:r w:rsidR="005A6E11">
        <w:t>Hence</w:t>
      </w:r>
      <w:proofErr w:type="gramEnd"/>
      <w:r w:rsidR="005A6E11">
        <w:t xml:space="preserve"> I did not delete that. But I can modify just to say part 25?</w:t>
      </w:r>
    </w:p>
  </w:comment>
  <w:comment w:initials="MDH" w:author="Herring, Michael D" w:date="2017-07-28T12:14:00Z" w:id="32">
    <w:p w:rsidR="009678AE" w:rsidRDefault="009678AE" w14:paraId="6725D1EB" w14:textId="775E4A34">
      <w:pPr>
        <w:pStyle w:val="CommentText"/>
      </w:pPr>
      <w:r>
        <w:rPr>
          <w:rStyle w:val="CommentReference"/>
        </w:rPr>
        <w:annotationRef/>
      </w:r>
      <w:r w:rsidRPr="00696123">
        <w:t xml:space="preserve">This is a recommended </w:t>
      </w:r>
      <w:proofErr w:type="gramStart"/>
      <w:r w:rsidRPr="00696123">
        <w:t>approach, but</w:t>
      </w:r>
      <w:proofErr w:type="gramEnd"/>
      <w:r w:rsidRPr="00696123">
        <w:t xml:space="preserve"> may not be applicable in all situations.</w:t>
      </w:r>
    </w:p>
  </w:comment>
  <w:comment w:initials="MDH" w:author="Herring, Michael D" w:date="2017-07-26T10:11:00Z" w:id="399">
    <w:p w:rsidR="009678AE" w:rsidP="00E352BC" w:rsidRDefault="009678AE" w14:paraId="6E4ABE6A" w14:textId="77777777">
      <w:pPr>
        <w:pStyle w:val="CommentText"/>
      </w:pPr>
      <w:r>
        <w:rPr>
          <w:rStyle w:val="CommentReference"/>
        </w:rPr>
        <w:annotationRef/>
      </w:r>
      <w:r>
        <w:t>Note: “6.1.2 Requirements”, “6.1.3 Design”, “6.1.4 Implementation”, and “6.1.5 Test” is presented differently than many projects have in the past.  Often reviews and test/analysis activities were rolled into one large Verification section which hid issues until late in the project.</w:t>
      </w:r>
    </w:p>
    <w:p w:rsidR="009678AE" w:rsidP="00E352BC" w:rsidRDefault="009678AE" w14:paraId="4477DF1F" w14:textId="77777777">
      <w:pPr>
        <w:pStyle w:val="CommentText"/>
      </w:pPr>
    </w:p>
    <w:p w:rsidR="009678AE" w:rsidP="00E352BC" w:rsidRDefault="009678AE" w14:paraId="45B7706B" w14:textId="77777777">
      <w:pPr>
        <w:pStyle w:val="CommentText"/>
      </w:pPr>
      <w:r>
        <w:t>The presented approach is more closely aligned with actual Engineering activities which should be more intuitive to teams and help them identify/address issues earlier.</w:t>
      </w:r>
    </w:p>
    <w:p w:rsidR="009678AE" w:rsidP="00E352BC" w:rsidRDefault="009678AE" w14:paraId="29608FA4" w14:textId="77777777">
      <w:pPr>
        <w:pStyle w:val="CommentText"/>
      </w:pPr>
    </w:p>
    <w:p w:rsidR="009678AE" w:rsidP="00E352BC" w:rsidRDefault="009678AE" w14:paraId="78734717" w14:textId="77777777">
      <w:pPr>
        <w:pStyle w:val="CommentText"/>
      </w:pPr>
      <w:r>
        <w:t>The presented approach is not mandatory, teams can choose the approach which is most beneficial to their project.</w:t>
      </w:r>
    </w:p>
  </w:comment>
  <w:comment w:initials="MDH" w:author="Herring, Michael D" w:date="2017-07-31T17:32:00Z" w:id="431">
    <w:p w:rsidR="009678AE" w:rsidRDefault="009678AE" w14:paraId="3DFA5F67" w14:textId="290A354B">
      <w:pPr>
        <w:pStyle w:val="CommentText"/>
      </w:pPr>
      <w:r>
        <w:rPr>
          <w:rStyle w:val="CommentReference"/>
        </w:rPr>
        <w:annotationRef/>
      </w:r>
      <w:r>
        <w:t xml:space="preserve">DO-178B/C refers to Problem Reporting although Rockwell Collins calls this Change Requests.  It is acceptable to either have this section list both terms </w:t>
      </w:r>
      <w:proofErr w:type="gramStart"/>
      <w:r>
        <w:t>or</w:t>
      </w:r>
      <w:proofErr w:type="gramEnd"/>
      <w:r>
        <w:t xml:space="preserve"> only the industry standard Problem Reporting Process.</w:t>
      </w:r>
    </w:p>
  </w:comment>
  <w:comment w:initials="MDH" w:author="Herring, Michael D" w:date="2017-07-26T17:10:00Z" w:id="434">
    <w:p w:rsidR="009678AE" w:rsidRDefault="009678AE" w14:paraId="03864EBB" w14:textId="4F8A582D">
      <w:pPr>
        <w:pStyle w:val="CommentText"/>
      </w:pPr>
      <w:r>
        <w:rPr>
          <w:rStyle w:val="CommentReference"/>
        </w:rPr>
        <w:annotationRef/>
      </w:r>
      <w:r w:rsidRPr="003111F5">
        <w:t xml:space="preserve">This title is recommended to align with DO-178B/C.  Outside Rockwell Collins personnel can get confused as the term Design Assurance often has a different meaning in the industry (consider Design Assurance Level).  The Rockwell Collins DAC performs Software Quality Assurance.  </w:t>
      </w:r>
      <w:proofErr w:type="gramStart"/>
      <w:r w:rsidRPr="003111F5">
        <w:t>Therefore</w:t>
      </w:r>
      <w:proofErr w:type="gramEnd"/>
      <w:r w:rsidRPr="003111F5">
        <w:t xml:space="preserve"> the title should be Quality Assurance Process and within the text it is acceptable to identify the Rockwell Collins Design Assurance organization performs these tasks.</w:t>
      </w:r>
    </w:p>
  </w:comment>
  <w:comment w:initials="MDH" w:author="Herring, Michael D" w:date="2017-07-26T10:09:00Z" w:id="537">
    <w:p w:rsidR="009678AE" w:rsidRDefault="009678AE" w14:paraId="53ABC786" w14:textId="2973540E">
      <w:pPr>
        <w:pStyle w:val="CommentText"/>
      </w:pPr>
      <w:r>
        <w:rPr>
          <w:rStyle w:val="CommentReference"/>
        </w:rPr>
        <w:annotationRef/>
      </w:r>
      <w:r w:rsidRPr="00E352BC">
        <w:t xml:space="preserve">Note:  The CIA format in this template should be checked against the latest </w:t>
      </w:r>
      <w:proofErr w:type="gramStart"/>
      <w:r w:rsidRPr="00E352BC">
        <w:t>Equipment  CIA</w:t>
      </w:r>
      <w:proofErr w:type="gramEnd"/>
      <w:r w:rsidRPr="00E352BC">
        <w:t xml:space="preserve"> Template (http://alm.rockwellcollins.com/wiki/display/CERTW/Equipment+Change+Impact+Analysis+Overview)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189104" w15:done="0"/>
  <w15:commentEx w15:paraId="22371624" w15:done="0"/>
  <w15:commentEx w15:paraId="15E2334F" w15:done="0"/>
  <w15:commentEx w15:paraId="546D6B6F" w15:done="0"/>
  <w15:commentEx w15:paraId="7A56B741" w15:paraIdParent="546D6B6F" w15:done="0"/>
  <w15:commentEx w15:paraId="76A5CAFA" w15:done="0"/>
  <w15:commentEx w15:paraId="1C2AB3E9" w15:done="0"/>
  <w15:commentEx w15:paraId="27DA5532" w15:done="0"/>
  <w15:commentEx w15:paraId="05356A07" w15:done="0"/>
  <w15:commentEx w15:paraId="740EF0EE" w15:done="0"/>
  <w15:commentEx w15:paraId="4ED6E570" w15:done="0"/>
  <w15:commentEx w15:paraId="242C9D64" w15:paraIdParent="4ED6E570" w15:done="0"/>
  <w15:commentEx w15:paraId="6725D1EB" w15:done="0"/>
  <w15:commentEx w15:paraId="78734717" w15:done="0"/>
  <w15:commentEx w15:paraId="3DFA5F67" w15:done="0"/>
  <w15:commentEx w15:paraId="03864EBB" w15:done="0"/>
  <w15:commentEx w15:paraId="53ABC7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29FC439" w16cex:dateUtc="2022-08-16T15:20:00Z"/>
  <w16cex:commentExtensible w16cex:durableId="26A72CE7" w16cex:dateUtc="2022-08-17T03:31:00Z"/>
  <w16cex:commentExtensible w16cex:durableId="6DE2E98C" w16cex:dateUtc="2022-08-16T20:13:00Z"/>
  <w16cex:commentExtensible w16cex:durableId="26A72C48" w16cex:dateUtc="2022-08-17T0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89104" w16cid:durableId="267FEFF0"/>
  <w16cid:commentId w16cid:paraId="22371624" w16cid:durableId="267FEFF1"/>
  <w16cid:commentId w16cid:paraId="15E2334F" w16cid:durableId="267FEFF2"/>
  <w16cid:commentId w16cid:paraId="546D6B6F" w16cid:durableId="529FC439"/>
  <w16cid:commentId w16cid:paraId="7A56B741" w16cid:durableId="26A72CE7"/>
  <w16cid:commentId w16cid:paraId="76A5CAFA" w16cid:durableId="267FEFF3"/>
  <w16cid:commentId w16cid:paraId="1C2AB3E9" w16cid:durableId="267FEFF4"/>
  <w16cid:commentId w16cid:paraId="27DA5532" w16cid:durableId="267FEFF5"/>
  <w16cid:commentId w16cid:paraId="05356A07" w16cid:durableId="267FEFF6"/>
  <w16cid:commentId w16cid:paraId="740EF0EE" w16cid:durableId="267FEFF7"/>
  <w16cid:commentId w16cid:paraId="4ED6E570" w16cid:durableId="6DE2E98C"/>
  <w16cid:commentId w16cid:paraId="242C9D64" w16cid:durableId="26A72C48"/>
  <w16cid:commentId w16cid:paraId="6725D1EB" w16cid:durableId="267FEFF8"/>
  <w16cid:commentId w16cid:paraId="78734717" w16cid:durableId="267FEFF9"/>
  <w16cid:commentId w16cid:paraId="3DFA5F67" w16cid:durableId="267FEFFA"/>
  <w16cid:commentId w16cid:paraId="03864EBB" w16cid:durableId="267FEFFB"/>
  <w16cid:commentId w16cid:paraId="53ABC786" w16cid:durableId="267FEF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0394" w:rsidP="00F4100D" w:rsidRDefault="00C90394" w14:paraId="3B1F4768" w14:textId="77777777">
      <w:pPr>
        <w:spacing w:after="0"/>
      </w:pPr>
      <w:r>
        <w:separator/>
      </w:r>
    </w:p>
  </w:endnote>
  <w:endnote w:type="continuationSeparator" w:id="0">
    <w:p w:rsidR="00C90394" w:rsidP="00F4100D" w:rsidRDefault="00C90394" w14:paraId="2A374890" w14:textId="77777777">
      <w:pPr>
        <w:spacing w:after="0"/>
      </w:pPr>
      <w:r>
        <w:continuationSeparator/>
      </w:r>
    </w:p>
  </w:endnote>
  <w:endnote w:type="continuationNotice" w:id="1">
    <w:p w:rsidR="00C90394" w:rsidRDefault="00C90394" w14:paraId="3E5EA006"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5BA" w:rsidRDefault="008865BA" w14:paraId="3BB7E98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Footer"/>
      <w:tag w:val="FOOTER"/>
      <w:id w:val="1319847207"/>
      <w:lock w:val="sdtContentLocked"/>
    </w:sdtPr>
    <w:sdtContent>
      <w:p w:rsidR="009678AE" w:rsidP="00115439" w:rsidRDefault="00C90394" w14:paraId="7E8B1780" w14:textId="0146BC4D">
        <w:pPr>
          <w:pStyle w:val="Footer"/>
        </w:pPr>
        <w:sdt>
          <w:sdtPr>
            <w:alias w:val="Doc Number"/>
            <w:tag w:val="DOCNUMBER"/>
            <w:id w:val="1053195122"/>
            <w:lock w:val="sdtLocked"/>
            <w:dataBinding w:prefixMappings="xmlns:ns0='http://rwebapps.rockwellcollins.com/scl/ENTDOC' " w:xpath="/ns0:DOCTemplate[1]/ns0:DocNumber[1]" w:storeItemID="{F637DEC4-C311-48CB-8EC0-FDAE11D0FD2D}"/>
            <w:text/>
          </w:sdtPr>
          <w:sdtContent>
            <w:r w:rsidR="003445FC">
              <w:t>XXX-XXXX-XX</w:t>
            </w:r>
          </w:sdtContent>
        </w:sdt>
        <w:r w:rsidR="009678AE">
          <w:t xml:space="preserve"> Rev </w:t>
        </w:r>
        <w:sdt>
          <w:sdtPr>
            <w:rPr>
              <w:color w:val="2B579A"/>
              <w:shd w:val="clear" w:color="auto" w:fill="E6E6E6"/>
            </w:rPr>
            <w:alias w:val="Rev"/>
            <w:tag w:val="REV"/>
            <w:id w:val="841129941"/>
            <w:lock w:val="sdtLocked"/>
            <w:dataBinding w:prefixMappings="xmlns:ns0='http://rwebapps.rockwellcollins.com/scl/ENTDOC' " w:xpath="/ns0:DOCTemplate[1]/ns0:Rev[1]" w:storeItemID="{F637DEC4-C311-48CB-8EC0-FDAE11D0FD2D}"/>
            <w:text/>
          </w:sdtPr>
          <w:sdtEndPr>
            <w:rPr>
              <w:color w:val="auto"/>
              <w:shd w:val="clear" w:color="auto" w:fill="auto"/>
            </w:rPr>
          </w:sdtEndPr>
          <w:sdtContent>
            <w:r w:rsidR="009678AE">
              <w:t>-</w:t>
            </w:r>
          </w:sdtContent>
        </w:sdt>
        <w:r w:rsidR="009678AE">
          <w:t xml:space="preserve"> </w:t>
        </w:r>
        <w:r w:rsidR="009678AE">
          <w:tab/>
        </w:r>
        <w:sdt>
          <w:sdtPr>
            <w:rPr>
              <w:color w:val="2B579A"/>
              <w:shd w:val="clear" w:color="auto" w:fill="E6E6E6"/>
            </w:rPr>
            <w:alias w:val="Classification"/>
            <w:tag w:val="CLASSIFICATION"/>
            <w:id w:val="492461730"/>
            <w:lock w:val="sdtContentLocked"/>
            <w:dataBinding w:prefixMappings="xmlns:ns0='http://rwebapps.rockwellcollins.com/scl/ENTDOC' " w:xpath="/ns0:DOCTemplate[1]/ns0:Classification[1]" w:storeItemID="{F637DEC4-C311-48CB-8EC0-FDAE11D0FD2D}"/>
            <w:text/>
          </w:sdtPr>
          <w:sdtEndPr>
            <w:rPr>
              <w:color w:val="auto"/>
              <w:shd w:val="clear" w:color="auto" w:fill="auto"/>
            </w:rPr>
          </w:sdtEndPr>
          <w:sdtContent>
            <w:r w:rsidR="009678AE">
              <w:t>Rockwell Collins Proprietary Information</w:t>
            </w:r>
          </w:sdtContent>
        </w:sdt>
        <w:r w:rsidR="009678AE">
          <w:tab/>
        </w:r>
        <w:sdt>
          <w:sdtPr>
            <w:rPr>
              <w:color w:val="2B579A"/>
              <w:shd w:val="clear" w:color="auto" w:fill="E6E6E6"/>
            </w:rPr>
            <w:id w:val="-825814701"/>
            <w:docPartObj>
              <w:docPartGallery w:val="Page Numbers (Bottom of Page)"/>
              <w:docPartUnique/>
            </w:docPartObj>
          </w:sdtPr>
          <w:sdtEndPr>
            <w:rPr>
              <w:color w:val="auto"/>
              <w:shd w:val="clear" w:color="auto" w:fill="auto"/>
            </w:rPr>
          </w:sdtEndPr>
          <w:sdtContent>
            <w:sdt>
              <w:sdtPr>
                <w:rPr>
                  <w:color w:val="2B579A"/>
                  <w:shd w:val="clear" w:color="auto" w:fill="E6E6E6"/>
                </w:rPr>
                <w:id w:val="-272638251"/>
                <w:docPartObj>
                  <w:docPartGallery w:val="Page Numbers (Top of Page)"/>
                  <w:docPartUnique/>
                </w:docPartObj>
              </w:sdtPr>
              <w:sdtEndPr>
                <w:rPr>
                  <w:color w:val="auto"/>
                  <w:shd w:val="clear" w:color="auto" w:fill="auto"/>
                </w:rPr>
              </w:sdtEndPr>
              <w:sdtContent>
                <w:r w:rsidRPr="00F4100D" w:rsidR="009678AE">
                  <w:t xml:space="preserve">Page </w:t>
                </w:r>
                <w:r w:rsidRPr="00F4100D" w:rsidR="009678AE">
                  <w:rPr>
                    <w:color w:val="2B579A"/>
                    <w:sz w:val="24"/>
                    <w:szCs w:val="24"/>
                    <w:shd w:val="clear" w:color="auto" w:fill="E6E6E6"/>
                  </w:rPr>
                  <w:fldChar w:fldCharType="begin"/>
                </w:r>
                <w:r w:rsidRPr="00F4100D" w:rsidR="009678AE">
                  <w:rPr>
                    <w:bCs/>
                  </w:rPr>
                  <w:instrText xml:space="preserve"> PAGE </w:instrText>
                </w:r>
                <w:r w:rsidRPr="00F4100D" w:rsidR="009678AE">
                  <w:rPr>
                    <w:color w:val="2B579A"/>
                    <w:sz w:val="24"/>
                    <w:szCs w:val="24"/>
                    <w:shd w:val="clear" w:color="auto" w:fill="E6E6E6"/>
                  </w:rPr>
                  <w:fldChar w:fldCharType="separate"/>
                </w:r>
                <w:r w:rsidR="007C77F0">
                  <w:rPr>
                    <w:bCs/>
                    <w:noProof/>
                  </w:rPr>
                  <w:t>2</w:t>
                </w:r>
                <w:r w:rsidRPr="00F4100D" w:rsidR="009678AE">
                  <w:rPr>
                    <w:color w:val="2B579A"/>
                    <w:sz w:val="24"/>
                    <w:szCs w:val="24"/>
                    <w:shd w:val="clear" w:color="auto" w:fill="E6E6E6"/>
                  </w:rPr>
                  <w:fldChar w:fldCharType="end"/>
                </w:r>
              </w:sdtContent>
            </w:sdt>
          </w:sdtContent>
        </w:sdt>
      </w:p>
      <w:p w:rsidRPr="00115439" w:rsidR="009678AE" w:rsidP="00115439" w:rsidRDefault="00C90394" w14:paraId="7E8B1781" w14:textId="77777777">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8AE" w:rsidP="00115439" w:rsidRDefault="009678AE" w14:paraId="7E8B1782" w14:textId="77777777">
    <w:pPr>
      <w:pStyle w:val="Footer"/>
      <w:jc w:val="right"/>
    </w:pPr>
    <w:r w:rsidRPr="00F4100D">
      <w:t xml:space="preserve">Page </w:t>
    </w:r>
    <w:r w:rsidRPr="00F4100D">
      <w:rPr>
        <w:color w:val="2B579A"/>
        <w:sz w:val="24"/>
        <w:szCs w:val="24"/>
        <w:shd w:val="clear" w:color="auto" w:fill="E6E6E6"/>
      </w:rPr>
      <w:fldChar w:fldCharType="begin"/>
    </w:r>
    <w:r w:rsidRPr="00F4100D">
      <w:rPr>
        <w:bCs/>
      </w:rPr>
      <w:instrText xml:space="preserve"> PAGE </w:instrText>
    </w:r>
    <w:r w:rsidRPr="00F4100D">
      <w:rPr>
        <w:color w:val="2B579A"/>
        <w:sz w:val="24"/>
        <w:szCs w:val="24"/>
        <w:shd w:val="clear" w:color="auto" w:fill="E6E6E6"/>
      </w:rPr>
      <w:fldChar w:fldCharType="separate"/>
    </w:r>
    <w:r w:rsidR="007C77F0">
      <w:rPr>
        <w:bCs/>
        <w:noProof/>
      </w:rPr>
      <w:t>1</w:t>
    </w:r>
    <w:r w:rsidRPr="00F4100D">
      <w:rPr>
        <w:color w:val="2B579A"/>
        <w:sz w:val="24"/>
        <w:szCs w:val="24"/>
        <w:shd w:val="clear" w:color="auto" w:fill="E6E6E6"/>
      </w:rPr>
      <w:fldChar w:fldCharType="end"/>
    </w:r>
  </w:p>
  <w:p w:rsidRPr="00115439" w:rsidR="009678AE" w:rsidP="00115439" w:rsidRDefault="009678AE" w14:paraId="7E8B1783"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8AE" w:rsidP="008D5935" w:rsidRDefault="00C90394" w14:paraId="7E8B1784" w14:textId="25946C53">
    <w:pPr>
      <w:pStyle w:val="Footer"/>
    </w:pPr>
    <w:sdt>
      <w:sdtPr>
        <w:alias w:val="Doc Number"/>
        <w:tag w:val="DOCNUMBER"/>
        <w:id w:val="437804581"/>
        <w:dataBinding w:prefixMappings="xmlns:ns0='http://rwebapps.rockwellcollins.com/scl/ENTDOC' " w:xpath="/ns0:DOCTemplate[1]/ns0:DocNumber[1]" w:storeItemID="{F637DEC4-C311-48CB-8EC0-FDAE11D0FD2D}"/>
        <w:text/>
      </w:sdtPr>
      <w:sdtContent>
        <w:r w:rsidR="003445FC">
          <w:t>XXX-XXXX-XX</w:t>
        </w:r>
      </w:sdtContent>
    </w:sdt>
    <w:r w:rsidR="009678AE">
      <w:t xml:space="preserve"> Rev </w:t>
    </w:r>
    <w:sdt>
      <w:sdtPr>
        <w:rPr>
          <w:color w:val="2B579A"/>
          <w:shd w:val="clear" w:color="auto" w:fill="E6E6E6"/>
        </w:rPr>
        <w:alias w:val="Rev"/>
        <w:tag w:val="REV"/>
        <w:id w:val="-3367291"/>
        <w:dataBinding w:prefixMappings="xmlns:ns0='http://rwebapps.rockwellcollins.com/scl/ENTDOC' " w:xpath="/ns0:DOCTemplate[1]/ns0:Rev[1]" w:storeItemID="{F637DEC4-C311-48CB-8EC0-FDAE11D0FD2D}"/>
        <w:text/>
      </w:sdtPr>
      <w:sdtEndPr>
        <w:rPr>
          <w:color w:val="auto"/>
          <w:shd w:val="clear" w:color="auto" w:fill="auto"/>
        </w:rPr>
      </w:sdtEndPr>
      <w:sdtContent>
        <w:r w:rsidR="009678AE">
          <w:t>-</w:t>
        </w:r>
      </w:sdtContent>
    </w:sdt>
    <w:r w:rsidR="009678AE">
      <w:t xml:space="preserve"> </w:t>
    </w:r>
    <w:r w:rsidR="009678AE">
      <w:tab/>
    </w:r>
    <w:sdt>
      <w:sdtPr>
        <w:rPr>
          <w:color w:val="2B579A"/>
          <w:shd w:val="clear" w:color="auto" w:fill="E6E6E6"/>
        </w:rPr>
        <w:alias w:val="Classification"/>
        <w:tag w:val="CLASSIFICATION"/>
        <w:id w:val="-1514225990"/>
        <w:lock w:val="contentLocked"/>
        <w:dataBinding w:prefixMappings="xmlns:ns0='http://rwebapps.rockwellcollins.com/scl/ENTDOC' " w:xpath="/ns0:DOCTemplate[1]/ns0:Classification[1]" w:storeItemID="{F637DEC4-C311-48CB-8EC0-FDAE11D0FD2D}"/>
        <w:text/>
      </w:sdtPr>
      <w:sdtEndPr>
        <w:rPr>
          <w:color w:val="auto"/>
          <w:shd w:val="clear" w:color="auto" w:fill="auto"/>
        </w:rPr>
      </w:sdtEndPr>
      <w:sdtContent>
        <w:r w:rsidR="009678AE">
          <w:t>Rockwell Collins Proprietary Information</w:t>
        </w:r>
      </w:sdtContent>
    </w:sdt>
    <w:r w:rsidR="009678AE">
      <w:tab/>
    </w:r>
    <w:sdt>
      <w:sdtPr>
        <w:rPr>
          <w:color w:val="2B579A"/>
          <w:shd w:val="clear" w:color="auto" w:fill="E6E6E6"/>
        </w:rPr>
        <w:id w:val="1437094970"/>
        <w:docPartObj>
          <w:docPartGallery w:val="Page Numbers (Bottom of Page)"/>
          <w:docPartUnique/>
        </w:docPartObj>
      </w:sdtPr>
      <w:sdtEndPr>
        <w:rPr>
          <w:color w:val="auto"/>
          <w:shd w:val="clear" w:color="auto" w:fill="auto"/>
        </w:rPr>
      </w:sdtEndPr>
      <w:sdtContent>
        <w:sdt>
          <w:sdtPr>
            <w:rPr>
              <w:color w:val="2B579A"/>
              <w:shd w:val="clear" w:color="auto" w:fill="E6E6E6"/>
            </w:rPr>
            <w:id w:val="-1642876469"/>
            <w:docPartObj>
              <w:docPartGallery w:val="Page Numbers (Top of Page)"/>
              <w:docPartUnique/>
            </w:docPartObj>
          </w:sdtPr>
          <w:sdtEndPr>
            <w:rPr>
              <w:color w:val="auto"/>
              <w:shd w:val="clear" w:color="auto" w:fill="auto"/>
            </w:rPr>
          </w:sdtEndPr>
          <w:sdtContent>
            <w:r w:rsidRPr="00F4100D" w:rsidR="009678AE">
              <w:t xml:space="preserve">Page </w:t>
            </w:r>
            <w:r w:rsidRPr="00F4100D" w:rsidR="009678AE">
              <w:rPr>
                <w:color w:val="2B579A"/>
                <w:sz w:val="24"/>
                <w:szCs w:val="24"/>
                <w:shd w:val="clear" w:color="auto" w:fill="E6E6E6"/>
              </w:rPr>
              <w:fldChar w:fldCharType="begin"/>
            </w:r>
            <w:r w:rsidRPr="00F4100D" w:rsidR="009678AE">
              <w:rPr>
                <w:bCs/>
              </w:rPr>
              <w:instrText xml:space="preserve"> PAGE </w:instrText>
            </w:r>
            <w:r w:rsidRPr="00F4100D" w:rsidR="009678AE">
              <w:rPr>
                <w:color w:val="2B579A"/>
                <w:sz w:val="24"/>
                <w:szCs w:val="24"/>
                <w:shd w:val="clear" w:color="auto" w:fill="E6E6E6"/>
              </w:rPr>
              <w:fldChar w:fldCharType="separate"/>
            </w:r>
            <w:r w:rsidR="007C77F0">
              <w:rPr>
                <w:bCs/>
                <w:noProof/>
              </w:rPr>
              <w:t>22</w:t>
            </w:r>
            <w:r w:rsidRPr="00F4100D" w:rsidR="009678AE">
              <w:rPr>
                <w:color w:val="2B579A"/>
                <w:sz w:val="24"/>
                <w:szCs w:val="24"/>
                <w:shd w:val="clear" w:color="auto" w:fill="E6E6E6"/>
              </w:rPr>
              <w:fldChar w:fldCharType="end"/>
            </w:r>
          </w:sdtContent>
        </w:sdt>
      </w:sdtContent>
    </w:sdt>
  </w:p>
  <w:p w:rsidRPr="008D5935" w:rsidR="009678AE" w:rsidP="008D5935" w:rsidRDefault="009678AE" w14:paraId="7E8B1785"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8AE" w:rsidP="008D5935" w:rsidRDefault="009678AE" w14:paraId="7E8B1786" w14:textId="77777777">
    <w:pPr>
      <w:pStyle w:val="Footer"/>
      <w:jc w:val="right"/>
    </w:pPr>
    <w:r w:rsidRPr="00F4100D">
      <w:t xml:space="preserve">Page </w:t>
    </w:r>
    <w:r w:rsidRPr="00F4100D">
      <w:rPr>
        <w:color w:val="2B579A"/>
        <w:sz w:val="24"/>
        <w:szCs w:val="24"/>
        <w:shd w:val="clear" w:color="auto" w:fill="E6E6E6"/>
      </w:rPr>
      <w:fldChar w:fldCharType="begin"/>
    </w:r>
    <w:r w:rsidRPr="00F4100D">
      <w:rPr>
        <w:bCs/>
      </w:rPr>
      <w:instrText xml:space="preserve"> PAGE </w:instrText>
    </w:r>
    <w:r w:rsidRPr="00F4100D">
      <w:rPr>
        <w:color w:val="2B579A"/>
        <w:sz w:val="24"/>
        <w:szCs w:val="24"/>
        <w:shd w:val="clear" w:color="auto" w:fill="E6E6E6"/>
      </w:rPr>
      <w:fldChar w:fldCharType="separate"/>
    </w:r>
    <w:r>
      <w:rPr>
        <w:bCs/>
        <w:noProof/>
      </w:rPr>
      <w:t>5</w:t>
    </w:r>
    <w:r w:rsidRPr="00F4100D">
      <w:rPr>
        <w:color w:val="2B579A"/>
        <w:sz w:val="24"/>
        <w:szCs w:val="24"/>
        <w:shd w:val="clear" w:color="auto" w:fill="E6E6E6"/>
      </w:rPr>
      <w:fldChar w:fldCharType="end"/>
    </w:r>
  </w:p>
  <w:p w:rsidRPr="008D5935" w:rsidR="009678AE" w:rsidP="008D5935" w:rsidRDefault="009678AE" w14:paraId="7E8B178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0394" w:rsidP="00F4100D" w:rsidRDefault="00C90394" w14:paraId="6DC21F8C" w14:textId="77777777">
      <w:pPr>
        <w:spacing w:after="0"/>
      </w:pPr>
      <w:r>
        <w:separator/>
      </w:r>
    </w:p>
  </w:footnote>
  <w:footnote w:type="continuationSeparator" w:id="0">
    <w:p w:rsidR="00C90394" w:rsidP="00F4100D" w:rsidRDefault="00C90394" w14:paraId="1F41D138" w14:textId="77777777">
      <w:pPr>
        <w:spacing w:after="0"/>
      </w:pPr>
      <w:r>
        <w:continuationSeparator/>
      </w:r>
    </w:p>
  </w:footnote>
  <w:footnote w:type="continuationNotice" w:id="1">
    <w:p w:rsidR="00C90394" w:rsidRDefault="00C90394" w14:paraId="2716BCFC" w14:textId="77777777">
      <w:pPr>
        <w:spacing w:before="0" w:after="0"/>
      </w:pPr>
    </w:p>
  </w:footnote>
  <w:footnote w:id="2">
    <w:p w:rsidR="006D3C94" w:rsidP="006D3C94" w:rsidRDefault="006D3C94" w14:paraId="38CCA610" w14:textId="77777777">
      <w:pPr>
        <w:pStyle w:val="FootnoteText"/>
      </w:pPr>
    </w:p>
  </w:footnote>
  <w:footnote w:id="3">
    <w:p w:rsidR="00A600CB" w:rsidP="00A600CB" w:rsidRDefault="00A600CB" w14:paraId="02E4F92E" w14:textId="77777777">
      <w:pPr>
        <w:pStyle w:val="FootnoteText"/>
      </w:pPr>
    </w:p>
  </w:footnote>
  <w:footnote w:id="4">
    <w:p w:rsidR="00A600CB" w:rsidP="00A600CB" w:rsidRDefault="00A600CB" w14:paraId="253805B2" w14:textId="7777777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5BA" w:rsidRDefault="008865BA" w14:paraId="5038EA7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5BA" w:rsidRDefault="008865BA" w14:paraId="1EA5E2E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5BA" w:rsidRDefault="008865BA" w14:paraId="7641AB2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45B3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82BCE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B5671D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E1663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6FA62EC"/>
    <w:multiLevelType w:val="multilevel"/>
    <w:tmpl w:val="BFB29724"/>
    <w:lvl w:ilvl="0">
      <w:start w:val="3"/>
      <w:numFmt w:val="decimal"/>
      <w:pStyle w:val="Instructions"/>
      <w:lvlText w:val="%1"/>
      <w:lvlJc w:val="left"/>
      <w:pPr>
        <w:tabs>
          <w:tab w:val="num" w:pos="1440"/>
        </w:tabs>
        <w:ind w:left="1440" w:hanging="144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296"/>
        </w:tabs>
        <w:ind w:left="1296" w:hanging="1296"/>
      </w:pPr>
      <w:rPr>
        <w:rFonts w:hint="default"/>
      </w:rPr>
    </w:lvl>
    <w:lvl w:ilvl="5">
      <w:start w:val="1"/>
      <w:numFmt w:val="decimal"/>
      <w:lvlText w:val="%1.%2.%3.%4.%5.%6"/>
      <w:lvlJc w:val="left"/>
      <w:pPr>
        <w:tabs>
          <w:tab w:val="num" w:pos="1512"/>
        </w:tabs>
        <w:ind w:left="1512" w:hanging="1512"/>
      </w:pPr>
      <w:rPr>
        <w:rFonts w:hint="default"/>
      </w:rPr>
    </w:lvl>
    <w:lvl w:ilvl="6">
      <w:start w:val="1"/>
      <w:numFmt w:val="decimal"/>
      <w:lvlText w:val="%1.%2.%3.%4.%5.%6.%7"/>
      <w:lvlJc w:val="left"/>
      <w:pPr>
        <w:tabs>
          <w:tab w:val="num" w:pos="1584"/>
        </w:tabs>
        <w:ind w:left="1584" w:hanging="1584"/>
      </w:pPr>
      <w:rPr>
        <w:rFonts w:hint="default"/>
      </w:rPr>
    </w:lvl>
    <w:lvl w:ilvl="7">
      <w:start w:val="1"/>
      <w:numFmt w:val="decimal"/>
      <w:lvlText w:val="%1.%2.%3.%4.%5.%6.%7.%8"/>
      <w:lvlJc w:val="left"/>
      <w:pPr>
        <w:tabs>
          <w:tab w:val="num" w:pos="1728"/>
        </w:tabs>
        <w:ind w:left="1728" w:hanging="1728"/>
      </w:pPr>
      <w:rPr>
        <w:rFonts w:hint="default"/>
      </w:rPr>
    </w:lvl>
    <w:lvl w:ilvl="8">
      <w:start w:val="1"/>
      <w:numFmt w:val="decimal"/>
      <w:lvlText w:val="%1.%2.%3.%4.%5.%6.%7.%8.%9"/>
      <w:lvlJc w:val="left"/>
      <w:pPr>
        <w:tabs>
          <w:tab w:val="num" w:pos="1872"/>
        </w:tabs>
        <w:ind w:left="1872" w:hanging="1584"/>
      </w:pPr>
      <w:rPr>
        <w:rFonts w:hint="default"/>
      </w:rPr>
    </w:lvl>
  </w:abstractNum>
  <w:abstractNum w:abstractNumId="5" w15:restartNumberingAfterBreak="0">
    <w:nsid w:val="07087144"/>
    <w:multiLevelType w:val="hybridMultilevel"/>
    <w:tmpl w:val="847AD0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AF21381"/>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09D78B9"/>
    <w:multiLevelType w:val="hybridMultilevel"/>
    <w:tmpl w:val="094AC8DC"/>
    <w:lvl w:ilvl="0" w:tplc="B1B27926">
      <w:start w:val="1"/>
      <w:numFmt w:val="lowerLetter"/>
      <w:pStyle w:val="ListAlpha2"/>
      <w:lvlText w:val="%1."/>
      <w:lvlJc w:val="left"/>
      <w:pPr>
        <w:tabs>
          <w:tab w:val="num" w:pos="720"/>
        </w:tabs>
        <w:ind w:left="72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8" w15:restartNumberingAfterBreak="0">
    <w:nsid w:val="145D6D2E"/>
    <w:multiLevelType w:val="hybridMultilevel"/>
    <w:tmpl w:val="74AA2F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5E0640E"/>
    <w:multiLevelType w:val="singleLevel"/>
    <w:tmpl w:val="98AA5AEE"/>
    <w:lvl w:ilvl="0">
      <w:start w:val="1"/>
      <w:numFmt w:val="decimal"/>
      <w:pStyle w:val="ListBracket2"/>
      <w:lvlText w:val="[%1]"/>
      <w:lvlJc w:val="left"/>
      <w:pPr>
        <w:tabs>
          <w:tab w:val="num" w:pos="1008"/>
        </w:tabs>
        <w:ind w:left="720" w:hanging="432"/>
      </w:pPr>
    </w:lvl>
  </w:abstractNum>
  <w:abstractNum w:abstractNumId="10" w15:restartNumberingAfterBreak="0">
    <w:nsid w:val="17653623"/>
    <w:multiLevelType w:val="hybridMultilevel"/>
    <w:tmpl w:val="DCB82318"/>
    <w:lvl w:ilvl="0" w:tplc="16369190">
      <w:start w:val="1"/>
      <w:numFmt w:val="lowerLetter"/>
      <w:pStyle w:val="ListAlpha3"/>
      <w:lvlText w:val="%1."/>
      <w:lvlJc w:val="left"/>
      <w:pPr>
        <w:tabs>
          <w:tab w:val="num" w:pos="72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7DF6B0F"/>
    <w:multiLevelType w:val="singleLevel"/>
    <w:tmpl w:val="9664161A"/>
    <w:lvl w:ilvl="0">
      <w:start w:val="1"/>
      <w:numFmt w:val="bullet"/>
      <w:pStyle w:val="ListBullet3"/>
      <w:lvlText w:val=""/>
      <w:lvlJc w:val="left"/>
      <w:pPr>
        <w:tabs>
          <w:tab w:val="num" w:pos="1080"/>
        </w:tabs>
        <w:ind w:left="1080" w:hanging="360"/>
      </w:pPr>
      <w:rPr>
        <w:rFonts w:hint="default" w:ascii="Symbol" w:hAnsi="Symbol"/>
        <w:sz w:val="18"/>
      </w:rPr>
    </w:lvl>
  </w:abstractNum>
  <w:abstractNum w:abstractNumId="12" w15:restartNumberingAfterBreak="0">
    <w:nsid w:val="1A3A5BD3"/>
    <w:multiLevelType w:val="hybridMultilevel"/>
    <w:tmpl w:val="F25C33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A8A5B1B"/>
    <w:multiLevelType w:val="hybridMultilevel"/>
    <w:tmpl w:val="B14654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C2E54A1"/>
    <w:multiLevelType w:val="hybridMultilevel"/>
    <w:tmpl w:val="0AE43A10"/>
    <w:lvl w:ilvl="0" w:tplc="C7464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E17920"/>
    <w:multiLevelType w:val="hybridMultilevel"/>
    <w:tmpl w:val="259670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57B25AD"/>
    <w:multiLevelType w:val="multilevel"/>
    <w:tmpl w:val="1BDE5F6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46"/>
        </w:tabs>
        <w:ind w:left="84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26CF069F"/>
    <w:multiLevelType w:val="hybridMultilevel"/>
    <w:tmpl w:val="A4A61DEA"/>
    <w:lvl w:ilvl="0" w:tplc="C1B85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E56651"/>
    <w:multiLevelType w:val="singleLevel"/>
    <w:tmpl w:val="3AE0EE0C"/>
    <w:lvl w:ilvl="0">
      <w:start w:val="1"/>
      <w:numFmt w:val="bullet"/>
      <w:pStyle w:val="ListBullet2"/>
      <w:lvlText w:val=""/>
      <w:lvlJc w:val="left"/>
      <w:pPr>
        <w:tabs>
          <w:tab w:val="num" w:pos="720"/>
        </w:tabs>
        <w:ind w:left="720" w:hanging="360"/>
      </w:pPr>
      <w:rPr>
        <w:rFonts w:hint="default" w:ascii="Symbol" w:hAnsi="Symbol"/>
        <w:sz w:val="20"/>
      </w:rPr>
    </w:lvl>
  </w:abstractNum>
  <w:abstractNum w:abstractNumId="19" w15:restartNumberingAfterBreak="0">
    <w:nsid w:val="32ED7D39"/>
    <w:multiLevelType w:val="hybridMultilevel"/>
    <w:tmpl w:val="9776F99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34F1E76"/>
    <w:multiLevelType w:val="hybridMultilevel"/>
    <w:tmpl w:val="16E6E8F2"/>
    <w:lvl w:ilvl="0" w:tplc="A7B665F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A59A1"/>
    <w:multiLevelType w:val="hybridMultilevel"/>
    <w:tmpl w:val="7A6291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ABE54C4"/>
    <w:multiLevelType w:val="singleLevel"/>
    <w:tmpl w:val="08DAE212"/>
    <w:lvl w:ilvl="0">
      <w:start w:val="1"/>
      <w:numFmt w:val="decimal"/>
      <w:lvlText w:val="[%1]"/>
      <w:lvlJc w:val="left"/>
      <w:pPr>
        <w:tabs>
          <w:tab w:val="num" w:pos="4194"/>
        </w:tabs>
        <w:ind w:left="4194" w:hanging="504"/>
      </w:pPr>
      <w:rPr>
        <w:rFonts w:hint="default" w:cs="Times New Roman"/>
      </w:rPr>
    </w:lvl>
  </w:abstractNum>
  <w:abstractNum w:abstractNumId="23" w15:restartNumberingAfterBreak="0">
    <w:nsid w:val="3CC1799E"/>
    <w:multiLevelType w:val="hybridMultilevel"/>
    <w:tmpl w:val="C4A8FE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CF01156"/>
    <w:multiLevelType w:val="singleLevel"/>
    <w:tmpl w:val="6BDE9994"/>
    <w:lvl w:ilvl="0">
      <w:start w:val="1"/>
      <w:numFmt w:val="decimal"/>
      <w:pStyle w:val="ListBracket1"/>
      <w:lvlText w:val="[%1]"/>
      <w:lvlJc w:val="left"/>
      <w:pPr>
        <w:tabs>
          <w:tab w:val="num" w:pos="720"/>
        </w:tabs>
        <w:ind w:left="432" w:hanging="432"/>
      </w:pPr>
    </w:lvl>
  </w:abstractNum>
  <w:abstractNum w:abstractNumId="25" w15:restartNumberingAfterBreak="0">
    <w:nsid w:val="3E383B49"/>
    <w:multiLevelType w:val="hybridMultilevel"/>
    <w:tmpl w:val="FFCAAB84"/>
    <w:lvl w:ilvl="0" w:tplc="80547CAA">
      <w:start w:val="1"/>
      <w:numFmt w:val="decimal"/>
      <w:pStyle w:val="ListNumber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FC47987"/>
    <w:multiLevelType w:val="hybridMultilevel"/>
    <w:tmpl w:val="20EEB6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33929E3"/>
    <w:multiLevelType w:val="hybridMultilevel"/>
    <w:tmpl w:val="46AA6E98"/>
    <w:lvl w:ilvl="0" w:tplc="04090001">
      <w:start w:val="1"/>
      <w:numFmt w:val="bullet"/>
      <w:lvlText w:val=""/>
      <w:lvlJc w:val="left"/>
      <w:pPr>
        <w:tabs>
          <w:tab w:val="num" w:pos="1944"/>
        </w:tabs>
        <w:ind w:left="1944" w:hanging="360"/>
      </w:pPr>
      <w:rPr>
        <w:rFonts w:hint="default" w:ascii="Symbol" w:hAnsi="Symbol"/>
        <w:color w:val="auto"/>
      </w:rPr>
    </w:lvl>
    <w:lvl w:ilvl="1" w:tplc="04090003" w:tentative="1">
      <w:start w:val="1"/>
      <w:numFmt w:val="bullet"/>
      <w:lvlText w:val="o"/>
      <w:lvlJc w:val="left"/>
      <w:pPr>
        <w:tabs>
          <w:tab w:val="num" w:pos="2664"/>
        </w:tabs>
        <w:ind w:left="2664" w:hanging="360"/>
      </w:pPr>
      <w:rPr>
        <w:rFonts w:hint="default" w:ascii="Courier New" w:hAnsi="Courier New"/>
      </w:rPr>
    </w:lvl>
    <w:lvl w:ilvl="2" w:tplc="04090005" w:tentative="1">
      <w:start w:val="1"/>
      <w:numFmt w:val="bullet"/>
      <w:lvlText w:val=""/>
      <w:lvlJc w:val="left"/>
      <w:pPr>
        <w:tabs>
          <w:tab w:val="num" w:pos="3384"/>
        </w:tabs>
        <w:ind w:left="3384" w:hanging="360"/>
      </w:pPr>
      <w:rPr>
        <w:rFonts w:hint="default" w:ascii="Wingdings" w:hAnsi="Wingdings"/>
      </w:rPr>
    </w:lvl>
    <w:lvl w:ilvl="3" w:tplc="04090001" w:tentative="1">
      <w:start w:val="1"/>
      <w:numFmt w:val="bullet"/>
      <w:lvlText w:val=""/>
      <w:lvlJc w:val="left"/>
      <w:pPr>
        <w:tabs>
          <w:tab w:val="num" w:pos="4104"/>
        </w:tabs>
        <w:ind w:left="4104" w:hanging="360"/>
      </w:pPr>
      <w:rPr>
        <w:rFonts w:hint="default" w:ascii="Symbol" w:hAnsi="Symbol"/>
      </w:rPr>
    </w:lvl>
    <w:lvl w:ilvl="4" w:tplc="04090003" w:tentative="1">
      <w:start w:val="1"/>
      <w:numFmt w:val="bullet"/>
      <w:lvlText w:val="o"/>
      <w:lvlJc w:val="left"/>
      <w:pPr>
        <w:tabs>
          <w:tab w:val="num" w:pos="4824"/>
        </w:tabs>
        <w:ind w:left="4824" w:hanging="360"/>
      </w:pPr>
      <w:rPr>
        <w:rFonts w:hint="default" w:ascii="Courier New" w:hAnsi="Courier New"/>
      </w:rPr>
    </w:lvl>
    <w:lvl w:ilvl="5" w:tplc="04090005" w:tentative="1">
      <w:start w:val="1"/>
      <w:numFmt w:val="bullet"/>
      <w:lvlText w:val=""/>
      <w:lvlJc w:val="left"/>
      <w:pPr>
        <w:tabs>
          <w:tab w:val="num" w:pos="5544"/>
        </w:tabs>
        <w:ind w:left="5544" w:hanging="360"/>
      </w:pPr>
      <w:rPr>
        <w:rFonts w:hint="default" w:ascii="Wingdings" w:hAnsi="Wingdings"/>
      </w:rPr>
    </w:lvl>
    <w:lvl w:ilvl="6" w:tplc="04090001" w:tentative="1">
      <w:start w:val="1"/>
      <w:numFmt w:val="bullet"/>
      <w:lvlText w:val=""/>
      <w:lvlJc w:val="left"/>
      <w:pPr>
        <w:tabs>
          <w:tab w:val="num" w:pos="6264"/>
        </w:tabs>
        <w:ind w:left="6264" w:hanging="360"/>
      </w:pPr>
      <w:rPr>
        <w:rFonts w:hint="default" w:ascii="Symbol" w:hAnsi="Symbol"/>
      </w:rPr>
    </w:lvl>
    <w:lvl w:ilvl="7" w:tplc="04090003" w:tentative="1">
      <w:start w:val="1"/>
      <w:numFmt w:val="bullet"/>
      <w:lvlText w:val="o"/>
      <w:lvlJc w:val="left"/>
      <w:pPr>
        <w:tabs>
          <w:tab w:val="num" w:pos="6984"/>
        </w:tabs>
        <w:ind w:left="6984" w:hanging="360"/>
      </w:pPr>
      <w:rPr>
        <w:rFonts w:hint="default" w:ascii="Courier New" w:hAnsi="Courier New"/>
      </w:rPr>
    </w:lvl>
    <w:lvl w:ilvl="8" w:tplc="04090005" w:tentative="1">
      <w:start w:val="1"/>
      <w:numFmt w:val="bullet"/>
      <w:lvlText w:val=""/>
      <w:lvlJc w:val="left"/>
      <w:pPr>
        <w:tabs>
          <w:tab w:val="num" w:pos="7704"/>
        </w:tabs>
        <w:ind w:left="7704" w:hanging="360"/>
      </w:pPr>
      <w:rPr>
        <w:rFonts w:hint="default" w:ascii="Wingdings" w:hAnsi="Wingdings"/>
      </w:rPr>
    </w:lvl>
  </w:abstractNum>
  <w:abstractNum w:abstractNumId="28" w15:restartNumberingAfterBreak="0">
    <w:nsid w:val="494645CF"/>
    <w:multiLevelType w:val="hybridMultilevel"/>
    <w:tmpl w:val="964A3FC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4D7C4B03"/>
    <w:multiLevelType w:val="hybridMultilevel"/>
    <w:tmpl w:val="E5DA5A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3E95773"/>
    <w:multiLevelType w:val="hybridMultilevel"/>
    <w:tmpl w:val="5D3A05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42F5BAA"/>
    <w:multiLevelType w:val="multilevel"/>
    <w:tmpl w:val="A8343D2E"/>
    <w:lvl w:ilvl="0">
      <w:start w:val="1"/>
      <w:numFmt w:val="upperLetter"/>
      <w:pStyle w:val="Appendix"/>
      <w:lvlText w:val="Appendix %1"/>
      <w:lvlJc w:val="left"/>
      <w:pPr>
        <w:tabs>
          <w:tab w:val="num" w:pos="6480"/>
        </w:tabs>
        <w:ind w:left="4320" w:firstLine="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pStyle w:val="Appendix3"/>
      <w:lvlText w:val="%1.%2.%3"/>
      <w:lvlJc w:val="left"/>
      <w:pPr>
        <w:tabs>
          <w:tab w:val="num" w:pos="1080"/>
        </w:tabs>
        <w:ind w:left="1080" w:hanging="1080"/>
      </w:pPr>
      <w:rPr>
        <w:rFonts w:hint="default"/>
      </w:rPr>
    </w:lvl>
    <w:lvl w:ilvl="3">
      <w:start w:val="1"/>
      <w:numFmt w:val="decimal"/>
      <w:pStyle w:val="Appendix4"/>
      <w:lvlText w:val="%1.%2.%3.%4"/>
      <w:lvlJc w:val="left"/>
      <w:pPr>
        <w:tabs>
          <w:tab w:val="num" w:pos="1368"/>
        </w:tabs>
        <w:ind w:left="1368" w:hanging="1368"/>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800"/>
        </w:tabs>
        <w:ind w:left="1152" w:hanging="1152"/>
      </w:pPr>
      <w:rPr>
        <w:rFonts w:hint="default"/>
      </w:rPr>
    </w:lvl>
    <w:lvl w:ilvl="6">
      <w:start w:val="1"/>
      <w:numFmt w:val="decimal"/>
      <w:pStyle w:val="Appendix7"/>
      <w:lvlText w:val="%1.%2.%3.%4.%5.%6.%7"/>
      <w:lvlJc w:val="left"/>
      <w:pPr>
        <w:tabs>
          <w:tab w:val="num" w:pos="1800"/>
        </w:tabs>
        <w:ind w:left="1296" w:hanging="1296"/>
      </w:pPr>
      <w:rPr>
        <w:rFonts w:hint="default"/>
      </w:rPr>
    </w:lvl>
    <w:lvl w:ilvl="7">
      <w:start w:val="1"/>
      <w:numFmt w:val="decimal"/>
      <w:pStyle w:val="Appendix8"/>
      <w:lvlText w:val="%1.%2.%3.%4.%5.%6.%7.%8"/>
      <w:lvlJc w:val="left"/>
      <w:pPr>
        <w:tabs>
          <w:tab w:val="num" w:pos="2160"/>
        </w:tabs>
        <w:ind w:left="1440" w:hanging="1440"/>
      </w:pPr>
      <w:rPr>
        <w:rFonts w:hint="default"/>
      </w:rPr>
    </w:lvl>
    <w:lvl w:ilvl="8">
      <w:start w:val="1"/>
      <w:numFmt w:val="decimal"/>
      <w:pStyle w:val="Appendix9"/>
      <w:lvlText w:val="%1.%2.%3.%4.%5.%6.%7.%8.%9"/>
      <w:lvlJc w:val="left"/>
      <w:pPr>
        <w:tabs>
          <w:tab w:val="num" w:pos="2520"/>
        </w:tabs>
        <w:ind w:left="1440" w:hanging="1440"/>
      </w:pPr>
      <w:rPr>
        <w:rFonts w:hint="default"/>
      </w:rPr>
    </w:lvl>
  </w:abstractNum>
  <w:abstractNum w:abstractNumId="32" w15:restartNumberingAfterBreak="0">
    <w:nsid w:val="563168E2"/>
    <w:multiLevelType w:val="singleLevel"/>
    <w:tmpl w:val="51DCEDD0"/>
    <w:lvl w:ilvl="0">
      <w:start w:val="1"/>
      <w:numFmt w:val="bullet"/>
      <w:pStyle w:val="ListBullet1"/>
      <w:lvlText w:val=""/>
      <w:lvlJc w:val="left"/>
      <w:pPr>
        <w:tabs>
          <w:tab w:val="num" w:pos="360"/>
        </w:tabs>
        <w:ind w:left="360" w:hanging="360"/>
      </w:pPr>
      <w:rPr>
        <w:rFonts w:hint="default" w:ascii="Symbol" w:hAnsi="Symbol"/>
      </w:rPr>
    </w:lvl>
  </w:abstractNum>
  <w:abstractNum w:abstractNumId="33" w15:restartNumberingAfterBreak="0">
    <w:nsid w:val="56B24257"/>
    <w:multiLevelType w:val="hybridMultilevel"/>
    <w:tmpl w:val="66D68D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7DC5E5D"/>
    <w:multiLevelType w:val="hybridMultilevel"/>
    <w:tmpl w:val="E01639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9E02F9C"/>
    <w:multiLevelType w:val="hybridMultilevel"/>
    <w:tmpl w:val="476438D6"/>
    <w:lvl w:ilvl="0" w:tplc="C1B85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FE5FFE"/>
    <w:multiLevelType w:val="hybridMultilevel"/>
    <w:tmpl w:val="A740B4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3EF069A"/>
    <w:multiLevelType w:val="singleLevel"/>
    <w:tmpl w:val="E9C603B6"/>
    <w:lvl w:ilvl="0">
      <w:start w:val="1"/>
      <w:numFmt w:val="decimal"/>
      <w:pStyle w:val="Reference"/>
      <w:lvlText w:val="[%1]"/>
      <w:lvlJc w:val="left"/>
      <w:pPr>
        <w:tabs>
          <w:tab w:val="num" w:pos="1296"/>
        </w:tabs>
        <w:ind w:left="1296" w:hanging="576"/>
      </w:pPr>
    </w:lvl>
  </w:abstractNum>
  <w:abstractNum w:abstractNumId="38" w15:restartNumberingAfterBreak="0">
    <w:nsid w:val="64514AEB"/>
    <w:multiLevelType w:val="hybridMultilevel"/>
    <w:tmpl w:val="42F41462"/>
    <w:lvl w:ilvl="0" w:tplc="FBA46F10">
      <w:start w:val="1"/>
      <w:numFmt w:val="decimal"/>
      <w:pStyle w:val="ListNumber3"/>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3749CA"/>
    <w:multiLevelType w:val="hybridMultilevel"/>
    <w:tmpl w:val="BF409F90"/>
    <w:lvl w:ilvl="0" w:tplc="6BF29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81C5924"/>
    <w:multiLevelType w:val="hybridMultilevel"/>
    <w:tmpl w:val="38C0883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1" w15:restartNumberingAfterBreak="0">
    <w:nsid w:val="6B381D24"/>
    <w:multiLevelType w:val="singleLevel"/>
    <w:tmpl w:val="60540212"/>
    <w:lvl w:ilvl="0">
      <w:start w:val="1"/>
      <w:numFmt w:val="decimal"/>
      <w:pStyle w:val="ListNumber"/>
      <w:lvlText w:val="%1."/>
      <w:lvlJc w:val="left"/>
      <w:pPr>
        <w:tabs>
          <w:tab w:val="num" w:pos="360"/>
        </w:tabs>
        <w:ind w:left="360" w:hanging="360"/>
      </w:pPr>
    </w:lvl>
  </w:abstractNum>
  <w:abstractNum w:abstractNumId="42" w15:restartNumberingAfterBreak="0">
    <w:nsid w:val="6E25E95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706E0BFD"/>
    <w:multiLevelType w:val="hybridMultilevel"/>
    <w:tmpl w:val="1F6237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21438AD"/>
    <w:multiLevelType w:val="hybridMultilevel"/>
    <w:tmpl w:val="1660DDE0"/>
    <w:lvl w:ilvl="0" w:tplc="FFFFFFFF">
      <w:start w:val="1"/>
      <w:numFmt w:val="bullet"/>
      <w:lvlText w:val=""/>
      <w:lvlJc w:val="left"/>
      <w:pPr>
        <w:tabs>
          <w:tab w:val="num" w:pos="1944"/>
        </w:tabs>
        <w:ind w:left="1944" w:hanging="360"/>
      </w:pPr>
      <w:rPr>
        <w:rFonts w:hint="default" w:ascii="Symbol" w:hAnsi="Symbol"/>
        <w:color w:val="auto"/>
      </w:rPr>
    </w:lvl>
    <w:lvl w:ilvl="1" w:tplc="FFFFFFFF" w:tentative="1">
      <w:start w:val="1"/>
      <w:numFmt w:val="bullet"/>
      <w:lvlText w:val="o"/>
      <w:lvlJc w:val="left"/>
      <w:pPr>
        <w:tabs>
          <w:tab w:val="num" w:pos="2664"/>
        </w:tabs>
        <w:ind w:left="2664" w:hanging="360"/>
      </w:pPr>
      <w:rPr>
        <w:rFonts w:hint="default" w:ascii="Courier New" w:hAnsi="Courier New"/>
      </w:rPr>
    </w:lvl>
    <w:lvl w:ilvl="2" w:tplc="FFFFFFFF" w:tentative="1">
      <w:start w:val="1"/>
      <w:numFmt w:val="bullet"/>
      <w:lvlText w:val=""/>
      <w:lvlJc w:val="left"/>
      <w:pPr>
        <w:tabs>
          <w:tab w:val="num" w:pos="3384"/>
        </w:tabs>
        <w:ind w:left="3384" w:hanging="360"/>
      </w:pPr>
      <w:rPr>
        <w:rFonts w:hint="default" w:ascii="Wingdings" w:hAnsi="Wingdings"/>
      </w:rPr>
    </w:lvl>
    <w:lvl w:ilvl="3" w:tplc="FFFFFFFF" w:tentative="1">
      <w:start w:val="1"/>
      <w:numFmt w:val="bullet"/>
      <w:lvlText w:val=""/>
      <w:lvlJc w:val="left"/>
      <w:pPr>
        <w:tabs>
          <w:tab w:val="num" w:pos="4104"/>
        </w:tabs>
        <w:ind w:left="4104" w:hanging="360"/>
      </w:pPr>
      <w:rPr>
        <w:rFonts w:hint="default" w:ascii="Symbol" w:hAnsi="Symbol"/>
      </w:rPr>
    </w:lvl>
    <w:lvl w:ilvl="4" w:tplc="FFFFFFFF" w:tentative="1">
      <w:start w:val="1"/>
      <w:numFmt w:val="bullet"/>
      <w:lvlText w:val="o"/>
      <w:lvlJc w:val="left"/>
      <w:pPr>
        <w:tabs>
          <w:tab w:val="num" w:pos="4824"/>
        </w:tabs>
        <w:ind w:left="4824" w:hanging="360"/>
      </w:pPr>
      <w:rPr>
        <w:rFonts w:hint="default" w:ascii="Courier New" w:hAnsi="Courier New"/>
      </w:rPr>
    </w:lvl>
    <w:lvl w:ilvl="5" w:tplc="FFFFFFFF" w:tentative="1">
      <w:start w:val="1"/>
      <w:numFmt w:val="bullet"/>
      <w:lvlText w:val=""/>
      <w:lvlJc w:val="left"/>
      <w:pPr>
        <w:tabs>
          <w:tab w:val="num" w:pos="5544"/>
        </w:tabs>
        <w:ind w:left="5544" w:hanging="360"/>
      </w:pPr>
      <w:rPr>
        <w:rFonts w:hint="default" w:ascii="Wingdings" w:hAnsi="Wingdings"/>
      </w:rPr>
    </w:lvl>
    <w:lvl w:ilvl="6" w:tplc="FFFFFFFF" w:tentative="1">
      <w:start w:val="1"/>
      <w:numFmt w:val="bullet"/>
      <w:lvlText w:val=""/>
      <w:lvlJc w:val="left"/>
      <w:pPr>
        <w:tabs>
          <w:tab w:val="num" w:pos="6264"/>
        </w:tabs>
        <w:ind w:left="6264" w:hanging="360"/>
      </w:pPr>
      <w:rPr>
        <w:rFonts w:hint="default" w:ascii="Symbol" w:hAnsi="Symbol"/>
      </w:rPr>
    </w:lvl>
    <w:lvl w:ilvl="7" w:tplc="FFFFFFFF" w:tentative="1">
      <w:start w:val="1"/>
      <w:numFmt w:val="bullet"/>
      <w:lvlText w:val="o"/>
      <w:lvlJc w:val="left"/>
      <w:pPr>
        <w:tabs>
          <w:tab w:val="num" w:pos="6984"/>
        </w:tabs>
        <w:ind w:left="6984" w:hanging="360"/>
      </w:pPr>
      <w:rPr>
        <w:rFonts w:hint="default" w:ascii="Courier New" w:hAnsi="Courier New"/>
      </w:rPr>
    </w:lvl>
    <w:lvl w:ilvl="8" w:tplc="FFFFFFFF" w:tentative="1">
      <w:start w:val="1"/>
      <w:numFmt w:val="bullet"/>
      <w:lvlText w:val=""/>
      <w:lvlJc w:val="left"/>
      <w:pPr>
        <w:tabs>
          <w:tab w:val="num" w:pos="7704"/>
        </w:tabs>
        <w:ind w:left="7704" w:hanging="360"/>
      </w:pPr>
      <w:rPr>
        <w:rFonts w:hint="default" w:ascii="Wingdings" w:hAnsi="Wingdings"/>
      </w:rPr>
    </w:lvl>
  </w:abstractNum>
  <w:abstractNum w:abstractNumId="45" w15:restartNumberingAfterBreak="0">
    <w:nsid w:val="76EE6A68"/>
    <w:multiLevelType w:val="hybridMultilevel"/>
    <w:tmpl w:val="2EC21DC4"/>
    <w:lvl w:ilvl="0" w:tplc="A74E0E48">
      <w:start w:val="1"/>
      <w:numFmt w:val="lowerLetter"/>
      <w:pStyle w:val="ListAlpha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8BD4914"/>
    <w:multiLevelType w:val="hybridMultilevel"/>
    <w:tmpl w:val="BFCEB2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79F1712D"/>
    <w:multiLevelType w:val="hybridMultilevel"/>
    <w:tmpl w:val="2D906B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7B181630"/>
    <w:multiLevelType w:val="hybridMultilevel"/>
    <w:tmpl w:val="C736EB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7FC63014"/>
    <w:multiLevelType w:val="hybridMultilevel"/>
    <w:tmpl w:val="778A47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61678159">
    <w:abstractNumId w:val="31"/>
  </w:num>
  <w:num w:numId="2" w16cid:durableId="1264651223">
    <w:abstractNumId w:val="16"/>
  </w:num>
  <w:num w:numId="3" w16cid:durableId="857542073">
    <w:abstractNumId w:val="31"/>
  </w:num>
  <w:num w:numId="4" w16cid:durableId="1413238871">
    <w:abstractNumId w:val="4"/>
  </w:num>
  <w:num w:numId="5" w16cid:durableId="1393313533">
    <w:abstractNumId w:val="45"/>
  </w:num>
  <w:num w:numId="6" w16cid:durableId="428157298">
    <w:abstractNumId w:val="7"/>
  </w:num>
  <w:num w:numId="7" w16cid:durableId="1715693958">
    <w:abstractNumId w:val="10"/>
  </w:num>
  <w:num w:numId="8" w16cid:durableId="400906041">
    <w:abstractNumId w:val="24"/>
  </w:num>
  <w:num w:numId="9" w16cid:durableId="727845055">
    <w:abstractNumId w:val="9"/>
  </w:num>
  <w:num w:numId="10" w16cid:durableId="1704935033">
    <w:abstractNumId w:val="32"/>
  </w:num>
  <w:num w:numId="11" w16cid:durableId="564683169">
    <w:abstractNumId w:val="18"/>
  </w:num>
  <w:num w:numId="12" w16cid:durableId="703335095">
    <w:abstractNumId w:val="11"/>
  </w:num>
  <w:num w:numId="13" w16cid:durableId="1753309188">
    <w:abstractNumId w:val="41"/>
  </w:num>
  <w:num w:numId="14" w16cid:durableId="327565648">
    <w:abstractNumId w:val="25"/>
  </w:num>
  <w:num w:numId="15" w16cid:durableId="2125806088">
    <w:abstractNumId w:val="38"/>
  </w:num>
  <w:num w:numId="16" w16cid:durableId="199326019">
    <w:abstractNumId w:val="37"/>
  </w:num>
  <w:num w:numId="17" w16cid:durableId="889001649">
    <w:abstractNumId w:val="16"/>
  </w:num>
  <w:num w:numId="18" w16cid:durableId="943919670">
    <w:abstractNumId w:val="29"/>
  </w:num>
  <w:num w:numId="19" w16cid:durableId="1669138976">
    <w:abstractNumId w:val="8"/>
  </w:num>
  <w:num w:numId="20" w16cid:durableId="350302628">
    <w:abstractNumId w:val="23"/>
  </w:num>
  <w:num w:numId="21" w16cid:durableId="1775638056">
    <w:abstractNumId w:val="35"/>
  </w:num>
  <w:num w:numId="22" w16cid:durableId="365371126">
    <w:abstractNumId w:val="26"/>
  </w:num>
  <w:num w:numId="23" w16cid:durableId="1930966060">
    <w:abstractNumId w:val="20"/>
  </w:num>
  <w:num w:numId="24" w16cid:durableId="101653658">
    <w:abstractNumId w:val="33"/>
  </w:num>
  <w:num w:numId="25" w16cid:durableId="804467802">
    <w:abstractNumId w:val="17"/>
  </w:num>
  <w:num w:numId="26" w16cid:durableId="1208680894">
    <w:abstractNumId w:val="36"/>
  </w:num>
  <w:num w:numId="27" w16cid:durableId="1795249943">
    <w:abstractNumId w:val="22"/>
  </w:num>
  <w:num w:numId="28" w16cid:durableId="2007323126">
    <w:abstractNumId w:val="44"/>
  </w:num>
  <w:num w:numId="29" w16cid:durableId="948047551">
    <w:abstractNumId w:val="15"/>
  </w:num>
  <w:num w:numId="30" w16cid:durableId="941953860">
    <w:abstractNumId w:val="48"/>
  </w:num>
  <w:num w:numId="31" w16cid:durableId="219171470">
    <w:abstractNumId w:val="30"/>
  </w:num>
  <w:num w:numId="32" w16cid:durableId="815149360">
    <w:abstractNumId w:val="46"/>
  </w:num>
  <w:num w:numId="33" w16cid:durableId="916985538">
    <w:abstractNumId w:val="47"/>
  </w:num>
  <w:num w:numId="34" w16cid:durableId="1076900701">
    <w:abstractNumId w:val="5"/>
  </w:num>
  <w:num w:numId="35" w16cid:durableId="241110308">
    <w:abstractNumId w:val="49"/>
  </w:num>
  <w:num w:numId="36" w16cid:durableId="2052921179">
    <w:abstractNumId w:val="43"/>
  </w:num>
  <w:num w:numId="37" w16cid:durableId="1719934011">
    <w:abstractNumId w:val="27"/>
  </w:num>
  <w:num w:numId="38" w16cid:durableId="1895700201">
    <w:abstractNumId w:val="12"/>
  </w:num>
  <w:num w:numId="39" w16cid:durableId="1329214910">
    <w:abstractNumId w:val="6"/>
  </w:num>
  <w:num w:numId="40" w16cid:durableId="2029332485">
    <w:abstractNumId w:val="28"/>
  </w:num>
  <w:num w:numId="41" w16cid:durableId="714281886">
    <w:abstractNumId w:val="34"/>
  </w:num>
  <w:num w:numId="42" w16cid:durableId="991981408">
    <w:abstractNumId w:val="39"/>
  </w:num>
  <w:num w:numId="43" w16cid:durableId="994378270">
    <w:abstractNumId w:val="14"/>
  </w:num>
  <w:num w:numId="44" w16cid:durableId="1812407912">
    <w:abstractNumId w:val="13"/>
  </w:num>
  <w:num w:numId="45" w16cid:durableId="1165239553">
    <w:abstractNumId w:val="40"/>
  </w:num>
  <w:num w:numId="46" w16cid:durableId="589772478">
    <w:abstractNumId w:val="19"/>
  </w:num>
  <w:num w:numId="47" w16cid:durableId="1136337919">
    <w:abstractNumId w:val="21"/>
  </w:num>
  <w:num w:numId="48" w16cid:durableId="989750164">
    <w:abstractNumId w:val="0"/>
  </w:num>
  <w:num w:numId="49" w16cid:durableId="298193823">
    <w:abstractNumId w:val="2"/>
  </w:num>
  <w:num w:numId="50" w16cid:durableId="841436231">
    <w:abstractNumId w:val="42"/>
  </w:num>
  <w:num w:numId="51" w16cid:durableId="1069304988">
    <w:abstractNumId w:val="3"/>
  </w:num>
  <w:num w:numId="52" w16cid:durableId="1026564024">
    <w:abstractNumId w:val="1"/>
  </w:num>
  <w:num w:numId="53" w16cid:durableId="8450526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pper, Lori J                            Collins">
    <w15:presenceInfo w15:providerId="AD" w15:userId="S::10652572@adxuser.com::302dcafc-3c42-46c1-964e-e8eb700513c3"/>
  </w15:person>
  <w15:person w15:author="Karuparamban, Mohammed Musthafa                           Export License Required - US Collins">
    <w15:presenceInfo w15:providerId="None" w15:userId="Karuparamban, Mohammed Musthafa                           Export License Required - US Collins"/>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attachedTemplate r:id="rId1"/>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0A5"/>
    <w:rsid w:val="00001670"/>
    <w:rsid w:val="0000228C"/>
    <w:rsid w:val="000049F6"/>
    <w:rsid w:val="00005315"/>
    <w:rsid w:val="00005E1A"/>
    <w:rsid w:val="00012019"/>
    <w:rsid w:val="00012C5A"/>
    <w:rsid w:val="00014CE7"/>
    <w:rsid w:val="00015ADF"/>
    <w:rsid w:val="0001620B"/>
    <w:rsid w:val="00016A0E"/>
    <w:rsid w:val="000178D8"/>
    <w:rsid w:val="00017BB5"/>
    <w:rsid w:val="00020555"/>
    <w:rsid w:val="000252EA"/>
    <w:rsid w:val="0002601C"/>
    <w:rsid w:val="00036912"/>
    <w:rsid w:val="00040810"/>
    <w:rsid w:val="00041238"/>
    <w:rsid w:val="000441E9"/>
    <w:rsid w:val="00044FDF"/>
    <w:rsid w:val="00045895"/>
    <w:rsid w:val="00045DCE"/>
    <w:rsid w:val="0004675B"/>
    <w:rsid w:val="0004679E"/>
    <w:rsid w:val="00051420"/>
    <w:rsid w:val="00053190"/>
    <w:rsid w:val="000559D6"/>
    <w:rsid w:val="0006120C"/>
    <w:rsid w:val="0006197E"/>
    <w:rsid w:val="00064BD3"/>
    <w:rsid w:val="000670BF"/>
    <w:rsid w:val="000673C5"/>
    <w:rsid w:val="00067C49"/>
    <w:rsid w:val="00067C89"/>
    <w:rsid w:val="00070090"/>
    <w:rsid w:val="00070C9F"/>
    <w:rsid w:val="00070D7B"/>
    <w:rsid w:val="00075EE9"/>
    <w:rsid w:val="00077E9A"/>
    <w:rsid w:val="00082D35"/>
    <w:rsid w:val="000856D5"/>
    <w:rsid w:val="0008683D"/>
    <w:rsid w:val="00087600"/>
    <w:rsid w:val="00087676"/>
    <w:rsid w:val="00087F92"/>
    <w:rsid w:val="00087FDF"/>
    <w:rsid w:val="000902B4"/>
    <w:rsid w:val="00091D89"/>
    <w:rsid w:val="000948CB"/>
    <w:rsid w:val="00096393"/>
    <w:rsid w:val="00096F6C"/>
    <w:rsid w:val="000A3917"/>
    <w:rsid w:val="000A483F"/>
    <w:rsid w:val="000A7FAC"/>
    <w:rsid w:val="000B1817"/>
    <w:rsid w:val="000B1BA7"/>
    <w:rsid w:val="000B512B"/>
    <w:rsid w:val="000B664F"/>
    <w:rsid w:val="000B7375"/>
    <w:rsid w:val="000C078E"/>
    <w:rsid w:val="000C2392"/>
    <w:rsid w:val="000C3428"/>
    <w:rsid w:val="000C4A0C"/>
    <w:rsid w:val="000C6F7F"/>
    <w:rsid w:val="000C7F84"/>
    <w:rsid w:val="000D0D83"/>
    <w:rsid w:val="000D26FC"/>
    <w:rsid w:val="000D3F07"/>
    <w:rsid w:val="000D4BEC"/>
    <w:rsid w:val="000D4CED"/>
    <w:rsid w:val="000D578D"/>
    <w:rsid w:val="000D591D"/>
    <w:rsid w:val="000D69D7"/>
    <w:rsid w:val="000E0F4E"/>
    <w:rsid w:val="000E3B2E"/>
    <w:rsid w:val="000E4B4A"/>
    <w:rsid w:val="000E63CB"/>
    <w:rsid w:val="000E6797"/>
    <w:rsid w:val="000E6EB0"/>
    <w:rsid w:val="000E739C"/>
    <w:rsid w:val="000E7A7F"/>
    <w:rsid w:val="000F0EA8"/>
    <w:rsid w:val="000F127E"/>
    <w:rsid w:val="000F19BB"/>
    <w:rsid w:val="000F21F5"/>
    <w:rsid w:val="000F32A0"/>
    <w:rsid w:val="000F3DDE"/>
    <w:rsid w:val="000F4719"/>
    <w:rsid w:val="000F5BFD"/>
    <w:rsid w:val="000F6611"/>
    <w:rsid w:val="0010213F"/>
    <w:rsid w:val="00102D58"/>
    <w:rsid w:val="0010414B"/>
    <w:rsid w:val="00105DCF"/>
    <w:rsid w:val="001065AF"/>
    <w:rsid w:val="001102C2"/>
    <w:rsid w:val="0011060A"/>
    <w:rsid w:val="00111CF4"/>
    <w:rsid w:val="00113AA5"/>
    <w:rsid w:val="00114169"/>
    <w:rsid w:val="00115439"/>
    <w:rsid w:val="00117090"/>
    <w:rsid w:val="00120749"/>
    <w:rsid w:val="00121282"/>
    <w:rsid w:val="00122596"/>
    <w:rsid w:val="00123297"/>
    <w:rsid w:val="001247E5"/>
    <w:rsid w:val="001251EF"/>
    <w:rsid w:val="001314A2"/>
    <w:rsid w:val="00131803"/>
    <w:rsid w:val="0013459A"/>
    <w:rsid w:val="0013489C"/>
    <w:rsid w:val="001355DB"/>
    <w:rsid w:val="00135A66"/>
    <w:rsid w:val="00136AEA"/>
    <w:rsid w:val="00140F81"/>
    <w:rsid w:val="0014625C"/>
    <w:rsid w:val="00150AD6"/>
    <w:rsid w:val="00151447"/>
    <w:rsid w:val="00151562"/>
    <w:rsid w:val="00151C02"/>
    <w:rsid w:val="00152062"/>
    <w:rsid w:val="0015285A"/>
    <w:rsid w:val="0015293D"/>
    <w:rsid w:val="001530C9"/>
    <w:rsid w:val="00153888"/>
    <w:rsid w:val="001541E4"/>
    <w:rsid w:val="00156788"/>
    <w:rsid w:val="00160BDB"/>
    <w:rsid w:val="001624F6"/>
    <w:rsid w:val="0016305D"/>
    <w:rsid w:val="001647C3"/>
    <w:rsid w:val="00164DFE"/>
    <w:rsid w:val="00165141"/>
    <w:rsid w:val="0016784A"/>
    <w:rsid w:val="001701F8"/>
    <w:rsid w:val="001712E3"/>
    <w:rsid w:val="0017335A"/>
    <w:rsid w:val="001806FA"/>
    <w:rsid w:val="0018169F"/>
    <w:rsid w:val="00183159"/>
    <w:rsid w:val="00184250"/>
    <w:rsid w:val="001851AC"/>
    <w:rsid w:val="001869FA"/>
    <w:rsid w:val="00190548"/>
    <w:rsid w:val="001906ED"/>
    <w:rsid w:val="0019353B"/>
    <w:rsid w:val="0019562E"/>
    <w:rsid w:val="00195A89"/>
    <w:rsid w:val="001A01B7"/>
    <w:rsid w:val="001A0665"/>
    <w:rsid w:val="001A1295"/>
    <w:rsid w:val="001A5E6F"/>
    <w:rsid w:val="001A68A4"/>
    <w:rsid w:val="001A6A97"/>
    <w:rsid w:val="001A6EAD"/>
    <w:rsid w:val="001A75EE"/>
    <w:rsid w:val="001B0CB7"/>
    <w:rsid w:val="001B2E1B"/>
    <w:rsid w:val="001B38D7"/>
    <w:rsid w:val="001B46DF"/>
    <w:rsid w:val="001B5CDD"/>
    <w:rsid w:val="001B7207"/>
    <w:rsid w:val="001C0A3A"/>
    <w:rsid w:val="001C3699"/>
    <w:rsid w:val="001C4709"/>
    <w:rsid w:val="001C4EE2"/>
    <w:rsid w:val="001C5421"/>
    <w:rsid w:val="001C73A7"/>
    <w:rsid w:val="001C7877"/>
    <w:rsid w:val="001D0246"/>
    <w:rsid w:val="001D1DC6"/>
    <w:rsid w:val="001D2D3B"/>
    <w:rsid w:val="001D2D9E"/>
    <w:rsid w:val="001D30C2"/>
    <w:rsid w:val="001D7818"/>
    <w:rsid w:val="001E06A0"/>
    <w:rsid w:val="001E1502"/>
    <w:rsid w:val="001E182C"/>
    <w:rsid w:val="001E2E28"/>
    <w:rsid w:val="001E5162"/>
    <w:rsid w:val="001E759E"/>
    <w:rsid w:val="001F09B3"/>
    <w:rsid w:val="001F1413"/>
    <w:rsid w:val="001F191B"/>
    <w:rsid w:val="001F2B72"/>
    <w:rsid w:val="001F41F5"/>
    <w:rsid w:val="001F54F6"/>
    <w:rsid w:val="001F603C"/>
    <w:rsid w:val="0020312F"/>
    <w:rsid w:val="00203D97"/>
    <w:rsid w:val="00204047"/>
    <w:rsid w:val="002052A0"/>
    <w:rsid w:val="002069AC"/>
    <w:rsid w:val="00210C79"/>
    <w:rsid w:val="00210EC0"/>
    <w:rsid w:val="002114D9"/>
    <w:rsid w:val="002142BF"/>
    <w:rsid w:val="00215628"/>
    <w:rsid w:val="00216675"/>
    <w:rsid w:val="002205DC"/>
    <w:rsid w:val="00220E3E"/>
    <w:rsid w:val="00223BD3"/>
    <w:rsid w:val="00224714"/>
    <w:rsid w:val="00224D83"/>
    <w:rsid w:val="00225108"/>
    <w:rsid w:val="002269E4"/>
    <w:rsid w:val="00227E6B"/>
    <w:rsid w:val="00232074"/>
    <w:rsid w:val="00233B3D"/>
    <w:rsid w:val="002343DC"/>
    <w:rsid w:val="0023537F"/>
    <w:rsid w:val="002354E4"/>
    <w:rsid w:val="00237C07"/>
    <w:rsid w:val="00240702"/>
    <w:rsid w:val="00242CB0"/>
    <w:rsid w:val="00244F2E"/>
    <w:rsid w:val="0024520A"/>
    <w:rsid w:val="0024792F"/>
    <w:rsid w:val="00247AEB"/>
    <w:rsid w:val="00251570"/>
    <w:rsid w:val="00254967"/>
    <w:rsid w:val="00257C48"/>
    <w:rsid w:val="00260865"/>
    <w:rsid w:val="00260ED2"/>
    <w:rsid w:val="0026305D"/>
    <w:rsid w:val="00265D2C"/>
    <w:rsid w:val="00265D5E"/>
    <w:rsid w:val="00267C9A"/>
    <w:rsid w:val="0027123D"/>
    <w:rsid w:val="002715E2"/>
    <w:rsid w:val="00274479"/>
    <w:rsid w:val="00275CD1"/>
    <w:rsid w:val="00276B5C"/>
    <w:rsid w:val="00277BA0"/>
    <w:rsid w:val="00280B92"/>
    <w:rsid w:val="0028355B"/>
    <w:rsid w:val="00284C60"/>
    <w:rsid w:val="00286334"/>
    <w:rsid w:val="00287CE1"/>
    <w:rsid w:val="00290AB4"/>
    <w:rsid w:val="00294BA6"/>
    <w:rsid w:val="00297793"/>
    <w:rsid w:val="002A0CF8"/>
    <w:rsid w:val="002A0D48"/>
    <w:rsid w:val="002A14FA"/>
    <w:rsid w:val="002A646A"/>
    <w:rsid w:val="002A7104"/>
    <w:rsid w:val="002B0729"/>
    <w:rsid w:val="002B0BC1"/>
    <w:rsid w:val="002B0F9E"/>
    <w:rsid w:val="002B2904"/>
    <w:rsid w:val="002B4DF1"/>
    <w:rsid w:val="002B5334"/>
    <w:rsid w:val="002C183F"/>
    <w:rsid w:val="002C22AD"/>
    <w:rsid w:val="002C6E97"/>
    <w:rsid w:val="002C7863"/>
    <w:rsid w:val="002D0F65"/>
    <w:rsid w:val="002D17B6"/>
    <w:rsid w:val="002D6E03"/>
    <w:rsid w:val="002E1190"/>
    <w:rsid w:val="002E431E"/>
    <w:rsid w:val="002E483F"/>
    <w:rsid w:val="002E6674"/>
    <w:rsid w:val="002F0DBA"/>
    <w:rsid w:val="002F13EB"/>
    <w:rsid w:val="002F2CF9"/>
    <w:rsid w:val="002F4296"/>
    <w:rsid w:val="002F4BB4"/>
    <w:rsid w:val="002F6162"/>
    <w:rsid w:val="002F61F2"/>
    <w:rsid w:val="002F6F36"/>
    <w:rsid w:val="002F7555"/>
    <w:rsid w:val="002F7965"/>
    <w:rsid w:val="00302A49"/>
    <w:rsid w:val="0030386F"/>
    <w:rsid w:val="00305398"/>
    <w:rsid w:val="00307F57"/>
    <w:rsid w:val="00310256"/>
    <w:rsid w:val="00310E3A"/>
    <w:rsid w:val="003111F5"/>
    <w:rsid w:val="00313ADD"/>
    <w:rsid w:val="00315AD8"/>
    <w:rsid w:val="003162CF"/>
    <w:rsid w:val="0031739E"/>
    <w:rsid w:val="0032058B"/>
    <w:rsid w:val="00321ECF"/>
    <w:rsid w:val="0032221F"/>
    <w:rsid w:val="003241A7"/>
    <w:rsid w:val="003243A5"/>
    <w:rsid w:val="00326868"/>
    <w:rsid w:val="003271A5"/>
    <w:rsid w:val="00333203"/>
    <w:rsid w:val="00334014"/>
    <w:rsid w:val="003343D0"/>
    <w:rsid w:val="003343E4"/>
    <w:rsid w:val="0033553D"/>
    <w:rsid w:val="0034129E"/>
    <w:rsid w:val="00341546"/>
    <w:rsid w:val="00342B94"/>
    <w:rsid w:val="00343992"/>
    <w:rsid w:val="00343F7D"/>
    <w:rsid w:val="003445FC"/>
    <w:rsid w:val="003446F0"/>
    <w:rsid w:val="00345D66"/>
    <w:rsid w:val="00346552"/>
    <w:rsid w:val="00351E79"/>
    <w:rsid w:val="0035247A"/>
    <w:rsid w:val="00352BC7"/>
    <w:rsid w:val="00352BF8"/>
    <w:rsid w:val="00352D55"/>
    <w:rsid w:val="003537A6"/>
    <w:rsid w:val="0035383E"/>
    <w:rsid w:val="0035613D"/>
    <w:rsid w:val="00362292"/>
    <w:rsid w:val="00363675"/>
    <w:rsid w:val="003654A0"/>
    <w:rsid w:val="0036557A"/>
    <w:rsid w:val="00367FD8"/>
    <w:rsid w:val="0037147C"/>
    <w:rsid w:val="00371C1D"/>
    <w:rsid w:val="00382331"/>
    <w:rsid w:val="00387F5D"/>
    <w:rsid w:val="00391C83"/>
    <w:rsid w:val="00394D4B"/>
    <w:rsid w:val="00395588"/>
    <w:rsid w:val="00395F82"/>
    <w:rsid w:val="00396B00"/>
    <w:rsid w:val="00397404"/>
    <w:rsid w:val="003A0408"/>
    <w:rsid w:val="003A1259"/>
    <w:rsid w:val="003A19FE"/>
    <w:rsid w:val="003A29A8"/>
    <w:rsid w:val="003A352C"/>
    <w:rsid w:val="003A3A85"/>
    <w:rsid w:val="003A5CC5"/>
    <w:rsid w:val="003A638E"/>
    <w:rsid w:val="003A6A16"/>
    <w:rsid w:val="003B13F4"/>
    <w:rsid w:val="003B53C4"/>
    <w:rsid w:val="003B6143"/>
    <w:rsid w:val="003C0310"/>
    <w:rsid w:val="003C1B3D"/>
    <w:rsid w:val="003C3249"/>
    <w:rsid w:val="003C3937"/>
    <w:rsid w:val="003C54E6"/>
    <w:rsid w:val="003C56FB"/>
    <w:rsid w:val="003D01B4"/>
    <w:rsid w:val="003D117D"/>
    <w:rsid w:val="003D3E25"/>
    <w:rsid w:val="003D4767"/>
    <w:rsid w:val="003D5B62"/>
    <w:rsid w:val="003E0106"/>
    <w:rsid w:val="003E225D"/>
    <w:rsid w:val="003E486E"/>
    <w:rsid w:val="003E4ACD"/>
    <w:rsid w:val="003E6CBD"/>
    <w:rsid w:val="003E7287"/>
    <w:rsid w:val="003F0FF4"/>
    <w:rsid w:val="003F3491"/>
    <w:rsid w:val="003F3802"/>
    <w:rsid w:val="003F5D91"/>
    <w:rsid w:val="003F6CF3"/>
    <w:rsid w:val="0040273E"/>
    <w:rsid w:val="00402D39"/>
    <w:rsid w:val="004101DA"/>
    <w:rsid w:val="00410DC2"/>
    <w:rsid w:val="00411C6C"/>
    <w:rsid w:val="00413AC6"/>
    <w:rsid w:val="00414BBB"/>
    <w:rsid w:val="00414E9D"/>
    <w:rsid w:val="00415140"/>
    <w:rsid w:val="004151A1"/>
    <w:rsid w:val="004168F8"/>
    <w:rsid w:val="00416940"/>
    <w:rsid w:val="00416BDE"/>
    <w:rsid w:val="004228EF"/>
    <w:rsid w:val="00423949"/>
    <w:rsid w:val="00424DA8"/>
    <w:rsid w:val="00426054"/>
    <w:rsid w:val="004265DF"/>
    <w:rsid w:val="00426BDC"/>
    <w:rsid w:val="00426E8B"/>
    <w:rsid w:val="004270EC"/>
    <w:rsid w:val="0043282B"/>
    <w:rsid w:val="00434891"/>
    <w:rsid w:val="004377CA"/>
    <w:rsid w:val="0044100B"/>
    <w:rsid w:val="004440EF"/>
    <w:rsid w:val="00446BD9"/>
    <w:rsid w:val="0044796D"/>
    <w:rsid w:val="00451FFE"/>
    <w:rsid w:val="00454684"/>
    <w:rsid w:val="00455690"/>
    <w:rsid w:val="00455B14"/>
    <w:rsid w:val="004570EF"/>
    <w:rsid w:val="00457F21"/>
    <w:rsid w:val="00460301"/>
    <w:rsid w:val="00461219"/>
    <w:rsid w:val="00464912"/>
    <w:rsid w:val="004652BB"/>
    <w:rsid w:val="00466765"/>
    <w:rsid w:val="004676C1"/>
    <w:rsid w:val="00473EC5"/>
    <w:rsid w:val="004757F8"/>
    <w:rsid w:val="004760FE"/>
    <w:rsid w:val="00483051"/>
    <w:rsid w:val="00484180"/>
    <w:rsid w:val="004868C2"/>
    <w:rsid w:val="00487687"/>
    <w:rsid w:val="0048789A"/>
    <w:rsid w:val="004920AD"/>
    <w:rsid w:val="00492AE7"/>
    <w:rsid w:val="00494E94"/>
    <w:rsid w:val="004962DF"/>
    <w:rsid w:val="004970FB"/>
    <w:rsid w:val="00497936"/>
    <w:rsid w:val="00497DB1"/>
    <w:rsid w:val="004A00BA"/>
    <w:rsid w:val="004A10A1"/>
    <w:rsid w:val="004A163A"/>
    <w:rsid w:val="004A4986"/>
    <w:rsid w:val="004A67C2"/>
    <w:rsid w:val="004B1D5A"/>
    <w:rsid w:val="004B52A4"/>
    <w:rsid w:val="004B61D0"/>
    <w:rsid w:val="004C1005"/>
    <w:rsid w:val="004C2F59"/>
    <w:rsid w:val="004C4857"/>
    <w:rsid w:val="004C692D"/>
    <w:rsid w:val="004D19EC"/>
    <w:rsid w:val="004D4732"/>
    <w:rsid w:val="004E04C2"/>
    <w:rsid w:val="004E0B9F"/>
    <w:rsid w:val="004E326E"/>
    <w:rsid w:val="004E5937"/>
    <w:rsid w:val="004E668C"/>
    <w:rsid w:val="004F2626"/>
    <w:rsid w:val="004F2B58"/>
    <w:rsid w:val="004F3AD4"/>
    <w:rsid w:val="004F4852"/>
    <w:rsid w:val="004F4B80"/>
    <w:rsid w:val="004F4EB8"/>
    <w:rsid w:val="004F70ED"/>
    <w:rsid w:val="004F7326"/>
    <w:rsid w:val="004F780F"/>
    <w:rsid w:val="005012C2"/>
    <w:rsid w:val="00502B88"/>
    <w:rsid w:val="00502CE4"/>
    <w:rsid w:val="00505659"/>
    <w:rsid w:val="0050653A"/>
    <w:rsid w:val="00506785"/>
    <w:rsid w:val="0051162A"/>
    <w:rsid w:val="00512284"/>
    <w:rsid w:val="00516D34"/>
    <w:rsid w:val="00517E77"/>
    <w:rsid w:val="005202DE"/>
    <w:rsid w:val="00523F05"/>
    <w:rsid w:val="00524761"/>
    <w:rsid w:val="00524C9C"/>
    <w:rsid w:val="0052557A"/>
    <w:rsid w:val="0052671D"/>
    <w:rsid w:val="00526D17"/>
    <w:rsid w:val="00527DBF"/>
    <w:rsid w:val="005317F8"/>
    <w:rsid w:val="0053202E"/>
    <w:rsid w:val="00535AD5"/>
    <w:rsid w:val="00537D11"/>
    <w:rsid w:val="00540197"/>
    <w:rsid w:val="00540894"/>
    <w:rsid w:val="00540B8F"/>
    <w:rsid w:val="005413C8"/>
    <w:rsid w:val="005433B5"/>
    <w:rsid w:val="00543742"/>
    <w:rsid w:val="005462C8"/>
    <w:rsid w:val="0054653B"/>
    <w:rsid w:val="00546E1E"/>
    <w:rsid w:val="00547BCA"/>
    <w:rsid w:val="00547DB9"/>
    <w:rsid w:val="00547FA5"/>
    <w:rsid w:val="0055385F"/>
    <w:rsid w:val="005553B1"/>
    <w:rsid w:val="00556E71"/>
    <w:rsid w:val="00561573"/>
    <w:rsid w:val="00561DDE"/>
    <w:rsid w:val="005641CB"/>
    <w:rsid w:val="00566CE7"/>
    <w:rsid w:val="00567021"/>
    <w:rsid w:val="00570137"/>
    <w:rsid w:val="00570A06"/>
    <w:rsid w:val="00572A3A"/>
    <w:rsid w:val="00576457"/>
    <w:rsid w:val="00576F6B"/>
    <w:rsid w:val="00583A6D"/>
    <w:rsid w:val="00584C61"/>
    <w:rsid w:val="00587971"/>
    <w:rsid w:val="005907DB"/>
    <w:rsid w:val="00590CC9"/>
    <w:rsid w:val="0059317C"/>
    <w:rsid w:val="005936C6"/>
    <w:rsid w:val="00594164"/>
    <w:rsid w:val="005951C9"/>
    <w:rsid w:val="0059524F"/>
    <w:rsid w:val="00596B86"/>
    <w:rsid w:val="005A157A"/>
    <w:rsid w:val="005A285E"/>
    <w:rsid w:val="005A46BF"/>
    <w:rsid w:val="005A5D51"/>
    <w:rsid w:val="005A6305"/>
    <w:rsid w:val="005A6E11"/>
    <w:rsid w:val="005A72C1"/>
    <w:rsid w:val="005A7D6F"/>
    <w:rsid w:val="005B0AFE"/>
    <w:rsid w:val="005B0C33"/>
    <w:rsid w:val="005B631B"/>
    <w:rsid w:val="005C018B"/>
    <w:rsid w:val="005C3243"/>
    <w:rsid w:val="005C4BC3"/>
    <w:rsid w:val="005C5AC0"/>
    <w:rsid w:val="005C70C5"/>
    <w:rsid w:val="005D2C5D"/>
    <w:rsid w:val="005D5D28"/>
    <w:rsid w:val="005D5D7F"/>
    <w:rsid w:val="005D60FC"/>
    <w:rsid w:val="005E1266"/>
    <w:rsid w:val="005E17E5"/>
    <w:rsid w:val="005E3CF0"/>
    <w:rsid w:val="005E522B"/>
    <w:rsid w:val="005E7195"/>
    <w:rsid w:val="005E7AE2"/>
    <w:rsid w:val="005F04EE"/>
    <w:rsid w:val="005F1600"/>
    <w:rsid w:val="005F2E0C"/>
    <w:rsid w:val="005F3FFD"/>
    <w:rsid w:val="005F5C6E"/>
    <w:rsid w:val="005F636F"/>
    <w:rsid w:val="005F6C6F"/>
    <w:rsid w:val="005F7D85"/>
    <w:rsid w:val="00602EDC"/>
    <w:rsid w:val="00602F78"/>
    <w:rsid w:val="0060389E"/>
    <w:rsid w:val="0060440B"/>
    <w:rsid w:val="00614FF2"/>
    <w:rsid w:val="006179C1"/>
    <w:rsid w:val="006212CC"/>
    <w:rsid w:val="0062339C"/>
    <w:rsid w:val="00626139"/>
    <w:rsid w:val="00626443"/>
    <w:rsid w:val="006313CC"/>
    <w:rsid w:val="00631B17"/>
    <w:rsid w:val="00636036"/>
    <w:rsid w:val="00637889"/>
    <w:rsid w:val="006378E8"/>
    <w:rsid w:val="00641920"/>
    <w:rsid w:val="00641F3C"/>
    <w:rsid w:val="00642C4B"/>
    <w:rsid w:val="00642CBF"/>
    <w:rsid w:val="00644055"/>
    <w:rsid w:val="0064482B"/>
    <w:rsid w:val="00644B4D"/>
    <w:rsid w:val="00644FF9"/>
    <w:rsid w:val="00646B76"/>
    <w:rsid w:val="00646CA1"/>
    <w:rsid w:val="006472AC"/>
    <w:rsid w:val="00650056"/>
    <w:rsid w:val="006502C0"/>
    <w:rsid w:val="0065161B"/>
    <w:rsid w:val="00655BBA"/>
    <w:rsid w:val="0065708E"/>
    <w:rsid w:val="00657855"/>
    <w:rsid w:val="006612ED"/>
    <w:rsid w:val="00661B66"/>
    <w:rsid w:val="00665172"/>
    <w:rsid w:val="00667175"/>
    <w:rsid w:val="00671AF0"/>
    <w:rsid w:val="00671AF4"/>
    <w:rsid w:val="00672291"/>
    <w:rsid w:val="006726D2"/>
    <w:rsid w:val="006735EB"/>
    <w:rsid w:val="006753AB"/>
    <w:rsid w:val="006802BB"/>
    <w:rsid w:val="0068058C"/>
    <w:rsid w:val="006807EA"/>
    <w:rsid w:val="00681E89"/>
    <w:rsid w:val="00683E7C"/>
    <w:rsid w:val="00685447"/>
    <w:rsid w:val="00685ED1"/>
    <w:rsid w:val="00687BFD"/>
    <w:rsid w:val="00690F1D"/>
    <w:rsid w:val="00693FC9"/>
    <w:rsid w:val="00696123"/>
    <w:rsid w:val="00696A74"/>
    <w:rsid w:val="0069781D"/>
    <w:rsid w:val="006A182F"/>
    <w:rsid w:val="006A7069"/>
    <w:rsid w:val="006B2683"/>
    <w:rsid w:val="006B2B82"/>
    <w:rsid w:val="006B3183"/>
    <w:rsid w:val="006B49DD"/>
    <w:rsid w:val="006C191D"/>
    <w:rsid w:val="006C20CB"/>
    <w:rsid w:val="006C4A8E"/>
    <w:rsid w:val="006C6294"/>
    <w:rsid w:val="006D06AD"/>
    <w:rsid w:val="006D0FD4"/>
    <w:rsid w:val="006D3C94"/>
    <w:rsid w:val="006D41EB"/>
    <w:rsid w:val="006D61B8"/>
    <w:rsid w:val="006D7298"/>
    <w:rsid w:val="006D795B"/>
    <w:rsid w:val="006E0F4F"/>
    <w:rsid w:val="006E0F98"/>
    <w:rsid w:val="006E12A2"/>
    <w:rsid w:val="006E1BFE"/>
    <w:rsid w:val="006E2D30"/>
    <w:rsid w:val="006E46D1"/>
    <w:rsid w:val="006E4913"/>
    <w:rsid w:val="006E4E7E"/>
    <w:rsid w:val="006E52F1"/>
    <w:rsid w:val="006E6874"/>
    <w:rsid w:val="006F2681"/>
    <w:rsid w:val="006F374A"/>
    <w:rsid w:val="006F38CD"/>
    <w:rsid w:val="006F3DF9"/>
    <w:rsid w:val="006F7B3D"/>
    <w:rsid w:val="007030EB"/>
    <w:rsid w:val="00704523"/>
    <w:rsid w:val="007046B5"/>
    <w:rsid w:val="00706934"/>
    <w:rsid w:val="00707ACD"/>
    <w:rsid w:val="00707E4B"/>
    <w:rsid w:val="0071006C"/>
    <w:rsid w:val="00712197"/>
    <w:rsid w:val="007151BA"/>
    <w:rsid w:val="00721F85"/>
    <w:rsid w:val="007273AB"/>
    <w:rsid w:val="00735B75"/>
    <w:rsid w:val="007377A1"/>
    <w:rsid w:val="007379D4"/>
    <w:rsid w:val="00737DB6"/>
    <w:rsid w:val="00741120"/>
    <w:rsid w:val="00741482"/>
    <w:rsid w:val="00742792"/>
    <w:rsid w:val="0074477D"/>
    <w:rsid w:val="00747A08"/>
    <w:rsid w:val="00747D72"/>
    <w:rsid w:val="00750ABE"/>
    <w:rsid w:val="0075165D"/>
    <w:rsid w:val="00757149"/>
    <w:rsid w:val="007576A8"/>
    <w:rsid w:val="0075797A"/>
    <w:rsid w:val="00761222"/>
    <w:rsid w:val="007613FA"/>
    <w:rsid w:val="007627C7"/>
    <w:rsid w:val="007631E8"/>
    <w:rsid w:val="00763791"/>
    <w:rsid w:val="00767FF7"/>
    <w:rsid w:val="00770386"/>
    <w:rsid w:val="00770788"/>
    <w:rsid w:val="0077251F"/>
    <w:rsid w:val="00773726"/>
    <w:rsid w:val="00774705"/>
    <w:rsid w:val="0077664A"/>
    <w:rsid w:val="00776EC4"/>
    <w:rsid w:val="00777610"/>
    <w:rsid w:val="00780AF3"/>
    <w:rsid w:val="0078318F"/>
    <w:rsid w:val="007850AC"/>
    <w:rsid w:val="0078645B"/>
    <w:rsid w:val="0078744D"/>
    <w:rsid w:val="007912B4"/>
    <w:rsid w:val="007929B0"/>
    <w:rsid w:val="00792D68"/>
    <w:rsid w:val="00793E5A"/>
    <w:rsid w:val="00794D87"/>
    <w:rsid w:val="00795941"/>
    <w:rsid w:val="007A2AE9"/>
    <w:rsid w:val="007A3D38"/>
    <w:rsid w:val="007B0573"/>
    <w:rsid w:val="007B1D1B"/>
    <w:rsid w:val="007B34E0"/>
    <w:rsid w:val="007B3C0C"/>
    <w:rsid w:val="007B6C1F"/>
    <w:rsid w:val="007B73F8"/>
    <w:rsid w:val="007B7796"/>
    <w:rsid w:val="007C2187"/>
    <w:rsid w:val="007C45F5"/>
    <w:rsid w:val="007C5406"/>
    <w:rsid w:val="007C5A62"/>
    <w:rsid w:val="007C5D87"/>
    <w:rsid w:val="007C77F0"/>
    <w:rsid w:val="007C7B95"/>
    <w:rsid w:val="007D0744"/>
    <w:rsid w:val="007D17CE"/>
    <w:rsid w:val="007D440D"/>
    <w:rsid w:val="007D4794"/>
    <w:rsid w:val="007D5029"/>
    <w:rsid w:val="007D5BEE"/>
    <w:rsid w:val="007D5DF9"/>
    <w:rsid w:val="007D60CD"/>
    <w:rsid w:val="007E0856"/>
    <w:rsid w:val="007E3522"/>
    <w:rsid w:val="007E6370"/>
    <w:rsid w:val="007E71F1"/>
    <w:rsid w:val="007E7CAB"/>
    <w:rsid w:val="007E7FEF"/>
    <w:rsid w:val="007F3813"/>
    <w:rsid w:val="007F4B1F"/>
    <w:rsid w:val="007F4D6B"/>
    <w:rsid w:val="007F5A05"/>
    <w:rsid w:val="00800F0E"/>
    <w:rsid w:val="00801D01"/>
    <w:rsid w:val="00802699"/>
    <w:rsid w:val="0080477B"/>
    <w:rsid w:val="00804DDE"/>
    <w:rsid w:val="00805E5F"/>
    <w:rsid w:val="00806581"/>
    <w:rsid w:val="00807ADA"/>
    <w:rsid w:val="00810170"/>
    <w:rsid w:val="008105D0"/>
    <w:rsid w:val="008113D8"/>
    <w:rsid w:val="00812E1D"/>
    <w:rsid w:val="008141AF"/>
    <w:rsid w:val="00815317"/>
    <w:rsid w:val="00816003"/>
    <w:rsid w:val="008161AA"/>
    <w:rsid w:val="00817944"/>
    <w:rsid w:val="00820432"/>
    <w:rsid w:val="00820F68"/>
    <w:rsid w:val="00823F4B"/>
    <w:rsid w:val="00824ADE"/>
    <w:rsid w:val="00824FE7"/>
    <w:rsid w:val="008260B3"/>
    <w:rsid w:val="00832070"/>
    <w:rsid w:val="00835672"/>
    <w:rsid w:val="00840374"/>
    <w:rsid w:val="00842345"/>
    <w:rsid w:val="00842B4E"/>
    <w:rsid w:val="00842C51"/>
    <w:rsid w:val="00843253"/>
    <w:rsid w:val="00844BE5"/>
    <w:rsid w:val="00844C14"/>
    <w:rsid w:val="00845417"/>
    <w:rsid w:val="0084613E"/>
    <w:rsid w:val="00846192"/>
    <w:rsid w:val="00846E0A"/>
    <w:rsid w:val="008478DC"/>
    <w:rsid w:val="00847BC1"/>
    <w:rsid w:val="00850058"/>
    <w:rsid w:val="0085130A"/>
    <w:rsid w:val="0085148B"/>
    <w:rsid w:val="00851EA7"/>
    <w:rsid w:val="008540F5"/>
    <w:rsid w:val="00862FE4"/>
    <w:rsid w:val="0086342A"/>
    <w:rsid w:val="00864C29"/>
    <w:rsid w:val="00865AD9"/>
    <w:rsid w:val="008670C0"/>
    <w:rsid w:val="00871612"/>
    <w:rsid w:val="0087197A"/>
    <w:rsid w:val="00872E90"/>
    <w:rsid w:val="008778CA"/>
    <w:rsid w:val="008811D4"/>
    <w:rsid w:val="00883041"/>
    <w:rsid w:val="00885CB9"/>
    <w:rsid w:val="008865BA"/>
    <w:rsid w:val="00886EFB"/>
    <w:rsid w:val="00887548"/>
    <w:rsid w:val="0088788B"/>
    <w:rsid w:val="00890E07"/>
    <w:rsid w:val="0089220B"/>
    <w:rsid w:val="008933C9"/>
    <w:rsid w:val="00893FB8"/>
    <w:rsid w:val="0089529A"/>
    <w:rsid w:val="00897D6D"/>
    <w:rsid w:val="008A0DCB"/>
    <w:rsid w:val="008A0E2B"/>
    <w:rsid w:val="008A14C2"/>
    <w:rsid w:val="008A607A"/>
    <w:rsid w:val="008A690D"/>
    <w:rsid w:val="008B13EC"/>
    <w:rsid w:val="008B2712"/>
    <w:rsid w:val="008B4AAB"/>
    <w:rsid w:val="008B6B73"/>
    <w:rsid w:val="008C16F0"/>
    <w:rsid w:val="008C327F"/>
    <w:rsid w:val="008C452F"/>
    <w:rsid w:val="008C53EE"/>
    <w:rsid w:val="008D2504"/>
    <w:rsid w:val="008D3B5C"/>
    <w:rsid w:val="008D4B4D"/>
    <w:rsid w:val="008D5935"/>
    <w:rsid w:val="008D5D5A"/>
    <w:rsid w:val="008D7110"/>
    <w:rsid w:val="008D7283"/>
    <w:rsid w:val="008D7C57"/>
    <w:rsid w:val="008D7DF2"/>
    <w:rsid w:val="008E0955"/>
    <w:rsid w:val="008E211E"/>
    <w:rsid w:val="008E2E44"/>
    <w:rsid w:val="008E41F4"/>
    <w:rsid w:val="008E5041"/>
    <w:rsid w:val="008E5200"/>
    <w:rsid w:val="008E5682"/>
    <w:rsid w:val="008E69EB"/>
    <w:rsid w:val="008E7BE3"/>
    <w:rsid w:val="008E7ED4"/>
    <w:rsid w:val="008F0363"/>
    <w:rsid w:val="008F2D9B"/>
    <w:rsid w:val="008F3DB3"/>
    <w:rsid w:val="008F4219"/>
    <w:rsid w:val="00900078"/>
    <w:rsid w:val="00902D9C"/>
    <w:rsid w:val="00902EB1"/>
    <w:rsid w:val="00903192"/>
    <w:rsid w:val="009035E0"/>
    <w:rsid w:val="00904512"/>
    <w:rsid w:val="00904FE0"/>
    <w:rsid w:val="00905B1A"/>
    <w:rsid w:val="00906A43"/>
    <w:rsid w:val="00910682"/>
    <w:rsid w:val="0091167D"/>
    <w:rsid w:val="0091311C"/>
    <w:rsid w:val="00913CA2"/>
    <w:rsid w:val="00913FA7"/>
    <w:rsid w:val="0091670C"/>
    <w:rsid w:val="009211EE"/>
    <w:rsid w:val="009248A9"/>
    <w:rsid w:val="009250FA"/>
    <w:rsid w:val="009262D1"/>
    <w:rsid w:val="00927C9A"/>
    <w:rsid w:val="00930455"/>
    <w:rsid w:val="00932FB1"/>
    <w:rsid w:val="00933084"/>
    <w:rsid w:val="0093562D"/>
    <w:rsid w:val="0093778A"/>
    <w:rsid w:val="00943794"/>
    <w:rsid w:val="00943C2E"/>
    <w:rsid w:val="009461C9"/>
    <w:rsid w:val="00951677"/>
    <w:rsid w:val="0095316F"/>
    <w:rsid w:val="00954A1D"/>
    <w:rsid w:val="0095508D"/>
    <w:rsid w:val="009570E3"/>
    <w:rsid w:val="00957300"/>
    <w:rsid w:val="009574F2"/>
    <w:rsid w:val="00957A54"/>
    <w:rsid w:val="00967163"/>
    <w:rsid w:val="009678AE"/>
    <w:rsid w:val="00970705"/>
    <w:rsid w:val="00970F8D"/>
    <w:rsid w:val="009747A1"/>
    <w:rsid w:val="00974E0C"/>
    <w:rsid w:val="00981BA5"/>
    <w:rsid w:val="0098437F"/>
    <w:rsid w:val="00986A0C"/>
    <w:rsid w:val="009872CC"/>
    <w:rsid w:val="00987529"/>
    <w:rsid w:val="009876C1"/>
    <w:rsid w:val="00987B76"/>
    <w:rsid w:val="00993E89"/>
    <w:rsid w:val="009A010F"/>
    <w:rsid w:val="009A058F"/>
    <w:rsid w:val="009A0DD8"/>
    <w:rsid w:val="009A1882"/>
    <w:rsid w:val="009A1A8E"/>
    <w:rsid w:val="009A224E"/>
    <w:rsid w:val="009A5ECE"/>
    <w:rsid w:val="009A788A"/>
    <w:rsid w:val="009B1794"/>
    <w:rsid w:val="009B2074"/>
    <w:rsid w:val="009B2179"/>
    <w:rsid w:val="009B246D"/>
    <w:rsid w:val="009B6A4C"/>
    <w:rsid w:val="009C4970"/>
    <w:rsid w:val="009C4DA7"/>
    <w:rsid w:val="009C65D9"/>
    <w:rsid w:val="009C7303"/>
    <w:rsid w:val="009C7C2C"/>
    <w:rsid w:val="009D1DD7"/>
    <w:rsid w:val="009D222D"/>
    <w:rsid w:val="009D2558"/>
    <w:rsid w:val="009D4731"/>
    <w:rsid w:val="009D7C38"/>
    <w:rsid w:val="009D7FB9"/>
    <w:rsid w:val="009E1C6D"/>
    <w:rsid w:val="009E25F0"/>
    <w:rsid w:val="009E2822"/>
    <w:rsid w:val="009E4D4B"/>
    <w:rsid w:val="009E515C"/>
    <w:rsid w:val="009E5D14"/>
    <w:rsid w:val="009E6970"/>
    <w:rsid w:val="009E73AF"/>
    <w:rsid w:val="009F0D62"/>
    <w:rsid w:val="009F1ADF"/>
    <w:rsid w:val="009F3BF7"/>
    <w:rsid w:val="009F6302"/>
    <w:rsid w:val="009F6F46"/>
    <w:rsid w:val="00A02621"/>
    <w:rsid w:val="00A027F2"/>
    <w:rsid w:val="00A03358"/>
    <w:rsid w:val="00A034DC"/>
    <w:rsid w:val="00A0535D"/>
    <w:rsid w:val="00A0736B"/>
    <w:rsid w:val="00A102AC"/>
    <w:rsid w:val="00A11E30"/>
    <w:rsid w:val="00A14DFF"/>
    <w:rsid w:val="00A1515E"/>
    <w:rsid w:val="00A1555D"/>
    <w:rsid w:val="00A15C5F"/>
    <w:rsid w:val="00A167EF"/>
    <w:rsid w:val="00A16963"/>
    <w:rsid w:val="00A20C4B"/>
    <w:rsid w:val="00A22006"/>
    <w:rsid w:val="00A22606"/>
    <w:rsid w:val="00A23205"/>
    <w:rsid w:val="00A23FE1"/>
    <w:rsid w:val="00A3083D"/>
    <w:rsid w:val="00A30D42"/>
    <w:rsid w:val="00A3139F"/>
    <w:rsid w:val="00A34DA1"/>
    <w:rsid w:val="00A37571"/>
    <w:rsid w:val="00A40901"/>
    <w:rsid w:val="00A42973"/>
    <w:rsid w:val="00A42B1A"/>
    <w:rsid w:val="00A44268"/>
    <w:rsid w:val="00A4698E"/>
    <w:rsid w:val="00A50406"/>
    <w:rsid w:val="00A5042A"/>
    <w:rsid w:val="00A52EC2"/>
    <w:rsid w:val="00A5388A"/>
    <w:rsid w:val="00A56148"/>
    <w:rsid w:val="00A5711D"/>
    <w:rsid w:val="00A57497"/>
    <w:rsid w:val="00A600CB"/>
    <w:rsid w:val="00A60CDE"/>
    <w:rsid w:val="00A60F66"/>
    <w:rsid w:val="00A637A5"/>
    <w:rsid w:val="00A65697"/>
    <w:rsid w:val="00A6717B"/>
    <w:rsid w:val="00A6728C"/>
    <w:rsid w:val="00A67543"/>
    <w:rsid w:val="00A70724"/>
    <w:rsid w:val="00A719C0"/>
    <w:rsid w:val="00A727DD"/>
    <w:rsid w:val="00A74E04"/>
    <w:rsid w:val="00A75263"/>
    <w:rsid w:val="00A76279"/>
    <w:rsid w:val="00A77387"/>
    <w:rsid w:val="00A82BBE"/>
    <w:rsid w:val="00A82DF8"/>
    <w:rsid w:val="00A84979"/>
    <w:rsid w:val="00A85534"/>
    <w:rsid w:val="00A8738D"/>
    <w:rsid w:val="00A90A6C"/>
    <w:rsid w:val="00A92CE1"/>
    <w:rsid w:val="00A94CF5"/>
    <w:rsid w:val="00A96CDF"/>
    <w:rsid w:val="00A96EF9"/>
    <w:rsid w:val="00A97FB4"/>
    <w:rsid w:val="00AA1BEB"/>
    <w:rsid w:val="00AA1FFB"/>
    <w:rsid w:val="00AA2D4B"/>
    <w:rsid w:val="00AA379F"/>
    <w:rsid w:val="00AA3AFC"/>
    <w:rsid w:val="00AA4BFC"/>
    <w:rsid w:val="00AA71AC"/>
    <w:rsid w:val="00AB19B7"/>
    <w:rsid w:val="00AB1C1B"/>
    <w:rsid w:val="00AB2445"/>
    <w:rsid w:val="00AB3E25"/>
    <w:rsid w:val="00AB6159"/>
    <w:rsid w:val="00AB7730"/>
    <w:rsid w:val="00AC0923"/>
    <w:rsid w:val="00AC0F83"/>
    <w:rsid w:val="00AC20C3"/>
    <w:rsid w:val="00AC35FC"/>
    <w:rsid w:val="00AC4A78"/>
    <w:rsid w:val="00AC5950"/>
    <w:rsid w:val="00AC7E32"/>
    <w:rsid w:val="00AC7E9C"/>
    <w:rsid w:val="00AD2E4C"/>
    <w:rsid w:val="00AD5C44"/>
    <w:rsid w:val="00AE3DB4"/>
    <w:rsid w:val="00AE6629"/>
    <w:rsid w:val="00AF024B"/>
    <w:rsid w:val="00AF1C4E"/>
    <w:rsid w:val="00AF29E8"/>
    <w:rsid w:val="00B0033E"/>
    <w:rsid w:val="00B0231D"/>
    <w:rsid w:val="00B023DA"/>
    <w:rsid w:val="00B02BC1"/>
    <w:rsid w:val="00B04B03"/>
    <w:rsid w:val="00B052BE"/>
    <w:rsid w:val="00B06624"/>
    <w:rsid w:val="00B075EE"/>
    <w:rsid w:val="00B07B0D"/>
    <w:rsid w:val="00B11C17"/>
    <w:rsid w:val="00B12AB0"/>
    <w:rsid w:val="00B14505"/>
    <w:rsid w:val="00B150B4"/>
    <w:rsid w:val="00B1555D"/>
    <w:rsid w:val="00B170EC"/>
    <w:rsid w:val="00B2071F"/>
    <w:rsid w:val="00B300D8"/>
    <w:rsid w:val="00B31AC7"/>
    <w:rsid w:val="00B32A33"/>
    <w:rsid w:val="00B32B05"/>
    <w:rsid w:val="00B32B14"/>
    <w:rsid w:val="00B32FC1"/>
    <w:rsid w:val="00B33099"/>
    <w:rsid w:val="00B3507E"/>
    <w:rsid w:val="00B362DF"/>
    <w:rsid w:val="00B4011E"/>
    <w:rsid w:val="00B40B72"/>
    <w:rsid w:val="00B41976"/>
    <w:rsid w:val="00B42553"/>
    <w:rsid w:val="00B42DE2"/>
    <w:rsid w:val="00B42E68"/>
    <w:rsid w:val="00B454D8"/>
    <w:rsid w:val="00B45BCE"/>
    <w:rsid w:val="00B47385"/>
    <w:rsid w:val="00B47A39"/>
    <w:rsid w:val="00B5397C"/>
    <w:rsid w:val="00B546E0"/>
    <w:rsid w:val="00B56C47"/>
    <w:rsid w:val="00B5781A"/>
    <w:rsid w:val="00B57F6E"/>
    <w:rsid w:val="00B613F2"/>
    <w:rsid w:val="00B61A91"/>
    <w:rsid w:val="00B62161"/>
    <w:rsid w:val="00B62535"/>
    <w:rsid w:val="00B658F1"/>
    <w:rsid w:val="00B659CC"/>
    <w:rsid w:val="00B65A28"/>
    <w:rsid w:val="00B65C64"/>
    <w:rsid w:val="00B6601D"/>
    <w:rsid w:val="00B665AF"/>
    <w:rsid w:val="00B66E85"/>
    <w:rsid w:val="00B67199"/>
    <w:rsid w:val="00B71D00"/>
    <w:rsid w:val="00B72CE5"/>
    <w:rsid w:val="00B73371"/>
    <w:rsid w:val="00B84779"/>
    <w:rsid w:val="00B85902"/>
    <w:rsid w:val="00B90703"/>
    <w:rsid w:val="00B90E56"/>
    <w:rsid w:val="00B913DD"/>
    <w:rsid w:val="00B9558F"/>
    <w:rsid w:val="00B97CE8"/>
    <w:rsid w:val="00BA0908"/>
    <w:rsid w:val="00BA2CA7"/>
    <w:rsid w:val="00BA610B"/>
    <w:rsid w:val="00BB046E"/>
    <w:rsid w:val="00BB0F0F"/>
    <w:rsid w:val="00BB5EFF"/>
    <w:rsid w:val="00BC0CF0"/>
    <w:rsid w:val="00BC2295"/>
    <w:rsid w:val="00BC3C80"/>
    <w:rsid w:val="00BC4924"/>
    <w:rsid w:val="00BC4C62"/>
    <w:rsid w:val="00BC72E0"/>
    <w:rsid w:val="00BC7EE3"/>
    <w:rsid w:val="00BD02DE"/>
    <w:rsid w:val="00BD1CED"/>
    <w:rsid w:val="00BD31E9"/>
    <w:rsid w:val="00BD521B"/>
    <w:rsid w:val="00BD5E0D"/>
    <w:rsid w:val="00BD750F"/>
    <w:rsid w:val="00BD7AA7"/>
    <w:rsid w:val="00BE073F"/>
    <w:rsid w:val="00BE0DC1"/>
    <w:rsid w:val="00BE1C7B"/>
    <w:rsid w:val="00BE76AF"/>
    <w:rsid w:val="00BF0211"/>
    <w:rsid w:val="00BF03C4"/>
    <w:rsid w:val="00BF10DB"/>
    <w:rsid w:val="00BF14EE"/>
    <w:rsid w:val="00BF3CEF"/>
    <w:rsid w:val="00BF3FE1"/>
    <w:rsid w:val="00BF4AFB"/>
    <w:rsid w:val="00BF5FC6"/>
    <w:rsid w:val="00BF64BB"/>
    <w:rsid w:val="00BF6858"/>
    <w:rsid w:val="00C01D48"/>
    <w:rsid w:val="00C0433F"/>
    <w:rsid w:val="00C045F5"/>
    <w:rsid w:val="00C04EAC"/>
    <w:rsid w:val="00C07A2E"/>
    <w:rsid w:val="00C102A9"/>
    <w:rsid w:val="00C10901"/>
    <w:rsid w:val="00C11257"/>
    <w:rsid w:val="00C14444"/>
    <w:rsid w:val="00C14F34"/>
    <w:rsid w:val="00C16D45"/>
    <w:rsid w:val="00C21C51"/>
    <w:rsid w:val="00C22A53"/>
    <w:rsid w:val="00C234E7"/>
    <w:rsid w:val="00C246E0"/>
    <w:rsid w:val="00C2498C"/>
    <w:rsid w:val="00C24FD1"/>
    <w:rsid w:val="00C25414"/>
    <w:rsid w:val="00C273C6"/>
    <w:rsid w:val="00C3139A"/>
    <w:rsid w:val="00C31A71"/>
    <w:rsid w:val="00C32324"/>
    <w:rsid w:val="00C33A7C"/>
    <w:rsid w:val="00C350E0"/>
    <w:rsid w:val="00C35970"/>
    <w:rsid w:val="00C3747B"/>
    <w:rsid w:val="00C418CB"/>
    <w:rsid w:val="00C52900"/>
    <w:rsid w:val="00C52A15"/>
    <w:rsid w:val="00C549C4"/>
    <w:rsid w:val="00C5725D"/>
    <w:rsid w:val="00C607FA"/>
    <w:rsid w:val="00C60FDE"/>
    <w:rsid w:val="00C6490C"/>
    <w:rsid w:val="00C64B6A"/>
    <w:rsid w:val="00C6536D"/>
    <w:rsid w:val="00C7583C"/>
    <w:rsid w:val="00C76537"/>
    <w:rsid w:val="00C76792"/>
    <w:rsid w:val="00C77279"/>
    <w:rsid w:val="00C77AAE"/>
    <w:rsid w:val="00C77C0F"/>
    <w:rsid w:val="00C82034"/>
    <w:rsid w:val="00C83203"/>
    <w:rsid w:val="00C850DA"/>
    <w:rsid w:val="00C90394"/>
    <w:rsid w:val="00C906E8"/>
    <w:rsid w:val="00C90EEA"/>
    <w:rsid w:val="00C91796"/>
    <w:rsid w:val="00C93B3F"/>
    <w:rsid w:val="00C954B6"/>
    <w:rsid w:val="00CA0602"/>
    <w:rsid w:val="00CA060B"/>
    <w:rsid w:val="00CA2C34"/>
    <w:rsid w:val="00CA2ED2"/>
    <w:rsid w:val="00CA5BA6"/>
    <w:rsid w:val="00CA7430"/>
    <w:rsid w:val="00CB06ED"/>
    <w:rsid w:val="00CB2923"/>
    <w:rsid w:val="00CB36C7"/>
    <w:rsid w:val="00CB3A07"/>
    <w:rsid w:val="00CB3F35"/>
    <w:rsid w:val="00CB755E"/>
    <w:rsid w:val="00CC0113"/>
    <w:rsid w:val="00CC0870"/>
    <w:rsid w:val="00CC35D2"/>
    <w:rsid w:val="00CC3787"/>
    <w:rsid w:val="00CC674C"/>
    <w:rsid w:val="00CC685B"/>
    <w:rsid w:val="00CD169A"/>
    <w:rsid w:val="00CD467C"/>
    <w:rsid w:val="00CD5832"/>
    <w:rsid w:val="00CD6255"/>
    <w:rsid w:val="00CE0A80"/>
    <w:rsid w:val="00CE4500"/>
    <w:rsid w:val="00CE7E55"/>
    <w:rsid w:val="00CF03BB"/>
    <w:rsid w:val="00CF2BDA"/>
    <w:rsid w:val="00CF39AF"/>
    <w:rsid w:val="00CF4463"/>
    <w:rsid w:val="00CF5A18"/>
    <w:rsid w:val="00CF7F34"/>
    <w:rsid w:val="00D0329C"/>
    <w:rsid w:val="00D03FF3"/>
    <w:rsid w:val="00D048E0"/>
    <w:rsid w:val="00D06661"/>
    <w:rsid w:val="00D12046"/>
    <w:rsid w:val="00D131C0"/>
    <w:rsid w:val="00D15626"/>
    <w:rsid w:val="00D17048"/>
    <w:rsid w:val="00D24526"/>
    <w:rsid w:val="00D2627D"/>
    <w:rsid w:val="00D2647C"/>
    <w:rsid w:val="00D30464"/>
    <w:rsid w:val="00D31644"/>
    <w:rsid w:val="00D317D0"/>
    <w:rsid w:val="00D32C3E"/>
    <w:rsid w:val="00D344F1"/>
    <w:rsid w:val="00D373C7"/>
    <w:rsid w:val="00D40391"/>
    <w:rsid w:val="00D41153"/>
    <w:rsid w:val="00D41E1D"/>
    <w:rsid w:val="00D517EC"/>
    <w:rsid w:val="00D52C6E"/>
    <w:rsid w:val="00D54268"/>
    <w:rsid w:val="00D54292"/>
    <w:rsid w:val="00D5490B"/>
    <w:rsid w:val="00D54CDC"/>
    <w:rsid w:val="00D56FAE"/>
    <w:rsid w:val="00D615C7"/>
    <w:rsid w:val="00D63FFD"/>
    <w:rsid w:val="00D65337"/>
    <w:rsid w:val="00D66EDC"/>
    <w:rsid w:val="00D66F00"/>
    <w:rsid w:val="00D679EC"/>
    <w:rsid w:val="00D70B9E"/>
    <w:rsid w:val="00D75E84"/>
    <w:rsid w:val="00D760F1"/>
    <w:rsid w:val="00D76276"/>
    <w:rsid w:val="00D81378"/>
    <w:rsid w:val="00D8240C"/>
    <w:rsid w:val="00D82E8D"/>
    <w:rsid w:val="00D8337E"/>
    <w:rsid w:val="00D83F74"/>
    <w:rsid w:val="00D91269"/>
    <w:rsid w:val="00D91B7E"/>
    <w:rsid w:val="00D9291C"/>
    <w:rsid w:val="00D92E62"/>
    <w:rsid w:val="00D943F5"/>
    <w:rsid w:val="00DA0584"/>
    <w:rsid w:val="00DA13AA"/>
    <w:rsid w:val="00DA1A78"/>
    <w:rsid w:val="00DA3D13"/>
    <w:rsid w:val="00DA61A9"/>
    <w:rsid w:val="00DB00C6"/>
    <w:rsid w:val="00DB02F9"/>
    <w:rsid w:val="00DB17F0"/>
    <w:rsid w:val="00DB2290"/>
    <w:rsid w:val="00DB532A"/>
    <w:rsid w:val="00DB616A"/>
    <w:rsid w:val="00DC0C8A"/>
    <w:rsid w:val="00DC1F34"/>
    <w:rsid w:val="00DC44D8"/>
    <w:rsid w:val="00DC5463"/>
    <w:rsid w:val="00DC67E8"/>
    <w:rsid w:val="00DC7B62"/>
    <w:rsid w:val="00DD291D"/>
    <w:rsid w:val="00DD3402"/>
    <w:rsid w:val="00DD4410"/>
    <w:rsid w:val="00DD52E3"/>
    <w:rsid w:val="00DD5348"/>
    <w:rsid w:val="00DE170E"/>
    <w:rsid w:val="00DE17EA"/>
    <w:rsid w:val="00DE7641"/>
    <w:rsid w:val="00DF3193"/>
    <w:rsid w:val="00DF3258"/>
    <w:rsid w:val="00DF3750"/>
    <w:rsid w:val="00DF4016"/>
    <w:rsid w:val="00DF4C82"/>
    <w:rsid w:val="00DF6A9F"/>
    <w:rsid w:val="00DF6D7D"/>
    <w:rsid w:val="00DF6F72"/>
    <w:rsid w:val="00DF7E1A"/>
    <w:rsid w:val="00E023D3"/>
    <w:rsid w:val="00E056ED"/>
    <w:rsid w:val="00E058DE"/>
    <w:rsid w:val="00E10E4F"/>
    <w:rsid w:val="00E115E4"/>
    <w:rsid w:val="00E12CC0"/>
    <w:rsid w:val="00E13787"/>
    <w:rsid w:val="00E1461D"/>
    <w:rsid w:val="00E14E1E"/>
    <w:rsid w:val="00E15160"/>
    <w:rsid w:val="00E151DF"/>
    <w:rsid w:val="00E15AFC"/>
    <w:rsid w:val="00E16CFB"/>
    <w:rsid w:val="00E20051"/>
    <w:rsid w:val="00E2076B"/>
    <w:rsid w:val="00E2203A"/>
    <w:rsid w:val="00E228D3"/>
    <w:rsid w:val="00E25E2D"/>
    <w:rsid w:val="00E26E93"/>
    <w:rsid w:val="00E302BF"/>
    <w:rsid w:val="00E30532"/>
    <w:rsid w:val="00E33005"/>
    <w:rsid w:val="00E33124"/>
    <w:rsid w:val="00E348BD"/>
    <w:rsid w:val="00E352BC"/>
    <w:rsid w:val="00E36577"/>
    <w:rsid w:val="00E370E8"/>
    <w:rsid w:val="00E4083A"/>
    <w:rsid w:val="00E43940"/>
    <w:rsid w:val="00E455BC"/>
    <w:rsid w:val="00E46B82"/>
    <w:rsid w:val="00E46D99"/>
    <w:rsid w:val="00E52E2C"/>
    <w:rsid w:val="00E53781"/>
    <w:rsid w:val="00E54779"/>
    <w:rsid w:val="00E550A2"/>
    <w:rsid w:val="00E57787"/>
    <w:rsid w:val="00E57DF3"/>
    <w:rsid w:val="00E60CD4"/>
    <w:rsid w:val="00E648BA"/>
    <w:rsid w:val="00E67B8B"/>
    <w:rsid w:val="00E704B3"/>
    <w:rsid w:val="00E70978"/>
    <w:rsid w:val="00E721C9"/>
    <w:rsid w:val="00E73AF7"/>
    <w:rsid w:val="00E75584"/>
    <w:rsid w:val="00E75D1B"/>
    <w:rsid w:val="00E8282B"/>
    <w:rsid w:val="00E834F5"/>
    <w:rsid w:val="00E8459B"/>
    <w:rsid w:val="00E85278"/>
    <w:rsid w:val="00E908E9"/>
    <w:rsid w:val="00E919C0"/>
    <w:rsid w:val="00E92278"/>
    <w:rsid w:val="00E97F8F"/>
    <w:rsid w:val="00EA2438"/>
    <w:rsid w:val="00EA265E"/>
    <w:rsid w:val="00EA29F4"/>
    <w:rsid w:val="00EA357C"/>
    <w:rsid w:val="00EA3CFC"/>
    <w:rsid w:val="00EA4318"/>
    <w:rsid w:val="00EA4418"/>
    <w:rsid w:val="00EA4DFB"/>
    <w:rsid w:val="00EA5C23"/>
    <w:rsid w:val="00EB04E9"/>
    <w:rsid w:val="00EB0EE3"/>
    <w:rsid w:val="00EB19DE"/>
    <w:rsid w:val="00EB5C7F"/>
    <w:rsid w:val="00EC0220"/>
    <w:rsid w:val="00EC0E46"/>
    <w:rsid w:val="00EC4397"/>
    <w:rsid w:val="00EC55D5"/>
    <w:rsid w:val="00EC78A3"/>
    <w:rsid w:val="00ED08E6"/>
    <w:rsid w:val="00ED0DDA"/>
    <w:rsid w:val="00ED4658"/>
    <w:rsid w:val="00ED4FFA"/>
    <w:rsid w:val="00ED63C8"/>
    <w:rsid w:val="00ED762E"/>
    <w:rsid w:val="00EE15C2"/>
    <w:rsid w:val="00EE177A"/>
    <w:rsid w:val="00EE1D5D"/>
    <w:rsid w:val="00EE3664"/>
    <w:rsid w:val="00EE5833"/>
    <w:rsid w:val="00EE7DE3"/>
    <w:rsid w:val="00EE7E7C"/>
    <w:rsid w:val="00EF1381"/>
    <w:rsid w:val="00EF1C9F"/>
    <w:rsid w:val="00EF25AD"/>
    <w:rsid w:val="00EF4C9D"/>
    <w:rsid w:val="00EF5ED3"/>
    <w:rsid w:val="00EF6208"/>
    <w:rsid w:val="00EF620F"/>
    <w:rsid w:val="00EF6289"/>
    <w:rsid w:val="00EF6749"/>
    <w:rsid w:val="00EF6DE3"/>
    <w:rsid w:val="00EF7A56"/>
    <w:rsid w:val="00F0107C"/>
    <w:rsid w:val="00F021FA"/>
    <w:rsid w:val="00F02516"/>
    <w:rsid w:val="00F02B01"/>
    <w:rsid w:val="00F03AA5"/>
    <w:rsid w:val="00F04AD7"/>
    <w:rsid w:val="00F062C7"/>
    <w:rsid w:val="00F068D6"/>
    <w:rsid w:val="00F068FC"/>
    <w:rsid w:val="00F07AAC"/>
    <w:rsid w:val="00F10A9F"/>
    <w:rsid w:val="00F13274"/>
    <w:rsid w:val="00F13AF8"/>
    <w:rsid w:val="00F15D91"/>
    <w:rsid w:val="00F15EB1"/>
    <w:rsid w:val="00F1607F"/>
    <w:rsid w:val="00F202DF"/>
    <w:rsid w:val="00F23482"/>
    <w:rsid w:val="00F23E5B"/>
    <w:rsid w:val="00F247AF"/>
    <w:rsid w:val="00F2658F"/>
    <w:rsid w:val="00F30C95"/>
    <w:rsid w:val="00F3482C"/>
    <w:rsid w:val="00F34D16"/>
    <w:rsid w:val="00F40098"/>
    <w:rsid w:val="00F404FD"/>
    <w:rsid w:val="00F406AF"/>
    <w:rsid w:val="00F4100D"/>
    <w:rsid w:val="00F4139C"/>
    <w:rsid w:val="00F41D14"/>
    <w:rsid w:val="00F4484A"/>
    <w:rsid w:val="00F450F6"/>
    <w:rsid w:val="00F45293"/>
    <w:rsid w:val="00F47FBA"/>
    <w:rsid w:val="00F5210F"/>
    <w:rsid w:val="00F62FA2"/>
    <w:rsid w:val="00F63224"/>
    <w:rsid w:val="00F636E4"/>
    <w:rsid w:val="00F63FC6"/>
    <w:rsid w:val="00F6491F"/>
    <w:rsid w:val="00F65324"/>
    <w:rsid w:val="00F657F7"/>
    <w:rsid w:val="00F66EBC"/>
    <w:rsid w:val="00F672E6"/>
    <w:rsid w:val="00F679CD"/>
    <w:rsid w:val="00F71743"/>
    <w:rsid w:val="00F74A50"/>
    <w:rsid w:val="00F7500A"/>
    <w:rsid w:val="00F76679"/>
    <w:rsid w:val="00F80931"/>
    <w:rsid w:val="00F819B2"/>
    <w:rsid w:val="00F81A15"/>
    <w:rsid w:val="00F81D36"/>
    <w:rsid w:val="00F83A11"/>
    <w:rsid w:val="00F83B3B"/>
    <w:rsid w:val="00F847B5"/>
    <w:rsid w:val="00F869D3"/>
    <w:rsid w:val="00F87577"/>
    <w:rsid w:val="00F90D55"/>
    <w:rsid w:val="00F9157E"/>
    <w:rsid w:val="00F916C6"/>
    <w:rsid w:val="00F92342"/>
    <w:rsid w:val="00F92DFC"/>
    <w:rsid w:val="00F96184"/>
    <w:rsid w:val="00F97324"/>
    <w:rsid w:val="00F97457"/>
    <w:rsid w:val="00FA07B7"/>
    <w:rsid w:val="00FA188F"/>
    <w:rsid w:val="00FA19C5"/>
    <w:rsid w:val="00FA211C"/>
    <w:rsid w:val="00FA34E8"/>
    <w:rsid w:val="00FA4CA7"/>
    <w:rsid w:val="00FA5E8D"/>
    <w:rsid w:val="00FA62DE"/>
    <w:rsid w:val="00FA6947"/>
    <w:rsid w:val="00FA6C0F"/>
    <w:rsid w:val="00FA7030"/>
    <w:rsid w:val="00FA7247"/>
    <w:rsid w:val="00FB0CA2"/>
    <w:rsid w:val="00FB18EA"/>
    <w:rsid w:val="00FB2019"/>
    <w:rsid w:val="00FB3476"/>
    <w:rsid w:val="00FB385D"/>
    <w:rsid w:val="00FB4357"/>
    <w:rsid w:val="00FB4F57"/>
    <w:rsid w:val="00FB50A4"/>
    <w:rsid w:val="00FB552D"/>
    <w:rsid w:val="00FB73CF"/>
    <w:rsid w:val="00FC503D"/>
    <w:rsid w:val="00FD03E0"/>
    <w:rsid w:val="00FD4983"/>
    <w:rsid w:val="00FE09BC"/>
    <w:rsid w:val="00FE10A5"/>
    <w:rsid w:val="00FE1724"/>
    <w:rsid w:val="00FE2375"/>
    <w:rsid w:val="00FE4914"/>
    <w:rsid w:val="00FE5261"/>
    <w:rsid w:val="00FE6E82"/>
    <w:rsid w:val="00FE7329"/>
    <w:rsid w:val="00FE782D"/>
    <w:rsid w:val="00FE788C"/>
    <w:rsid w:val="00FF207E"/>
    <w:rsid w:val="00FF22E0"/>
    <w:rsid w:val="00FF23E2"/>
    <w:rsid w:val="00FF43B5"/>
    <w:rsid w:val="3704AC25"/>
    <w:rsid w:val="4C57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B1716"/>
  <w15:docId w15:val="{75BCE306-A8BB-45B5-873E-00A759148D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uiPriority="0" w:semiHidden="1" w:unhideWhenUsed="1"/>
    <w:lsdException w:name="List Number 4" w:semiHidden="1" w:unhideWhenUsed="1"/>
    <w:lsdException w:name="List Number 5" w:semiHidden="1" w:unhideWhenUsed="1"/>
    <w:lsdException w:name="Title" w:uiPriority="0"/>
    <w:lsdException w:name="Closing" w:uiPriority="0"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lsdException w:name="Emphasis" w:uiPriority="20"/>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6D45"/>
    <w:pPr>
      <w:spacing w:before="120" w:after="120" w:line="240" w:lineRule="auto"/>
    </w:pPr>
    <w:rPr>
      <w:rFonts w:eastAsia="Times New Roman" w:cs="Times New Roman"/>
    </w:rPr>
  </w:style>
  <w:style w:type="paragraph" w:styleId="Heading1">
    <w:name w:val="heading 1"/>
    <w:basedOn w:val="Normal"/>
    <w:next w:val="Normal"/>
    <w:link w:val="Heading1Char"/>
    <w:qFormat/>
    <w:rsid w:val="00070D7B"/>
    <w:pPr>
      <w:keepNext/>
      <w:pageBreakBefore/>
      <w:numPr>
        <w:numId w:val="53"/>
      </w:numPr>
      <w:spacing w:before="180" w:after="0"/>
      <w:outlineLvl w:val="0"/>
    </w:pPr>
    <w:rPr>
      <w:b/>
      <w:kern w:val="28"/>
      <w:sz w:val="36"/>
    </w:rPr>
  </w:style>
  <w:style w:type="paragraph" w:styleId="Heading2">
    <w:name w:val="heading 2"/>
    <w:basedOn w:val="Normal"/>
    <w:next w:val="Normal"/>
    <w:link w:val="Heading2Char"/>
    <w:qFormat/>
    <w:rsid w:val="00070D7B"/>
    <w:pPr>
      <w:keepNext/>
      <w:numPr>
        <w:ilvl w:val="1"/>
        <w:numId w:val="53"/>
      </w:numPr>
      <w:spacing w:before="180" w:after="0"/>
      <w:outlineLvl w:val="1"/>
    </w:pPr>
    <w:rPr>
      <w:b/>
      <w:sz w:val="32"/>
    </w:rPr>
  </w:style>
  <w:style w:type="paragraph" w:styleId="Heading3">
    <w:name w:val="heading 3"/>
    <w:basedOn w:val="Normal"/>
    <w:next w:val="Normal"/>
    <w:link w:val="Heading3Char"/>
    <w:qFormat/>
    <w:rsid w:val="00070D7B"/>
    <w:pPr>
      <w:keepNext/>
      <w:numPr>
        <w:ilvl w:val="2"/>
        <w:numId w:val="53"/>
      </w:numPr>
      <w:spacing w:before="180" w:after="0"/>
      <w:outlineLvl w:val="2"/>
    </w:pPr>
    <w:rPr>
      <w:b/>
      <w:sz w:val="28"/>
    </w:rPr>
  </w:style>
  <w:style w:type="paragraph" w:styleId="Heading4">
    <w:name w:val="heading 4"/>
    <w:basedOn w:val="Normal"/>
    <w:next w:val="Normal"/>
    <w:link w:val="Heading4Char"/>
    <w:qFormat/>
    <w:rsid w:val="00070D7B"/>
    <w:pPr>
      <w:keepNext/>
      <w:numPr>
        <w:ilvl w:val="3"/>
        <w:numId w:val="53"/>
      </w:numPr>
      <w:spacing w:before="180" w:after="0"/>
      <w:outlineLvl w:val="3"/>
    </w:pPr>
    <w:rPr>
      <w:b/>
      <w:sz w:val="24"/>
    </w:rPr>
  </w:style>
  <w:style w:type="paragraph" w:styleId="Heading5">
    <w:name w:val="heading 5"/>
    <w:basedOn w:val="Normal"/>
    <w:next w:val="Normal"/>
    <w:link w:val="Heading5Char"/>
    <w:qFormat/>
    <w:rsid w:val="00070D7B"/>
    <w:pPr>
      <w:keepNext/>
      <w:numPr>
        <w:ilvl w:val="4"/>
        <w:numId w:val="53"/>
      </w:numPr>
      <w:spacing w:before="180" w:after="0"/>
      <w:outlineLvl w:val="4"/>
    </w:pPr>
    <w:rPr>
      <w:b/>
      <w:sz w:val="24"/>
    </w:rPr>
  </w:style>
  <w:style w:type="paragraph" w:styleId="Heading6">
    <w:name w:val="heading 6"/>
    <w:basedOn w:val="Normal"/>
    <w:next w:val="Normal"/>
    <w:link w:val="Heading6Char"/>
    <w:qFormat/>
    <w:rsid w:val="00070D7B"/>
    <w:pPr>
      <w:keepNext/>
      <w:numPr>
        <w:ilvl w:val="5"/>
        <w:numId w:val="53"/>
      </w:numPr>
      <w:spacing w:before="180" w:after="0"/>
      <w:outlineLvl w:val="5"/>
    </w:pPr>
    <w:rPr>
      <w:b/>
      <w:sz w:val="24"/>
    </w:rPr>
  </w:style>
  <w:style w:type="paragraph" w:styleId="Heading7">
    <w:name w:val="heading 7"/>
    <w:basedOn w:val="Normal"/>
    <w:next w:val="Normal"/>
    <w:link w:val="Heading7Char"/>
    <w:qFormat/>
    <w:rsid w:val="00070D7B"/>
    <w:pPr>
      <w:keepNext/>
      <w:numPr>
        <w:ilvl w:val="6"/>
        <w:numId w:val="53"/>
      </w:numPr>
      <w:spacing w:before="180" w:after="0"/>
      <w:outlineLvl w:val="6"/>
    </w:pPr>
    <w:rPr>
      <w:b/>
      <w:sz w:val="24"/>
    </w:rPr>
  </w:style>
  <w:style w:type="paragraph" w:styleId="Heading8">
    <w:name w:val="heading 8"/>
    <w:basedOn w:val="Normal"/>
    <w:next w:val="Normal"/>
    <w:link w:val="Heading8Char"/>
    <w:qFormat/>
    <w:rsid w:val="00070D7B"/>
    <w:pPr>
      <w:keepNext/>
      <w:numPr>
        <w:ilvl w:val="7"/>
        <w:numId w:val="53"/>
      </w:numPr>
      <w:spacing w:before="180" w:after="0"/>
      <w:outlineLvl w:val="7"/>
    </w:pPr>
    <w:rPr>
      <w:b/>
      <w:sz w:val="24"/>
    </w:rPr>
  </w:style>
  <w:style w:type="paragraph" w:styleId="Heading9">
    <w:name w:val="heading 9"/>
    <w:basedOn w:val="Normal"/>
    <w:next w:val="Normal"/>
    <w:link w:val="Heading9Char"/>
    <w:qFormat/>
    <w:rsid w:val="00070D7B"/>
    <w:pPr>
      <w:keepNext/>
      <w:numPr>
        <w:ilvl w:val="8"/>
        <w:numId w:val="53"/>
      </w:numPr>
      <w:spacing w:before="180" w:after="0"/>
      <w:outlineLvl w:val="8"/>
    </w:pPr>
    <w:rPr>
      <w:b/>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070D7B"/>
    <w:rPr>
      <w:rFonts w:eastAsia="Times New Roman" w:cs="Times New Roman"/>
      <w:b/>
      <w:kern w:val="28"/>
      <w:sz w:val="36"/>
    </w:rPr>
  </w:style>
  <w:style w:type="character" w:styleId="Heading2Char" w:customStyle="1">
    <w:name w:val="Heading 2 Char"/>
    <w:basedOn w:val="DefaultParagraphFont"/>
    <w:link w:val="Heading2"/>
    <w:rsid w:val="00070D7B"/>
    <w:rPr>
      <w:rFonts w:eastAsia="Times New Roman" w:cs="Times New Roman"/>
      <w:b/>
      <w:sz w:val="32"/>
    </w:rPr>
  </w:style>
  <w:style w:type="character" w:styleId="Heading3Char" w:customStyle="1">
    <w:name w:val="Heading 3 Char"/>
    <w:basedOn w:val="DefaultParagraphFont"/>
    <w:link w:val="Heading3"/>
    <w:rsid w:val="00070D7B"/>
    <w:rPr>
      <w:rFonts w:eastAsia="Times New Roman" w:cs="Times New Roman"/>
      <w:b/>
      <w:sz w:val="28"/>
    </w:rPr>
  </w:style>
  <w:style w:type="character" w:styleId="Heading4Char" w:customStyle="1">
    <w:name w:val="Heading 4 Char"/>
    <w:basedOn w:val="DefaultParagraphFont"/>
    <w:link w:val="Heading4"/>
    <w:rsid w:val="00070D7B"/>
    <w:rPr>
      <w:rFonts w:eastAsia="Times New Roman" w:cs="Times New Roman"/>
      <w:b/>
      <w:sz w:val="24"/>
    </w:rPr>
  </w:style>
  <w:style w:type="character" w:styleId="Heading5Char" w:customStyle="1">
    <w:name w:val="Heading 5 Char"/>
    <w:basedOn w:val="DefaultParagraphFont"/>
    <w:link w:val="Heading5"/>
    <w:rsid w:val="00070D7B"/>
    <w:rPr>
      <w:rFonts w:eastAsia="Times New Roman" w:cs="Times New Roman"/>
      <w:b/>
      <w:sz w:val="24"/>
    </w:rPr>
  </w:style>
  <w:style w:type="character" w:styleId="Heading6Char" w:customStyle="1">
    <w:name w:val="Heading 6 Char"/>
    <w:basedOn w:val="DefaultParagraphFont"/>
    <w:link w:val="Heading6"/>
    <w:rsid w:val="00070D7B"/>
    <w:rPr>
      <w:rFonts w:eastAsia="Times New Roman" w:cs="Times New Roman"/>
      <w:b/>
      <w:sz w:val="24"/>
    </w:rPr>
  </w:style>
  <w:style w:type="character" w:styleId="Heading7Char" w:customStyle="1">
    <w:name w:val="Heading 7 Char"/>
    <w:basedOn w:val="DefaultParagraphFont"/>
    <w:link w:val="Heading7"/>
    <w:rsid w:val="00070D7B"/>
    <w:rPr>
      <w:rFonts w:eastAsia="Times New Roman" w:cs="Times New Roman"/>
      <w:b/>
      <w:sz w:val="24"/>
    </w:rPr>
  </w:style>
  <w:style w:type="character" w:styleId="Heading8Char" w:customStyle="1">
    <w:name w:val="Heading 8 Char"/>
    <w:basedOn w:val="DefaultParagraphFont"/>
    <w:link w:val="Heading8"/>
    <w:rsid w:val="00070D7B"/>
    <w:rPr>
      <w:rFonts w:eastAsia="Times New Roman" w:cs="Times New Roman"/>
      <w:b/>
      <w:sz w:val="24"/>
    </w:rPr>
  </w:style>
  <w:style w:type="character" w:styleId="Heading9Char" w:customStyle="1">
    <w:name w:val="Heading 9 Char"/>
    <w:basedOn w:val="DefaultParagraphFont"/>
    <w:link w:val="Heading9"/>
    <w:rsid w:val="00070D7B"/>
    <w:rPr>
      <w:rFonts w:eastAsia="Times New Roman" w:cs="Times New Roman"/>
      <w:b/>
      <w:sz w:val="24"/>
    </w:rPr>
  </w:style>
  <w:style w:type="character" w:styleId="BookTitle">
    <w:name w:val="Book Title"/>
    <w:basedOn w:val="DefaultParagraphFont"/>
    <w:uiPriority w:val="33"/>
    <w:rsid w:val="00B659CC"/>
    <w:rPr>
      <w:b/>
      <w:bCs/>
      <w:smallCaps/>
      <w:spacing w:val="5"/>
    </w:rPr>
  </w:style>
  <w:style w:type="paragraph" w:styleId="Title">
    <w:name w:val="Title"/>
    <w:next w:val="Normal"/>
    <w:link w:val="TitleChar"/>
    <w:rsid w:val="00BF4AFB"/>
    <w:pPr>
      <w:spacing w:before="480" w:after="360" w:line="240" w:lineRule="auto"/>
      <w:jc w:val="center"/>
    </w:pPr>
    <w:rPr>
      <w:rFonts w:ascii="Arial Bold" w:hAnsi="Arial Bold" w:eastAsia="Times New Roman" w:cs="Times New Roman"/>
      <w:b/>
      <w:kern w:val="28"/>
      <w:sz w:val="36"/>
    </w:rPr>
  </w:style>
  <w:style w:type="character" w:styleId="TitleChar" w:customStyle="1">
    <w:name w:val="Title Char"/>
    <w:basedOn w:val="DefaultParagraphFont"/>
    <w:link w:val="Title"/>
    <w:rsid w:val="00A16963"/>
    <w:rPr>
      <w:rFonts w:ascii="Arial Bold" w:hAnsi="Arial Bold" w:eastAsia="Times New Roman" w:cs="Times New Roman"/>
      <w:b/>
      <w:kern w:val="28"/>
      <w:sz w:val="36"/>
    </w:rPr>
  </w:style>
  <w:style w:type="paragraph" w:styleId="Subtitle">
    <w:name w:val="Subtitle"/>
    <w:basedOn w:val="Normal"/>
    <w:next w:val="Normal"/>
    <w:link w:val="SubtitleChar"/>
    <w:uiPriority w:val="11"/>
    <w:rsid w:val="00970705"/>
    <w:pPr>
      <w:tabs>
        <w:tab w:val="right" w:pos="4680"/>
        <w:tab w:val="left" w:pos="4860"/>
      </w:tabs>
      <w:spacing w:before="0" w:after="0"/>
    </w:pPr>
    <w:rPr>
      <w:b/>
      <w:sz w:val="24"/>
      <w:szCs w:val="24"/>
    </w:rPr>
  </w:style>
  <w:style w:type="character" w:styleId="SubtitleChar" w:customStyle="1">
    <w:name w:val="Subtitle Char"/>
    <w:basedOn w:val="DefaultParagraphFont"/>
    <w:link w:val="Subtitle"/>
    <w:uiPriority w:val="11"/>
    <w:rsid w:val="00970705"/>
    <w:rPr>
      <w:rFonts w:eastAsia="Times New Roman" w:cs="Times New Roman"/>
      <w:b/>
      <w:sz w:val="24"/>
      <w:szCs w:val="24"/>
    </w:rPr>
  </w:style>
  <w:style w:type="table" w:styleId="TableGrid">
    <w:name w:val="Table Grid"/>
    <w:basedOn w:val="TableNormal"/>
    <w:rsid w:val="00BF4AFB"/>
    <w:pPr>
      <w:spacing w:after="0" w:line="240" w:lineRule="auto"/>
    </w:pPr>
    <w:rPr>
      <w:rFonts w:eastAsia="Times New Roman" w:cs="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jc w:val="center"/>
    </w:trPr>
    <w:tcPr>
      <w:vAlign w:val="center"/>
    </w:tcPr>
  </w:style>
  <w:style w:type="table" w:styleId="SignatureBlock" w:customStyle="1">
    <w:name w:val="Signature Block"/>
    <w:basedOn w:val="TableGrid"/>
    <w:uiPriority w:val="99"/>
    <w:rsid w:val="005907DB"/>
    <w:pPr>
      <w:spacing w:before="120" w:after="120"/>
    </w:pPr>
    <w:tblPr/>
    <w:tblStylePr w:type="firstRow">
      <w:pPr>
        <w:wordWrap/>
        <w:spacing w:beforeLines="0" w:afterLines="0"/>
        <w:jc w:val="center"/>
      </w:pPr>
      <w:rPr>
        <w:b/>
      </w:rPr>
      <w:tblPr/>
      <w:tcPr>
        <w:tcBorders>
          <w:bottom w:val="double" w:color="auto" w:sz="4" w:space="0"/>
        </w:tcBorders>
      </w:tcPr>
    </w:tblStylePr>
  </w:style>
  <w:style w:type="character" w:styleId="Strong">
    <w:name w:val="Strong"/>
    <w:aliases w:val="Underline"/>
    <w:basedOn w:val="DefaultParagraphFont"/>
    <w:uiPriority w:val="22"/>
    <w:rsid w:val="00885CB9"/>
    <w:rPr>
      <w:b w:val="0"/>
      <w:bCs/>
      <w:sz w:val="20"/>
      <w:u w:val="single"/>
    </w:rPr>
  </w:style>
  <w:style w:type="paragraph" w:styleId="Header">
    <w:name w:val="header"/>
    <w:basedOn w:val="Normal"/>
    <w:link w:val="HeaderChar"/>
    <w:uiPriority w:val="99"/>
    <w:rsid w:val="00BF4AFB"/>
    <w:pPr>
      <w:tabs>
        <w:tab w:val="right" w:pos="9360"/>
      </w:tabs>
      <w:spacing w:after="0"/>
    </w:pPr>
    <w:rPr>
      <w:sz w:val="16"/>
    </w:rPr>
  </w:style>
  <w:style w:type="character" w:styleId="HeaderChar" w:customStyle="1">
    <w:name w:val="Header Char"/>
    <w:basedOn w:val="DefaultParagraphFont"/>
    <w:link w:val="Header"/>
    <w:uiPriority w:val="99"/>
    <w:rsid w:val="00F4100D"/>
    <w:rPr>
      <w:rFonts w:eastAsia="Times New Roman" w:cs="Times New Roman"/>
      <w:sz w:val="16"/>
    </w:rPr>
  </w:style>
  <w:style w:type="paragraph" w:styleId="Footer">
    <w:name w:val="footer"/>
    <w:basedOn w:val="Normal"/>
    <w:link w:val="FooterChar"/>
    <w:uiPriority w:val="99"/>
    <w:rsid w:val="00BF4AFB"/>
    <w:pPr>
      <w:pBdr>
        <w:top w:val="single" w:color="auto" w:sz="8" w:space="1"/>
      </w:pBdr>
      <w:tabs>
        <w:tab w:val="center" w:pos="4680"/>
        <w:tab w:val="right" w:pos="9360"/>
      </w:tabs>
      <w:spacing w:before="0" w:after="0"/>
    </w:pPr>
  </w:style>
  <w:style w:type="character" w:styleId="FooterChar" w:customStyle="1">
    <w:name w:val="Footer Char"/>
    <w:basedOn w:val="DefaultParagraphFont"/>
    <w:link w:val="Footer"/>
    <w:uiPriority w:val="99"/>
    <w:rsid w:val="00F4100D"/>
    <w:rPr>
      <w:rFonts w:eastAsia="Times New Roman" w:cs="Times New Roman"/>
    </w:rPr>
  </w:style>
  <w:style w:type="paragraph" w:styleId="BalloonText">
    <w:name w:val="Balloon Text"/>
    <w:basedOn w:val="Normal"/>
    <w:link w:val="BalloonTextChar"/>
    <w:semiHidden/>
    <w:rsid w:val="00BF4AFB"/>
    <w:rPr>
      <w:rFonts w:ascii="Tahoma" w:hAnsi="Tahoma" w:cs="Tahoma"/>
      <w:sz w:val="16"/>
      <w:szCs w:val="16"/>
    </w:rPr>
  </w:style>
  <w:style w:type="character" w:styleId="BalloonTextChar" w:customStyle="1">
    <w:name w:val="Balloon Text Char"/>
    <w:basedOn w:val="DefaultParagraphFont"/>
    <w:link w:val="BalloonText"/>
    <w:semiHidden/>
    <w:rsid w:val="00F80931"/>
    <w:rPr>
      <w:rFonts w:ascii="Tahoma" w:hAnsi="Tahoma" w:eastAsia="Times New Roman" w:cs="Tahoma"/>
      <w:sz w:val="16"/>
      <w:szCs w:val="16"/>
    </w:rPr>
  </w:style>
  <w:style w:type="table" w:styleId="Style1" w:customStyle="1">
    <w:name w:val="Style1"/>
    <w:basedOn w:val="TableNormal"/>
    <w:uiPriority w:val="99"/>
    <w:rsid w:val="00E919C0"/>
    <w:pPr>
      <w:spacing w:before="120" w:after="120" w:line="240" w:lineRule="auto"/>
    </w:pPr>
    <w:tblP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
    <w:tblStylePr w:type="firstRow">
      <w:pPr>
        <w:jc w:val="center"/>
      </w:pPr>
      <w:rPr>
        <w:b/>
      </w:rPr>
      <w:tblPr/>
      <w:tcPr>
        <w:tcBorders>
          <w:bottom w:val="double" w:color="auto" w:sz="4" w:space="0"/>
        </w:tcBorders>
        <w:shd w:val="clear" w:color="auto" w:fill="D9D9D9" w:themeFill="background1" w:themeFillShade="D9"/>
      </w:tcPr>
    </w:tblStylePr>
  </w:style>
  <w:style w:type="table" w:styleId="RestrictionsTable" w:customStyle="1">
    <w:name w:val="Restrictions Table"/>
    <w:basedOn w:val="TableNormal"/>
    <w:uiPriority w:val="99"/>
    <w:rsid w:val="00637889"/>
    <w:pPr>
      <w:spacing w:before="120" w:after="120" w:line="240" w:lineRule="auto"/>
      <w:jc w:val="center"/>
    </w:pPr>
    <w:rPr>
      <w:b/>
      <w:sz w:val="28"/>
    </w:rPr>
    <w:tblPr>
      <w:tblInd w:w="108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
    <w:tblStylePr w:type="firstRow">
      <w:pPr>
        <w:jc w:val="center"/>
      </w:pPr>
      <w:rPr>
        <w:rFonts w:ascii="Arial" w:hAnsi="Arial"/>
        <w:sz w:val="28"/>
      </w:rPr>
    </w:tblStylePr>
    <w:tblStylePr w:type="firstCol">
      <w:pPr>
        <w:jc w:val="left"/>
      </w:pPr>
    </w:tblStylePr>
  </w:style>
  <w:style w:type="table" w:styleId="PartsList" w:customStyle="1">
    <w:name w:val="Parts List"/>
    <w:basedOn w:val="TableNormal"/>
    <w:uiPriority w:val="99"/>
    <w:rsid w:val="005907DB"/>
    <w:pPr>
      <w:spacing w:before="60" w:after="60" w:line="240" w:lineRule="auto"/>
    </w:pPr>
    <w:tblP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
    <w:tcPr>
      <w:vAlign w:val="center"/>
    </w:tcPr>
  </w:style>
  <w:style w:type="paragraph" w:styleId="FileListingHeaders" w:customStyle="1">
    <w:name w:val="File Listing Headers"/>
    <w:basedOn w:val="Normal"/>
    <w:next w:val="Normal"/>
    <w:link w:val="FileListingHeadersChar"/>
    <w:autoRedefine/>
    <w:rsid w:val="00D41E1D"/>
    <w:pPr>
      <w:tabs>
        <w:tab w:val="left" w:pos="900"/>
        <w:tab w:val="left" w:pos="5760"/>
        <w:tab w:val="left" w:pos="7020"/>
        <w:tab w:val="left" w:pos="8280"/>
      </w:tabs>
      <w:spacing w:after="0"/>
      <w:contextualSpacing/>
    </w:pPr>
  </w:style>
  <w:style w:type="paragraph" w:styleId="NoSpacing">
    <w:name w:val="No Spacing"/>
    <w:link w:val="NoSpacingChar"/>
    <w:uiPriority w:val="1"/>
    <w:rsid w:val="00844BE5"/>
    <w:pPr>
      <w:spacing w:after="0" w:line="240" w:lineRule="auto"/>
    </w:pPr>
  </w:style>
  <w:style w:type="character" w:styleId="FileListingHeadersChar" w:customStyle="1">
    <w:name w:val="File Listing Headers Char"/>
    <w:basedOn w:val="DefaultParagraphFont"/>
    <w:link w:val="FileListingHeaders"/>
    <w:rsid w:val="00D41E1D"/>
  </w:style>
  <w:style w:type="table" w:styleId="CPCIDataTable" w:customStyle="1">
    <w:name w:val="CPCI Data Table"/>
    <w:basedOn w:val="TableNormal"/>
    <w:uiPriority w:val="99"/>
    <w:rsid w:val="00844BE5"/>
    <w:pPr>
      <w:spacing w:after="0" w:line="240" w:lineRule="auto"/>
    </w:pPr>
    <w:tblPr/>
    <w:tblStylePr w:type="firstRow">
      <w:tblPr/>
      <w:tcPr>
        <w:tcBorders>
          <w:bottom w:val="single" w:color="auto" w:sz="8" w:space="0"/>
        </w:tcBorders>
      </w:tcPr>
    </w:tblStylePr>
  </w:style>
  <w:style w:type="paragraph" w:styleId="FileListing" w:customStyle="1">
    <w:name w:val="File Listing"/>
    <w:basedOn w:val="NoSpacing"/>
    <w:link w:val="FileListingChar"/>
    <w:rsid w:val="00685ED1"/>
    <w:pPr>
      <w:tabs>
        <w:tab w:val="left" w:pos="270"/>
        <w:tab w:val="left" w:pos="900"/>
        <w:tab w:val="left" w:pos="5760"/>
        <w:tab w:val="left" w:pos="7200"/>
        <w:tab w:val="left" w:pos="8280"/>
      </w:tabs>
    </w:pPr>
    <w:rPr>
      <w:sz w:val="18"/>
    </w:rPr>
  </w:style>
  <w:style w:type="character" w:styleId="NoSpacingChar" w:customStyle="1">
    <w:name w:val="No Spacing Char"/>
    <w:basedOn w:val="DefaultParagraphFont"/>
    <w:link w:val="NoSpacing"/>
    <w:uiPriority w:val="1"/>
    <w:rsid w:val="00EE1D5D"/>
  </w:style>
  <w:style w:type="character" w:styleId="FileListingChar" w:customStyle="1">
    <w:name w:val="File Listing Char"/>
    <w:basedOn w:val="NoSpacingChar"/>
    <w:link w:val="FileListing"/>
    <w:rsid w:val="00685ED1"/>
    <w:rPr>
      <w:sz w:val="18"/>
    </w:rPr>
  </w:style>
  <w:style w:type="character" w:styleId="PlaceholderText">
    <w:name w:val="Placeholder Text"/>
    <w:basedOn w:val="DefaultParagraphFont"/>
    <w:uiPriority w:val="99"/>
    <w:semiHidden/>
    <w:rsid w:val="00B45BCE"/>
    <w:rPr>
      <w:color w:val="808080"/>
    </w:rPr>
  </w:style>
  <w:style w:type="paragraph" w:styleId="RevHistory" w:customStyle="1">
    <w:name w:val="Rev History"/>
    <w:basedOn w:val="Normal"/>
    <w:link w:val="RevHistoryChar"/>
    <w:rsid w:val="00561DDE"/>
    <w:pPr>
      <w:jc w:val="center"/>
    </w:pPr>
    <w:rPr>
      <w:sz w:val="24"/>
    </w:rPr>
  </w:style>
  <w:style w:type="character" w:styleId="RevHistoryChar" w:customStyle="1">
    <w:name w:val="Rev History Char"/>
    <w:basedOn w:val="DefaultParagraphFont"/>
    <w:link w:val="RevHistory"/>
    <w:rsid w:val="00561DDE"/>
    <w:rPr>
      <w:sz w:val="24"/>
    </w:rPr>
  </w:style>
  <w:style w:type="character" w:styleId="IntenseEmphasis">
    <w:name w:val="Intense Emphasis"/>
    <w:aliases w:val="File Listing Header"/>
    <w:basedOn w:val="DefaultParagraphFont"/>
    <w:uiPriority w:val="21"/>
    <w:rsid w:val="00885CB9"/>
    <w:rPr>
      <w:b w:val="0"/>
      <w:bCs/>
      <w:i w:val="0"/>
      <w:iCs/>
      <w:color w:val="auto"/>
      <w:sz w:val="20"/>
    </w:rPr>
  </w:style>
  <w:style w:type="paragraph" w:styleId="SmallerNormal" w:customStyle="1">
    <w:name w:val="SmallerNormal"/>
    <w:basedOn w:val="Normal"/>
    <w:link w:val="SmallerNormalChar"/>
    <w:rsid w:val="005C3243"/>
    <w:pPr>
      <w:spacing w:after="0"/>
      <w:jc w:val="center"/>
    </w:pPr>
    <w:rPr>
      <w:sz w:val="18"/>
      <w:szCs w:val="18"/>
    </w:rPr>
  </w:style>
  <w:style w:type="character" w:styleId="SmallerNormalChar" w:customStyle="1">
    <w:name w:val="SmallerNormal Char"/>
    <w:basedOn w:val="DefaultParagraphFont"/>
    <w:link w:val="SmallerNormal"/>
    <w:rsid w:val="005C3243"/>
    <w:rPr>
      <w:sz w:val="18"/>
      <w:szCs w:val="18"/>
    </w:rPr>
  </w:style>
  <w:style w:type="paragraph" w:styleId="TOC1">
    <w:name w:val="toc 1"/>
    <w:basedOn w:val="Normal"/>
    <w:next w:val="Normal"/>
    <w:autoRedefine/>
    <w:uiPriority w:val="39"/>
    <w:rsid w:val="0093778A"/>
    <w:pPr>
      <w:tabs>
        <w:tab w:val="left" w:pos="270"/>
        <w:tab w:val="right" w:leader="dot" w:pos="9350"/>
      </w:tabs>
      <w:spacing w:before="240" w:after="0"/>
    </w:pPr>
    <w:rPr>
      <w:b/>
      <w:noProof/>
    </w:rPr>
  </w:style>
  <w:style w:type="paragraph" w:styleId="TOC2">
    <w:name w:val="toc 2"/>
    <w:basedOn w:val="Normal"/>
    <w:next w:val="Normal"/>
    <w:autoRedefine/>
    <w:uiPriority w:val="39"/>
    <w:rsid w:val="0093778A"/>
    <w:pPr>
      <w:tabs>
        <w:tab w:val="left" w:pos="810"/>
        <w:tab w:val="right" w:leader="dot" w:pos="9350"/>
      </w:tabs>
      <w:spacing w:before="0" w:after="0"/>
      <w:ind w:left="360"/>
    </w:pPr>
    <w:rPr>
      <w:noProof/>
    </w:rPr>
  </w:style>
  <w:style w:type="paragraph" w:styleId="TOC3">
    <w:name w:val="toc 3"/>
    <w:basedOn w:val="Normal"/>
    <w:next w:val="Normal"/>
    <w:autoRedefine/>
    <w:uiPriority w:val="39"/>
    <w:rsid w:val="0093778A"/>
    <w:pPr>
      <w:tabs>
        <w:tab w:val="left" w:pos="990"/>
        <w:tab w:val="right" w:leader="dot" w:pos="9350"/>
      </w:tabs>
      <w:spacing w:before="0" w:after="0"/>
      <w:ind w:left="360"/>
    </w:pPr>
    <w:rPr>
      <w:noProof/>
    </w:rPr>
  </w:style>
  <w:style w:type="paragraph" w:styleId="TOC4">
    <w:name w:val="toc 4"/>
    <w:basedOn w:val="Normal"/>
    <w:next w:val="Normal"/>
    <w:autoRedefine/>
    <w:uiPriority w:val="39"/>
    <w:rsid w:val="0093778A"/>
    <w:pPr>
      <w:tabs>
        <w:tab w:val="left" w:pos="1170"/>
        <w:tab w:val="right" w:leader="dot" w:pos="9360"/>
      </w:tabs>
      <w:spacing w:before="0" w:after="0"/>
      <w:ind w:left="360"/>
    </w:pPr>
    <w:rPr>
      <w:noProof/>
    </w:rPr>
  </w:style>
  <w:style w:type="paragraph" w:styleId="TOC5">
    <w:name w:val="toc 5"/>
    <w:basedOn w:val="Normal"/>
    <w:next w:val="Normal"/>
    <w:autoRedefine/>
    <w:uiPriority w:val="39"/>
    <w:rsid w:val="0093778A"/>
    <w:pPr>
      <w:tabs>
        <w:tab w:val="left" w:pos="1350"/>
        <w:tab w:val="right" w:leader="dot" w:pos="9360"/>
      </w:tabs>
      <w:spacing w:before="0" w:after="0"/>
      <w:ind w:left="360"/>
    </w:pPr>
    <w:rPr>
      <w:noProof/>
    </w:rPr>
  </w:style>
  <w:style w:type="paragraph" w:styleId="Appendix" w:customStyle="1">
    <w:name w:val="Appendix"/>
    <w:basedOn w:val="Heading1"/>
    <w:next w:val="Normal"/>
    <w:qFormat/>
    <w:rsid w:val="00464912"/>
    <w:pPr>
      <w:keepLines/>
      <w:numPr>
        <w:numId w:val="1"/>
      </w:numPr>
    </w:pPr>
  </w:style>
  <w:style w:type="paragraph" w:styleId="Appendix2" w:customStyle="1">
    <w:name w:val="Appendix 2"/>
    <w:basedOn w:val="Heading2"/>
    <w:next w:val="NormalIndent"/>
    <w:qFormat/>
    <w:rsid w:val="00FA6947"/>
    <w:pPr>
      <w:keepLines/>
      <w:numPr>
        <w:numId w:val="1"/>
      </w:numPr>
      <w:tabs>
        <w:tab w:val="clear" w:pos="720"/>
      </w:tabs>
    </w:pPr>
  </w:style>
  <w:style w:type="paragraph" w:styleId="NormalIndent">
    <w:name w:val="Normal Indent"/>
    <w:basedOn w:val="Normal"/>
    <w:rsid w:val="00BF4AFB"/>
    <w:pPr>
      <w:ind w:left="720"/>
    </w:pPr>
  </w:style>
  <w:style w:type="paragraph" w:styleId="Appendix3" w:customStyle="1">
    <w:name w:val="Appendix 3"/>
    <w:basedOn w:val="Heading3"/>
    <w:next w:val="NormalIndent"/>
    <w:qFormat/>
    <w:rsid w:val="00FA6947"/>
    <w:pPr>
      <w:numPr>
        <w:numId w:val="1"/>
      </w:numPr>
      <w:tabs>
        <w:tab w:val="clear" w:pos="1080"/>
      </w:tabs>
    </w:pPr>
  </w:style>
  <w:style w:type="paragraph" w:styleId="ListBullet3">
    <w:name w:val="List Bullet 3"/>
    <w:basedOn w:val="Normal"/>
    <w:uiPriority w:val="99"/>
    <w:rsid w:val="00BF4AFB"/>
    <w:pPr>
      <w:numPr>
        <w:numId w:val="12"/>
      </w:numPr>
      <w:spacing w:before="0"/>
    </w:pPr>
  </w:style>
  <w:style w:type="paragraph" w:styleId="ListNumber2">
    <w:name w:val="List Number 2"/>
    <w:basedOn w:val="Normal"/>
    <w:rsid w:val="00BF4AFB"/>
    <w:pPr>
      <w:numPr>
        <w:numId w:val="14"/>
      </w:numPr>
      <w:spacing w:after="60"/>
      <w:ind w:right="360"/>
    </w:pPr>
  </w:style>
  <w:style w:type="paragraph" w:styleId="TableofFigures">
    <w:name w:val="table of figures"/>
    <w:basedOn w:val="Normal"/>
    <w:next w:val="Normal"/>
    <w:uiPriority w:val="99"/>
    <w:rsid w:val="00BF4AFB"/>
    <w:pPr>
      <w:ind w:left="403" w:hanging="403"/>
    </w:pPr>
  </w:style>
  <w:style w:type="paragraph" w:styleId="ListBracket1" w:customStyle="1">
    <w:name w:val="List Bracket 1"/>
    <w:basedOn w:val="Normal"/>
    <w:rsid w:val="00BF4AFB"/>
    <w:pPr>
      <w:numPr>
        <w:numId w:val="8"/>
      </w:numPr>
      <w:spacing w:after="0"/>
    </w:pPr>
  </w:style>
  <w:style w:type="paragraph" w:styleId="TOCTitle" w:customStyle="1">
    <w:name w:val="TOC Title"/>
    <w:basedOn w:val="Normal"/>
    <w:semiHidden/>
    <w:rsid w:val="00BF4AFB"/>
    <w:rPr>
      <w:b/>
      <w:sz w:val="36"/>
    </w:rPr>
  </w:style>
  <w:style w:type="paragraph" w:styleId="TableCaption" w:customStyle="1">
    <w:name w:val="Table Caption"/>
    <w:basedOn w:val="Caption"/>
    <w:next w:val="Normal"/>
    <w:qFormat/>
    <w:rsid w:val="00BF4AFB"/>
    <w:pPr>
      <w:keepNext/>
    </w:pPr>
  </w:style>
  <w:style w:type="paragraph" w:styleId="Figure" w:customStyle="1">
    <w:name w:val="Figure"/>
    <w:next w:val="FigureCaption"/>
    <w:rsid w:val="00BF4AFB"/>
    <w:pPr>
      <w:keepNext/>
      <w:spacing w:before="100" w:beforeAutospacing="1" w:after="100" w:afterAutospacing="1" w:line="240" w:lineRule="auto"/>
      <w:jc w:val="center"/>
    </w:pPr>
    <w:rPr>
      <w:rFonts w:eastAsia="Times New Roman" w:cs="Times New Roman"/>
    </w:rPr>
  </w:style>
  <w:style w:type="paragraph" w:styleId="FigureCaption" w:customStyle="1">
    <w:name w:val="Figure Caption"/>
    <w:basedOn w:val="Caption"/>
    <w:next w:val="Normal"/>
    <w:qFormat/>
    <w:rsid w:val="00BF4AFB"/>
  </w:style>
  <w:style w:type="paragraph" w:styleId="Caption">
    <w:name w:val="caption"/>
    <w:aliases w:val="Caption Char1 + Before:  12 pt,Caption Char2,Caption Char1 Char1,Caption Char2 Char Char,Caption Char1 Char1 Char Char,Caption Char1 Char Char Char Char,Caption Char1 Char Char Char Char Char Char,Caption Char Char Char Char Char Char Char Char"/>
    <w:basedOn w:val="Normal"/>
    <w:next w:val="Normal"/>
    <w:link w:val="CaptionChar"/>
    <w:qFormat/>
    <w:rsid w:val="00BF4AFB"/>
    <w:pPr>
      <w:jc w:val="center"/>
    </w:pPr>
    <w:rPr>
      <w:b/>
    </w:rPr>
  </w:style>
  <w:style w:type="paragraph" w:styleId="11x2cell" w:customStyle="1">
    <w:name w:val="11x2:cell"/>
    <w:semiHidden/>
    <w:rsid w:val="00BF4AFB"/>
    <w:pPr>
      <w:tabs>
        <w:tab w:val="left" w:pos="0"/>
        <w:tab w:val="left" w:pos="720"/>
        <w:tab w:val="left" w:pos="1440"/>
        <w:tab w:val="left" w:pos="2160"/>
      </w:tabs>
      <w:autoSpaceDE w:val="0"/>
      <w:autoSpaceDN w:val="0"/>
      <w:adjustRightInd w:val="0"/>
      <w:spacing w:before="33" w:after="38" w:line="245" w:lineRule="atLeast"/>
    </w:pPr>
    <w:rPr>
      <w:rFonts w:ascii="Times" w:hAnsi="Times" w:eastAsia="Times New Roman" w:cs="Times"/>
      <w:sz w:val="22"/>
      <w:szCs w:val="22"/>
    </w:rPr>
  </w:style>
  <w:style w:type="paragraph" w:styleId="2x3cell" w:customStyle="1">
    <w:name w:val="2x3:cell"/>
    <w:semiHidden/>
    <w:rsid w:val="00BF4AFB"/>
    <w:pPr>
      <w:tabs>
        <w:tab w:val="left" w:pos="0"/>
        <w:tab w:val="left" w:pos="720"/>
        <w:tab w:val="left" w:pos="1440"/>
        <w:tab w:val="left" w:pos="2160"/>
      </w:tabs>
      <w:spacing w:before="56" w:after="38" w:line="222" w:lineRule="atLeast"/>
    </w:pPr>
    <w:rPr>
      <w:rFonts w:ascii="Helvetica" w:hAnsi="Helvetica" w:eastAsia="Times New Roman" w:cs="Times New Roman"/>
      <w:snapToGrid w:val="0"/>
    </w:rPr>
  </w:style>
  <w:style w:type="paragraph" w:styleId="6x6cell" w:customStyle="1">
    <w:name w:val="6x6:cell"/>
    <w:semiHidden/>
    <w:rsid w:val="00BF4AFB"/>
    <w:pPr>
      <w:tabs>
        <w:tab w:val="left" w:pos="0"/>
        <w:tab w:val="left" w:pos="720"/>
        <w:tab w:val="left" w:pos="1440"/>
        <w:tab w:val="left" w:pos="2160"/>
      </w:tabs>
      <w:autoSpaceDE w:val="0"/>
      <w:autoSpaceDN w:val="0"/>
      <w:adjustRightInd w:val="0"/>
      <w:spacing w:before="33" w:after="38" w:line="245" w:lineRule="atLeast"/>
    </w:pPr>
    <w:rPr>
      <w:rFonts w:ascii="Times" w:hAnsi="Times" w:eastAsia="Times New Roman" w:cs="Times"/>
      <w:sz w:val="22"/>
      <w:szCs w:val="22"/>
    </w:rPr>
  </w:style>
  <w:style w:type="paragraph" w:styleId="7x4cell" w:customStyle="1">
    <w:name w:val="7x4:cell"/>
    <w:semiHidden/>
    <w:rsid w:val="00BF4AFB"/>
    <w:pPr>
      <w:tabs>
        <w:tab w:val="left" w:pos="0"/>
        <w:tab w:val="left" w:pos="720"/>
        <w:tab w:val="left" w:pos="1440"/>
        <w:tab w:val="left" w:pos="2160"/>
      </w:tabs>
      <w:spacing w:before="38" w:after="38" w:line="240" w:lineRule="auto"/>
      <w:jc w:val="center"/>
    </w:pPr>
    <w:rPr>
      <w:rFonts w:ascii="Times" w:hAnsi="Times" w:eastAsia="Times New Roman" w:cs="Times New Roman"/>
      <w:snapToGrid w:val="0"/>
      <w:sz w:val="24"/>
    </w:rPr>
  </w:style>
  <w:style w:type="paragraph" w:styleId="AcroList" w:customStyle="1">
    <w:name w:val="AcroList"/>
    <w:semiHidden/>
    <w:rsid w:val="00BF4AFB"/>
    <w:pPr>
      <w:tabs>
        <w:tab w:val="left" w:pos="2664"/>
        <w:tab w:val="left" w:pos="3168"/>
        <w:tab w:val="left" w:pos="3672"/>
        <w:tab w:val="left" w:pos="4176"/>
        <w:tab w:val="left" w:pos="4680"/>
        <w:tab w:val="left" w:pos="5184"/>
        <w:tab w:val="left" w:pos="5688"/>
        <w:tab w:val="left" w:pos="6192"/>
        <w:tab w:val="left" w:pos="6696"/>
        <w:tab w:val="left" w:pos="7200"/>
        <w:tab w:val="left" w:pos="7704"/>
        <w:tab w:val="left" w:pos="8208"/>
        <w:tab w:val="left" w:pos="8712"/>
        <w:tab w:val="left" w:pos="9216"/>
        <w:tab w:val="left" w:pos="9720"/>
        <w:tab w:val="left" w:pos="10224"/>
        <w:tab w:val="left" w:pos="10728"/>
      </w:tabs>
      <w:autoSpaceDE w:val="0"/>
      <w:autoSpaceDN w:val="0"/>
      <w:adjustRightInd w:val="0"/>
      <w:spacing w:before="3" w:after="58" w:line="275" w:lineRule="atLeast"/>
      <w:ind w:left="2664" w:hanging="1440"/>
    </w:pPr>
    <w:rPr>
      <w:rFonts w:ascii="Times" w:hAnsi="Times" w:eastAsia="Times New Roman" w:cs="Times"/>
      <w:sz w:val="22"/>
      <w:szCs w:val="22"/>
    </w:rPr>
  </w:style>
  <w:style w:type="paragraph" w:styleId="AppendixTOC" w:customStyle="1">
    <w:name w:val="AppendixTOC"/>
    <w:autoRedefine/>
    <w:semiHidden/>
    <w:rsid w:val="00BF4AFB"/>
    <w:pPr>
      <w:keepLines/>
      <w:tabs>
        <w:tab w:val="left" w:pos="1584"/>
        <w:tab w:val="right" w:pos="9000"/>
        <w:tab w:val="right" w:pos="9360"/>
      </w:tabs>
      <w:spacing w:before="184" w:after="0" w:line="200" w:lineRule="atLeast"/>
      <w:ind w:left="504" w:hanging="504"/>
    </w:pPr>
    <w:rPr>
      <w:rFonts w:eastAsia="Times New Roman" w:cs="Times New Roman"/>
      <w:b/>
      <w:snapToGrid w:val="0"/>
      <w:sz w:val="24"/>
    </w:rPr>
  </w:style>
  <w:style w:type="paragraph" w:styleId="bullet" w:customStyle="1">
    <w:name w:val="bullet"/>
    <w:semiHidden/>
    <w:rsid w:val="00BF4AFB"/>
    <w:pPr>
      <w:tabs>
        <w:tab w:val="left" w:pos="1080"/>
        <w:tab w:val="left" w:pos="1800"/>
        <w:tab w:val="left" w:pos="2520"/>
        <w:tab w:val="left" w:pos="3960"/>
        <w:tab w:val="left" w:pos="5400"/>
      </w:tabs>
      <w:spacing w:before="58" w:after="58" w:line="240" w:lineRule="auto"/>
      <w:ind w:left="1080" w:right="1080" w:hanging="360"/>
    </w:pPr>
    <w:rPr>
      <w:rFonts w:ascii="Times" w:hAnsi="Times" w:eastAsia="Times New Roman" w:cs="Times New Roman"/>
      <w:snapToGrid w:val="0"/>
      <w:sz w:val="24"/>
    </w:rPr>
  </w:style>
  <w:style w:type="paragraph" w:styleId="Closing">
    <w:name w:val="Closing"/>
    <w:basedOn w:val="Normal"/>
    <w:link w:val="ClosingChar"/>
    <w:semiHidden/>
    <w:rsid w:val="00BF4AFB"/>
    <w:pPr>
      <w:ind w:left="4320"/>
    </w:pPr>
  </w:style>
  <w:style w:type="character" w:styleId="ClosingChar" w:customStyle="1">
    <w:name w:val="Closing Char"/>
    <w:basedOn w:val="DefaultParagraphFont"/>
    <w:link w:val="Closing"/>
    <w:semiHidden/>
    <w:rsid w:val="00BF4AFB"/>
    <w:rPr>
      <w:rFonts w:eastAsia="Times New Roman" w:cs="Times New Roman"/>
    </w:rPr>
  </w:style>
  <w:style w:type="paragraph" w:styleId="CompanyName" w:customStyle="1">
    <w:name w:val="Company Name"/>
    <w:basedOn w:val="Title"/>
    <w:rsid w:val="00BF4AFB"/>
    <w:pPr>
      <w:tabs>
        <w:tab w:val="left" w:pos="3060"/>
      </w:tabs>
      <w:spacing w:before="0"/>
      <w:jc w:val="left"/>
    </w:pPr>
  </w:style>
  <w:style w:type="paragraph" w:styleId="DocumentData" w:customStyle="1">
    <w:name w:val="Document Data"/>
    <w:basedOn w:val="Normal"/>
    <w:rsid w:val="00BF4AFB"/>
    <w:pPr>
      <w:tabs>
        <w:tab w:val="right" w:pos="4680"/>
        <w:tab w:val="left" w:pos="4824"/>
      </w:tabs>
      <w:contextualSpacing/>
    </w:pPr>
    <w:rPr>
      <w:b/>
      <w:sz w:val="24"/>
    </w:rPr>
  </w:style>
  <w:style w:type="paragraph" w:styleId="ContractNumber" w:customStyle="1">
    <w:name w:val="Contract Number"/>
    <w:basedOn w:val="DocumentData"/>
    <w:next w:val="Normal"/>
    <w:rsid w:val="00BF4AFB"/>
  </w:style>
  <w:style w:type="paragraph" w:styleId="Description" w:customStyle="1">
    <w:name w:val="Description"/>
    <w:semiHidden/>
    <w:rsid w:val="00BF4AFB"/>
    <w:pPr>
      <w:tabs>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 w:val="left" w:pos="9792"/>
        <w:tab w:val="left" w:pos="10296"/>
      </w:tabs>
      <w:autoSpaceDE w:val="0"/>
      <w:autoSpaceDN w:val="0"/>
      <w:adjustRightInd w:val="0"/>
      <w:spacing w:after="58" w:line="275" w:lineRule="atLeast"/>
      <w:ind w:left="2232" w:hanging="504"/>
    </w:pPr>
    <w:rPr>
      <w:rFonts w:ascii="Times" w:hAnsi="Times" w:eastAsia="Times New Roman" w:cs="Times"/>
      <w:sz w:val="22"/>
      <w:szCs w:val="22"/>
    </w:rPr>
  </w:style>
  <w:style w:type="paragraph" w:styleId="DocumentMap">
    <w:name w:val="Document Map"/>
    <w:basedOn w:val="Normal"/>
    <w:link w:val="DocumentMapChar"/>
    <w:semiHidden/>
    <w:rsid w:val="00BF4AFB"/>
    <w:pPr>
      <w:shd w:val="clear" w:color="auto" w:fill="000080"/>
    </w:pPr>
    <w:rPr>
      <w:rFonts w:ascii="Tahoma" w:hAnsi="Tahoma"/>
    </w:rPr>
  </w:style>
  <w:style w:type="character" w:styleId="DocumentMapChar" w:customStyle="1">
    <w:name w:val="Document Map Char"/>
    <w:basedOn w:val="DefaultParagraphFont"/>
    <w:link w:val="DocumentMap"/>
    <w:semiHidden/>
    <w:rsid w:val="00BF4AFB"/>
    <w:rPr>
      <w:rFonts w:ascii="Tahoma" w:hAnsi="Tahoma" w:eastAsia="Times New Roman" w:cs="Times New Roman"/>
      <w:shd w:val="clear" w:color="auto" w:fill="000080"/>
    </w:rPr>
  </w:style>
  <w:style w:type="paragraph" w:styleId="drawing9" w:customStyle="1">
    <w:name w:val="drawing9"/>
    <w:basedOn w:val="Normal"/>
    <w:semiHidden/>
    <w:rsid w:val="00BF4AFB"/>
    <w:pPr>
      <w:spacing w:before="0" w:after="0"/>
    </w:pPr>
    <w:rPr>
      <w:sz w:val="18"/>
    </w:rPr>
  </w:style>
  <w:style w:type="paragraph" w:styleId="drawing8ctr" w:customStyle="1">
    <w:name w:val="drawing8ctr"/>
    <w:basedOn w:val="drawing9"/>
    <w:semiHidden/>
    <w:rsid w:val="00BF4AFB"/>
    <w:pPr>
      <w:jc w:val="center"/>
    </w:pPr>
    <w:rPr>
      <w:sz w:val="16"/>
    </w:rPr>
  </w:style>
  <w:style w:type="paragraph" w:styleId="Entry" w:customStyle="1">
    <w:name w:val="Entry"/>
    <w:semiHidden/>
    <w:rsid w:val="00BF4AFB"/>
    <w:pPr>
      <w:tabs>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 w:val="left" w:pos="9792"/>
        <w:tab w:val="left" w:pos="10296"/>
      </w:tabs>
      <w:autoSpaceDE w:val="0"/>
      <w:autoSpaceDN w:val="0"/>
      <w:adjustRightInd w:val="0"/>
      <w:spacing w:before="3" w:after="58" w:line="275" w:lineRule="atLeast"/>
      <w:ind w:left="2232" w:hanging="504"/>
    </w:pPr>
    <w:rPr>
      <w:rFonts w:ascii="Times" w:hAnsi="Times" w:eastAsia="Times New Roman" w:cs="Times"/>
      <w:sz w:val="22"/>
      <w:szCs w:val="22"/>
    </w:rPr>
  </w:style>
  <w:style w:type="paragraph" w:styleId="Exit" w:customStyle="1">
    <w:name w:val="Exit"/>
    <w:semiHidden/>
    <w:rsid w:val="00BF4AFB"/>
    <w:pPr>
      <w:tabs>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 w:val="left" w:pos="9792"/>
        <w:tab w:val="left" w:pos="10296"/>
      </w:tabs>
      <w:autoSpaceDE w:val="0"/>
      <w:autoSpaceDN w:val="0"/>
      <w:adjustRightInd w:val="0"/>
      <w:spacing w:before="3" w:after="58" w:line="275" w:lineRule="atLeast"/>
      <w:ind w:left="2232" w:hanging="504"/>
    </w:pPr>
    <w:rPr>
      <w:rFonts w:ascii="Times" w:hAnsi="Times" w:eastAsia="Times New Roman" w:cs="Times"/>
      <w:sz w:val="22"/>
      <w:szCs w:val="22"/>
    </w:rPr>
  </w:style>
  <w:style w:type="character" w:styleId="FollowedHyperlink">
    <w:name w:val="FollowedHyperlink"/>
    <w:rsid w:val="00BF4AFB"/>
    <w:rPr>
      <w:color w:val="800080"/>
      <w:u w:val="single"/>
    </w:rPr>
  </w:style>
  <w:style w:type="character" w:styleId="FootnoteReference">
    <w:name w:val="footnote reference"/>
    <w:uiPriority w:val="99"/>
    <w:semiHidden/>
    <w:rsid w:val="00BF4AFB"/>
    <w:rPr>
      <w:vertAlign w:val="superscript"/>
    </w:rPr>
  </w:style>
  <w:style w:type="paragraph" w:styleId="Heading1-unnumbered" w:customStyle="1">
    <w:name w:val="Heading 1 - unnumbered"/>
    <w:basedOn w:val="Heading1"/>
    <w:next w:val="Normal"/>
    <w:rsid w:val="00BF4AFB"/>
    <w:pPr>
      <w:numPr>
        <w:numId w:val="0"/>
      </w:numPr>
    </w:pPr>
  </w:style>
  <w:style w:type="paragraph" w:styleId="Heading2-unnumbered" w:customStyle="1">
    <w:name w:val="Heading 2 - unnumbered"/>
    <w:basedOn w:val="Heading2"/>
    <w:next w:val="Normal"/>
    <w:rsid w:val="00BF4AFB"/>
    <w:pPr>
      <w:numPr>
        <w:ilvl w:val="0"/>
        <w:numId w:val="0"/>
      </w:numPr>
    </w:pPr>
  </w:style>
  <w:style w:type="paragraph" w:styleId="Heading3-unnumbered" w:customStyle="1">
    <w:name w:val="Heading 3 - unnumbered"/>
    <w:basedOn w:val="Heading3"/>
    <w:next w:val="Normal"/>
    <w:semiHidden/>
    <w:rsid w:val="00BF4AFB"/>
    <w:pPr>
      <w:numPr>
        <w:ilvl w:val="0"/>
        <w:numId w:val="0"/>
      </w:numPr>
    </w:pPr>
  </w:style>
  <w:style w:type="paragraph" w:styleId="Heading4-unnumbered" w:customStyle="1">
    <w:name w:val="Heading 4 - unnumbered"/>
    <w:basedOn w:val="Heading4"/>
    <w:next w:val="Normal"/>
    <w:semiHidden/>
    <w:rsid w:val="00BF4AFB"/>
    <w:pPr>
      <w:numPr>
        <w:ilvl w:val="0"/>
        <w:numId w:val="0"/>
      </w:numPr>
    </w:pPr>
  </w:style>
  <w:style w:type="paragraph" w:styleId="Heading5-unnumbered" w:customStyle="1">
    <w:name w:val="Heading 5 - unnumbered"/>
    <w:basedOn w:val="Heading5"/>
    <w:next w:val="Normal"/>
    <w:semiHidden/>
    <w:rsid w:val="00BF4AFB"/>
    <w:pPr>
      <w:numPr>
        <w:ilvl w:val="0"/>
        <w:numId w:val="0"/>
      </w:numPr>
    </w:pPr>
  </w:style>
  <w:style w:type="paragraph" w:styleId="Heading6-unnumbered" w:customStyle="1">
    <w:name w:val="Heading 6 - unnumbered"/>
    <w:basedOn w:val="Heading6"/>
    <w:next w:val="Normal"/>
    <w:semiHidden/>
    <w:rsid w:val="00BF4AFB"/>
    <w:pPr>
      <w:numPr>
        <w:ilvl w:val="0"/>
        <w:numId w:val="0"/>
      </w:numPr>
    </w:pPr>
  </w:style>
  <w:style w:type="paragraph" w:styleId="Heading7-unnumbered" w:customStyle="1">
    <w:name w:val="Heading 7 - unnumbered"/>
    <w:basedOn w:val="Heading7"/>
    <w:next w:val="Normal"/>
    <w:semiHidden/>
    <w:rsid w:val="00BF4AFB"/>
    <w:pPr>
      <w:numPr>
        <w:ilvl w:val="0"/>
        <w:numId w:val="0"/>
      </w:numPr>
    </w:pPr>
  </w:style>
  <w:style w:type="paragraph" w:styleId="Heading8-unnumbered" w:customStyle="1">
    <w:name w:val="Heading 8 - unnumbered"/>
    <w:basedOn w:val="Heading8"/>
    <w:next w:val="Normal"/>
    <w:semiHidden/>
    <w:rsid w:val="00BF4AFB"/>
    <w:pPr>
      <w:numPr>
        <w:ilvl w:val="0"/>
        <w:numId w:val="0"/>
      </w:numPr>
    </w:pPr>
  </w:style>
  <w:style w:type="paragraph" w:styleId="Heading9-unnumbered" w:customStyle="1">
    <w:name w:val="Heading 9 - unnumbered"/>
    <w:basedOn w:val="Heading9"/>
    <w:next w:val="Normal"/>
    <w:semiHidden/>
    <w:rsid w:val="00BF4AFB"/>
    <w:pPr>
      <w:numPr>
        <w:ilvl w:val="0"/>
        <w:numId w:val="0"/>
      </w:numPr>
    </w:pPr>
  </w:style>
  <w:style w:type="character" w:styleId="Hyperlink">
    <w:name w:val="Hyperlink"/>
    <w:uiPriority w:val="99"/>
    <w:rsid w:val="00BF4AFB"/>
    <w:rPr>
      <w:color w:val="0000FF"/>
      <w:u w:val="single"/>
    </w:rPr>
  </w:style>
  <w:style w:type="paragraph" w:styleId="IdentItalicCtr" w:customStyle="1">
    <w:name w:val="IdentItalicCtr"/>
    <w:basedOn w:val="Normal"/>
    <w:semiHidden/>
    <w:rsid w:val="00BF4AFB"/>
    <w:pPr>
      <w:ind w:left="720" w:right="720"/>
      <w:jc w:val="center"/>
    </w:pPr>
    <w:rPr>
      <w:i/>
    </w:rPr>
  </w:style>
  <w:style w:type="paragraph" w:styleId="Inputs" w:customStyle="1">
    <w:name w:val="Inputs"/>
    <w:semiHidden/>
    <w:rsid w:val="00BF4AFB"/>
    <w:pPr>
      <w:tabs>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 w:val="left" w:pos="9792"/>
        <w:tab w:val="left" w:pos="10296"/>
      </w:tabs>
      <w:autoSpaceDE w:val="0"/>
      <w:autoSpaceDN w:val="0"/>
      <w:adjustRightInd w:val="0"/>
      <w:spacing w:before="63" w:after="58" w:line="275" w:lineRule="atLeast"/>
      <w:ind w:left="2232" w:hanging="504"/>
    </w:pPr>
    <w:rPr>
      <w:rFonts w:ascii="Times" w:hAnsi="Times" w:eastAsia="Times New Roman" w:cs="Times"/>
      <w:sz w:val="22"/>
      <w:szCs w:val="22"/>
    </w:rPr>
  </w:style>
  <w:style w:type="paragraph" w:styleId="Instructions" w:customStyle="1">
    <w:name w:val="Instructions"/>
    <w:basedOn w:val="Heading1"/>
    <w:next w:val="Heading2"/>
    <w:autoRedefine/>
    <w:rsid w:val="00BF4AFB"/>
    <w:pPr>
      <w:numPr>
        <w:numId w:val="4"/>
      </w:numPr>
      <w:spacing w:after="240"/>
    </w:pPr>
  </w:style>
  <w:style w:type="paragraph" w:styleId="ItalicIDENT" w:customStyle="1">
    <w:name w:val="ItalicIDENT"/>
    <w:basedOn w:val="Normal"/>
    <w:semiHidden/>
    <w:rsid w:val="00BF4AFB"/>
    <w:pPr>
      <w:keepNext/>
      <w:keepLines/>
      <w:ind w:left="360"/>
    </w:pPr>
    <w:rPr>
      <w:i/>
    </w:rPr>
  </w:style>
  <w:style w:type="paragraph" w:styleId="ItalicNormIDENT" w:customStyle="1">
    <w:name w:val="ItalicNormIDENT"/>
    <w:basedOn w:val="Normal"/>
    <w:semiHidden/>
    <w:rsid w:val="00BF4AFB"/>
    <w:rPr>
      <w:i/>
    </w:rPr>
  </w:style>
  <w:style w:type="paragraph" w:styleId="LastPageMark" w:customStyle="1">
    <w:name w:val="Last_Page_Mark"/>
    <w:semiHidden/>
    <w:rsid w:val="00BF4AFB"/>
    <w:pPr>
      <w:tabs>
        <w:tab w:val="left" w:pos="1224"/>
        <w:tab w:val="left" w:pos="1728"/>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s>
      <w:autoSpaceDE w:val="0"/>
      <w:autoSpaceDN w:val="0"/>
      <w:adjustRightInd w:val="0"/>
      <w:spacing w:before="3" w:after="58" w:line="275" w:lineRule="atLeast"/>
      <w:ind w:left="1224"/>
    </w:pPr>
    <w:rPr>
      <w:rFonts w:ascii="Times" w:hAnsi="Times" w:eastAsia="Times New Roman" w:cs="Times"/>
      <w:sz w:val="22"/>
      <w:szCs w:val="22"/>
    </w:rPr>
  </w:style>
  <w:style w:type="paragraph" w:styleId="ListAlpha1" w:customStyle="1">
    <w:name w:val="List Alpha 1"/>
    <w:basedOn w:val="Normal"/>
    <w:rsid w:val="00BF4AFB"/>
    <w:pPr>
      <w:numPr>
        <w:numId w:val="5"/>
      </w:numPr>
      <w:tabs>
        <w:tab w:val="clear" w:pos="720"/>
      </w:tabs>
      <w:spacing w:before="80" w:after="80"/>
      <w:ind w:right="360"/>
    </w:pPr>
  </w:style>
  <w:style w:type="paragraph" w:styleId="ListAlpha2" w:customStyle="1">
    <w:name w:val="List Alpha 2"/>
    <w:basedOn w:val="Normal"/>
    <w:rsid w:val="00BF4AFB"/>
    <w:pPr>
      <w:numPr>
        <w:numId w:val="6"/>
      </w:numPr>
      <w:spacing w:before="80" w:after="80"/>
      <w:ind w:right="360"/>
    </w:pPr>
  </w:style>
  <w:style w:type="paragraph" w:styleId="ListAlpha3" w:customStyle="1">
    <w:name w:val="List Alpha 3"/>
    <w:basedOn w:val="Normal"/>
    <w:rsid w:val="00BF4AFB"/>
    <w:pPr>
      <w:numPr>
        <w:numId w:val="7"/>
      </w:numPr>
      <w:spacing w:before="80" w:after="80"/>
      <w:ind w:right="360"/>
    </w:pPr>
  </w:style>
  <w:style w:type="paragraph" w:styleId="ListAlpha4" w:customStyle="1">
    <w:name w:val="List Alpha 4"/>
    <w:basedOn w:val="Normal"/>
    <w:rsid w:val="00BF4AFB"/>
    <w:pPr>
      <w:spacing w:before="0"/>
    </w:pPr>
  </w:style>
  <w:style w:type="paragraph" w:styleId="ListAlpha5" w:customStyle="1">
    <w:name w:val="List Alpha 5"/>
    <w:basedOn w:val="Normal"/>
    <w:rsid w:val="00BF4AFB"/>
    <w:pPr>
      <w:spacing w:before="0"/>
    </w:pPr>
  </w:style>
  <w:style w:type="paragraph" w:styleId="ListBracket2" w:customStyle="1">
    <w:name w:val="List Bracket 2"/>
    <w:basedOn w:val="Normal"/>
    <w:rsid w:val="00BF4AFB"/>
    <w:pPr>
      <w:numPr>
        <w:numId w:val="9"/>
      </w:numPr>
      <w:spacing w:after="0"/>
    </w:pPr>
  </w:style>
  <w:style w:type="paragraph" w:styleId="ListBullet1" w:customStyle="1">
    <w:name w:val="List Bullet 1"/>
    <w:basedOn w:val="Normal"/>
    <w:rsid w:val="00BF4AFB"/>
    <w:pPr>
      <w:keepNext/>
      <w:numPr>
        <w:numId w:val="10"/>
      </w:numPr>
      <w:spacing w:before="60" w:after="60"/>
      <w:ind w:right="360"/>
    </w:pPr>
    <w:rPr>
      <w:snapToGrid w:val="0"/>
    </w:rPr>
  </w:style>
  <w:style w:type="paragraph" w:styleId="ListBullet2">
    <w:name w:val="List Bullet 2"/>
    <w:basedOn w:val="Normal"/>
    <w:link w:val="ListBullet2Char"/>
    <w:rsid w:val="00BF4AFB"/>
    <w:pPr>
      <w:numPr>
        <w:numId w:val="11"/>
      </w:numPr>
      <w:spacing w:after="60"/>
    </w:pPr>
  </w:style>
  <w:style w:type="character" w:styleId="ListBullet2Char" w:customStyle="1">
    <w:name w:val="List Bullet 2 Char"/>
    <w:link w:val="ListBullet2"/>
    <w:rsid w:val="00BF4AFB"/>
    <w:rPr>
      <w:rFonts w:eastAsia="Times New Roman" w:cs="Times New Roman"/>
    </w:rPr>
  </w:style>
  <w:style w:type="paragraph" w:styleId="ListNumber">
    <w:name w:val="List Number"/>
    <w:basedOn w:val="Normal"/>
    <w:rsid w:val="00BF4AFB"/>
    <w:pPr>
      <w:numPr>
        <w:numId w:val="13"/>
      </w:numPr>
      <w:spacing w:after="60"/>
      <w:ind w:right="360"/>
    </w:pPr>
  </w:style>
  <w:style w:type="paragraph" w:styleId="ListNumber3">
    <w:name w:val="List Number 3"/>
    <w:basedOn w:val="Normal"/>
    <w:rsid w:val="00BF4AFB"/>
    <w:pPr>
      <w:numPr>
        <w:numId w:val="15"/>
      </w:numPr>
      <w:spacing w:after="60"/>
      <w:ind w:right="360"/>
    </w:pPr>
  </w:style>
  <w:style w:type="paragraph" w:styleId="ListingAlpha4" w:customStyle="1">
    <w:name w:val="Listing:Alpha4"/>
    <w:semiHidden/>
    <w:rsid w:val="00BF4AFB"/>
    <w:pPr>
      <w:tabs>
        <w:tab w:val="left" w:pos="3240"/>
        <w:tab w:val="left" w:pos="3744"/>
        <w:tab w:val="left" w:pos="4248"/>
        <w:tab w:val="left" w:pos="4752"/>
        <w:tab w:val="left" w:pos="5256"/>
        <w:tab w:val="left" w:pos="5760"/>
        <w:tab w:val="left" w:pos="6264"/>
        <w:tab w:val="left" w:pos="6768"/>
      </w:tabs>
      <w:autoSpaceDE w:val="0"/>
      <w:autoSpaceDN w:val="0"/>
      <w:adjustRightInd w:val="0"/>
      <w:spacing w:before="3" w:after="58" w:line="275" w:lineRule="atLeast"/>
      <w:ind w:left="3240" w:hanging="504"/>
    </w:pPr>
    <w:rPr>
      <w:rFonts w:ascii="Times" w:hAnsi="Times" w:eastAsia="Times New Roman" w:cs="Times"/>
      <w:sz w:val="22"/>
      <w:szCs w:val="22"/>
    </w:rPr>
  </w:style>
  <w:style w:type="paragraph" w:styleId="ListingBullet1" w:customStyle="1">
    <w:name w:val="Listing:Bullet1"/>
    <w:semiHidden/>
    <w:rsid w:val="00BF4AFB"/>
    <w:pPr>
      <w:tabs>
        <w:tab w:val="left" w:pos="1728"/>
        <w:tab w:val="left" w:pos="2232"/>
        <w:tab w:val="left" w:pos="2736"/>
        <w:tab w:val="left" w:pos="3240"/>
        <w:tab w:val="left" w:pos="3744"/>
        <w:tab w:val="left" w:pos="4248"/>
        <w:tab w:val="left" w:pos="4752"/>
        <w:tab w:val="left" w:pos="5256"/>
      </w:tabs>
      <w:autoSpaceDE w:val="0"/>
      <w:autoSpaceDN w:val="0"/>
      <w:adjustRightInd w:val="0"/>
      <w:spacing w:before="3" w:after="58" w:line="275" w:lineRule="atLeast"/>
      <w:ind w:left="1728" w:hanging="504"/>
    </w:pPr>
    <w:rPr>
      <w:rFonts w:ascii="Times" w:hAnsi="Times" w:eastAsia="Times New Roman" w:cs="Times"/>
      <w:sz w:val="22"/>
      <w:szCs w:val="22"/>
    </w:rPr>
  </w:style>
  <w:style w:type="paragraph" w:styleId="ListingBullet2" w:customStyle="1">
    <w:name w:val="Listing:Bullet2"/>
    <w:semiHidden/>
    <w:rsid w:val="00BF4AFB"/>
    <w:pPr>
      <w:tabs>
        <w:tab w:val="left" w:pos="2232"/>
        <w:tab w:val="left" w:pos="2736"/>
        <w:tab w:val="left" w:pos="3240"/>
        <w:tab w:val="left" w:pos="3744"/>
        <w:tab w:val="left" w:pos="4248"/>
      </w:tabs>
      <w:autoSpaceDE w:val="0"/>
      <w:autoSpaceDN w:val="0"/>
      <w:adjustRightInd w:val="0"/>
      <w:spacing w:after="0" w:line="275" w:lineRule="atLeast"/>
      <w:ind w:left="2232" w:hanging="504"/>
    </w:pPr>
    <w:rPr>
      <w:rFonts w:ascii="Times" w:hAnsi="Times" w:eastAsia="Times New Roman" w:cs="Times"/>
      <w:sz w:val="22"/>
      <w:szCs w:val="22"/>
    </w:rPr>
  </w:style>
  <w:style w:type="paragraph" w:styleId="ListingNum1" w:customStyle="1">
    <w:name w:val="Listing:Num1"/>
    <w:semiHidden/>
    <w:rsid w:val="00BF4AFB"/>
    <w:pPr>
      <w:tabs>
        <w:tab w:val="left" w:pos="1728"/>
        <w:tab w:val="left" w:pos="2232"/>
        <w:tab w:val="left" w:pos="2736"/>
        <w:tab w:val="left" w:pos="3240"/>
        <w:tab w:val="left" w:pos="3744"/>
        <w:tab w:val="left" w:pos="4248"/>
        <w:tab w:val="left" w:pos="4752"/>
      </w:tabs>
      <w:autoSpaceDE w:val="0"/>
      <w:autoSpaceDN w:val="0"/>
      <w:adjustRightInd w:val="0"/>
      <w:spacing w:before="3" w:after="58" w:line="275" w:lineRule="atLeast"/>
      <w:ind w:left="1728" w:hanging="504"/>
    </w:pPr>
    <w:rPr>
      <w:rFonts w:ascii="Times" w:hAnsi="Times" w:eastAsia="Times New Roman" w:cs="Times"/>
      <w:sz w:val="22"/>
      <w:szCs w:val="22"/>
    </w:rPr>
  </w:style>
  <w:style w:type="paragraph" w:styleId="ListingNum2" w:customStyle="1">
    <w:name w:val="Listing:Num2"/>
    <w:semiHidden/>
    <w:rsid w:val="00BF4AFB"/>
    <w:pPr>
      <w:tabs>
        <w:tab w:val="left" w:pos="2232"/>
        <w:tab w:val="left" w:pos="2736"/>
        <w:tab w:val="left" w:pos="3240"/>
        <w:tab w:val="left" w:pos="3744"/>
        <w:tab w:val="left" w:pos="4248"/>
        <w:tab w:val="left" w:pos="4752"/>
        <w:tab w:val="left" w:pos="5256"/>
        <w:tab w:val="left" w:pos="5760"/>
        <w:tab w:val="left" w:pos="6264"/>
        <w:tab w:val="left" w:pos="6840"/>
      </w:tabs>
      <w:autoSpaceDE w:val="0"/>
      <w:autoSpaceDN w:val="0"/>
      <w:adjustRightInd w:val="0"/>
      <w:spacing w:before="3" w:after="58" w:line="275" w:lineRule="atLeast"/>
      <w:ind w:left="2232" w:hanging="504"/>
    </w:pPr>
    <w:rPr>
      <w:rFonts w:ascii="Times" w:hAnsi="Times" w:eastAsia="Times New Roman" w:cs="Times"/>
      <w:sz w:val="22"/>
      <w:szCs w:val="22"/>
    </w:rPr>
  </w:style>
  <w:style w:type="paragraph" w:styleId="ListingNum3" w:customStyle="1">
    <w:name w:val="Listing:Num3"/>
    <w:semiHidden/>
    <w:rsid w:val="00BF4AFB"/>
    <w:pPr>
      <w:tabs>
        <w:tab w:val="left" w:pos="2736"/>
        <w:tab w:val="left" w:pos="3240"/>
        <w:tab w:val="left" w:pos="3744"/>
        <w:tab w:val="left" w:pos="4248"/>
        <w:tab w:val="left" w:pos="4752"/>
        <w:tab w:val="left" w:pos="5256"/>
        <w:tab w:val="left" w:pos="5760"/>
        <w:tab w:val="left" w:pos="6264"/>
        <w:tab w:val="left" w:pos="6840"/>
        <w:tab w:val="left" w:pos="7344"/>
      </w:tabs>
      <w:autoSpaceDE w:val="0"/>
      <w:autoSpaceDN w:val="0"/>
      <w:adjustRightInd w:val="0"/>
      <w:spacing w:before="3" w:after="58" w:line="275" w:lineRule="atLeast"/>
      <w:ind w:left="2736" w:hanging="504"/>
    </w:pPr>
    <w:rPr>
      <w:rFonts w:ascii="Times" w:hAnsi="Times" w:eastAsia="Times New Roman" w:cs="Times"/>
      <w:sz w:val="22"/>
      <w:szCs w:val="22"/>
    </w:rPr>
  </w:style>
  <w:style w:type="paragraph" w:styleId="NormalWeb">
    <w:name w:val="Normal (Web)"/>
    <w:basedOn w:val="Normal"/>
    <w:rsid w:val="00BF4AFB"/>
    <w:pPr>
      <w:spacing w:before="100" w:beforeAutospacing="1" w:after="100" w:afterAutospacing="1"/>
    </w:pPr>
    <w:rPr>
      <w:rFonts w:ascii="Times New Roman" w:hAnsi="Times New Roman"/>
      <w:sz w:val="24"/>
      <w:szCs w:val="24"/>
    </w:rPr>
  </w:style>
  <w:style w:type="paragraph" w:styleId="Normal8font" w:customStyle="1">
    <w:name w:val="Normal 8font"/>
    <w:basedOn w:val="Normal"/>
    <w:rsid w:val="00BF4AFB"/>
    <w:pPr>
      <w:spacing w:before="20" w:after="20"/>
    </w:pPr>
    <w:rPr>
      <w:sz w:val="16"/>
    </w:rPr>
  </w:style>
  <w:style w:type="paragraph" w:styleId="normalHEAD" w:customStyle="1">
    <w:name w:val="normalHEAD"/>
    <w:basedOn w:val="Normal"/>
    <w:rsid w:val="00BF4AFB"/>
    <w:pPr>
      <w:keepNext/>
      <w:keepLines/>
      <w:spacing w:before="180" w:after="0"/>
    </w:pPr>
  </w:style>
  <w:style w:type="paragraph" w:styleId="normalHEADBOLD" w:customStyle="1">
    <w:name w:val="normalHEADBOLD"/>
    <w:basedOn w:val="normalHEAD"/>
    <w:rsid w:val="00BF4AFB"/>
    <w:rPr>
      <w:rFonts w:ascii="Arial Bold" w:hAnsi="Arial Bold"/>
      <w:b/>
    </w:rPr>
  </w:style>
  <w:style w:type="paragraph" w:styleId="normalBOLD" w:customStyle="1">
    <w:name w:val="normalBOLD"/>
    <w:basedOn w:val="normalHEADBOLD"/>
    <w:rsid w:val="00210C79"/>
    <w:pPr>
      <w:keepNext w:val="0"/>
      <w:keepLines w:val="0"/>
      <w:spacing w:before="120" w:after="120"/>
    </w:pPr>
  </w:style>
  <w:style w:type="paragraph" w:styleId="NormalheadITALIC" w:customStyle="1">
    <w:name w:val="NormalheadITALIC"/>
    <w:basedOn w:val="Normal"/>
    <w:rsid w:val="00BF4AFB"/>
    <w:pPr>
      <w:spacing w:before="160" w:after="0"/>
    </w:pPr>
    <w:rPr>
      <w:rFonts w:ascii="Arial Bold" w:hAnsi="Arial Bold"/>
      <w:b/>
      <w:i/>
    </w:rPr>
  </w:style>
  <w:style w:type="paragraph" w:styleId="Normalnarrow" w:customStyle="1">
    <w:name w:val="Normalnarrow"/>
    <w:basedOn w:val="Normal"/>
    <w:rsid w:val="00BF4AFB"/>
    <w:pPr>
      <w:spacing w:before="60" w:after="60"/>
    </w:pPr>
  </w:style>
  <w:style w:type="paragraph" w:styleId="NormalNarIdent" w:customStyle="1">
    <w:name w:val="NormalNarIdent"/>
    <w:basedOn w:val="Normalnarrow"/>
    <w:semiHidden/>
    <w:rsid w:val="00BF4AFB"/>
    <w:pPr>
      <w:spacing w:before="40"/>
      <w:ind w:left="720"/>
    </w:pPr>
    <w:rPr>
      <w:snapToGrid w:val="0"/>
    </w:rPr>
  </w:style>
  <w:style w:type="paragraph" w:styleId="NormalIdentWIDE" w:customStyle="1">
    <w:name w:val="NormalIdentWIDE"/>
    <w:basedOn w:val="NormalNarIdent"/>
    <w:semiHidden/>
    <w:rsid w:val="00BF4AFB"/>
    <w:pPr>
      <w:spacing w:before="120" w:after="120"/>
    </w:pPr>
  </w:style>
  <w:style w:type="paragraph" w:styleId="NormalTABLE" w:customStyle="1">
    <w:name w:val="NormalTABLE"/>
    <w:basedOn w:val="Normal"/>
    <w:semiHidden/>
    <w:rsid w:val="00BF4AFB"/>
    <w:pPr>
      <w:spacing w:before="60" w:after="60"/>
    </w:pPr>
  </w:style>
  <w:style w:type="paragraph" w:styleId="Note" w:customStyle="1">
    <w:name w:val="Note"/>
    <w:basedOn w:val="Normal"/>
    <w:semiHidden/>
    <w:rsid w:val="00BF4AFB"/>
    <w:pPr>
      <w:ind w:left="1440" w:right="720" w:hanging="720"/>
    </w:pPr>
    <w:rPr>
      <w:i/>
    </w:rPr>
  </w:style>
  <w:style w:type="paragraph" w:styleId="NOTE0" w:customStyle="1">
    <w:name w:val="NOTE"/>
    <w:basedOn w:val="Normal"/>
    <w:semiHidden/>
    <w:rsid w:val="00BF4AFB"/>
    <w:pPr>
      <w:ind w:left="720" w:hanging="720"/>
    </w:pPr>
  </w:style>
  <w:style w:type="paragraph" w:styleId="NOTENOTE" w:customStyle="1">
    <w:name w:val="NOTE:NOTE"/>
    <w:semiHidden/>
    <w:rsid w:val="00BF4AFB"/>
    <w:pPr>
      <w:tabs>
        <w:tab w:val="left" w:pos="2232"/>
        <w:tab w:val="left" w:pos="2736"/>
        <w:tab w:val="left" w:pos="3240"/>
        <w:tab w:val="left" w:pos="3744"/>
        <w:tab w:val="left" w:pos="4248"/>
      </w:tabs>
      <w:autoSpaceDE w:val="0"/>
      <w:autoSpaceDN w:val="0"/>
      <w:adjustRightInd w:val="0"/>
      <w:spacing w:before="23" w:after="58" w:line="275" w:lineRule="atLeast"/>
      <w:ind w:left="2232" w:hanging="1008"/>
    </w:pPr>
    <w:rPr>
      <w:rFonts w:ascii="Times" w:hAnsi="Times" w:eastAsia="Times New Roman" w:cs="Times"/>
      <w:sz w:val="22"/>
      <w:szCs w:val="22"/>
    </w:rPr>
  </w:style>
  <w:style w:type="paragraph" w:styleId="Notice" w:customStyle="1">
    <w:name w:val="Notice"/>
    <w:semiHidden/>
    <w:rsid w:val="00BF4AFB"/>
    <w:pPr>
      <w:tabs>
        <w:tab w:val="left" w:pos="2880"/>
      </w:tabs>
      <w:spacing w:after="220" w:line="240" w:lineRule="auto"/>
      <w:ind w:left="1800" w:hanging="1080"/>
    </w:pPr>
    <w:rPr>
      <w:rFonts w:ascii="Times New Roman" w:hAnsi="Times New Roman" w:eastAsia="Times New Roman" w:cs="Times New Roman"/>
      <w:noProof/>
      <w:sz w:val="22"/>
    </w:rPr>
  </w:style>
  <w:style w:type="paragraph" w:styleId="NUM" w:customStyle="1">
    <w:name w:val="NUM []"/>
    <w:semiHidden/>
    <w:rsid w:val="00BF4AFB"/>
    <w:pPr>
      <w:tabs>
        <w:tab w:val="left" w:pos="1296"/>
        <w:tab w:val="left" w:pos="2016"/>
        <w:tab w:val="left" w:pos="2736"/>
        <w:tab w:val="left" w:pos="3456"/>
        <w:tab w:val="left" w:pos="3816"/>
        <w:tab w:val="left" w:pos="4176"/>
        <w:tab w:val="left" w:pos="4536"/>
        <w:tab w:val="left" w:pos="4896"/>
        <w:tab w:val="left" w:pos="5256"/>
        <w:tab w:val="left" w:pos="5616"/>
        <w:tab w:val="left" w:pos="5976"/>
        <w:tab w:val="left" w:pos="6336"/>
        <w:tab w:val="left" w:pos="6696"/>
        <w:tab w:val="left" w:pos="7056"/>
        <w:tab w:val="left" w:pos="7416"/>
        <w:tab w:val="left" w:pos="7776"/>
        <w:tab w:val="left" w:pos="8136"/>
        <w:tab w:val="left" w:pos="8496"/>
        <w:tab w:val="left" w:pos="8856"/>
      </w:tabs>
      <w:spacing w:before="143" w:after="58" w:line="275" w:lineRule="atLeast"/>
      <w:ind w:left="1296" w:hanging="576"/>
    </w:pPr>
    <w:rPr>
      <w:rFonts w:ascii="Times" w:hAnsi="Times" w:eastAsia="Times New Roman" w:cs="Times New Roman"/>
      <w:snapToGrid w:val="0"/>
      <w:sz w:val="22"/>
    </w:rPr>
  </w:style>
  <w:style w:type="paragraph" w:styleId="Numlist2" w:customStyle="1">
    <w:name w:val="Numlist2"/>
    <w:semiHidden/>
    <w:rsid w:val="00BF4AFB"/>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pacing w:before="20" w:after="29" w:line="249" w:lineRule="atLeast"/>
      <w:ind w:left="1800" w:hanging="360"/>
    </w:pPr>
    <w:rPr>
      <w:rFonts w:ascii="Helvetica" w:hAnsi="Helvetica" w:eastAsia="Times New Roman" w:cs="Times New Roman"/>
      <w:b/>
      <w:snapToGrid w:val="0"/>
      <w:sz w:val="24"/>
    </w:rPr>
  </w:style>
  <w:style w:type="paragraph" w:styleId="Numlist3" w:customStyle="1">
    <w:name w:val="Numlist3"/>
    <w:semiHidden/>
    <w:rsid w:val="00BF4AFB"/>
    <w:pPr>
      <w:tabs>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29" w:line="249" w:lineRule="atLeast"/>
      <w:ind w:left="2520" w:hanging="360"/>
    </w:pPr>
    <w:rPr>
      <w:rFonts w:eastAsia="Times New Roman" w:cs="Times New Roman"/>
      <w:snapToGrid w:val="0"/>
    </w:rPr>
  </w:style>
  <w:style w:type="paragraph" w:styleId="Outputs" w:customStyle="1">
    <w:name w:val="Outputs"/>
    <w:semiHidden/>
    <w:rsid w:val="00BF4AFB"/>
    <w:pPr>
      <w:tabs>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 w:val="left" w:pos="9792"/>
        <w:tab w:val="left" w:pos="10296"/>
      </w:tabs>
      <w:autoSpaceDE w:val="0"/>
      <w:autoSpaceDN w:val="0"/>
      <w:adjustRightInd w:val="0"/>
      <w:spacing w:after="58" w:line="275" w:lineRule="atLeast"/>
      <w:ind w:left="2232" w:hanging="504"/>
    </w:pPr>
    <w:rPr>
      <w:rFonts w:ascii="Times" w:hAnsi="Times" w:eastAsia="Times New Roman" w:cs="Times"/>
      <w:sz w:val="22"/>
      <w:szCs w:val="22"/>
    </w:rPr>
  </w:style>
  <w:style w:type="paragraph" w:styleId="Para" w:customStyle="1">
    <w:name w:val="Para"/>
    <w:semiHidden/>
    <w:rsid w:val="00BF4AFB"/>
    <w:pPr>
      <w:tabs>
        <w:tab w:val="left" w:pos="1224"/>
        <w:tab w:val="left" w:pos="1584"/>
        <w:tab w:val="left" w:pos="1944"/>
        <w:tab w:val="left" w:pos="2304"/>
        <w:tab w:val="left" w:pos="2664"/>
        <w:tab w:val="left" w:pos="3024"/>
        <w:tab w:val="left" w:pos="3384"/>
        <w:tab w:val="left" w:pos="3744"/>
        <w:tab w:val="left" w:pos="4104"/>
        <w:tab w:val="left" w:pos="4464"/>
        <w:tab w:val="left" w:pos="4824"/>
        <w:tab w:val="left" w:pos="5184"/>
        <w:tab w:val="left" w:pos="5544"/>
        <w:tab w:val="left" w:pos="5904"/>
        <w:tab w:val="left" w:pos="6264"/>
        <w:tab w:val="left" w:pos="6624"/>
        <w:tab w:val="left" w:pos="6984"/>
        <w:tab w:val="left" w:pos="7344"/>
        <w:tab w:val="left" w:pos="7704"/>
        <w:tab w:val="left" w:pos="8064"/>
        <w:tab w:val="left" w:pos="8424"/>
        <w:tab w:val="left" w:pos="8784"/>
        <w:tab w:val="left" w:pos="9144"/>
      </w:tabs>
      <w:autoSpaceDE w:val="0"/>
      <w:autoSpaceDN w:val="0"/>
      <w:adjustRightInd w:val="0"/>
      <w:spacing w:before="3" w:after="58" w:line="275" w:lineRule="atLeast"/>
      <w:ind w:left="1224"/>
    </w:pPr>
    <w:rPr>
      <w:rFonts w:ascii="Times" w:hAnsi="Times" w:eastAsia="Times New Roman" w:cs="Times"/>
      <w:sz w:val="22"/>
      <w:szCs w:val="22"/>
    </w:rPr>
  </w:style>
  <w:style w:type="paragraph" w:styleId="Para1" w:customStyle="1">
    <w:name w:val="Para:1"/>
    <w:semiHidden/>
    <w:rsid w:val="00BF4AFB"/>
    <w:pPr>
      <w:tabs>
        <w:tab w:val="left" w:pos="1224"/>
        <w:tab w:val="left" w:pos="1728"/>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s>
      <w:autoSpaceDE w:val="0"/>
      <w:autoSpaceDN w:val="0"/>
      <w:adjustRightInd w:val="0"/>
      <w:spacing w:before="3" w:after="58" w:line="275" w:lineRule="atLeast"/>
      <w:ind w:left="1224"/>
    </w:pPr>
    <w:rPr>
      <w:rFonts w:ascii="Times" w:hAnsi="Times" w:eastAsia="Times New Roman" w:cs="Times"/>
      <w:sz w:val="22"/>
      <w:szCs w:val="22"/>
    </w:rPr>
  </w:style>
  <w:style w:type="paragraph" w:styleId="Para2" w:customStyle="1">
    <w:name w:val="Para:2"/>
    <w:semiHidden/>
    <w:rsid w:val="00BF4AFB"/>
    <w:pPr>
      <w:tabs>
        <w:tab w:val="left" w:pos="1728"/>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 w:val="left" w:pos="9792"/>
      </w:tabs>
      <w:autoSpaceDE w:val="0"/>
      <w:autoSpaceDN w:val="0"/>
      <w:adjustRightInd w:val="0"/>
      <w:spacing w:before="3" w:after="58" w:line="275" w:lineRule="atLeast"/>
      <w:ind w:left="1728"/>
    </w:pPr>
    <w:rPr>
      <w:rFonts w:ascii="Times" w:hAnsi="Times" w:eastAsia="Times New Roman" w:cs="Times"/>
      <w:sz w:val="22"/>
      <w:szCs w:val="22"/>
    </w:rPr>
  </w:style>
  <w:style w:type="paragraph" w:styleId="Para3" w:customStyle="1">
    <w:name w:val="Para:3"/>
    <w:semiHidden/>
    <w:rsid w:val="00BF4AFB"/>
    <w:pPr>
      <w:tabs>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 w:val="left" w:pos="9792"/>
        <w:tab w:val="left" w:pos="10296"/>
      </w:tabs>
      <w:autoSpaceDE w:val="0"/>
      <w:autoSpaceDN w:val="0"/>
      <w:adjustRightInd w:val="0"/>
      <w:spacing w:before="3" w:after="58" w:line="275" w:lineRule="atLeast"/>
      <w:ind w:left="2232"/>
    </w:pPr>
    <w:rPr>
      <w:rFonts w:ascii="Times" w:hAnsi="Times" w:eastAsia="Times New Roman" w:cs="Times"/>
      <w:sz w:val="22"/>
      <w:szCs w:val="22"/>
    </w:rPr>
  </w:style>
  <w:style w:type="paragraph" w:styleId="ParaHang1" w:customStyle="1">
    <w:name w:val="Para:Hang1"/>
    <w:semiHidden/>
    <w:rsid w:val="00BF4AFB"/>
    <w:pPr>
      <w:tabs>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s>
      <w:spacing w:after="58" w:line="250" w:lineRule="atLeast"/>
      <w:ind w:left="504" w:hanging="504"/>
    </w:pPr>
    <w:rPr>
      <w:rFonts w:ascii="Helvetica" w:hAnsi="Helvetica" w:eastAsia="Times New Roman" w:cs="Times New Roman"/>
      <w:snapToGrid w:val="0"/>
    </w:rPr>
  </w:style>
  <w:style w:type="paragraph" w:styleId="ProcessSteps" w:customStyle="1">
    <w:name w:val="Process_Steps"/>
    <w:semiHidden/>
    <w:rsid w:val="00BF4AFB"/>
    <w:pPr>
      <w:tabs>
        <w:tab w:val="left" w:pos="1728"/>
        <w:tab w:val="left" w:pos="2232"/>
        <w:tab w:val="left" w:pos="2736"/>
        <w:tab w:val="left" w:pos="3240"/>
        <w:tab w:val="left" w:pos="3744"/>
        <w:tab w:val="left" w:pos="4248"/>
        <w:tab w:val="left" w:pos="4752"/>
      </w:tabs>
      <w:autoSpaceDE w:val="0"/>
      <w:autoSpaceDN w:val="0"/>
      <w:adjustRightInd w:val="0"/>
      <w:spacing w:after="58" w:line="300" w:lineRule="atLeast"/>
      <w:ind w:left="1728" w:hanging="504"/>
    </w:pPr>
    <w:rPr>
      <w:rFonts w:ascii="Times" w:hAnsi="Times" w:eastAsia="Times New Roman" w:cs="Times"/>
      <w:i/>
      <w:iCs/>
      <w:sz w:val="24"/>
      <w:szCs w:val="24"/>
      <w:u w:val="single"/>
    </w:rPr>
  </w:style>
  <w:style w:type="paragraph" w:styleId="Reference" w:customStyle="1">
    <w:name w:val="Reference"/>
    <w:rsid w:val="00BF4AFB"/>
    <w:pPr>
      <w:keepLines/>
      <w:widowControl w:val="0"/>
      <w:numPr>
        <w:numId w:val="16"/>
      </w:numPr>
      <w:tabs>
        <w:tab w:val="left" w:pos="720"/>
        <w:tab w:val="left" w:pos="1195"/>
        <w:tab w:val="left" w:pos="2045"/>
        <w:tab w:val="left" w:pos="3240"/>
        <w:tab w:val="left" w:pos="4435"/>
      </w:tabs>
      <w:spacing w:before="112" w:after="144" w:line="252" w:lineRule="atLeast"/>
      <w:jc w:val="both"/>
    </w:pPr>
    <w:rPr>
      <w:rFonts w:eastAsia="Times New Roman" w:cs="Times New Roman"/>
    </w:rPr>
  </w:style>
  <w:style w:type="table" w:styleId="TablePDM" w:customStyle="1">
    <w:name w:val="Table PDM"/>
    <w:basedOn w:val="TableGrid"/>
    <w:rsid w:val="00BF4AFB"/>
    <w:tblPr>
      <w:tblCellMar>
        <w:top w:w="43" w:type="dxa"/>
        <w:left w:w="115" w:type="dxa"/>
        <w:bottom w:w="43" w:type="dxa"/>
        <w:right w:w="115" w:type="dxa"/>
      </w:tblCellMar>
    </w:tblPr>
    <w:tcPr>
      <w:shd w:val="clear" w:color="auto" w:fill="auto"/>
    </w:tcPr>
    <w:tblStylePr w:type="firstRow">
      <w:pPr>
        <w:jc w:val="center"/>
      </w:pPr>
      <w:rPr>
        <w:rFonts w:ascii="Arial" w:hAnsi="Arial"/>
        <w:b/>
        <w:sz w:val="20"/>
      </w:rPr>
      <w:tblPr/>
      <w:trPr>
        <w:cantSplit/>
        <w:tblHeader/>
      </w:trPr>
      <w:tcPr>
        <w:tcBorders>
          <w:top w:val="single" w:color="auto" w:sz="4" w:space="0"/>
          <w:left w:val="single" w:color="auto" w:sz="4" w:space="0"/>
          <w:bottom w:val="double" w:color="auto" w:sz="4" w:space="0"/>
          <w:right w:val="single" w:color="auto" w:sz="4" w:space="0"/>
          <w:insideH w:val="single" w:color="auto" w:sz="4" w:space="0"/>
          <w:insideV w:val="single" w:color="auto" w:sz="4" w:space="0"/>
          <w:tl2br w:val="nil"/>
          <w:tr2bl w:val="nil"/>
        </w:tcBorders>
        <w:shd w:val="clear" w:color="auto" w:fill="E6E6E6"/>
        <w:vAlign w:val="bottom"/>
      </w:tcPr>
    </w:tblStylePr>
    <w:tblStylePr w:type="firstCol">
      <w:pPr>
        <w:jc w:val="center"/>
      </w:pPr>
      <w:tblPr/>
      <w:tcPr>
        <w:vAlign w:val="center"/>
      </w:tcPr>
    </w:tblStylePr>
  </w:style>
  <w:style w:type="table" w:styleId="RevisionHistory" w:customStyle="1">
    <w:name w:val="Revision History"/>
    <w:basedOn w:val="TablePDM"/>
    <w:rsid w:val="00BF4AFB"/>
    <w:tblPr/>
    <w:tcPr>
      <w:shd w:val="clear" w:color="auto" w:fill="auto"/>
    </w:tcPr>
    <w:tblStylePr w:type="firstRow">
      <w:pPr>
        <w:jc w:val="center"/>
      </w:pPr>
      <w:rPr>
        <w:rFonts w:ascii="Arial" w:hAnsi="Arial"/>
        <w:b/>
        <w:sz w:val="20"/>
      </w:rPr>
      <w:tblPr/>
      <w:trPr>
        <w:cantSplit/>
        <w:tblHeader/>
      </w:trPr>
      <w:tcPr>
        <w:tcBorders>
          <w:top w:val="single" w:color="auto" w:sz="4" w:space="0"/>
          <w:left w:val="single" w:color="auto" w:sz="4" w:space="0"/>
          <w:bottom w:val="double" w:color="auto" w:sz="4" w:space="0"/>
          <w:right w:val="single" w:color="auto" w:sz="4" w:space="0"/>
          <w:insideH w:val="single" w:color="auto" w:sz="4" w:space="0"/>
          <w:insideV w:val="single" w:color="auto" w:sz="4" w:space="0"/>
          <w:tl2br w:val="nil"/>
          <w:tr2bl w:val="nil"/>
        </w:tcBorders>
        <w:shd w:val="clear" w:color="auto" w:fill="E6E6E6"/>
        <w:vAlign w:val="bottom"/>
      </w:tcPr>
    </w:tblStylePr>
    <w:tblStylePr w:type="firstCol">
      <w:pPr>
        <w:jc w:val="center"/>
      </w:pPr>
      <w:tblPr/>
      <w:tcPr>
        <w:vAlign w:val="center"/>
      </w:tcPr>
    </w:tblStylePr>
  </w:style>
  <w:style w:type="paragraph" w:styleId="RevisionHistoryCaption" w:customStyle="1">
    <w:name w:val="Revision History Caption"/>
    <w:basedOn w:val="TableCaption"/>
    <w:rsid w:val="00BF4AFB"/>
    <w:rPr>
      <w:sz w:val="24"/>
    </w:rPr>
  </w:style>
  <w:style w:type="paragraph" w:styleId="Rockwell" w:customStyle="1">
    <w:name w:val="Rockwell"/>
    <w:semiHidden/>
    <w:rsid w:val="00BF4AFB"/>
    <w:pPr>
      <w:spacing w:after="0" w:line="240" w:lineRule="auto"/>
      <w:jc w:val="center"/>
    </w:pPr>
    <w:rPr>
      <w:rFonts w:eastAsia="Times New Roman" w:cs="Times New Roman"/>
      <w:b/>
    </w:rPr>
  </w:style>
  <w:style w:type="paragraph" w:styleId="RockwellCollins" w:customStyle="1">
    <w:name w:val="Rockwell Collins"/>
    <w:basedOn w:val="Normal"/>
    <w:next w:val="Normal"/>
    <w:rsid w:val="00BF4AFB"/>
    <w:pPr>
      <w:tabs>
        <w:tab w:val="right" w:pos="4680"/>
        <w:tab w:val="left" w:pos="4781"/>
      </w:tabs>
    </w:pPr>
    <w:rPr>
      <w:b/>
      <w:sz w:val="32"/>
    </w:rPr>
  </w:style>
  <w:style w:type="paragraph" w:styleId="StyleHeading1Left0Firstline0After12pt" w:customStyle="1">
    <w:name w:val="Style Heading 1 + Left:  0&quot; First line:  0&quot; After:  12 pt"/>
    <w:basedOn w:val="Heading1"/>
    <w:rsid w:val="00BF4AFB"/>
    <w:pPr>
      <w:spacing w:after="240"/>
      <w:ind w:left="0" w:firstLine="0"/>
    </w:pPr>
    <w:rPr>
      <w:bCs/>
    </w:rPr>
  </w:style>
  <w:style w:type="character" w:styleId="Emphasis">
    <w:name w:val="Emphasis"/>
    <w:basedOn w:val="DefaultParagraphFont"/>
    <w:uiPriority w:val="20"/>
    <w:rsid w:val="00210C79"/>
    <w:rPr>
      <w:i/>
      <w:iCs/>
    </w:rPr>
  </w:style>
  <w:style w:type="paragraph" w:styleId="Quote">
    <w:name w:val="Quote"/>
    <w:basedOn w:val="Normal"/>
    <w:next w:val="Normal"/>
    <w:link w:val="QuoteChar"/>
    <w:uiPriority w:val="29"/>
    <w:rsid w:val="00210C79"/>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210C79"/>
    <w:rPr>
      <w:rFonts w:eastAsia="Times New Roman" w:cs="Times New Roman"/>
      <w:i/>
      <w:iCs/>
      <w:color w:val="404040" w:themeColor="text1" w:themeTint="BF"/>
    </w:rPr>
  </w:style>
  <w:style w:type="paragraph" w:styleId="Appendix4" w:customStyle="1">
    <w:name w:val="Appendix 4"/>
    <w:basedOn w:val="Heading4"/>
    <w:next w:val="NormalIndent"/>
    <w:qFormat/>
    <w:rsid w:val="00FA6947"/>
    <w:pPr>
      <w:numPr>
        <w:numId w:val="1"/>
      </w:numPr>
      <w:tabs>
        <w:tab w:val="clear" w:pos="1368"/>
      </w:tabs>
    </w:pPr>
  </w:style>
  <w:style w:type="paragraph" w:styleId="Appendix5" w:customStyle="1">
    <w:name w:val="Appendix 5"/>
    <w:basedOn w:val="Heading5"/>
    <w:next w:val="NormalIndent"/>
    <w:qFormat/>
    <w:rsid w:val="00FA6947"/>
    <w:pPr>
      <w:numPr>
        <w:numId w:val="1"/>
      </w:numPr>
      <w:tabs>
        <w:tab w:val="clear" w:pos="1440"/>
      </w:tabs>
    </w:pPr>
  </w:style>
  <w:style w:type="paragraph" w:styleId="Appendix6" w:customStyle="1">
    <w:name w:val="Appendix 6"/>
    <w:basedOn w:val="Heading6"/>
    <w:next w:val="NormalIndent"/>
    <w:qFormat/>
    <w:rsid w:val="00FA6947"/>
    <w:pPr>
      <w:numPr>
        <w:numId w:val="1"/>
      </w:numPr>
      <w:tabs>
        <w:tab w:val="clear" w:pos="1800"/>
      </w:tabs>
    </w:pPr>
  </w:style>
  <w:style w:type="paragraph" w:styleId="Appendix7" w:customStyle="1">
    <w:name w:val="Appendix 7"/>
    <w:basedOn w:val="Heading7"/>
    <w:next w:val="NormalIndent"/>
    <w:qFormat/>
    <w:rsid w:val="00FA6947"/>
    <w:pPr>
      <w:numPr>
        <w:numId w:val="1"/>
      </w:numPr>
      <w:tabs>
        <w:tab w:val="clear" w:pos="1800"/>
      </w:tabs>
    </w:pPr>
  </w:style>
  <w:style w:type="paragraph" w:styleId="Appendix8" w:customStyle="1">
    <w:name w:val="Appendix 8"/>
    <w:basedOn w:val="Heading8"/>
    <w:next w:val="NormalIndent"/>
    <w:qFormat/>
    <w:rsid w:val="00FA6947"/>
    <w:pPr>
      <w:numPr>
        <w:numId w:val="1"/>
      </w:numPr>
      <w:tabs>
        <w:tab w:val="clear" w:pos="2160"/>
      </w:tabs>
    </w:pPr>
  </w:style>
  <w:style w:type="paragraph" w:styleId="Appendix9" w:customStyle="1">
    <w:name w:val="Appendix 9"/>
    <w:basedOn w:val="Heading9"/>
    <w:next w:val="NormalIndent"/>
    <w:qFormat/>
    <w:rsid w:val="00FA6947"/>
    <w:pPr>
      <w:numPr>
        <w:numId w:val="1"/>
      </w:numPr>
      <w:tabs>
        <w:tab w:val="clear" w:pos="2520"/>
      </w:tabs>
    </w:pPr>
  </w:style>
  <w:style w:type="paragraph" w:styleId="TOCHeading">
    <w:name w:val="TOC Heading"/>
    <w:basedOn w:val="Heading1"/>
    <w:next w:val="Normal"/>
    <w:uiPriority w:val="39"/>
    <w:unhideWhenUsed/>
    <w:rsid w:val="0093778A"/>
    <w:pPr>
      <w:keepLines/>
      <w:pageBreakBefore w:val="0"/>
      <w:numPr>
        <w:numId w:val="0"/>
      </w:numPr>
      <w:spacing w:before="240" w:line="259" w:lineRule="auto"/>
      <w:outlineLvl w:val="9"/>
    </w:pPr>
    <w:rPr>
      <w:rFonts w:eastAsiaTheme="majorEastAsia" w:cstheme="majorBidi"/>
      <w:kern w:val="0"/>
      <w:sz w:val="32"/>
      <w:szCs w:val="32"/>
    </w:rPr>
  </w:style>
  <w:style w:type="paragraph" w:styleId="TOC6">
    <w:name w:val="toc 6"/>
    <w:basedOn w:val="Normal"/>
    <w:next w:val="Normal"/>
    <w:autoRedefine/>
    <w:uiPriority w:val="39"/>
    <w:unhideWhenUsed/>
    <w:rsid w:val="00902EB1"/>
    <w:pPr>
      <w:tabs>
        <w:tab w:val="left" w:pos="1530"/>
        <w:tab w:val="right" w:leader="dot" w:pos="9350"/>
      </w:tabs>
      <w:spacing w:before="0" w:after="0"/>
      <w:ind w:left="360"/>
    </w:pPr>
  </w:style>
  <w:style w:type="paragraph" w:styleId="TOC7">
    <w:name w:val="toc 7"/>
    <w:basedOn w:val="Normal"/>
    <w:next w:val="Normal"/>
    <w:autoRedefine/>
    <w:uiPriority w:val="39"/>
    <w:unhideWhenUsed/>
    <w:rsid w:val="00902EB1"/>
    <w:pPr>
      <w:tabs>
        <w:tab w:val="left" w:pos="1710"/>
        <w:tab w:val="right" w:leader="dot" w:pos="9350"/>
      </w:tabs>
      <w:spacing w:before="0" w:after="0"/>
      <w:ind w:left="360"/>
    </w:pPr>
  </w:style>
  <w:style w:type="paragraph" w:styleId="TOC8">
    <w:name w:val="toc 8"/>
    <w:basedOn w:val="Normal"/>
    <w:next w:val="Normal"/>
    <w:autoRedefine/>
    <w:uiPriority w:val="39"/>
    <w:unhideWhenUsed/>
    <w:rsid w:val="00902EB1"/>
    <w:pPr>
      <w:tabs>
        <w:tab w:val="left" w:pos="1890"/>
        <w:tab w:val="right" w:leader="dot" w:pos="9350"/>
      </w:tabs>
      <w:spacing w:before="0" w:after="0"/>
      <w:ind w:left="360"/>
    </w:pPr>
  </w:style>
  <w:style w:type="paragraph" w:styleId="TOC9">
    <w:name w:val="toc 9"/>
    <w:basedOn w:val="Normal"/>
    <w:next w:val="Normal"/>
    <w:autoRedefine/>
    <w:uiPriority w:val="39"/>
    <w:unhideWhenUsed/>
    <w:rsid w:val="00902EB1"/>
    <w:pPr>
      <w:tabs>
        <w:tab w:val="left" w:pos="2070"/>
        <w:tab w:val="right" w:leader="dot" w:pos="9350"/>
      </w:tabs>
      <w:spacing w:before="0" w:after="0"/>
      <w:ind w:left="360"/>
    </w:pPr>
  </w:style>
  <w:style w:type="paragraph" w:styleId="IntenseQuote">
    <w:name w:val="Intense Quote"/>
    <w:basedOn w:val="Normal"/>
    <w:next w:val="Normal"/>
    <w:link w:val="IntenseQuoteChar"/>
    <w:uiPriority w:val="30"/>
    <w:rsid w:val="00F13AF8"/>
    <w:pPr>
      <w:pBdr>
        <w:top w:val="single" w:color="auto" w:sz="4" w:space="10"/>
        <w:bottom w:val="single" w:color="auto" w:sz="4" w:space="10"/>
      </w:pBdr>
      <w:spacing w:before="360" w:after="360"/>
      <w:ind w:left="864" w:right="864"/>
      <w:jc w:val="center"/>
    </w:pPr>
    <w:rPr>
      <w:i/>
      <w:iCs/>
    </w:rPr>
  </w:style>
  <w:style w:type="character" w:styleId="IntenseQuoteChar" w:customStyle="1">
    <w:name w:val="Intense Quote Char"/>
    <w:basedOn w:val="DefaultParagraphFont"/>
    <w:link w:val="IntenseQuote"/>
    <w:uiPriority w:val="30"/>
    <w:rsid w:val="00F13AF8"/>
    <w:rPr>
      <w:rFonts w:eastAsia="Times New Roman" w:cs="Times New Roman"/>
      <w:i/>
      <w:iCs/>
    </w:rPr>
  </w:style>
  <w:style w:type="character" w:styleId="IntenseReference">
    <w:name w:val="Intense Reference"/>
    <w:basedOn w:val="DefaultParagraphFont"/>
    <w:uiPriority w:val="32"/>
    <w:rsid w:val="00F13AF8"/>
    <w:rPr>
      <w:b/>
      <w:bCs/>
      <w:smallCaps/>
      <w:color w:val="auto"/>
      <w:spacing w:val="5"/>
    </w:rPr>
  </w:style>
  <w:style w:type="paragraph" w:styleId="ListParagraph">
    <w:name w:val="List Paragraph"/>
    <w:basedOn w:val="Normal"/>
    <w:uiPriority w:val="99"/>
    <w:qFormat/>
    <w:rsid w:val="009250FA"/>
    <w:pPr>
      <w:ind w:left="720"/>
      <w:contextualSpacing/>
    </w:pPr>
  </w:style>
  <w:style w:type="character" w:styleId="CommentReference">
    <w:name w:val="annotation reference"/>
    <w:basedOn w:val="DefaultParagraphFont"/>
    <w:uiPriority w:val="99"/>
    <w:semiHidden/>
    <w:unhideWhenUsed/>
    <w:rsid w:val="006C191D"/>
    <w:rPr>
      <w:sz w:val="16"/>
      <w:szCs w:val="16"/>
    </w:rPr>
  </w:style>
  <w:style w:type="paragraph" w:styleId="CommentText">
    <w:name w:val="annotation text"/>
    <w:basedOn w:val="Normal"/>
    <w:link w:val="CommentTextChar"/>
    <w:uiPriority w:val="99"/>
    <w:semiHidden/>
    <w:unhideWhenUsed/>
    <w:rsid w:val="006C191D"/>
  </w:style>
  <w:style w:type="character" w:styleId="CommentTextChar" w:customStyle="1">
    <w:name w:val="Comment Text Char"/>
    <w:basedOn w:val="DefaultParagraphFont"/>
    <w:link w:val="CommentText"/>
    <w:uiPriority w:val="99"/>
    <w:semiHidden/>
    <w:rsid w:val="006C191D"/>
    <w:rPr>
      <w:rFonts w:eastAsia="Times New Roman" w:cs="Times New Roman"/>
    </w:rPr>
  </w:style>
  <w:style w:type="paragraph" w:styleId="CommentSubject">
    <w:name w:val="annotation subject"/>
    <w:basedOn w:val="CommentText"/>
    <w:next w:val="CommentText"/>
    <w:link w:val="CommentSubjectChar"/>
    <w:uiPriority w:val="99"/>
    <w:semiHidden/>
    <w:unhideWhenUsed/>
    <w:rsid w:val="006C191D"/>
    <w:rPr>
      <w:b/>
      <w:bCs/>
    </w:rPr>
  </w:style>
  <w:style w:type="character" w:styleId="CommentSubjectChar" w:customStyle="1">
    <w:name w:val="Comment Subject Char"/>
    <w:basedOn w:val="CommentTextChar"/>
    <w:link w:val="CommentSubject"/>
    <w:uiPriority w:val="99"/>
    <w:semiHidden/>
    <w:rsid w:val="006C191D"/>
    <w:rPr>
      <w:rFonts w:eastAsia="Times New Roman" w:cs="Times New Roman"/>
      <w:b/>
      <w:bCs/>
    </w:rPr>
  </w:style>
  <w:style w:type="table" w:styleId="TableGrid1" w:customStyle="1">
    <w:name w:val="Table Grid1"/>
    <w:basedOn w:val="TableNormal"/>
    <w:next w:val="TableGrid"/>
    <w:rsid w:val="00CA060B"/>
    <w:pPr>
      <w:spacing w:after="0" w:line="240" w:lineRule="auto"/>
    </w:pPr>
    <w:rPr>
      <w:rFonts w:eastAsia="Times New Roman" w:cs="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jc w:val="center"/>
    </w:trPr>
    <w:tcPr>
      <w:vAlign w:val="center"/>
    </w:tcPr>
  </w:style>
  <w:style w:type="paragraph" w:styleId="Revision">
    <w:name w:val="Revision"/>
    <w:hidden/>
    <w:uiPriority w:val="99"/>
    <w:semiHidden/>
    <w:rsid w:val="008865BA"/>
    <w:pPr>
      <w:spacing w:after="0" w:line="240" w:lineRule="auto"/>
    </w:pPr>
    <w:rPr>
      <w:rFonts w:eastAsia="Times New Roman" w:cs="Times New Roman"/>
    </w:rPr>
  </w:style>
  <w:style w:type="character" w:styleId="CaptionChar" w:customStyle="1">
    <w:name w:val="Caption Char"/>
    <w:aliases w:val="Caption Char1 + Before:  12 pt Char,Caption Char2 Char,Caption Char1 Char1 Char,Caption Char2 Char Char Char,Caption Char1 Char1 Char Char Char,Caption Char1 Char Char Char Char Char,Caption Char1 Char Char Char Char Char Char Char"/>
    <w:link w:val="Caption"/>
    <w:locked/>
    <w:rsid w:val="006D3C94"/>
    <w:rPr>
      <w:rFonts w:eastAsia="Times New Roman" w:cs="Times New Roman"/>
      <w:b/>
    </w:rPr>
  </w:style>
  <w:style w:type="paragraph" w:styleId="FootnoteText">
    <w:name w:val="footnote text"/>
    <w:basedOn w:val="Normal"/>
    <w:link w:val="FootnoteTextChar"/>
    <w:uiPriority w:val="99"/>
    <w:semiHidden/>
    <w:unhideWhenUsed/>
    <w:rsid w:val="006D3C94"/>
    <w:pPr>
      <w:spacing w:before="0" w:after="0"/>
    </w:pPr>
  </w:style>
  <w:style w:type="character" w:styleId="FootnoteTextChar" w:customStyle="1">
    <w:name w:val="Footnote Text Char"/>
    <w:basedOn w:val="DefaultParagraphFont"/>
    <w:link w:val="FootnoteText"/>
    <w:uiPriority w:val="99"/>
    <w:semiHidden/>
    <w:rsid w:val="006D3C94"/>
    <w:rPr>
      <w:rFonts w:eastAsia="Times New Roman" w:cs="Times New Roman"/>
    </w:rPr>
  </w:style>
  <w:style w:type="paragraph" w:styleId="BodyText2">
    <w:name w:val="Body Text 2"/>
    <w:basedOn w:val="Normal"/>
    <w:link w:val="BodyText2Char"/>
    <w:uiPriority w:val="99"/>
    <w:rsid w:val="00DD5348"/>
    <w:pPr>
      <w:spacing w:line="480" w:lineRule="auto"/>
    </w:pPr>
  </w:style>
  <w:style w:type="character" w:styleId="BodyText2Char" w:customStyle="1">
    <w:name w:val="Body Text 2 Char"/>
    <w:basedOn w:val="DefaultParagraphFont"/>
    <w:link w:val="BodyText2"/>
    <w:uiPriority w:val="99"/>
    <w:rsid w:val="00DD5348"/>
    <w:rPr>
      <w:rFonts w:eastAsia="Times New Roman" w:cs="Times New Roman"/>
    </w:rPr>
  </w:style>
  <w:style w:type="paragraph" w:styleId="ListBracket5" w:customStyle="1">
    <w:name w:val="List Bracket 5"/>
    <w:basedOn w:val="Normal"/>
    <w:uiPriority w:val="99"/>
    <w:rsid w:val="00AD5C44"/>
    <w:pPr>
      <w:tabs>
        <w:tab w:val="num" w:pos="954"/>
      </w:tabs>
      <w:ind w:left="954" w:hanging="504"/>
    </w:pPr>
  </w:style>
  <w:style w:type="paragraph" w:styleId="12x4cell" w:customStyle="1">
    <w:name w:val="12x4:cell"/>
    <w:uiPriority w:val="99"/>
    <w:rsid w:val="00AD5C44"/>
    <w:pPr>
      <w:tabs>
        <w:tab w:val="left" w:pos="0"/>
        <w:tab w:val="left" w:pos="720"/>
        <w:tab w:val="left" w:pos="1440"/>
        <w:tab w:val="left" w:pos="2160"/>
      </w:tabs>
      <w:autoSpaceDE w:val="0"/>
      <w:autoSpaceDN w:val="0"/>
      <w:adjustRightInd w:val="0"/>
      <w:spacing w:before="13" w:after="38" w:line="245" w:lineRule="atLeast"/>
    </w:pPr>
    <w:rPr>
      <w:rFonts w:ascii="Times" w:hAnsi="Times" w:eastAsia="Times New Roman" w:cs="Times"/>
      <w:sz w:val="22"/>
      <w:szCs w:val="22"/>
    </w:rPr>
  </w:style>
  <w:style w:type="paragraph" w:styleId="Bullet0" w:customStyle="1">
    <w:name w:val="Bullet"/>
    <w:basedOn w:val="Normal"/>
    <w:uiPriority w:val="99"/>
    <w:rsid w:val="002F7965"/>
    <w:pPr>
      <w:tabs>
        <w:tab w:val="left" w:pos="1152"/>
      </w:tabs>
      <w:ind w:left="360" w:hanging="360"/>
    </w:pPr>
  </w:style>
  <w:style w:type="paragraph" w:styleId="PlainText">
    <w:name w:val="Plain Text"/>
    <w:basedOn w:val="Normal"/>
    <w:link w:val="PlainTextChar"/>
    <w:uiPriority w:val="99"/>
    <w:rsid w:val="00A600CB"/>
    <w:pPr>
      <w:spacing w:before="0" w:after="0"/>
    </w:pPr>
    <w:rPr>
      <w:rFonts w:ascii="Courier New" w:hAnsi="Courier New"/>
    </w:rPr>
  </w:style>
  <w:style w:type="character" w:styleId="PlainTextChar" w:customStyle="1">
    <w:name w:val="Plain Text Char"/>
    <w:basedOn w:val="DefaultParagraphFont"/>
    <w:link w:val="PlainText"/>
    <w:uiPriority w:val="99"/>
    <w:rsid w:val="00A600CB"/>
    <w:rPr>
      <w:rFonts w:ascii="Courier New" w:hAnsi="Courier New" w:eastAsia="Times New Roman" w:cs="Times New Roman"/>
    </w:rPr>
  </w:style>
  <w:style w:type="paragraph" w:styleId="BodyText">
    <w:name w:val="Body Text"/>
    <w:basedOn w:val="Normal"/>
    <w:link w:val="BodyTextChar"/>
    <w:uiPriority w:val="99"/>
    <w:rsid w:val="00EF7A56"/>
  </w:style>
  <w:style w:type="character" w:styleId="BodyTextChar" w:customStyle="1">
    <w:name w:val="Body Text Char"/>
    <w:basedOn w:val="DefaultParagraphFont"/>
    <w:link w:val="BodyText"/>
    <w:uiPriority w:val="99"/>
    <w:rsid w:val="00EF7A56"/>
    <w:rPr>
      <w:rFonts w:eastAsia="Times New Roman" w:cs="Times New Roman"/>
    </w:rPr>
  </w:style>
  <w:style w:type="paragraph" w:styleId="Default" w:customStyle="1">
    <w:name w:val="Default"/>
    <w:rsid w:val="00247AEB"/>
    <w:pPr>
      <w:autoSpaceDE w:val="0"/>
      <w:autoSpaceDN w:val="0"/>
      <w:adjustRightInd w:val="0"/>
      <w:spacing w:after="0" w:line="240" w:lineRule="auto"/>
    </w:pPr>
    <w:rPr>
      <w:rFonts w:cs="Arial"/>
      <w:color w:val="000000"/>
      <w:sz w:val="24"/>
      <w:szCs w:val="24"/>
    </w:rPr>
  </w:style>
  <w:style w:type="paragraph" w:styleId="TableParagraph" w:customStyle="1">
    <w:name w:val="Table Paragraph"/>
    <w:basedOn w:val="Normal"/>
    <w:uiPriority w:val="1"/>
    <w:qFormat/>
    <w:rsid w:val="0059524F"/>
    <w:pPr>
      <w:widowControl w:val="0"/>
      <w:autoSpaceDE w:val="0"/>
      <w:autoSpaceDN w:val="0"/>
      <w:spacing w:before="0" w:after="0"/>
    </w:pPr>
    <w:rPr>
      <w:rFonts w:eastAsia="Arial" w:cs="Arial"/>
      <w:sz w:val="22"/>
      <w:szCs w:val="22"/>
      <w:lang w:bidi="en-US"/>
    </w:rPr>
  </w:style>
  <w:style w:type="character" w:styleId="Mention">
    <w:name w:val="Mention"/>
    <w:basedOn w:val="DefaultParagraphFont"/>
    <w:uiPriority w:val="99"/>
    <w:unhideWhenUsed/>
    <w:rsid w:val="001E182C"/>
    <w:rPr>
      <w:color w:val="2B579A"/>
      <w:shd w:val="clear" w:color="auto" w:fill="E6E6E6"/>
    </w:rPr>
  </w:style>
  <w:style w:type="character" w:styleId="UnresolvedMention">
    <w:name w:val="Unresolved Mention"/>
    <w:basedOn w:val="DefaultParagraphFont"/>
    <w:uiPriority w:val="99"/>
    <w:unhideWhenUsed/>
    <w:rsid w:val="00B91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82035">
      <w:bodyDiv w:val="1"/>
      <w:marLeft w:val="0"/>
      <w:marRight w:val="0"/>
      <w:marTop w:val="0"/>
      <w:marBottom w:val="0"/>
      <w:divBdr>
        <w:top w:val="none" w:sz="0" w:space="0" w:color="auto"/>
        <w:left w:val="none" w:sz="0" w:space="0" w:color="auto"/>
        <w:bottom w:val="none" w:sz="0" w:space="0" w:color="auto"/>
        <w:right w:val="none" w:sz="0" w:space="0" w:color="auto"/>
      </w:divBdr>
      <w:divsChild>
        <w:div w:id="596713996">
          <w:marLeft w:val="0"/>
          <w:marRight w:val="0"/>
          <w:marTop w:val="0"/>
          <w:marBottom w:val="0"/>
          <w:divBdr>
            <w:top w:val="none" w:sz="0" w:space="0" w:color="auto"/>
            <w:left w:val="none" w:sz="0" w:space="0" w:color="auto"/>
            <w:bottom w:val="none" w:sz="0" w:space="0" w:color="auto"/>
            <w:right w:val="none" w:sz="0" w:space="0" w:color="auto"/>
          </w:divBdr>
        </w:div>
      </w:divsChild>
    </w:div>
    <w:div w:id="1227227329">
      <w:bodyDiv w:val="1"/>
      <w:marLeft w:val="0"/>
      <w:marRight w:val="0"/>
      <w:marTop w:val="0"/>
      <w:marBottom w:val="0"/>
      <w:divBdr>
        <w:top w:val="none" w:sz="0" w:space="0" w:color="auto"/>
        <w:left w:val="none" w:sz="0" w:space="0" w:color="auto"/>
        <w:bottom w:val="none" w:sz="0" w:space="0" w:color="auto"/>
        <w:right w:val="none" w:sz="0" w:space="0" w:color="auto"/>
      </w:divBdr>
    </w:div>
    <w:div w:id="1419213784">
      <w:bodyDiv w:val="1"/>
      <w:marLeft w:val="0"/>
      <w:marRight w:val="0"/>
      <w:marTop w:val="0"/>
      <w:marBottom w:val="0"/>
      <w:divBdr>
        <w:top w:val="none" w:sz="0" w:space="0" w:color="auto"/>
        <w:left w:val="none" w:sz="0" w:space="0" w:color="auto"/>
        <w:bottom w:val="none" w:sz="0" w:space="0" w:color="auto"/>
        <w:right w:val="none" w:sz="0" w:space="0" w:color="auto"/>
      </w:divBdr>
    </w:div>
    <w:div w:id="149094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oleObject" Target="embeddings/oleObject1.bin"/><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emf"/><Relationship Id="rId33" Type="http://schemas.openxmlformats.org/officeDocument/2006/relationships/image" Target="media/image5.png"/><Relationship Id="rId38"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6/09/relationships/commentsIds" Target="commentsIds.xml"/><Relationship Id="rId29" Type="http://schemas.openxmlformats.org/officeDocument/2006/relationships/hyperlink" Target="http://alm.rockwellcollins.com/wiki/display/CERTW/Certification+Planning+for+Offshoring+and+Outsourc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jpg"/><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microsoft.com/office/2018/08/relationships/commentsExtensible" Target="commentsExtensible.xml"/><Relationship Id="rId28" Type="http://schemas.openxmlformats.org/officeDocument/2006/relationships/oleObject" Target="embeddings/oleObject2.bin"/><Relationship Id="rId36" Type="http://schemas.openxmlformats.org/officeDocument/2006/relationships/glossaryDocument" Target="glossary/document.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hyperlink" Target="http://alm.rockwellcollins.com/wiki/display/CERTW/Equipment+Change+Impact+Analysis+Overview"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image" Target="media/image3.emf"/><Relationship Id="rId30" Type="http://schemas.openxmlformats.org/officeDocument/2006/relationships/hyperlink" Target="http://alm.rockwellcollins.com/wiki/display/CERTW/Equipment+Change+Impact+Analysis+Overview" TargetMode="External"/><Relationship Id="rId35"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http://teamspace/et/scl/Template%20Master%20Files/Ent_Doc_Template.dotm" TargetMode="External"/></Relationships>
</file>

<file path=word/documenttasks/documenttasks1.xml><?xml version="1.0" encoding="utf-8"?>
<t:Tasks xmlns:t="http://schemas.microsoft.com/office/tasks/2019/documenttasks" xmlns:oel="http://schemas.microsoft.com/office/2019/extlst">
  <t:Task id="{2B0FB0AE-B7C3-4B98-932B-6476B2122235}">
    <t:Anchor>
      <t:Comment id="1386202169"/>
    </t:Anchor>
    <t:History>
      <t:Event id="{CF59231D-3EC0-4F39-86FC-1906031C54B5}" time="2022-08-16T15:20:01.435Z">
        <t:Attribution userId="S::10652572@adxuser.com::302dcafc-3c42-46c1-964e-e8eb700513c3" userProvider="AD" userName="Sipper, Lori J                            Collins"/>
        <t:Anchor>
          <t:Comment id="1386202169"/>
        </t:Anchor>
        <t:Create/>
      </t:Event>
      <t:Event id="{8DB395B8-92A9-4D09-9720-65120DA9D266}" time="2022-08-16T15:20:01.435Z">
        <t:Attribution userId="S::10652572@adxuser.com::302dcafc-3c42-46c1-964e-e8eb700513c3" userProvider="AD" userName="Sipper, Lori J                            Collins"/>
        <t:Anchor>
          <t:Comment id="1386202169"/>
        </t:Anchor>
        <t:Assign userId="S::E40013511@adxuser.com::f48166c8-b1fb-4f7e-84d7-91e383c914f1" userProvider="AD" userName="Karuparamban, Mohammed Musthafa                           Export License Required - US Collins"/>
      </t:Event>
      <t:Event id="{94592E36-2E20-4C84-BD61-30D80E9D6CC4}" time="2022-08-16T15:20:01.435Z">
        <t:Attribution userId="S::10652572@adxuser.com::302dcafc-3c42-46c1-964e-e8eb700513c3" userProvider="AD" userName="Sipper, Lori J                            Collins"/>
        <t:Anchor>
          <t:Comment id="1386202169"/>
        </t:Anchor>
        <t:SetTitle title="@Karuparamban, Mohammed Musthafa Export License Required - US Collins  Remove this sentance or reword. We will be addressing 8110.49A in places other than Appendix D. There is also the SOI reviews that will be citing this document."/>
      </t:Event>
    </t:History>
  </t:Task>
  <t:Task id="{914244E0-1F0E-495B-9BC2-55A12D5B0A6E}">
    <t:Anchor>
      <t:Comment id="1843587468"/>
    </t:Anchor>
    <t:History>
      <t:Event id="{A67AB44B-034B-4659-8991-E78F752715B2}" time="2022-08-16T20:13:37.804Z">
        <t:Attribution userId="S::10652572@adxuser.com::302dcafc-3c42-46c1-964e-e8eb700513c3" userProvider="AD" userName="Sipper, Lori J                            Collins"/>
        <t:Anchor>
          <t:Comment id="1843587468"/>
        </t:Anchor>
        <t:Create/>
      </t:Event>
      <t:Event id="{0F7CFC64-478E-47EF-8432-2A11B38BB6A6}" time="2022-08-16T20:13:37.804Z">
        <t:Attribution userId="S::10652572@adxuser.com::302dcafc-3c42-46c1-964e-e8eb700513c3" userProvider="AD" userName="Sipper, Lori J                            Collins"/>
        <t:Anchor>
          <t:Comment id="1843587468"/>
        </t:Anchor>
        <t:Assign userId="S::E40013511@adxuser.com::f48166c8-b1fb-4f7e-84d7-91e383c914f1" userProvider="AD" userName="Karuparamban, Mohammed Musthafa                           Export License Required - US Collins"/>
      </t:Event>
      <t:Event id="{3B8BAA8B-BE92-40E1-8772-ABE46196650D}" time="2022-08-16T20:13:37.804Z">
        <t:Attribution userId="S::10652572@adxuser.com::302dcafc-3c42-46c1-964e-e8eb700513c3" userProvider="AD" userName="Sipper, Lori J                            Collins"/>
        <t:Anchor>
          <t:Comment id="1843587468"/>
        </t:Anchor>
        <t:SetTitle title="@Karuparamban, Mohammed Musthafa Export License Required - US Collins This is talking about FAR Part 21 and FAR 23. Is this something we need to discuss for us? It seems not correct for our PSAC. What made this be added"/>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3A65D93C2C4C5E928E0A10581F3137"/>
        <w:category>
          <w:name w:val="General"/>
          <w:gallery w:val="placeholder"/>
        </w:category>
        <w:types>
          <w:type w:val="bbPlcHdr"/>
        </w:types>
        <w:behaviors>
          <w:behavior w:val="content"/>
        </w:behaviors>
        <w:guid w:val="{032E18F3-9990-49C4-9568-58EBE67083AA}"/>
      </w:docPartPr>
      <w:docPartBody>
        <w:p w:rsidR="00262425" w:rsidRDefault="00E65023">
          <w:pPr>
            <w:pStyle w:val="A83A65D93C2C4C5E928E0A10581F3137"/>
          </w:pPr>
          <w:r w:rsidRPr="00AF1A42">
            <w:rPr>
              <w:rStyle w:val="PlaceholderText"/>
            </w:rPr>
            <w:t>Click here to enter text.</w:t>
          </w:r>
        </w:p>
      </w:docPartBody>
    </w:docPart>
    <w:docPart>
      <w:docPartPr>
        <w:name w:val="2B26C486627848E391802CEB6AF1CE79"/>
        <w:category>
          <w:name w:val="General"/>
          <w:gallery w:val="placeholder"/>
        </w:category>
        <w:types>
          <w:type w:val="bbPlcHdr"/>
        </w:types>
        <w:behaviors>
          <w:behavior w:val="content"/>
        </w:behaviors>
        <w:guid w:val="{4E6DB8AD-D6B6-41E1-9D79-3FE968B349C3}"/>
      </w:docPartPr>
      <w:docPartBody>
        <w:p w:rsidR="00262425" w:rsidRDefault="00262425" w:rsidP="00262425">
          <w:pPr>
            <w:pStyle w:val="2B26C486627848E391802CEB6AF1CE791"/>
          </w:pPr>
          <w:r w:rsidRPr="00A44268">
            <w:rPr>
              <w:i/>
              <w:color w:val="FF0000"/>
              <w:lang w:val="fr-FR"/>
            </w:rPr>
            <w:t>Document Title</w:t>
          </w:r>
        </w:p>
      </w:docPartBody>
    </w:docPart>
    <w:docPart>
      <w:docPartPr>
        <w:name w:val="B0A87EA4BD244DF8BB17BD682BBBB048"/>
        <w:category>
          <w:name w:val="General"/>
          <w:gallery w:val="placeholder"/>
        </w:category>
        <w:types>
          <w:type w:val="bbPlcHdr"/>
        </w:types>
        <w:behaviors>
          <w:behavior w:val="content"/>
        </w:behaviors>
        <w:guid w:val="{1C962E2F-E8FB-439A-9207-9567212376B2}"/>
      </w:docPartPr>
      <w:docPartBody>
        <w:p w:rsidR="00262425" w:rsidRDefault="00262425" w:rsidP="00262425">
          <w:pPr>
            <w:pStyle w:val="B0A87EA4BD244DF8BB17BD682BBBB0481"/>
          </w:pPr>
          <w:r w:rsidRPr="00A44268">
            <w:rPr>
              <w:lang w:val="fr-FR"/>
            </w:rPr>
            <w:t xml:space="preserve"> </w:t>
          </w:r>
        </w:p>
      </w:docPartBody>
    </w:docPart>
    <w:docPart>
      <w:docPartPr>
        <w:name w:val="00594F0CB40C46A5BFF73C75616F174E"/>
        <w:category>
          <w:name w:val="General"/>
          <w:gallery w:val="placeholder"/>
        </w:category>
        <w:types>
          <w:type w:val="bbPlcHdr"/>
        </w:types>
        <w:behaviors>
          <w:behavior w:val="content"/>
        </w:behaviors>
        <w:guid w:val="{5C4EFE53-175D-40B0-804F-93CE0B058909}"/>
      </w:docPartPr>
      <w:docPartBody>
        <w:p w:rsidR="00262425" w:rsidRDefault="00E65023">
          <w:pPr>
            <w:pStyle w:val="00594F0CB40C46A5BFF73C75616F174E"/>
          </w:pPr>
          <w:r w:rsidRPr="00797C03">
            <w:rPr>
              <w:rStyle w:val="PlaceholderText"/>
            </w:rPr>
            <w:t>Click here to enter text.</w:t>
          </w:r>
        </w:p>
      </w:docPartBody>
    </w:docPart>
    <w:docPart>
      <w:docPartPr>
        <w:name w:val="29E6901971FE4A4BB36F45BCD5C4444B"/>
        <w:category>
          <w:name w:val="General"/>
          <w:gallery w:val="placeholder"/>
        </w:category>
        <w:types>
          <w:type w:val="bbPlcHdr"/>
        </w:types>
        <w:behaviors>
          <w:behavior w:val="content"/>
        </w:behaviors>
        <w:guid w:val="{8B03DA42-64CF-49E1-A624-9AD879F19010}"/>
      </w:docPartPr>
      <w:docPartBody>
        <w:p w:rsidR="00262425" w:rsidRDefault="00E65023">
          <w:pPr>
            <w:pStyle w:val="29E6901971FE4A4BB36F45BCD5C4444B"/>
          </w:pPr>
          <w:r w:rsidRPr="00797C03">
            <w:rPr>
              <w:rStyle w:val="PlaceholderText"/>
            </w:rPr>
            <w:t>Click here to enter text.</w:t>
          </w:r>
        </w:p>
      </w:docPartBody>
    </w:docPart>
    <w:docPart>
      <w:docPartPr>
        <w:name w:val="6D81D128B44B438E8990524409D94F8A"/>
        <w:category>
          <w:name w:val="General"/>
          <w:gallery w:val="placeholder"/>
        </w:category>
        <w:types>
          <w:type w:val="bbPlcHdr"/>
        </w:types>
        <w:behaviors>
          <w:behavior w:val="content"/>
        </w:behaviors>
        <w:guid w:val="{42D60BF1-E567-47E8-AFB4-6EAB280A67BF}"/>
      </w:docPartPr>
      <w:docPartBody>
        <w:p w:rsidR="00262425" w:rsidRDefault="00E65023">
          <w:pPr>
            <w:pStyle w:val="6D81D128B44B438E8990524409D94F8A"/>
          </w:pPr>
          <w:r>
            <w:t xml:space="preserve"> </w:t>
          </w:r>
        </w:p>
      </w:docPartBody>
    </w:docPart>
    <w:docPart>
      <w:docPartPr>
        <w:name w:val="E48B1C094ABD4BD398E813AA588D7555"/>
        <w:category>
          <w:name w:val="General"/>
          <w:gallery w:val="placeholder"/>
        </w:category>
        <w:types>
          <w:type w:val="bbPlcHdr"/>
        </w:types>
        <w:behaviors>
          <w:behavior w:val="content"/>
        </w:behaviors>
        <w:guid w:val="{C1C44375-5CE6-46DF-843B-F2C49FFE4B6B}"/>
      </w:docPartPr>
      <w:docPartBody>
        <w:p w:rsidR="00262425" w:rsidRDefault="00E65023">
          <w:pPr>
            <w:pStyle w:val="E48B1C094ABD4BD398E813AA588D7555"/>
          </w:pPr>
          <w:r w:rsidRPr="00797C03">
            <w:rPr>
              <w:rStyle w:val="PlaceholderText"/>
            </w:rPr>
            <w:t>Click here to enter text.</w:t>
          </w:r>
        </w:p>
      </w:docPartBody>
    </w:docPart>
    <w:docPart>
      <w:docPartPr>
        <w:name w:val="75541B75814143E2A492A89C84B37F92"/>
        <w:category>
          <w:name w:val="General"/>
          <w:gallery w:val="placeholder"/>
        </w:category>
        <w:types>
          <w:type w:val="bbPlcHdr"/>
        </w:types>
        <w:behaviors>
          <w:behavior w:val="content"/>
        </w:behaviors>
        <w:guid w:val="{0CF6BCA7-9556-4162-8B06-F0B19895903D}"/>
      </w:docPartPr>
      <w:docPartBody>
        <w:p w:rsidR="00262425" w:rsidRDefault="00262425">
          <w:pPr>
            <w:pStyle w:val="75541B75814143E2A492A89C84B37F92"/>
          </w:pPr>
          <w:r w:rsidRPr="00AA379F">
            <w:t xml:space="preserve"> </w:t>
          </w:r>
        </w:p>
      </w:docPartBody>
    </w:docPart>
    <w:docPart>
      <w:docPartPr>
        <w:name w:val="6638D293836B4B12B5A2AD3AE47EC7CD"/>
        <w:category>
          <w:name w:val="General"/>
          <w:gallery w:val="placeholder"/>
        </w:category>
        <w:types>
          <w:type w:val="bbPlcHdr"/>
        </w:types>
        <w:behaviors>
          <w:behavior w:val="content"/>
        </w:behaviors>
        <w:guid w:val="{05EEDCAD-F0CD-4427-B899-342B02FAAAAD}"/>
      </w:docPartPr>
      <w:docPartBody>
        <w:p w:rsidR="00262425" w:rsidRDefault="00E65023">
          <w:pPr>
            <w:pStyle w:val="6638D293836B4B12B5A2AD3AE47EC7CD"/>
          </w:pPr>
          <w:r>
            <w:t xml:space="preserve"> </w:t>
          </w:r>
        </w:p>
      </w:docPartBody>
    </w:docPart>
    <w:docPart>
      <w:docPartPr>
        <w:name w:val="DA27B54C25AA4A6A9E52EA6F802D0224"/>
        <w:category>
          <w:name w:val="General"/>
          <w:gallery w:val="placeholder"/>
        </w:category>
        <w:types>
          <w:type w:val="bbPlcHdr"/>
        </w:types>
        <w:behaviors>
          <w:behavior w:val="content"/>
        </w:behaviors>
        <w:guid w:val="{0ED458F2-8185-40BA-B3BF-0806B9B0F241}"/>
      </w:docPartPr>
      <w:docPartBody>
        <w:p w:rsidR="00262425" w:rsidRDefault="00262425">
          <w:pPr>
            <w:pStyle w:val="DA27B54C25AA4A6A9E52EA6F802D0224"/>
          </w:pPr>
          <w:r w:rsidRPr="00AA379F">
            <w:t xml:space="preserve"> </w:t>
          </w:r>
        </w:p>
      </w:docPartBody>
    </w:docPart>
    <w:docPart>
      <w:docPartPr>
        <w:name w:val="9A92A4C6C5764D1598C1586AAF709B87"/>
        <w:category>
          <w:name w:val="General"/>
          <w:gallery w:val="placeholder"/>
        </w:category>
        <w:types>
          <w:type w:val="bbPlcHdr"/>
        </w:types>
        <w:behaviors>
          <w:behavior w:val="content"/>
        </w:behaviors>
        <w:guid w:val="{1D84E567-4528-450C-9D4C-CF9E41AC28D9}"/>
      </w:docPartPr>
      <w:docPartBody>
        <w:p w:rsidR="00262425" w:rsidRDefault="00E65023">
          <w:pPr>
            <w:pStyle w:val="9A92A4C6C5764D1598C1586AAF709B87"/>
          </w:pPr>
          <w:r w:rsidRPr="00797C03">
            <w:rPr>
              <w:rStyle w:val="PlaceholderText"/>
            </w:rPr>
            <w:t>Click here to enter text.</w:t>
          </w:r>
        </w:p>
      </w:docPartBody>
    </w:docPart>
    <w:docPart>
      <w:docPartPr>
        <w:name w:val="7F96FDE1C6BA41B89B6B5F40D92E805E"/>
        <w:category>
          <w:name w:val="General"/>
          <w:gallery w:val="placeholder"/>
        </w:category>
        <w:types>
          <w:type w:val="bbPlcHdr"/>
        </w:types>
        <w:behaviors>
          <w:behavior w:val="content"/>
        </w:behaviors>
        <w:guid w:val="{60D08CBC-896C-4AA4-AB52-5DFA13668E20}"/>
      </w:docPartPr>
      <w:docPartBody>
        <w:p w:rsidR="0019303B" w:rsidRDefault="0019303B">
          <w:r w:rsidRPr="00406D65">
            <w:rPr>
              <w:rStyle w:val="PlaceholderText"/>
            </w:rPr>
            <w:t xml:space="preserve"> </w:t>
          </w:r>
        </w:p>
      </w:docPartBody>
    </w:docPart>
    <w:docPart>
      <w:docPartPr>
        <w:name w:val="1E14D5C9D1AD4130B4A5CFBFA128EA5D"/>
        <w:category>
          <w:name w:val="General"/>
          <w:gallery w:val="placeholder"/>
        </w:category>
        <w:types>
          <w:type w:val="bbPlcHdr"/>
        </w:types>
        <w:behaviors>
          <w:behavior w:val="content"/>
        </w:behaviors>
        <w:guid w:val="{04A2FB8F-19AC-488C-9CD1-B06E5D29E88F}"/>
      </w:docPartPr>
      <w:docPartBody>
        <w:p w:rsidR="0019303B" w:rsidRDefault="0019303B">
          <w:r w:rsidRPr="00406D65">
            <w:rPr>
              <w:rStyle w:val="PlaceholderText"/>
            </w:rPr>
            <w:t xml:space="preserve"> </w:t>
          </w:r>
        </w:p>
      </w:docPartBody>
    </w:docPart>
    <w:docPart>
      <w:docPartPr>
        <w:name w:val="5F1BADF5D66B45A781359E8B82314326"/>
        <w:category>
          <w:name w:val="General"/>
          <w:gallery w:val="placeholder"/>
        </w:category>
        <w:types>
          <w:type w:val="bbPlcHdr"/>
        </w:types>
        <w:behaviors>
          <w:behavior w:val="content"/>
        </w:behaviors>
        <w:guid w:val="{07701D5A-CFF1-409E-BDF0-BED45B8A3FBF}"/>
      </w:docPartPr>
      <w:docPartBody>
        <w:p w:rsidR="0019303B" w:rsidRDefault="0019303B">
          <w:r w:rsidRPr="00406D65">
            <w:rPr>
              <w:rStyle w:val="PlaceholderText"/>
            </w:rPr>
            <w:t xml:space="preserve"> </w:t>
          </w:r>
        </w:p>
      </w:docPartBody>
    </w:docPart>
    <w:docPart>
      <w:docPartPr>
        <w:name w:val="E2F21A3EA7B84D6DAC9D9F5735A5421C"/>
        <w:category>
          <w:name w:val="General"/>
          <w:gallery w:val="placeholder"/>
        </w:category>
        <w:types>
          <w:type w:val="bbPlcHdr"/>
        </w:types>
        <w:behaviors>
          <w:behavior w:val="content"/>
        </w:behaviors>
        <w:guid w:val="{628B0B9F-7C8F-4168-85B9-AAAA00A6D0A4}"/>
      </w:docPartPr>
      <w:docPartBody>
        <w:p w:rsidR="0019303B" w:rsidRDefault="0019303B">
          <w:r w:rsidRPr="00406D65">
            <w:rPr>
              <w:rStyle w:val="PlaceholderText"/>
            </w:rPr>
            <w:t xml:space="preserve"> </w:t>
          </w:r>
        </w:p>
      </w:docPartBody>
    </w:docPart>
    <w:docPart>
      <w:docPartPr>
        <w:name w:val="CBBCFE24661C4EF1894ABA0C6B12A95C"/>
        <w:category>
          <w:name w:val="General"/>
          <w:gallery w:val="placeholder"/>
        </w:category>
        <w:types>
          <w:type w:val="bbPlcHdr"/>
        </w:types>
        <w:behaviors>
          <w:behavior w:val="content"/>
        </w:behaviors>
        <w:guid w:val="{4EB4501C-01B3-4398-8EF0-E89A2CFDDBD1}"/>
      </w:docPartPr>
      <w:docPartBody>
        <w:p w:rsidR="003428A3" w:rsidRDefault="003428A3">
          <w:r w:rsidRPr="00D45BC9">
            <w:rPr>
              <w:rStyle w:val="PlaceholderText"/>
            </w:rPr>
            <w:t xml:space="preserve"> </w:t>
          </w:r>
        </w:p>
      </w:docPartBody>
    </w:docPart>
    <w:docPart>
      <w:docPartPr>
        <w:name w:val="A4F48C42C2C649E3803AE376727868C5"/>
        <w:category>
          <w:name w:val="General"/>
          <w:gallery w:val="placeholder"/>
        </w:category>
        <w:types>
          <w:type w:val="bbPlcHdr"/>
        </w:types>
        <w:behaviors>
          <w:behavior w:val="content"/>
        </w:behaviors>
        <w:guid w:val="{E5C2A7CA-48B1-41C2-A6B4-DAB31DACE27A}"/>
      </w:docPartPr>
      <w:docPartBody>
        <w:p w:rsidR="003428A3" w:rsidRDefault="003428A3">
          <w:r w:rsidRPr="00D45BC9">
            <w:rPr>
              <w:rStyle w:val="PlaceholderText"/>
            </w:rPr>
            <w:t xml:space="preserve"> </w:t>
          </w:r>
        </w:p>
      </w:docPartBody>
    </w:docPart>
    <w:docPart>
      <w:docPartPr>
        <w:name w:val="4541A3302E3E4F979586C23F5E76F65D"/>
        <w:category>
          <w:name w:val="General"/>
          <w:gallery w:val="placeholder"/>
        </w:category>
        <w:types>
          <w:type w:val="bbPlcHdr"/>
        </w:types>
        <w:behaviors>
          <w:behavior w:val="content"/>
        </w:behaviors>
        <w:guid w:val="{A2F10A36-5714-4EBE-A37F-9AAB24FFDB32}"/>
      </w:docPartPr>
      <w:docPartBody>
        <w:p w:rsidR="003428A3" w:rsidRDefault="003428A3">
          <w:r w:rsidRPr="00D45BC9">
            <w:rPr>
              <w:rStyle w:val="PlaceholderText"/>
            </w:rPr>
            <w:t xml:space="preserve"> </w:t>
          </w:r>
        </w:p>
      </w:docPartBody>
    </w:docPart>
    <w:docPart>
      <w:docPartPr>
        <w:name w:val="606D62EE9CAF462DA56671DB9CDA155A"/>
        <w:category>
          <w:name w:val="General"/>
          <w:gallery w:val="placeholder"/>
        </w:category>
        <w:types>
          <w:type w:val="bbPlcHdr"/>
        </w:types>
        <w:behaviors>
          <w:behavior w:val="content"/>
        </w:behaviors>
        <w:guid w:val="{46A70200-033C-4D09-A87D-17F4904BAC52}"/>
      </w:docPartPr>
      <w:docPartBody>
        <w:p w:rsidR="003428A3" w:rsidRDefault="003428A3">
          <w:r w:rsidRPr="00D45BC9">
            <w:rPr>
              <w:rStyle w:val="PlaceholderText"/>
            </w:rPr>
            <w:t xml:space="preserve"> </w:t>
          </w:r>
        </w:p>
      </w:docPartBody>
    </w:docPart>
    <w:docPart>
      <w:docPartPr>
        <w:name w:val="107E6F5F9B394D26882FCD12D62011A7"/>
        <w:category>
          <w:name w:val="General"/>
          <w:gallery w:val="placeholder"/>
        </w:category>
        <w:types>
          <w:type w:val="bbPlcHdr"/>
        </w:types>
        <w:behaviors>
          <w:behavior w:val="content"/>
        </w:behaviors>
        <w:guid w:val="{C215EBF8-3493-4E3C-965A-8607CF38B426}"/>
      </w:docPartPr>
      <w:docPartBody>
        <w:p w:rsidR="005B3953" w:rsidRDefault="001A3A6F">
          <w:r w:rsidRPr="003F7BBF">
            <w:rPr>
              <w:rStyle w:val="PlaceholderText"/>
            </w:rPr>
            <w:t xml:space="preserve"> </w:t>
          </w:r>
        </w:p>
      </w:docPartBody>
    </w:docPart>
    <w:docPart>
      <w:docPartPr>
        <w:name w:val="424FD8E40D8F4EAEBCBBCA927D810E9E"/>
        <w:category>
          <w:name w:val="General"/>
          <w:gallery w:val="placeholder"/>
        </w:category>
        <w:types>
          <w:type w:val="bbPlcHdr"/>
        </w:types>
        <w:behaviors>
          <w:behavior w:val="content"/>
        </w:behaviors>
        <w:guid w:val="{61AEFF6D-7687-4A8F-BA18-81DD0992B6EF}"/>
      </w:docPartPr>
      <w:docPartBody>
        <w:p w:rsidR="005B3953" w:rsidRDefault="001A3A6F">
          <w:r w:rsidRPr="003F7BBF">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5023"/>
    <w:rsid w:val="00020A49"/>
    <w:rsid w:val="00037F6B"/>
    <w:rsid w:val="00052A9C"/>
    <w:rsid w:val="000A115F"/>
    <w:rsid w:val="000D68AE"/>
    <w:rsid w:val="001207F7"/>
    <w:rsid w:val="0014598D"/>
    <w:rsid w:val="001544CB"/>
    <w:rsid w:val="0019303B"/>
    <w:rsid w:val="001A3A6F"/>
    <w:rsid w:val="001E2740"/>
    <w:rsid w:val="00202FFB"/>
    <w:rsid w:val="002131DA"/>
    <w:rsid w:val="00234F17"/>
    <w:rsid w:val="00262425"/>
    <w:rsid w:val="002947BD"/>
    <w:rsid w:val="00311C3C"/>
    <w:rsid w:val="00322FBA"/>
    <w:rsid w:val="003274FA"/>
    <w:rsid w:val="003364C2"/>
    <w:rsid w:val="003428A3"/>
    <w:rsid w:val="00382C00"/>
    <w:rsid w:val="003925E4"/>
    <w:rsid w:val="00434C49"/>
    <w:rsid w:val="004A4801"/>
    <w:rsid w:val="004D5022"/>
    <w:rsid w:val="00535B86"/>
    <w:rsid w:val="005411EE"/>
    <w:rsid w:val="005B3953"/>
    <w:rsid w:val="005C433F"/>
    <w:rsid w:val="005E0CAD"/>
    <w:rsid w:val="005F4DFF"/>
    <w:rsid w:val="005F5357"/>
    <w:rsid w:val="005F7587"/>
    <w:rsid w:val="00645B59"/>
    <w:rsid w:val="00676A97"/>
    <w:rsid w:val="007315E3"/>
    <w:rsid w:val="00735211"/>
    <w:rsid w:val="0074706D"/>
    <w:rsid w:val="00766ECF"/>
    <w:rsid w:val="007A2BB7"/>
    <w:rsid w:val="007A5E29"/>
    <w:rsid w:val="007B0417"/>
    <w:rsid w:val="007D41ED"/>
    <w:rsid w:val="008545E3"/>
    <w:rsid w:val="00876879"/>
    <w:rsid w:val="0088089A"/>
    <w:rsid w:val="00886A4F"/>
    <w:rsid w:val="008D0A5B"/>
    <w:rsid w:val="008E40EF"/>
    <w:rsid w:val="008E6EBB"/>
    <w:rsid w:val="009346E6"/>
    <w:rsid w:val="00934970"/>
    <w:rsid w:val="00941937"/>
    <w:rsid w:val="00952ED5"/>
    <w:rsid w:val="00957B82"/>
    <w:rsid w:val="009608C0"/>
    <w:rsid w:val="0099713B"/>
    <w:rsid w:val="009A5EC3"/>
    <w:rsid w:val="009E01D2"/>
    <w:rsid w:val="00A05E21"/>
    <w:rsid w:val="00A30872"/>
    <w:rsid w:val="00A355F1"/>
    <w:rsid w:val="00AC6D1C"/>
    <w:rsid w:val="00B2005E"/>
    <w:rsid w:val="00B42926"/>
    <w:rsid w:val="00BF0FF7"/>
    <w:rsid w:val="00C44CDE"/>
    <w:rsid w:val="00C61696"/>
    <w:rsid w:val="00CD0EC7"/>
    <w:rsid w:val="00D5378A"/>
    <w:rsid w:val="00D63810"/>
    <w:rsid w:val="00D716D9"/>
    <w:rsid w:val="00DE6526"/>
    <w:rsid w:val="00DF4AB8"/>
    <w:rsid w:val="00E01911"/>
    <w:rsid w:val="00E65023"/>
    <w:rsid w:val="00E7212D"/>
    <w:rsid w:val="00EC21D6"/>
    <w:rsid w:val="00EC51CA"/>
    <w:rsid w:val="00F47DB3"/>
    <w:rsid w:val="00F76401"/>
    <w:rsid w:val="00FA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3A6F"/>
    <w:rPr>
      <w:color w:val="808080"/>
    </w:rPr>
  </w:style>
  <w:style w:type="paragraph" w:customStyle="1" w:styleId="A83A65D93C2C4C5E928E0A10581F3137">
    <w:name w:val="A83A65D93C2C4C5E928E0A10581F3137"/>
  </w:style>
  <w:style w:type="paragraph" w:customStyle="1" w:styleId="00594F0CB40C46A5BFF73C75616F174E">
    <w:name w:val="00594F0CB40C46A5BFF73C75616F174E"/>
  </w:style>
  <w:style w:type="paragraph" w:customStyle="1" w:styleId="29E6901971FE4A4BB36F45BCD5C4444B">
    <w:name w:val="29E6901971FE4A4BB36F45BCD5C4444B"/>
  </w:style>
  <w:style w:type="paragraph" w:customStyle="1" w:styleId="6D81D128B44B438E8990524409D94F8A">
    <w:name w:val="6D81D128B44B438E8990524409D94F8A"/>
  </w:style>
  <w:style w:type="paragraph" w:customStyle="1" w:styleId="E48B1C094ABD4BD398E813AA588D7555">
    <w:name w:val="E48B1C094ABD4BD398E813AA588D7555"/>
  </w:style>
  <w:style w:type="paragraph" w:customStyle="1" w:styleId="75541B75814143E2A492A89C84B37F92">
    <w:name w:val="75541B75814143E2A492A89C84B37F92"/>
  </w:style>
  <w:style w:type="paragraph" w:customStyle="1" w:styleId="6638D293836B4B12B5A2AD3AE47EC7CD">
    <w:name w:val="6638D293836B4B12B5A2AD3AE47EC7CD"/>
  </w:style>
  <w:style w:type="paragraph" w:customStyle="1" w:styleId="DA27B54C25AA4A6A9E52EA6F802D0224">
    <w:name w:val="DA27B54C25AA4A6A9E52EA6F802D0224"/>
  </w:style>
  <w:style w:type="paragraph" w:customStyle="1" w:styleId="9A92A4C6C5764D1598C1586AAF709B87">
    <w:name w:val="9A92A4C6C5764D1598C1586AAF709B87"/>
  </w:style>
  <w:style w:type="paragraph" w:customStyle="1" w:styleId="2B26C486627848E391802CEB6AF1CE791">
    <w:name w:val="2B26C486627848E391802CEB6AF1CE791"/>
    <w:rsid w:val="00262425"/>
    <w:pPr>
      <w:spacing w:before="480" w:after="360" w:line="240" w:lineRule="auto"/>
      <w:jc w:val="center"/>
    </w:pPr>
    <w:rPr>
      <w:rFonts w:ascii="Arial Bold" w:eastAsia="Times New Roman" w:hAnsi="Arial Bold" w:cs="Times New Roman"/>
      <w:b/>
      <w:kern w:val="28"/>
      <w:sz w:val="36"/>
      <w:szCs w:val="20"/>
    </w:rPr>
  </w:style>
  <w:style w:type="paragraph" w:customStyle="1" w:styleId="B0A87EA4BD244DF8BB17BD682BBBB0481">
    <w:name w:val="B0A87EA4BD244DF8BB17BD682BBBB0481"/>
    <w:rsid w:val="00262425"/>
    <w:pPr>
      <w:tabs>
        <w:tab w:val="right" w:pos="4680"/>
        <w:tab w:val="left" w:pos="4860"/>
      </w:tabs>
      <w:spacing w:after="0" w:line="240" w:lineRule="auto"/>
    </w:pPr>
    <w:rPr>
      <w:rFonts w:ascii="Arial" w:eastAsia="Times New Roman" w:hAnsi="Arial" w:cs="Times New Roman"/>
      <w:b/>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ip_UnifiedCompliancePolicyUIAction xmlns="http://schemas.microsoft.com/sharepoint/v3" xsi:nil="true"/>
    <TaxCatchAll xmlns="0fe97745-de10-403e-84f3-8a3ecc3643d7" xsi:nil="true"/>
    <VIOLATION xmlns="8c0a24cc-968e-4e94-b8d1-1daa2de15d82" xsi:nil="true"/>
    <lcf76f155ced4ddcb4097134ff3c332f xmlns="8c0a24cc-968e-4e94-b8d1-1daa2de15d82">
      <Terms xmlns="http://schemas.microsoft.com/office/infopath/2007/PartnerControls"/>
    </lcf76f155ced4ddcb4097134ff3c332f>
    <jsc xmlns="a98ebfe9-13f5-43f8-bb9b-e65804b3756c">d648d072-82c3-442f-90b4-456438d44c15</jsc>
    <_ip_UnifiedCompliancePolicyProperties xmlns="http://schemas.microsoft.com/sharepoint/v3" xsi:nil="true"/>
  </documentManagement>
</p:properties>
</file>

<file path=customXml/item3.xml><?xml version="1.0" encoding="utf-8"?>
<DOCTemplate xmlns="http://rwebapps.rockwellcollins.com/scl/ENTDOC">
  <DocNumber>XXX-XXXX-XX</DocNumber>
  <Rev>-</Rev>
  <Classification>Rockwell Collins Proprietary Information</Classification>
</DOCTemplate>
</file>

<file path=customXml/item4.xml><?xml version="1.0" encoding="utf-8"?>
<b:Sources xmlns:b="http://schemas.openxmlformats.org/officeDocument/2006/bibliography" xmlns="http://schemas.openxmlformats.org/officeDocument/2006/bibliography" SelectedStyle="\APA.XSL" StyleName="APA">
</b:Sources>
</file>

<file path=customXml/item5.xml><?xml version="1.0" encoding="utf-8"?>
<ct:contentTypeSchema xmlns:ct="http://schemas.microsoft.com/office/2006/metadata/contentType" xmlns:ma="http://schemas.microsoft.com/office/2006/metadata/properties/metaAttributes" ct:_="" ma:_="" ma:contentTypeName="Document" ma:contentTypeID="0x010100617188ADA97FAA4DA96D258ED3EF8B1B" ma:contentTypeVersion="18" ma:contentTypeDescription="Create a new document." ma:contentTypeScope="" ma:versionID="589e4da917972b814e2f8deecbb19eba">
  <xsd:schema xmlns:xsd="http://www.w3.org/2001/XMLSchema" xmlns:xs="http://www.w3.org/2001/XMLSchema" xmlns:p="http://schemas.microsoft.com/office/2006/metadata/properties" xmlns:ns1="http://schemas.microsoft.com/sharepoint/v3" xmlns:ns2="a98ebfe9-13f5-43f8-bb9b-e65804b3756c" xmlns:ns3="8c0a24cc-968e-4e94-b8d1-1daa2de15d82" xmlns:ns4="0fe97745-de10-403e-84f3-8a3ecc3643d7" targetNamespace="http://schemas.microsoft.com/office/2006/metadata/properties" ma:root="true" ma:fieldsID="36216c341b570df9682e9a0fa504212b" ns1:_="" ns2:_="" ns3:_="" ns4:_="">
    <xsd:import namespace="http://schemas.microsoft.com/sharepoint/v3"/>
    <xsd:import namespace="a98ebfe9-13f5-43f8-bb9b-e65804b3756c"/>
    <xsd:import namespace="8c0a24cc-968e-4e94-b8d1-1daa2de15d82"/>
    <xsd:import namespace="0fe97745-de10-403e-84f3-8a3ecc3643d7"/>
    <xsd:element name="properties">
      <xsd:complexType>
        <xsd:sequence>
          <xsd:element name="documentManagement">
            <xsd:complexType>
              <xsd:all>
                <xsd:element ref="ns2:jsc" minOccurs="0"/>
                <xsd:element ref="ns3:MediaServiceMetadata" minOccurs="0"/>
                <xsd:element ref="ns3:MediaServiceFastMetadata" minOccurs="0"/>
                <xsd:element ref="ns3:MediaServiceDateTaken" minOccurs="0"/>
                <xsd:element ref="ns3:MediaLengthInSeconds" minOccurs="0"/>
                <xsd:element ref="ns3:VIOLATION" minOccurs="0"/>
                <xsd:element ref="ns1:_ip_UnifiedCompliancePolicyProperties" minOccurs="0"/>
                <xsd:element ref="ns1:_ip_UnifiedCompliancePolicyUIAction" minOccurs="0"/>
                <xsd:element ref="ns3:MediaServiceAutoTags" minOccurs="0"/>
                <xsd:element ref="ns4:SharedWithUsers" minOccurs="0"/>
                <xsd:element ref="ns4:SharedWithDetail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8ebfe9-13f5-43f8-bb9b-e65804b3756c" elementFormDefault="qualified">
    <xsd:import namespace="http://schemas.microsoft.com/office/2006/documentManagement/types"/>
    <xsd:import namespace="http://schemas.microsoft.com/office/infopath/2007/PartnerControls"/>
    <xsd:element name="jsc" ma:index="8" nillable="true" ma:displayName="jsc" ma:default="d648d072-82c3-442f-90b4-456438d44c15" ma:internalName="js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0a24cc-968e-4e94-b8d1-1daa2de15d82"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VIOLATION" ma:index="13" nillable="true" ma:displayName="VIOLATION" ma:internalName="VIOLATION">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a5da18db-0dbb-493a-8358-0ebfa2dc996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e97745-de10-403e-84f3-8a3ecc3643d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0b9bdf89-f2b2-418d-80e5-67844aafdbce}" ma:internalName="TaxCatchAll" ma:showField="CatchAllData" ma:web="0fe97745-de10-403e-84f3-8a3ecc3643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8E4E3A-1252-428B-B3EE-9C956CF51E0E}">
  <ds:schemaRefs>
    <ds:schemaRef ds:uri="http://schemas.microsoft.com/sharepoint/v3/contenttype/forms"/>
  </ds:schemaRefs>
</ds:datastoreItem>
</file>

<file path=customXml/itemProps2.xml><?xml version="1.0" encoding="utf-8"?>
<ds:datastoreItem xmlns:ds="http://schemas.openxmlformats.org/officeDocument/2006/customXml" ds:itemID="{C3B6EDB6-1D59-4F2A-8AB2-5034F975D0D3}">
  <ds:schemaRefs>
    <ds:schemaRef ds:uri="http://schemas.microsoft.com/office/2006/metadata/properties"/>
    <ds:schemaRef ds:uri="http://schemas.microsoft.com/sharepoint/v3"/>
    <ds:schemaRef ds:uri="0fe97745-de10-403e-84f3-8a3ecc3643d7"/>
    <ds:schemaRef ds:uri="8c0a24cc-968e-4e94-b8d1-1daa2de15d82"/>
    <ds:schemaRef ds:uri="http://schemas.microsoft.com/office/infopath/2007/PartnerControls"/>
    <ds:schemaRef ds:uri="a98ebfe9-13f5-43f8-bb9b-e65804b3756c"/>
  </ds:schemaRefs>
</ds:datastoreItem>
</file>

<file path=customXml/itemProps3.xml><?xml version="1.0" encoding="utf-8"?>
<ds:datastoreItem xmlns:ds="http://schemas.openxmlformats.org/officeDocument/2006/customXml" ds:itemID="{F637DEC4-C311-48CB-8EC0-FDAE11D0FD2D}">
  <ds:schemaRefs>
    <ds:schemaRef ds:uri="http://rwebapps.rockwellcollins.com/scl/ENTDOC"/>
  </ds:schemaRefs>
</ds:datastoreItem>
</file>

<file path=customXml/itemProps4.xml><?xml version="1.0" encoding="utf-8"?>
<ds:datastoreItem xmlns:ds="http://schemas.openxmlformats.org/officeDocument/2006/customXml" ds:itemID="{768540D9-0C1B-488C-9998-70549C3975FB}">
  <ds:schemaRefs>
    <ds:schemaRef ds:uri="http://schemas.openxmlformats.org/officeDocument/2006/bibliography"/>
  </ds:schemaRefs>
</ds:datastoreItem>
</file>

<file path=customXml/itemProps5.xml><?xml version="1.0" encoding="utf-8"?>
<ds:datastoreItem xmlns:ds="http://schemas.openxmlformats.org/officeDocument/2006/customXml" ds:itemID="{E45789FE-54C4-46C6-9470-245FEA6E8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98ebfe9-13f5-43f8-bb9b-e65804b3756c"/>
    <ds:schemaRef ds:uri="8c0a24cc-968e-4e94-b8d1-1daa2de15d82"/>
    <ds:schemaRef ds:uri="0fe97745-de10-403e-84f3-8a3ecc3643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Ent_Doc_Template.dotm</Template>
  <TotalTime>2882</TotalTime>
  <Pages>1</Pages>
  <Words>34114</Words>
  <Characters>194452</Characters>
  <Application>Microsoft Office Word</Application>
  <DocSecurity>4</DocSecurity>
  <Lines>1620</Lines>
  <Paragraphs>456</Paragraphs>
  <ScaleCrop>false</ScaleCrop>
  <HeadingPairs>
    <vt:vector size="2" baseType="variant">
      <vt:variant>
        <vt:lpstr>Title</vt:lpstr>
      </vt:variant>
      <vt:variant>
        <vt:i4>1</vt:i4>
      </vt:variant>
    </vt:vector>
  </HeadingPairs>
  <TitlesOfParts>
    <vt:vector size="1" baseType="lpstr">
      <vt:lpstr>Plan for Software Aspects of Certification (PSAC) for the Airspace Access &amp; Services (AAS) Data Link Communications Application (DLCA)</vt:lpstr>
    </vt:vector>
  </TitlesOfParts>
  <Company>Rockwell Collins</Company>
  <LinksUpToDate>false</LinksUpToDate>
  <CharactersWithSpaces>228110</CharactersWithSpaces>
  <SharedDoc>false</SharedDoc>
  <HLinks>
    <vt:vector size="42" baseType="variant">
      <vt:variant>
        <vt:i4>7667760</vt:i4>
      </vt:variant>
      <vt:variant>
        <vt:i4>1524</vt:i4>
      </vt:variant>
      <vt:variant>
        <vt:i4>0</vt:i4>
      </vt:variant>
      <vt:variant>
        <vt:i4>5</vt:i4>
      </vt:variant>
      <vt:variant>
        <vt:lpwstr>http://alm.rockwellcollins.com/wiki/display/CERTW/Equipment+Change+Impact+Analysis+Overview</vt:lpwstr>
      </vt:variant>
      <vt:variant>
        <vt:lpwstr/>
      </vt:variant>
      <vt:variant>
        <vt:i4>7667760</vt:i4>
      </vt:variant>
      <vt:variant>
        <vt:i4>1521</vt:i4>
      </vt:variant>
      <vt:variant>
        <vt:i4>0</vt:i4>
      </vt:variant>
      <vt:variant>
        <vt:i4>5</vt:i4>
      </vt:variant>
      <vt:variant>
        <vt:lpwstr>http://alm.rockwellcollins.com/wiki/display/CERTW/Equipment+Change+Impact+Analysis+Overview</vt:lpwstr>
      </vt:variant>
      <vt:variant>
        <vt:lpwstr/>
      </vt:variant>
      <vt:variant>
        <vt:i4>3997750</vt:i4>
      </vt:variant>
      <vt:variant>
        <vt:i4>1491</vt:i4>
      </vt:variant>
      <vt:variant>
        <vt:i4>0</vt:i4>
      </vt:variant>
      <vt:variant>
        <vt:i4>5</vt:i4>
      </vt:variant>
      <vt:variant>
        <vt:lpwstr>http://alm.rockwellcollins.com/wiki/display/CERTW/Certification+Planning+for+Offshoring+and+Outsourcing</vt:lpwstr>
      </vt:variant>
      <vt:variant>
        <vt:lpwstr/>
      </vt:variant>
      <vt:variant>
        <vt:i4>2228294</vt:i4>
      </vt:variant>
      <vt:variant>
        <vt:i4>9</vt:i4>
      </vt:variant>
      <vt:variant>
        <vt:i4>0</vt:i4>
      </vt:variant>
      <vt:variant>
        <vt:i4>5</vt:i4>
      </vt:variant>
      <vt:variant>
        <vt:lpwstr>mailto:Lori.Sipper@collins.com</vt:lpwstr>
      </vt:variant>
      <vt:variant>
        <vt:lpwstr/>
      </vt:variant>
      <vt:variant>
        <vt:i4>1310777</vt:i4>
      </vt:variant>
      <vt:variant>
        <vt:i4>6</vt:i4>
      </vt:variant>
      <vt:variant>
        <vt:i4>0</vt:i4>
      </vt:variant>
      <vt:variant>
        <vt:i4>5</vt:i4>
      </vt:variant>
      <vt:variant>
        <vt:lpwstr>mailto:E40013511@adxuser.com</vt:lpwstr>
      </vt:variant>
      <vt:variant>
        <vt:lpwstr/>
      </vt:variant>
      <vt:variant>
        <vt:i4>2228294</vt:i4>
      </vt:variant>
      <vt:variant>
        <vt:i4>3</vt:i4>
      </vt:variant>
      <vt:variant>
        <vt:i4>0</vt:i4>
      </vt:variant>
      <vt:variant>
        <vt:i4>5</vt:i4>
      </vt:variant>
      <vt:variant>
        <vt:lpwstr>mailto:Lori.Sipper@collins.com</vt:lpwstr>
      </vt:variant>
      <vt:variant>
        <vt:lpwstr/>
      </vt:variant>
      <vt:variant>
        <vt:i4>1310777</vt:i4>
      </vt:variant>
      <vt:variant>
        <vt:i4>0</vt:i4>
      </vt:variant>
      <vt:variant>
        <vt:i4>0</vt:i4>
      </vt:variant>
      <vt:variant>
        <vt:i4>5</vt:i4>
      </vt:variant>
      <vt:variant>
        <vt:lpwstr>mailto:E40013511@adxuser.com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for Software Aspects of Certification (PSAC) for the Airspace Access &amp; Services (AAS) Data Link Communications Application (DLCA)</dc:title>
  <dc:subject/>
  <dc:creator>Fuemmeler, Scott M</dc:creator>
  <cp:keywords/>
  <dc:description/>
  <cp:lastModifiedBy>Karuparamban, Mohammed Musthafa                           Export License Required - US Collins</cp:lastModifiedBy>
  <cp:revision>167</cp:revision>
  <cp:lastPrinted>2011-08-05T01:51:00Z</cp:lastPrinted>
  <dcterms:created xsi:type="dcterms:W3CDTF">2017-08-01T03:54:00Z</dcterms:created>
  <dcterms:modified xsi:type="dcterms:W3CDTF">2022-08-17T16:13:00Z</dcterms:modified>
  <cp:category>SCL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vt:lpwstr>
  </property>
  <property fmtid="{D5CDD505-2E9C-101B-9397-08002B2CF9AE}" pid="3" name="Classification">
    <vt:lpwstr>Rockwell Collins Proprietary Information</vt:lpwstr>
  </property>
  <property fmtid="{D5CDD505-2E9C-101B-9397-08002B2CF9AE}" pid="4" name="Export">
    <vt:lpwstr>OTHER</vt:lpwstr>
  </property>
  <property fmtid="{D5CDD505-2E9C-101B-9397-08002B2CF9AE}" pid="5" name="Reinitialize">
    <vt:bool>false</vt:bool>
  </property>
  <property fmtid="{D5CDD505-2E9C-101B-9397-08002B2CF9AE}" pid="6" name="Validated">
    <vt:bool>false</vt:bool>
  </property>
  <property fmtid="{D5CDD505-2E9C-101B-9397-08002B2CF9AE}" pid="7" name="EQTypes">
    <vt:lpwstr/>
  </property>
  <property fmtid="{D5CDD505-2E9C-101B-9397-08002B2CF9AE}" pid="8" name="Doc Number">
    <vt:lpwstr>XXX-XXXX-XX</vt:lpwstr>
  </property>
  <property fmtid="{D5CDD505-2E9C-101B-9397-08002B2CF9AE}" pid="9" name="Release Level">
    <vt:i4>0</vt:i4>
  </property>
  <property fmtid="{D5CDD505-2E9C-101B-9397-08002B2CF9AE}" pid="10" name="ContentTypeId">
    <vt:lpwstr>0x010100617188ADA97FAA4DA96D258ED3EF8B1B</vt:lpwstr>
  </property>
  <property fmtid="{D5CDD505-2E9C-101B-9397-08002B2CF9AE}" pid="11" name="TemplateVersion">
    <vt:lpwstr>v1.1.0</vt:lpwstr>
  </property>
  <property fmtid="{D5CDD505-2E9C-101B-9397-08002B2CF9AE}" pid="12" name="Upgrade">
    <vt:bool>true</vt:bool>
  </property>
  <property fmtid="{D5CDD505-2E9C-101B-9397-08002B2CF9AE}" pid="13" name="Category">
    <vt:lpwstr>Enterprise Document</vt:lpwstr>
  </property>
  <property fmtid="{D5CDD505-2E9C-101B-9397-08002B2CF9AE}" pid="14" name="MSIP_Label_4447dd6a-a4a1-440b-a6a3-9124ef1ee017_Enabled">
    <vt:lpwstr>true</vt:lpwstr>
  </property>
  <property fmtid="{D5CDD505-2E9C-101B-9397-08002B2CF9AE}" pid="15" name="MSIP_Label_4447dd6a-a4a1-440b-a6a3-9124ef1ee017_SetDate">
    <vt:lpwstr>2022-07-18T09:13:24Z</vt:lpwstr>
  </property>
  <property fmtid="{D5CDD505-2E9C-101B-9397-08002B2CF9AE}" pid="16" name="MSIP_Label_4447dd6a-a4a1-440b-a6a3-9124ef1ee017_Method">
    <vt:lpwstr>Privileged</vt:lpwstr>
  </property>
  <property fmtid="{D5CDD505-2E9C-101B-9397-08002B2CF9AE}" pid="17" name="MSIP_Label_4447dd6a-a4a1-440b-a6a3-9124ef1ee017_Name">
    <vt:lpwstr>NO TECH DATA</vt:lpwstr>
  </property>
  <property fmtid="{D5CDD505-2E9C-101B-9397-08002B2CF9AE}" pid="18" name="MSIP_Label_4447dd6a-a4a1-440b-a6a3-9124ef1ee017_SiteId">
    <vt:lpwstr>7a18110d-ef9b-4274-acef-e62ab0fe28ed</vt:lpwstr>
  </property>
  <property fmtid="{D5CDD505-2E9C-101B-9397-08002B2CF9AE}" pid="19" name="MSIP_Label_4447dd6a-a4a1-440b-a6a3-9124ef1ee017_ActionId">
    <vt:lpwstr>aa1de563-59da-4038-a6cb-49958c9e3a05</vt:lpwstr>
  </property>
  <property fmtid="{D5CDD505-2E9C-101B-9397-08002B2CF9AE}" pid="20" name="MSIP_Label_4447dd6a-a4a1-440b-a6a3-9124ef1ee017_ContentBits">
    <vt:lpwstr>0</vt:lpwstr>
  </property>
  <property fmtid="{D5CDD505-2E9C-101B-9397-08002B2CF9AE}" pid="21" name="MediaServiceImageTags">
    <vt:lpwstr/>
  </property>
</Properties>
</file>